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D754D" w14:textId="77777777" w:rsidR="00D73714" w:rsidRPr="009578E2" w:rsidRDefault="7FEA168B" w:rsidP="007B4BDD">
      <w:pPr>
        <w:jc w:val="both"/>
        <w:rPr>
          <w:rFonts w:eastAsia="Times New Roman"/>
          <w:b/>
          <w:color w:val="A6A6A6" w:themeColor="background1" w:themeShade="A6"/>
          <w:sz w:val="22"/>
          <w:szCs w:val="22"/>
        </w:rPr>
      </w:pPr>
      <w:r w:rsidRPr="009578E2">
        <w:rPr>
          <w:rFonts w:eastAsia="Times New Roman"/>
          <w:b/>
          <w:i/>
          <w:color w:val="A6A6A6" w:themeColor="background1" w:themeShade="A6"/>
          <w:sz w:val="22"/>
          <w:szCs w:val="22"/>
        </w:rPr>
        <w:t>Science</w:t>
      </w:r>
      <w:r w:rsidRPr="009578E2">
        <w:rPr>
          <w:rFonts w:eastAsia="Times New Roman"/>
          <w:b/>
          <w:color w:val="A6A6A6" w:themeColor="background1" w:themeShade="A6"/>
          <w:sz w:val="22"/>
          <w:szCs w:val="22"/>
        </w:rPr>
        <w:t xml:space="preserve"> Manuscript Template Instructions</w:t>
      </w:r>
    </w:p>
    <w:p w14:paraId="42C9BD8D" w14:textId="77777777" w:rsidR="00D73714" w:rsidRPr="009578E2" w:rsidRDefault="00D73714" w:rsidP="007B4BDD">
      <w:pPr>
        <w:jc w:val="both"/>
        <w:rPr>
          <w:rFonts w:eastAsia="Times New Roman"/>
          <w:color w:val="A6A6A6" w:themeColor="background1" w:themeShade="A6"/>
          <w:sz w:val="22"/>
          <w:szCs w:val="22"/>
        </w:rPr>
      </w:pPr>
    </w:p>
    <w:p w14:paraId="3CF652F7" w14:textId="592C51B8" w:rsidR="00481BCB" w:rsidRPr="009578E2" w:rsidRDefault="00D73714" w:rsidP="007B4BDD">
      <w:pPr>
        <w:jc w:val="both"/>
        <w:rPr>
          <w:rFonts w:eastAsia="Times New Roman"/>
          <w:color w:val="A6A6A6" w:themeColor="background1" w:themeShade="A6"/>
          <w:sz w:val="22"/>
          <w:szCs w:val="22"/>
        </w:rPr>
      </w:pPr>
      <w:r w:rsidRPr="009578E2">
        <w:rPr>
          <w:rFonts w:eastAsia="Times New Roman"/>
          <w:b/>
          <w:color w:val="A6A6A6" w:themeColor="background1" w:themeShade="A6"/>
          <w:sz w:val="22"/>
          <w:szCs w:val="22"/>
        </w:rPr>
        <w:t xml:space="preserve">General </w:t>
      </w:r>
      <w:r w:rsidR="0038427C" w:rsidRPr="009578E2">
        <w:rPr>
          <w:rFonts w:eastAsia="Times New Roman"/>
          <w:b/>
          <w:color w:val="A6A6A6" w:themeColor="background1" w:themeShade="A6"/>
          <w:sz w:val="22"/>
          <w:szCs w:val="22"/>
        </w:rPr>
        <w:t>i</w:t>
      </w:r>
      <w:r w:rsidRPr="009578E2">
        <w:rPr>
          <w:rFonts w:eastAsia="Times New Roman"/>
          <w:b/>
          <w:color w:val="A6A6A6" w:themeColor="background1" w:themeShade="A6"/>
          <w:sz w:val="22"/>
          <w:szCs w:val="22"/>
        </w:rPr>
        <w:t xml:space="preserve">nstructions on using this template and submitting a manuscript to </w:t>
      </w:r>
      <w:r w:rsidRPr="009578E2">
        <w:rPr>
          <w:rFonts w:eastAsia="Times New Roman"/>
          <w:b/>
          <w:i/>
          <w:color w:val="A6A6A6" w:themeColor="background1" w:themeShade="A6"/>
          <w:sz w:val="22"/>
          <w:szCs w:val="22"/>
        </w:rPr>
        <w:t>Science</w:t>
      </w:r>
      <w:r w:rsidRPr="009578E2">
        <w:rPr>
          <w:rFonts w:eastAsia="Times New Roman"/>
          <w:b/>
          <w:color w:val="A6A6A6" w:themeColor="background1" w:themeShade="A6"/>
          <w:sz w:val="22"/>
          <w:szCs w:val="22"/>
        </w:rPr>
        <w:t xml:space="preserve">: </w:t>
      </w:r>
      <w:r w:rsidRPr="009578E2">
        <w:rPr>
          <w:rFonts w:eastAsia="Times New Roman"/>
          <w:color w:val="A6A6A6" w:themeColor="background1" w:themeShade="A6"/>
          <w:sz w:val="22"/>
          <w:szCs w:val="22"/>
        </w:rPr>
        <w:t xml:space="preserve">Thank you for preparing a manuscript for submission to </w:t>
      </w:r>
      <w:proofErr w:type="gramStart"/>
      <w:r w:rsidRPr="009578E2">
        <w:rPr>
          <w:rFonts w:eastAsia="Times New Roman"/>
          <w:i/>
          <w:color w:val="A6A6A6" w:themeColor="background1" w:themeShade="A6"/>
          <w:sz w:val="22"/>
          <w:szCs w:val="22"/>
        </w:rPr>
        <w:t>Science</w:t>
      </w:r>
      <w:proofErr w:type="gramEnd"/>
      <w:r w:rsidRPr="009578E2">
        <w:rPr>
          <w:rFonts w:eastAsia="Times New Roman"/>
          <w:color w:val="A6A6A6" w:themeColor="background1" w:themeShade="A6"/>
          <w:sz w:val="22"/>
          <w:szCs w:val="22"/>
        </w:rPr>
        <w:t>. Using this template, or following the guidelines below, will he</w:t>
      </w:r>
      <w:r w:rsidR="00A23CD5" w:rsidRPr="009578E2">
        <w:rPr>
          <w:rFonts w:eastAsia="Times New Roman"/>
          <w:color w:val="A6A6A6" w:themeColor="background1" w:themeShade="A6"/>
          <w:sz w:val="22"/>
          <w:szCs w:val="22"/>
        </w:rPr>
        <w:t>lp us in processing your paper</w:t>
      </w:r>
      <w:r w:rsidR="005862F3" w:rsidRPr="009578E2">
        <w:rPr>
          <w:rFonts w:eastAsia="Times New Roman"/>
          <w:color w:val="A6A6A6" w:themeColor="background1" w:themeShade="A6"/>
          <w:sz w:val="22"/>
          <w:szCs w:val="22"/>
        </w:rPr>
        <w:t xml:space="preserve"> and completing the manuscript</w:t>
      </w:r>
      <w:r w:rsidR="00C07264" w:rsidRPr="009578E2">
        <w:rPr>
          <w:rFonts w:eastAsia="Times New Roman"/>
          <w:color w:val="A6A6A6" w:themeColor="background1" w:themeShade="A6"/>
          <w:sz w:val="22"/>
          <w:szCs w:val="22"/>
        </w:rPr>
        <w:t>’s</w:t>
      </w:r>
      <w:r w:rsidR="005862F3" w:rsidRPr="009578E2">
        <w:rPr>
          <w:rFonts w:eastAsia="Times New Roman"/>
          <w:color w:val="A6A6A6" w:themeColor="background1" w:themeShade="A6"/>
          <w:sz w:val="22"/>
          <w:szCs w:val="22"/>
        </w:rPr>
        <w:t xml:space="preserve"> record</w:t>
      </w:r>
      <w:r w:rsidR="00C07264" w:rsidRPr="009578E2">
        <w:rPr>
          <w:rFonts w:eastAsia="Times New Roman"/>
          <w:color w:val="A6A6A6" w:themeColor="background1" w:themeShade="A6"/>
          <w:sz w:val="22"/>
          <w:szCs w:val="22"/>
        </w:rPr>
        <w:t xml:space="preserve"> in our system</w:t>
      </w:r>
      <w:r w:rsidR="00A23CD5" w:rsidRPr="009578E2">
        <w:rPr>
          <w:rFonts w:eastAsia="Times New Roman"/>
          <w:color w:val="A6A6A6" w:themeColor="background1" w:themeShade="A6"/>
          <w:sz w:val="22"/>
          <w:szCs w:val="22"/>
        </w:rPr>
        <w:t>.</w:t>
      </w:r>
      <w:r w:rsidRPr="009578E2">
        <w:rPr>
          <w:rFonts w:eastAsia="Times New Roman"/>
          <w:color w:val="A6A6A6" w:themeColor="background1" w:themeShade="A6"/>
          <w:sz w:val="22"/>
          <w:szCs w:val="22"/>
        </w:rPr>
        <w:t xml:space="preserve"> Our goal is to </w:t>
      </w:r>
      <w:r w:rsidR="00C07264" w:rsidRPr="009578E2">
        <w:rPr>
          <w:rFonts w:eastAsia="Times New Roman"/>
          <w:color w:val="A6A6A6" w:themeColor="background1" w:themeShade="A6"/>
          <w:sz w:val="22"/>
          <w:szCs w:val="22"/>
        </w:rPr>
        <w:t>automatically</w:t>
      </w:r>
      <w:r w:rsidRPr="009578E2">
        <w:rPr>
          <w:rFonts w:eastAsia="Times New Roman"/>
          <w:color w:val="A6A6A6" w:themeColor="background1" w:themeShade="A6"/>
          <w:sz w:val="22"/>
          <w:szCs w:val="22"/>
        </w:rPr>
        <w:t xml:space="preserve"> identify each section of your manuscript so that we can accurately </w:t>
      </w:r>
      <w:r w:rsidR="005862F3" w:rsidRPr="009578E2">
        <w:rPr>
          <w:rFonts w:eastAsia="Times New Roman"/>
          <w:color w:val="A6A6A6" w:themeColor="background1" w:themeShade="A6"/>
          <w:sz w:val="22"/>
          <w:szCs w:val="22"/>
        </w:rPr>
        <w:t xml:space="preserve">extract </w:t>
      </w:r>
      <w:r w:rsidRPr="009578E2">
        <w:rPr>
          <w:rFonts w:eastAsia="Times New Roman"/>
          <w:color w:val="A6A6A6" w:themeColor="background1" w:themeShade="A6"/>
          <w:sz w:val="22"/>
          <w:szCs w:val="22"/>
        </w:rPr>
        <w:t>title, authors, abstract, etc. and to enrich it by including reference links and an accurate layout.</w:t>
      </w:r>
      <w:r w:rsidR="002715CE" w:rsidRPr="009578E2">
        <w:rPr>
          <w:rFonts w:eastAsia="Times New Roman"/>
          <w:color w:val="A6A6A6" w:themeColor="background1" w:themeShade="A6"/>
          <w:sz w:val="22"/>
          <w:szCs w:val="22"/>
        </w:rPr>
        <w:t xml:space="preserve"> </w:t>
      </w:r>
    </w:p>
    <w:p w14:paraId="761D0969" w14:textId="130C417D" w:rsidR="00D73714" w:rsidRPr="009578E2" w:rsidRDefault="00D73714" w:rsidP="007B4BDD">
      <w:pPr>
        <w:jc w:val="both"/>
        <w:rPr>
          <w:rFonts w:eastAsia="Times New Roman"/>
          <w:color w:val="A6A6A6" w:themeColor="background1" w:themeShade="A6"/>
          <w:sz w:val="22"/>
          <w:szCs w:val="22"/>
        </w:rPr>
      </w:pPr>
      <w:r w:rsidRPr="009578E2">
        <w:rPr>
          <w:rFonts w:eastAsia="Times New Roman"/>
          <w:color w:val="A6A6A6" w:themeColor="background1" w:themeShade="A6"/>
          <w:sz w:val="22"/>
          <w:szCs w:val="22"/>
        </w:rPr>
        <w:t>Please use the actual tem</w:t>
      </w:r>
      <w:r w:rsidR="007161A3" w:rsidRPr="009578E2">
        <w:rPr>
          <w:rFonts w:eastAsia="Times New Roman"/>
          <w:color w:val="A6A6A6" w:themeColor="background1" w:themeShade="A6"/>
          <w:sz w:val="22"/>
          <w:szCs w:val="22"/>
        </w:rPr>
        <w:t xml:space="preserve">plate, which starts on page 2. </w:t>
      </w:r>
      <w:r w:rsidRPr="009578E2">
        <w:rPr>
          <w:rFonts w:eastAsia="Times New Roman"/>
          <w:color w:val="A6A6A6" w:themeColor="background1" w:themeShade="A6"/>
          <w:sz w:val="22"/>
          <w:szCs w:val="22"/>
        </w:rPr>
        <w:t>When you are ready to submit, please delete the text on this cover page.</w:t>
      </w:r>
      <w:r w:rsidR="000B7E4F" w:rsidRPr="009578E2">
        <w:rPr>
          <w:rFonts w:eastAsia="Times New Roman"/>
          <w:color w:val="A6A6A6" w:themeColor="background1" w:themeShade="A6"/>
          <w:sz w:val="22"/>
          <w:szCs w:val="22"/>
        </w:rPr>
        <w:t xml:space="preserve"> </w:t>
      </w:r>
    </w:p>
    <w:p w14:paraId="52FEF728" w14:textId="77777777" w:rsidR="00D73714" w:rsidRPr="009578E2" w:rsidRDefault="00D73714" w:rsidP="007B4BDD">
      <w:pPr>
        <w:jc w:val="both"/>
        <w:rPr>
          <w:rFonts w:eastAsia="Times New Roman"/>
          <w:color w:val="A6A6A6" w:themeColor="background1" w:themeShade="A6"/>
          <w:sz w:val="22"/>
          <w:szCs w:val="22"/>
        </w:rPr>
      </w:pPr>
    </w:p>
    <w:p w14:paraId="6D0CEF7E" w14:textId="3F6E634A" w:rsidR="00D73714" w:rsidRPr="009578E2" w:rsidRDefault="00D73714" w:rsidP="007B4BDD">
      <w:pPr>
        <w:jc w:val="both"/>
        <w:rPr>
          <w:rFonts w:eastAsia="Times New Roman"/>
          <w:color w:val="A6A6A6" w:themeColor="background1" w:themeShade="A6"/>
          <w:sz w:val="22"/>
          <w:szCs w:val="22"/>
        </w:rPr>
      </w:pPr>
      <w:r w:rsidRPr="009578E2">
        <w:rPr>
          <w:rFonts w:eastAsia="Times New Roman"/>
          <w:color w:val="A6A6A6" w:themeColor="background1" w:themeShade="A6"/>
          <w:sz w:val="22"/>
          <w:szCs w:val="22"/>
        </w:rPr>
        <w:t xml:space="preserve">You can submit your paper </w:t>
      </w:r>
      <w:proofErr w:type="gramStart"/>
      <w:r w:rsidRPr="009578E2">
        <w:rPr>
          <w:rFonts w:eastAsia="Times New Roman"/>
          <w:color w:val="A6A6A6" w:themeColor="background1" w:themeShade="A6"/>
          <w:sz w:val="22"/>
          <w:szCs w:val="22"/>
        </w:rPr>
        <w:t xml:space="preserve">at </w:t>
      </w:r>
      <w:r w:rsidR="00583CCA" w:rsidRPr="009578E2">
        <w:rPr>
          <w:rStyle w:val="Hyperlink"/>
          <w:rFonts w:eastAsia="Times New Roman"/>
          <w:color w:val="A6A6A6" w:themeColor="background1" w:themeShade="A6"/>
          <w:sz w:val="22"/>
          <w:szCs w:val="22"/>
          <w:u w:val="none"/>
        </w:rPr>
        <w:t>.</w:t>
      </w:r>
      <w:proofErr w:type="gramEnd"/>
      <w:r w:rsidR="000B7E4F" w:rsidRPr="009578E2">
        <w:rPr>
          <w:rStyle w:val="Hyperlink"/>
          <w:rFonts w:eastAsia="Times New Roman"/>
          <w:color w:val="A6A6A6" w:themeColor="background1" w:themeShade="A6"/>
          <w:sz w:val="22"/>
          <w:szCs w:val="22"/>
          <w:u w:val="none"/>
        </w:rPr>
        <w:t xml:space="preserve"> </w:t>
      </w:r>
      <w:r w:rsidRPr="009578E2">
        <w:rPr>
          <w:rFonts w:eastAsia="Times New Roman"/>
          <w:color w:val="A6A6A6" w:themeColor="background1" w:themeShade="A6"/>
          <w:sz w:val="22"/>
          <w:szCs w:val="22"/>
        </w:rPr>
        <w:t xml:space="preserve">Additional </w:t>
      </w:r>
      <w:r w:rsidR="007C6679" w:rsidRPr="009578E2">
        <w:rPr>
          <w:rFonts w:eastAsia="Times New Roman"/>
          <w:color w:val="A6A6A6" w:themeColor="background1" w:themeShade="A6"/>
          <w:sz w:val="22"/>
          <w:szCs w:val="22"/>
        </w:rPr>
        <w:t>information for authors</w:t>
      </w:r>
      <w:r w:rsidRPr="009578E2">
        <w:rPr>
          <w:rFonts w:eastAsia="Times New Roman"/>
          <w:color w:val="A6A6A6" w:themeColor="background1" w:themeShade="A6"/>
          <w:sz w:val="22"/>
          <w:szCs w:val="22"/>
        </w:rPr>
        <w:t xml:space="preserve"> </w:t>
      </w:r>
      <w:r w:rsidR="001775FA" w:rsidRPr="009578E2">
        <w:rPr>
          <w:rFonts w:eastAsia="Times New Roman"/>
          <w:color w:val="A6A6A6" w:themeColor="background1" w:themeShade="A6"/>
          <w:sz w:val="22"/>
          <w:szCs w:val="22"/>
        </w:rPr>
        <w:t xml:space="preserve">is </w:t>
      </w:r>
      <w:r w:rsidRPr="009578E2">
        <w:rPr>
          <w:rFonts w:eastAsia="Times New Roman"/>
          <w:color w:val="A6A6A6" w:themeColor="background1" w:themeShade="A6"/>
          <w:sz w:val="22"/>
          <w:szCs w:val="22"/>
        </w:rPr>
        <w:t>available at</w:t>
      </w:r>
      <w:hyperlink r:id="rId11">
        <w:r w:rsidR="006A7883" w:rsidRPr="009578E2">
          <w:rPr>
            <w:rFonts w:eastAsia="Times New Roman"/>
            <w:color w:val="A6A6A6" w:themeColor="background1" w:themeShade="A6"/>
            <w:sz w:val="22"/>
            <w:szCs w:val="22"/>
          </w:rPr>
          <w:t xml:space="preserve"> </w:t>
        </w:r>
        <w:r w:rsidR="006A7883" w:rsidRPr="009578E2">
          <w:rPr>
            <w:rStyle w:val="Hyperlink"/>
            <w:rFonts w:eastAsia="Times New Roman"/>
            <w:color w:val="A6A6A6" w:themeColor="background1" w:themeShade="A6"/>
            <w:sz w:val="22"/>
            <w:szCs w:val="22"/>
          </w:rPr>
          <w:t>http://www.sciencemag.org/authors/science-information-authors</w:t>
        </w:r>
      </w:hyperlink>
      <w:r w:rsidR="00583CCA" w:rsidRPr="009578E2">
        <w:rPr>
          <w:rFonts w:eastAsia="Times New Roman"/>
          <w:color w:val="A6A6A6" w:themeColor="background1" w:themeShade="A6"/>
          <w:sz w:val="22"/>
          <w:szCs w:val="22"/>
        </w:rPr>
        <w:t>.</w:t>
      </w:r>
    </w:p>
    <w:p w14:paraId="244C98A8" w14:textId="77777777" w:rsidR="00D73714" w:rsidRPr="009578E2" w:rsidRDefault="00D73714" w:rsidP="007B4BDD">
      <w:pPr>
        <w:jc w:val="both"/>
        <w:rPr>
          <w:rFonts w:eastAsia="Times New Roman"/>
          <w:color w:val="A6A6A6" w:themeColor="background1" w:themeShade="A6"/>
          <w:sz w:val="22"/>
          <w:szCs w:val="22"/>
        </w:rPr>
      </w:pPr>
    </w:p>
    <w:p w14:paraId="29891D74" w14:textId="5707424A" w:rsidR="00D73714" w:rsidRPr="009578E2" w:rsidRDefault="00D73714" w:rsidP="007B4BDD">
      <w:pPr>
        <w:jc w:val="both"/>
        <w:rPr>
          <w:rFonts w:eastAsia="Times New Roman"/>
          <w:color w:val="A6A6A6" w:themeColor="background1" w:themeShade="A6"/>
          <w:sz w:val="22"/>
          <w:szCs w:val="22"/>
        </w:rPr>
      </w:pPr>
      <w:r w:rsidRPr="009578E2">
        <w:rPr>
          <w:rFonts w:eastAsia="Times New Roman"/>
          <w:color w:val="A6A6A6" w:themeColor="background1" w:themeShade="A6"/>
          <w:sz w:val="22"/>
          <w:szCs w:val="22"/>
        </w:rPr>
        <w:t xml:space="preserve">If you are using LaTeX, please convert your paper into a Word </w:t>
      </w:r>
      <w:r w:rsidR="00583CCA" w:rsidRPr="009578E2">
        <w:rPr>
          <w:rFonts w:eastAsia="Times New Roman"/>
          <w:color w:val="A6A6A6" w:themeColor="background1" w:themeShade="A6"/>
          <w:sz w:val="22"/>
          <w:szCs w:val="22"/>
        </w:rPr>
        <w:t>.</w:t>
      </w:r>
      <w:r w:rsidR="003B0531" w:rsidRPr="009578E2">
        <w:rPr>
          <w:rFonts w:eastAsia="Times New Roman"/>
          <w:color w:val="A6A6A6" w:themeColor="background1" w:themeShade="A6"/>
          <w:sz w:val="22"/>
          <w:szCs w:val="22"/>
        </w:rPr>
        <w:t>docx</w:t>
      </w:r>
      <w:r w:rsidR="00E0440F" w:rsidRPr="009578E2">
        <w:rPr>
          <w:rFonts w:eastAsia="Times New Roman"/>
          <w:color w:val="A6A6A6" w:themeColor="background1" w:themeShade="A6"/>
          <w:sz w:val="22"/>
          <w:szCs w:val="22"/>
        </w:rPr>
        <w:t xml:space="preserve"> file. </w:t>
      </w:r>
      <w:r w:rsidRPr="009578E2">
        <w:rPr>
          <w:rFonts w:eastAsia="Times New Roman"/>
          <w:color w:val="A6A6A6" w:themeColor="background1" w:themeShade="A6"/>
          <w:sz w:val="22"/>
          <w:szCs w:val="22"/>
        </w:rPr>
        <w:t>If this is not possible, please use our LaTeX template</w:t>
      </w:r>
      <w:r w:rsidR="00071B2F" w:rsidRPr="009578E2">
        <w:rPr>
          <w:rFonts w:eastAsia="Times New Roman"/>
          <w:color w:val="A6A6A6" w:themeColor="background1" w:themeShade="A6"/>
          <w:sz w:val="22"/>
          <w:szCs w:val="22"/>
        </w:rPr>
        <w:t xml:space="preserve"> (available </w:t>
      </w:r>
      <w:hyperlink r:id="rId12">
        <w:r w:rsidR="00071B2F" w:rsidRPr="009578E2">
          <w:rPr>
            <w:rStyle w:val="Hyperlink"/>
            <w:rFonts w:eastAsia="Times New Roman"/>
            <w:color w:val="A6A6A6" w:themeColor="background1" w:themeShade="A6"/>
            <w:sz w:val="22"/>
            <w:szCs w:val="22"/>
          </w:rPr>
          <w:t>here</w:t>
        </w:r>
      </w:hyperlink>
      <w:r w:rsidR="00071B2F" w:rsidRPr="009578E2">
        <w:rPr>
          <w:rFonts w:eastAsia="Times New Roman"/>
          <w:color w:val="A6A6A6" w:themeColor="background1" w:themeShade="A6"/>
          <w:sz w:val="22"/>
          <w:szCs w:val="22"/>
        </w:rPr>
        <w:t>)</w:t>
      </w:r>
      <w:r w:rsidRPr="009578E2">
        <w:rPr>
          <w:rFonts w:eastAsia="Times New Roman"/>
          <w:color w:val="A6A6A6" w:themeColor="background1" w:themeShade="A6"/>
          <w:sz w:val="22"/>
          <w:szCs w:val="22"/>
        </w:rPr>
        <w:t xml:space="preserve"> and upload a PDF version of your paper. Some conversion approaches are available here: </w:t>
      </w:r>
      <w:hyperlink r:id="rId13">
        <w:r w:rsidRPr="009578E2">
          <w:rPr>
            <w:rStyle w:val="Hyperlink"/>
            <w:rFonts w:eastAsia="Times New Roman"/>
            <w:color w:val="A6A6A6" w:themeColor="background1" w:themeShade="A6"/>
            <w:sz w:val="22"/>
            <w:szCs w:val="22"/>
          </w:rPr>
          <w:t>http://www.tug.org/utilities/texconv/textopc.html</w:t>
        </w:r>
      </w:hyperlink>
      <w:r w:rsidR="00583CCA" w:rsidRPr="009578E2">
        <w:rPr>
          <w:rStyle w:val="Hyperlink"/>
          <w:rFonts w:eastAsia="Times New Roman"/>
          <w:color w:val="A6A6A6" w:themeColor="background1" w:themeShade="A6"/>
          <w:sz w:val="22"/>
          <w:szCs w:val="22"/>
          <w:u w:val="none"/>
        </w:rPr>
        <w:t>.</w:t>
      </w:r>
    </w:p>
    <w:p w14:paraId="0C3BBC5E" w14:textId="77777777" w:rsidR="00D73714" w:rsidRPr="009578E2" w:rsidRDefault="00D73714" w:rsidP="007B4BDD">
      <w:pPr>
        <w:jc w:val="both"/>
        <w:rPr>
          <w:rFonts w:eastAsia="Times New Roman"/>
          <w:color w:val="A6A6A6" w:themeColor="background1" w:themeShade="A6"/>
          <w:sz w:val="22"/>
          <w:szCs w:val="22"/>
        </w:rPr>
      </w:pPr>
    </w:p>
    <w:p w14:paraId="6AB611BA" w14:textId="7B259019" w:rsidR="00D73714" w:rsidRPr="009578E2" w:rsidRDefault="00D73714" w:rsidP="007B4BDD">
      <w:pPr>
        <w:jc w:val="both"/>
        <w:rPr>
          <w:rFonts w:eastAsia="Times New Roman"/>
          <w:color w:val="A6A6A6" w:themeColor="background1" w:themeShade="A6"/>
          <w:sz w:val="22"/>
          <w:szCs w:val="22"/>
        </w:rPr>
      </w:pPr>
      <w:r w:rsidRPr="009578E2">
        <w:rPr>
          <w:rFonts w:eastAsia="Times New Roman"/>
          <w:color w:val="A6A6A6" w:themeColor="background1" w:themeShade="A6"/>
          <w:sz w:val="22"/>
          <w:szCs w:val="22"/>
        </w:rPr>
        <w:t xml:space="preserve">So that we can </w:t>
      </w:r>
      <w:r w:rsidR="005862F3" w:rsidRPr="009578E2">
        <w:rPr>
          <w:rFonts w:eastAsia="Times New Roman"/>
          <w:color w:val="A6A6A6" w:themeColor="background1" w:themeShade="A6"/>
          <w:sz w:val="22"/>
          <w:szCs w:val="22"/>
        </w:rPr>
        <w:t>extract</w:t>
      </w:r>
      <w:r w:rsidRPr="009578E2">
        <w:rPr>
          <w:rFonts w:eastAsia="Times New Roman"/>
          <w:color w:val="A6A6A6" w:themeColor="background1" w:themeShade="A6"/>
          <w:sz w:val="22"/>
          <w:szCs w:val="22"/>
        </w:rPr>
        <w:t xml:space="preserve"> parts of your paper </w:t>
      </w:r>
      <w:r w:rsidR="00010A90" w:rsidRPr="009578E2">
        <w:rPr>
          <w:rFonts w:eastAsia="Times New Roman"/>
          <w:color w:val="A6A6A6" w:themeColor="background1" w:themeShade="A6"/>
          <w:sz w:val="22"/>
          <w:szCs w:val="22"/>
        </w:rPr>
        <w:t>(</w:t>
      </w:r>
      <w:r w:rsidRPr="009578E2">
        <w:rPr>
          <w:rFonts w:eastAsia="Times New Roman"/>
          <w:color w:val="A6A6A6" w:themeColor="background1" w:themeShade="A6"/>
          <w:sz w:val="22"/>
          <w:szCs w:val="22"/>
        </w:rPr>
        <w:t xml:space="preserve">even if you do not use </w:t>
      </w:r>
      <w:r w:rsidR="00010A90" w:rsidRPr="009578E2">
        <w:rPr>
          <w:rFonts w:eastAsia="Times New Roman"/>
          <w:color w:val="A6A6A6" w:themeColor="background1" w:themeShade="A6"/>
          <w:sz w:val="22"/>
          <w:szCs w:val="22"/>
        </w:rPr>
        <w:t xml:space="preserve">this </w:t>
      </w:r>
      <w:r w:rsidRPr="009578E2">
        <w:rPr>
          <w:rFonts w:eastAsia="Times New Roman"/>
          <w:color w:val="A6A6A6" w:themeColor="background1" w:themeShade="A6"/>
          <w:sz w:val="22"/>
          <w:szCs w:val="22"/>
        </w:rPr>
        <w:t>template</w:t>
      </w:r>
      <w:r w:rsidR="00010A90" w:rsidRPr="009578E2">
        <w:rPr>
          <w:rFonts w:eastAsia="Times New Roman"/>
          <w:color w:val="A6A6A6" w:themeColor="background1" w:themeShade="A6"/>
          <w:sz w:val="22"/>
          <w:szCs w:val="22"/>
        </w:rPr>
        <w:t>)</w:t>
      </w:r>
      <w:r w:rsidRPr="009578E2">
        <w:rPr>
          <w:rFonts w:eastAsia="Times New Roman"/>
          <w:color w:val="A6A6A6" w:themeColor="background1" w:themeShade="A6"/>
          <w:sz w:val="22"/>
          <w:szCs w:val="22"/>
        </w:rPr>
        <w:t>, begin each section with the specific words listed below, some of</w:t>
      </w:r>
      <w:r w:rsidR="00E0440F" w:rsidRPr="009578E2">
        <w:rPr>
          <w:rFonts w:eastAsia="Times New Roman"/>
          <w:color w:val="A6A6A6" w:themeColor="background1" w:themeShade="A6"/>
          <w:sz w:val="22"/>
          <w:szCs w:val="22"/>
        </w:rPr>
        <w:t xml:space="preserve"> which are followed by a colon.</w:t>
      </w:r>
      <w:r w:rsidRPr="009578E2">
        <w:rPr>
          <w:rFonts w:eastAsia="Times New Roman"/>
          <w:color w:val="A6A6A6" w:themeColor="background1" w:themeShade="A6"/>
          <w:sz w:val="22"/>
          <w:szCs w:val="22"/>
        </w:rPr>
        <w:t xml:space="preserve"> </w:t>
      </w:r>
      <w:r w:rsidR="00010A90" w:rsidRPr="009578E2">
        <w:rPr>
          <w:rFonts w:eastAsia="Times New Roman"/>
          <w:color w:val="A6A6A6" w:themeColor="background1" w:themeShade="A6"/>
          <w:sz w:val="22"/>
          <w:szCs w:val="22"/>
        </w:rPr>
        <w:t>D</w:t>
      </w:r>
      <w:r w:rsidRPr="009578E2">
        <w:rPr>
          <w:rFonts w:eastAsia="Times New Roman"/>
          <w:color w:val="A6A6A6" w:themeColor="background1" w:themeShade="A6"/>
          <w:sz w:val="22"/>
          <w:szCs w:val="22"/>
        </w:rPr>
        <w:t>o not use paragraph breaks in the title, author list, or abstract.</w:t>
      </w:r>
      <w:r w:rsidR="001775FA" w:rsidRPr="009578E2">
        <w:rPr>
          <w:rFonts w:eastAsia="Times New Roman"/>
          <w:color w:val="A6A6A6" w:themeColor="background1" w:themeShade="A6"/>
          <w:sz w:val="22"/>
          <w:szCs w:val="22"/>
        </w:rPr>
        <w:t xml:space="preserve"> The author list, corresponding author email</w:t>
      </w:r>
      <w:r w:rsidR="00E737F7" w:rsidRPr="009578E2">
        <w:rPr>
          <w:rFonts w:eastAsia="Times New Roman"/>
          <w:color w:val="A6A6A6" w:themeColor="background1" w:themeShade="A6"/>
          <w:sz w:val="22"/>
          <w:szCs w:val="22"/>
        </w:rPr>
        <w:t>(s)</w:t>
      </w:r>
      <w:r w:rsidR="001775FA" w:rsidRPr="009578E2">
        <w:rPr>
          <w:rFonts w:eastAsia="Times New Roman"/>
          <w:color w:val="A6A6A6" w:themeColor="background1" w:themeShade="A6"/>
          <w:sz w:val="22"/>
          <w:szCs w:val="22"/>
        </w:rPr>
        <w:t>, and affiliation</w:t>
      </w:r>
      <w:r w:rsidR="002E60B9" w:rsidRPr="009578E2">
        <w:rPr>
          <w:rFonts w:eastAsia="Times New Roman"/>
          <w:color w:val="A6A6A6" w:themeColor="background1" w:themeShade="A6"/>
          <w:sz w:val="22"/>
          <w:szCs w:val="22"/>
        </w:rPr>
        <w:t>(</w:t>
      </w:r>
      <w:r w:rsidR="001775FA" w:rsidRPr="009578E2">
        <w:rPr>
          <w:rFonts w:eastAsia="Times New Roman"/>
          <w:color w:val="A6A6A6" w:themeColor="background1" w:themeShade="A6"/>
          <w:sz w:val="22"/>
          <w:szCs w:val="22"/>
        </w:rPr>
        <w:t>s</w:t>
      </w:r>
      <w:r w:rsidR="00E737F7" w:rsidRPr="009578E2">
        <w:rPr>
          <w:rFonts w:eastAsia="Times New Roman"/>
          <w:color w:val="A6A6A6" w:themeColor="background1" w:themeShade="A6"/>
          <w:sz w:val="22"/>
          <w:szCs w:val="22"/>
        </w:rPr>
        <w:t>)</w:t>
      </w:r>
      <w:r w:rsidR="009F2B56" w:rsidRPr="009578E2">
        <w:rPr>
          <w:rFonts w:eastAsia="Times New Roman"/>
          <w:color w:val="A6A6A6" w:themeColor="background1" w:themeShade="A6"/>
          <w:sz w:val="22"/>
          <w:szCs w:val="22"/>
        </w:rPr>
        <w:t xml:space="preserve"> should be checked carefully because they will be published as</w:t>
      </w:r>
      <w:r w:rsidR="001775FA" w:rsidRPr="009578E2">
        <w:rPr>
          <w:rFonts w:eastAsia="Times New Roman"/>
          <w:color w:val="A6A6A6" w:themeColor="background1" w:themeShade="A6"/>
          <w:sz w:val="22"/>
          <w:szCs w:val="22"/>
        </w:rPr>
        <w:t xml:space="preserve"> listed in the </w:t>
      </w:r>
      <w:r w:rsidR="009F2B56" w:rsidRPr="009578E2">
        <w:rPr>
          <w:rFonts w:eastAsia="Times New Roman"/>
          <w:color w:val="A6A6A6" w:themeColor="background1" w:themeShade="A6"/>
          <w:sz w:val="22"/>
          <w:szCs w:val="22"/>
        </w:rPr>
        <w:t>manuscript.</w:t>
      </w:r>
    </w:p>
    <w:p w14:paraId="65D2F385" w14:textId="77777777" w:rsidR="00D73714" w:rsidRPr="009578E2" w:rsidRDefault="00D73714" w:rsidP="007B4BDD">
      <w:pPr>
        <w:jc w:val="both"/>
        <w:rPr>
          <w:rFonts w:eastAsia="Times New Roman"/>
          <w:color w:val="A6A6A6" w:themeColor="background1" w:themeShade="A6"/>
          <w:sz w:val="22"/>
          <w:szCs w:val="22"/>
        </w:rPr>
      </w:pPr>
    </w:p>
    <w:p w14:paraId="68D5252F" w14:textId="3E4DA26D" w:rsidR="00D73714" w:rsidRPr="009578E2" w:rsidRDefault="00D73714" w:rsidP="007B4BDD">
      <w:pPr>
        <w:ind w:left="360"/>
        <w:jc w:val="both"/>
        <w:rPr>
          <w:rFonts w:eastAsia="Times New Roman"/>
          <w:color w:val="A6A6A6" w:themeColor="background1" w:themeShade="A6"/>
          <w:sz w:val="22"/>
          <w:szCs w:val="22"/>
        </w:rPr>
      </w:pPr>
      <w:r w:rsidRPr="009578E2">
        <w:rPr>
          <w:rFonts w:eastAsia="Times New Roman"/>
          <w:b/>
          <w:color w:val="A6A6A6" w:themeColor="background1" w:themeShade="A6"/>
          <w:sz w:val="22"/>
          <w:szCs w:val="22"/>
        </w:rPr>
        <w:t>Title:</w:t>
      </w:r>
      <w:r w:rsidR="00C13940" w:rsidRPr="009578E2">
        <w:rPr>
          <w:rFonts w:eastAsia="Times New Roman"/>
          <w:b/>
          <w:color w:val="A6A6A6" w:themeColor="background1" w:themeShade="A6"/>
          <w:sz w:val="22"/>
          <w:szCs w:val="22"/>
        </w:rPr>
        <w:t xml:space="preserve"> </w:t>
      </w:r>
      <w:r w:rsidR="009F2B56" w:rsidRPr="009578E2">
        <w:rPr>
          <w:rFonts w:eastAsia="Times New Roman"/>
          <w:color w:val="A6A6A6" w:themeColor="background1" w:themeShade="A6"/>
          <w:sz w:val="22"/>
          <w:szCs w:val="22"/>
        </w:rPr>
        <w:t>No more than 96 characters</w:t>
      </w:r>
      <w:r w:rsidR="002C4DCA" w:rsidRPr="009578E2">
        <w:rPr>
          <w:rFonts w:eastAsia="Times New Roman"/>
          <w:color w:val="A6A6A6" w:themeColor="background1" w:themeShade="A6"/>
          <w:sz w:val="22"/>
          <w:szCs w:val="22"/>
        </w:rPr>
        <w:t xml:space="preserve"> and spaces</w:t>
      </w:r>
      <w:r w:rsidR="00C13940" w:rsidRPr="009578E2">
        <w:rPr>
          <w:rFonts w:eastAsia="Times New Roman"/>
          <w:color w:val="A6A6A6" w:themeColor="background1" w:themeShade="A6"/>
          <w:sz w:val="22"/>
          <w:szCs w:val="22"/>
        </w:rPr>
        <w:t>, lacking jargon and abbreviations where possible.</w:t>
      </w:r>
    </w:p>
    <w:p w14:paraId="54005D2E" w14:textId="1C3E58A5" w:rsidR="00D73714" w:rsidRPr="009578E2" w:rsidRDefault="00D73714" w:rsidP="007B4BDD">
      <w:pPr>
        <w:ind w:left="360"/>
        <w:jc w:val="both"/>
        <w:rPr>
          <w:rFonts w:eastAsia="Times New Roman"/>
          <w:color w:val="A6A6A6" w:themeColor="background1" w:themeShade="A6"/>
          <w:sz w:val="22"/>
          <w:szCs w:val="22"/>
        </w:rPr>
      </w:pPr>
      <w:r w:rsidRPr="009578E2">
        <w:rPr>
          <w:rFonts w:eastAsia="Times New Roman"/>
          <w:b/>
          <w:color w:val="A6A6A6" w:themeColor="background1" w:themeShade="A6"/>
          <w:sz w:val="22"/>
          <w:szCs w:val="22"/>
        </w:rPr>
        <w:t>Authors:</w:t>
      </w:r>
      <w:r w:rsidR="00122855" w:rsidRPr="009578E2">
        <w:rPr>
          <w:rFonts w:eastAsia="Times New Roman"/>
          <w:b/>
          <w:color w:val="A6A6A6" w:themeColor="background1" w:themeShade="A6"/>
          <w:sz w:val="22"/>
          <w:szCs w:val="22"/>
        </w:rPr>
        <w:t xml:space="preserve"> </w:t>
      </w:r>
    </w:p>
    <w:p w14:paraId="2D039723" w14:textId="08C5599B" w:rsidR="00D73714" w:rsidRPr="009578E2" w:rsidRDefault="00D73714" w:rsidP="007B4BDD">
      <w:pPr>
        <w:ind w:left="360"/>
        <w:jc w:val="both"/>
        <w:rPr>
          <w:rFonts w:eastAsia="Times New Roman"/>
          <w:color w:val="A6A6A6" w:themeColor="background1" w:themeShade="A6"/>
          <w:sz w:val="22"/>
          <w:szCs w:val="22"/>
        </w:rPr>
      </w:pPr>
      <w:r w:rsidRPr="009578E2">
        <w:rPr>
          <w:rFonts w:eastAsia="Times New Roman"/>
          <w:b/>
          <w:color w:val="A6A6A6" w:themeColor="background1" w:themeShade="A6"/>
          <w:sz w:val="22"/>
          <w:szCs w:val="22"/>
        </w:rPr>
        <w:t>Affiliations:</w:t>
      </w:r>
      <w:r w:rsidR="00122855" w:rsidRPr="009578E2">
        <w:rPr>
          <w:rFonts w:eastAsia="Times New Roman"/>
          <w:b/>
          <w:color w:val="A6A6A6" w:themeColor="background1" w:themeShade="A6"/>
          <w:sz w:val="22"/>
          <w:szCs w:val="22"/>
        </w:rPr>
        <w:t xml:space="preserve"> </w:t>
      </w:r>
    </w:p>
    <w:p w14:paraId="0454EC16" w14:textId="77777777" w:rsidR="002015DE" w:rsidRPr="009578E2" w:rsidRDefault="002015DE" w:rsidP="007B4BDD">
      <w:pPr>
        <w:ind w:left="360"/>
        <w:jc w:val="both"/>
        <w:rPr>
          <w:rFonts w:eastAsia="Times New Roman"/>
          <w:color w:val="A6A6A6" w:themeColor="background1" w:themeShade="A6"/>
          <w:sz w:val="22"/>
          <w:szCs w:val="22"/>
        </w:rPr>
      </w:pPr>
      <w:r w:rsidRPr="009578E2">
        <w:rPr>
          <w:rFonts w:eastAsia="Times New Roman"/>
          <w:b/>
          <w:color w:val="A6A6A6" w:themeColor="background1" w:themeShade="A6"/>
          <w:sz w:val="22"/>
          <w:szCs w:val="22"/>
        </w:rPr>
        <w:t>Abstract:</w:t>
      </w:r>
      <w:r w:rsidRPr="009578E2">
        <w:rPr>
          <w:rFonts w:eastAsia="Times New Roman"/>
          <w:color w:val="A6A6A6" w:themeColor="background1" w:themeShade="A6"/>
          <w:sz w:val="22"/>
          <w:szCs w:val="22"/>
        </w:rPr>
        <w:t xml:space="preserve"> 125 words or less.</w:t>
      </w:r>
    </w:p>
    <w:p w14:paraId="7DC9E2FE" w14:textId="694C8043" w:rsidR="00D73714" w:rsidRPr="009578E2" w:rsidRDefault="00D73714" w:rsidP="007B4BDD">
      <w:pPr>
        <w:tabs>
          <w:tab w:val="left" w:pos="5890"/>
        </w:tabs>
        <w:ind w:left="360"/>
        <w:jc w:val="both"/>
        <w:rPr>
          <w:rFonts w:eastAsia="Times New Roman"/>
          <w:color w:val="A6A6A6" w:themeColor="background1" w:themeShade="A6"/>
          <w:sz w:val="22"/>
          <w:szCs w:val="22"/>
        </w:rPr>
      </w:pPr>
      <w:r w:rsidRPr="009578E2">
        <w:rPr>
          <w:rFonts w:eastAsia="Times New Roman"/>
          <w:b/>
          <w:color w:val="A6A6A6" w:themeColor="background1" w:themeShade="A6"/>
          <w:sz w:val="22"/>
          <w:szCs w:val="22"/>
        </w:rPr>
        <w:t>One Sentence Summary:</w:t>
      </w:r>
      <w:r w:rsidR="009F2B56" w:rsidRPr="009578E2">
        <w:rPr>
          <w:rFonts w:eastAsia="Times New Roman"/>
          <w:color w:val="A6A6A6" w:themeColor="background1" w:themeShade="A6"/>
          <w:sz w:val="22"/>
          <w:szCs w:val="22"/>
        </w:rPr>
        <w:t xml:space="preserve"> </w:t>
      </w:r>
      <w:r w:rsidR="00583CCA" w:rsidRPr="009578E2">
        <w:rPr>
          <w:rFonts w:eastAsia="Times New Roman"/>
          <w:color w:val="A6A6A6" w:themeColor="background1" w:themeShade="A6"/>
          <w:sz w:val="22"/>
          <w:szCs w:val="22"/>
        </w:rPr>
        <w:t>N</w:t>
      </w:r>
      <w:r w:rsidR="009F2B56" w:rsidRPr="009578E2">
        <w:rPr>
          <w:rFonts w:eastAsia="Times New Roman"/>
          <w:color w:val="A6A6A6" w:themeColor="background1" w:themeShade="A6"/>
          <w:sz w:val="22"/>
          <w:szCs w:val="22"/>
        </w:rPr>
        <w:t xml:space="preserve">o more than </w:t>
      </w:r>
      <w:r w:rsidR="00BD576C" w:rsidRPr="009578E2">
        <w:rPr>
          <w:rFonts w:eastAsia="Times New Roman"/>
          <w:color w:val="A6A6A6" w:themeColor="background1" w:themeShade="A6"/>
          <w:sz w:val="22"/>
          <w:szCs w:val="22"/>
        </w:rPr>
        <w:t xml:space="preserve">125 </w:t>
      </w:r>
      <w:r w:rsidR="009F2B56" w:rsidRPr="009578E2">
        <w:rPr>
          <w:rFonts w:eastAsia="Times New Roman"/>
          <w:color w:val="A6A6A6" w:themeColor="background1" w:themeShade="A6"/>
          <w:sz w:val="22"/>
          <w:szCs w:val="22"/>
        </w:rPr>
        <w:t>characters</w:t>
      </w:r>
      <w:r w:rsidR="002C4DCA" w:rsidRPr="009578E2">
        <w:rPr>
          <w:rFonts w:eastAsia="Times New Roman"/>
          <w:color w:val="A6A6A6" w:themeColor="background1" w:themeShade="A6"/>
          <w:sz w:val="22"/>
          <w:szCs w:val="22"/>
        </w:rPr>
        <w:t xml:space="preserve"> and spaces</w:t>
      </w:r>
      <w:r w:rsidR="00307F53" w:rsidRPr="009578E2">
        <w:rPr>
          <w:rFonts w:eastAsia="Times New Roman"/>
          <w:color w:val="A6A6A6" w:themeColor="background1" w:themeShade="A6"/>
          <w:sz w:val="22"/>
          <w:szCs w:val="22"/>
        </w:rPr>
        <w:t>.</w:t>
      </w:r>
    </w:p>
    <w:p w14:paraId="7C5D339A" w14:textId="76BE555F" w:rsidR="00D73714" w:rsidRPr="009578E2" w:rsidRDefault="00D73714" w:rsidP="007B4BDD">
      <w:pPr>
        <w:ind w:left="360"/>
        <w:jc w:val="both"/>
        <w:rPr>
          <w:rFonts w:eastAsia="Times New Roman"/>
          <w:color w:val="A6A6A6" w:themeColor="background1" w:themeShade="A6"/>
          <w:sz w:val="22"/>
          <w:szCs w:val="22"/>
        </w:rPr>
      </w:pPr>
      <w:r w:rsidRPr="009578E2">
        <w:rPr>
          <w:rFonts w:eastAsia="Times New Roman"/>
          <w:b/>
          <w:color w:val="A6A6A6" w:themeColor="background1" w:themeShade="A6"/>
          <w:sz w:val="22"/>
          <w:szCs w:val="22"/>
        </w:rPr>
        <w:t>Main Text:</w:t>
      </w:r>
      <w:r w:rsidR="00F26AF7" w:rsidRPr="009578E2">
        <w:rPr>
          <w:rFonts w:eastAsia="Times New Roman"/>
          <w:color w:val="A6A6A6" w:themeColor="background1" w:themeShade="A6"/>
          <w:sz w:val="22"/>
          <w:szCs w:val="22"/>
        </w:rPr>
        <w:t xml:space="preserve"> </w:t>
      </w:r>
    </w:p>
    <w:p w14:paraId="1E91906F" w14:textId="752CF38C" w:rsidR="00D73714" w:rsidRPr="009578E2" w:rsidRDefault="00D73714" w:rsidP="007B4BDD">
      <w:pPr>
        <w:ind w:left="360"/>
        <w:jc w:val="both"/>
        <w:rPr>
          <w:rFonts w:eastAsia="Times New Roman"/>
          <w:b/>
          <w:color w:val="A6A6A6" w:themeColor="background1" w:themeShade="A6"/>
          <w:sz w:val="22"/>
          <w:szCs w:val="22"/>
        </w:rPr>
      </w:pPr>
      <w:r w:rsidRPr="009578E2">
        <w:rPr>
          <w:rFonts w:eastAsia="Times New Roman"/>
          <w:b/>
          <w:color w:val="A6A6A6" w:themeColor="background1" w:themeShade="A6"/>
          <w:sz w:val="22"/>
          <w:szCs w:val="22"/>
        </w:rPr>
        <w:t>References</w:t>
      </w:r>
      <w:r w:rsidR="000B7E4F" w:rsidRPr="009578E2">
        <w:rPr>
          <w:rFonts w:eastAsia="Times New Roman"/>
          <w:b/>
          <w:color w:val="A6A6A6" w:themeColor="background1" w:themeShade="A6"/>
          <w:sz w:val="22"/>
          <w:szCs w:val="22"/>
        </w:rPr>
        <w:t xml:space="preserve"> and Notes</w:t>
      </w:r>
      <w:r w:rsidR="002E60B9" w:rsidRPr="009578E2">
        <w:rPr>
          <w:rFonts w:eastAsia="Times New Roman"/>
          <w:b/>
          <w:color w:val="A6A6A6" w:themeColor="background1" w:themeShade="A6"/>
          <w:sz w:val="22"/>
          <w:szCs w:val="22"/>
        </w:rPr>
        <w:t>:</w:t>
      </w:r>
      <w:r w:rsidRPr="009578E2">
        <w:rPr>
          <w:rFonts w:eastAsia="Times New Roman"/>
          <w:color w:val="A6A6A6" w:themeColor="background1" w:themeShade="A6"/>
          <w:sz w:val="22"/>
          <w:szCs w:val="22"/>
        </w:rPr>
        <w:t xml:space="preserve"> </w:t>
      </w:r>
      <w:r w:rsidR="00BD576C" w:rsidRPr="009578E2">
        <w:rPr>
          <w:rFonts w:eastAsia="Times New Roman"/>
          <w:color w:val="A6A6A6" w:themeColor="background1" w:themeShade="A6"/>
          <w:sz w:val="22"/>
          <w:szCs w:val="22"/>
        </w:rPr>
        <w:t>O</w:t>
      </w:r>
      <w:r w:rsidR="0086656C" w:rsidRPr="009578E2">
        <w:rPr>
          <w:rFonts w:eastAsia="Times New Roman"/>
          <w:color w:val="A6A6A6" w:themeColor="background1" w:themeShade="A6"/>
          <w:sz w:val="22"/>
          <w:szCs w:val="22"/>
        </w:rPr>
        <w:t xml:space="preserve">nly a single </w:t>
      </w:r>
      <w:r w:rsidR="00BD576C" w:rsidRPr="009578E2">
        <w:rPr>
          <w:rFonts w:eastAsia="Times New Roman"/>
          <w:color w:val="A6A6A6" w:themeColor="background1" w:themeShade="A6"/>
          <w:sz w:val="22"/>
          <w:szCs w:val="22"/>
        </w:rPr>
        <w:t xml:space="preserve">numbered </w:t>
      </w:r>
      <w:r w:rsidR="0086656C" w:rsidRPr="009578E2">
        <w:rPr>
          <w:rFonts w:eastAsia="Times New Roman"/>
          <w:color w:val="A6A6A6" w:themeColor="background1" w:themeShade="A6"/>
          <w:sz w:val="22"/>
          <w:szCs w:val="22"/>
        </w:rPr>
        <w:t xml:space="preserve">list should be provided for </w:t>
      </w:r>
      <w:r w:rsidR="00E351C0" w:rsidRPr="009578E2">
        <w:rPr>
          <w:rFonts w:eastAsia="Times New Roman"/>
          <w:color w:val="A6A6A6" w:themeColor="background1" w:themeShade="A6"/>
          <w:sz w:val="22"/>
          <w:szCs w:val="22"/>
        </w:rPr>
        <w:t xml:space="preserve">all references cited in </w:t>
      </w:r>
      <w:r w:rsidR="0086656C" w:rsidRPr="009578E2">
        <w:rPr>
          <w:rFonts w:eastAsia="Times New Roman"/>
          <w:color w:val="A6A6A6" w:themeColor="background1" w:themeShade="A6"/>
          <w:sz w:val="22"/>
          <w:szCs w:val="22"/>
        </w:rPr>
        <w:t>the main text and</w:t>
      </w:r>
      <w:r w:rsidR="00E351C0" w:rsidRPr="009578E2">
        <w:rPr>
          <w:rFonts w:eastAsia="Times New Roman"/>
          <w:color w:val="A6A6A6" w:themeColor="background1" w:themeShade="A6"/>
          <w:sz w:val="22"/>
          <w:szCs w:val="22"/>
        </w:rPr>
        <w:t xml:space="preserve"> in the</w:t>
      </w:r>
      <w:r w:rsidR="0086656C" w:rsidRPr="009578E2">
        <w:rPr>
          <w:rFonts w:eastAsia="Times New Roman"/>
          <w:color w:val="A6A6A6" w:themeColor="background1" w:themeShade="A6"/>
          <w:sz w:val="22"/>
          <w:szCs w:val="22"/>
        </w:rPr>
        <w:t xml:space="preserve"> supplementa</w:t>
      </w:r>
      <w:r w:rsidR="00083152" w:rsidRPr="009578E2">
        <w:rPr>
          <w:rFonts w:eastAsia="Times New Roman"/>
          <w:color w:val="A6A6A6" w:themeColor="background1" w:themeShade="A6"/>
          <w:sz w:val="22"/>
          <w:szCs w:val="22"/>
        </w:rPr>
        <w:t>ry</w:t>
      </w:r>
      <w:r w:rsidR="0086656C" w:rsidRPr="009578E2">
        <w:rPr>
          <w:rFonts w:eastAsia="Times New Roman"/>
          <w:color w:val="A6A6A6" w:themeColor="background1" w:themeShade="A6"/>
          <w:sz w:val="22"/>
          <w:szCs w:val="22"/>
        </w:rPr>
        <w:t xml:space="preserve"> </w:t>
      </w:r>
      <w:r w:rsidR="000B7E4F" w:rsidRPr="009578E2">
        <w:rPr>
          <w:rFonts w:eastAsia="Times New Roman"/>
          <w:color w:val="A6A6A6" w:themeColor="background1" w:themeShade="A6"/>
          <w:sz w:val="22"/>
          <w:szCs w:val="22"/>
        </w:rPr>
        <w:t>materials</w:t>
      </w:r>
      <w:r w:rsidR="0086656C" w:rsidRPr="009578E2">
        <w:rPr>
          <w:rFonts w:eastAsia="Times New Roman"/>
          <w:color w:val="A6A6A6" w:themeColor="background1" w:themeShade="A6"/>
          <w:sz w:val="22"/>
          <w:szCs w:val="22"/>
        </w:rPr>
        <w:t>.</w:t>
      </w:r>
    </w:p>
    <w:p w14:paraId="515EC4F8" w14:textId="597009AA" w:rsidR="00D73714" w:rsidRPr="009578E2" w:rsidRDefault="00D73714" w:rsidP="007B4BDD">
      <w:pPr>
        <w:ind w:left="360"/>
        <w:jc w:val="both"/>
        <w:rPr>
          <w:rFonts w:eastAsia="Times New Roman"/>
          <w:color w:val="A6A6A6" w:themeColor="background1" w:themeShade="A6"/>
          <w:sz w:val="22"/>
          <w:szCs w:val="22"/>
        </w:rPr>
      </w:pPr>
      <w:r w:rsidRPr="009578E2">
        <w:rPr>
          <w:rFonts w:eastAsia="Times New Roman"/>
          <w:b/>
          <w:color w:val="A6A6A6" w:themeColor="background1" w:themeShade="A6"/>
          <w:sz w:val="22"/>
          <w:szCs w:val="22"/>
        </w:rPr>
        <w:t>Acknowledgments:</w:t>
      </w:r>
      <w:r w:rsidR="00DE7047" w:rsidRPr="009578E2">
        <w:rPr>
          <w:rFonts w:eastAsia="Times New Roman"/>
          <w:b/>
          <w:color w:val="A6A6A6" w:themeColor="background1" w:themeShade="A6"/>
          <w:sz w:val="22"/>
          <w:szCs w:val="22"/>
        </w:rPr>
        <w:t xml:space="preserve"> </w:t>
      </w:r>
      <w:r w:rsidR="00DE7047" w:rsidRPr="009578E2">
        <w:rPr>
          <w:rFonts w:eastAsia="Times New Roman"/>
          <w:color w:val="A6A6A6" w:themeColor="background1" w:themeShade="A6"/>
          <w:sz w:val="22"/>
          <w:szCs w:val="22"/>
        </w:rPr>
        <w:t>Split into</w:t>
      </w:r>
      <w:r w:rsidR="00482684" w:rsidRPr="009578E2">
        <w:rPr>
          <w:rFonts w:eastAsia="Times New Roman"/>
          <w:color w:val="A6A6A6" w:themeColor="background1" w:themeShade="A6"/>
          <w:sz w:val="22"/>
          <w:szCs w:val="22"/>
        </w:rPr>
        <w:t xml:space="preserve"> </w:t>
      </w:r>
      <w:r w:rsidR="000B7E4F" w:rsidRPr="009578E2">
        <w:rPr>
          <w:rFonts w:eastAsia="Times New Roman"/>
          <w:color w:val="A6A6A6" w:themeColor="background1" w:themeShade="A6"/>
          <w:sz w:val="22"/>
          <w:szCs w:val="22"/>
        </w:rPr>
        <w:t>g</w:t>
      </w:r>
      <w:r w:rsidR="00482684" w:rsidRPr="009578E2">
        <w:rPr>
          <w:rFonts w:eastAsia="Times New Roman"/>
          <w:color w:val="A6A6A6" w:themeColor="background1" w:themeShade="A6"/>
          <w:sz w:val="22"/>
          <w:szCs w:val="22"/>
        </w:rPr>
        <w:t xml:space="preserve">eneral, Funding, Author contributions, </w:t>
      </w:r>
      <w:proofErr w:type="gramStart"/>
      <w:r w:rsidR="00482684" w:rsidRPr="009578E2">
        <w:rPr>
          <w:rFonts w:eastAsia="Times New Roman"/>
          <w:color w:val="A6A6A6" w:themeColor="background1" w:themeShade="A6"/>
          <w:sz w:val="22"/>
          <w:szCs w:val="22"/>
        </w:rPr>
        <w:t>Competing</w:t>
      </w:r>
      <w:proofErr w:type="gramEnd"/>
      <w:r w:rsidR="00482684" w:rsidRPr="009578E2">
        <w:rPr>
          <w:rFonts w:eastAsia="Times New Roman"/>
          <w:color w:val="A6A6A6" w:themeColor="background1" w:themeShade="A6"/>
          <w:sz w:val="22"/>
          <w:szCs w:val="22"/>
        </w:rPr>
        <w:t xml:space="preserve"> </w:t>
      </w:r>
      <w:r w:rsidR="000B7E4F" w:rsidRPr="009578E2">
        <w:rPr>
          <w:rFonts w:eastAsia="Times New Roman"/>
          <w:color w:val="A6A6A6" w:themeColor="background1" w:themeShade="A6"/>
          <w:sz w:val="22"/>
          <w:szCs w:val="22"/>
        </w:rPr>
        <w:t>i</w:t>
      </w:r>
      <w:r w:rsidR="00482684" w:rsidRPr="009578E2">
        <w:rPr>
          <w:rFonts w:eastAsia="Times New Roman"/>
          <w:color w:val="A6A6A6" w:themeColor="background1" w:themeShade="A6"/>
          <w:sz w:val="22"/>
          <w:szCs w:val="22"/>
        </w:rPr>
        <w:t xml:space="preserve">nterests, and Data and </w:t>
      </w:r>
      <w:r w:rsidR="000B7E4F" w:rsidRPr="009578E2">
        <w:rPr>
          <w:rFonts w:eastAsia="Times New Roman"/>
          <w:color w:val="A6A6A6" w:themeColor="background1" w:themeShade="A6"/>
          <w:sz w:val="22"/>
          <w:szCs w:val="22"/>
        </w:rPr>
        <w:t>m</w:t>
      </w:r>
      <w:r w:rsidR="00482684" w:rsidRPr="009578E2">
        <w:rPr>
          <w:rFonts w:eastAsia="Times New Roman"/>
          <w:color w:val="A6A6A6" w:themeColor="background1" w:themeShade="A6"/>
          <w:sz w:val="22"/>
          <w:szCs w:val="22"/>
        </w:rPr>
        <w:t xml:space="preserve">aterials </w:t>
      </w:r>
      <w:r w:rsidR="000B7E4F" w:rsidRPr="009578E2">
        <w:rPr>
          <w:rFonts w:eastAsia="Times New Roman"/>
          <w:color w:val="A6A6A6" w:themeColor="background1" w:themeShade="A6"/>
          <w:sz w:val="22"/>
          <w:szCs w:val="22"/>
        </w:rPr>
        <w:t>a</w:t>
      </w:r>
      <w:r w:rsidR="00482684" w:rsidRPr="009578E2">
        <w:rPr>
          <w:rFonts w:eastAsia="Times New Roman"/>
          <w:color w:val="A6A6A6" w:themeColor="background1" w:themeShade="A6"/>
          <w:sz w:val="22"/>
          <w:szCs w:val="22"/>
        </w:rPr>
        <w:t>vailability</w:t>
      </w:r>
      <w:r w:rsidR="006D108B" w:rsidRPr="009578E2">
        <w:rPr>
          <w:rFonts w:eastAsia="Times New Roman"/>
          <w:color w:val="A6A6A6" w:themeColor="background1" w:themeShade="A6"/>
          <w:sz w:val="22"/>
          <w:szCs w:val="22"/>
        </w:rPr>
        <w:t>,</w:t>
      </w:r>
      <w:r w:rsidR="00DE7047" w:rsidRPr="009578E2">
        <w:rPr>
          <w:rFonts w:eastAsia="Times New Roman"/>
          <w:color w:val="A6A6A6" w:themeColor="background1" w:themeShade="A6"/>
          <w:sz w:val="22"/>
          <w:szCs w:val="22"/>
        </w:rPr>
        <w:t xml:space="preserve"> as described </w:t>
      </w:r>
      <w:r w:rsidR="003D6392" w:rsidRPr="009578E2">
        <w:rPr>
          <w:rFonts w:eastAsia="Times New Roman"/>
          <w:color w:val="A6A6A6" w:themeColor="background1" w:themeShade="A6"/>
          <w:sz w:val="22"/>
          <w:szCs w:val="22"/>
        </w:rPr>
        <w:t xml:space="preserve">in the template </w:t>
      </w:r>
      <w:r w:rsidR="00DE7047" w:rsidRPr="009578E2">
        <w:rPr>
          <w:rFonts w:eastAsia="Times New Roman"/>
          <w:color w:val="A6A6A6" w:themeColor="background1" w:themeShade="A6"/>
          <w:sz w:val="22"/>
          <w:szCs w:val="22"/>
        </w:rPr>
        <w:t>below.</w:t>
      </w:r>
    </w:p>
    <w:p w14:paraId="680F6BED" w14:textId="26D68933" w:rsidR="009F2B56" w:rsidRPr="009578E2" w:rsidRDefault="009F2B56" w:rsidP="007B4BDD">
      <w:pPr>
        <w:ind w:left="360"/>
        <w:jc w:val="both"/>
        <w:rPr>
          <w:rFonts w:eastAsia="Times New Roman"/>
          <w:color w:val="A6A6A6" w:themeColor="background1" w:themeShade="A6"/>
          <w:sz w:val="22"/>
          <w:szCs w:val="22"/>
        </w:rPr>
      </w:pPr>
      <w:r w:rsidRPr="009578E2">
        <w:rPr>
          <w:rFonts w:eastAsia="Times New Roman"/>
          <w:b/>
          <w:color w:val="A6A6A6" w:themeColor="background1" w:themeShade="A6"/>
          <w:sz w:val="22"/>
          <w:szCs w:val="22"/>
        </w:rPr>
        <w:t xml:space="preserve">Supplementary Materials: </w:t>
      </w:r>
      <w:r w:rsidRPr="009578E2">
        <w:rPr>
          <w:rFonts w:eastAsia="Times New Roman"/>
          <w:color w:val="A6A6A6" w:themeColor="background1" w:themeShade="A6"/>
          <w:sz w:val="22"/>
          <w:szCs w:val="22"/>
        </w:rPr>
        <w:t>Include</w:t>
      </w:r>
      <w:r w:rsidR="00B422F9" w:rsidRPr="009578E2">
        <w:rPr>
          <w:rFonts w:eastAsia="Times New Roman"/>
          <w:color w:val="A6A6A6" w:themeColor="background1" w:themeShade="A6"/>
          <w:sz w:val="22"/>
          <w:szCs w:val="22"/>
        </w:rPr>
        <w:t xml:space="preserve"> </w:t>
      </w:r>
      <w:r w:rsidR="00EE6929" w:rsidRPr="009578E2">
        <w:rPr>
          <w:rFonts w:eastAsia="Times New Roman"/>
          <w:color w:val="A6A6A6" w:themeColor="background1" w:themeShade="A6"/>
          <w:sz w:val="22"/>
          <w:szCs w:val="22"/>
        </w:rPr>
        <w:t xml:space="preserve">a list, </w:t>
      </w:r>
      <w:r w:rsidR="00B422F9" w:rsidRPr="009578E2">
        <w:rPr>
          <w:rFonts w:eastAsia="Times New Roman"/>
          <w:color w:val="A6A6A6" w:themeColor="background1" w:themeShade="A6"/>
          <w:sz w:val="22"/>
          <w:szCs w:val="22"/>
        </w:rPr>
        <w:t>noting which references are only cited in the SM</w:t>
      </w:r>
      <w:r w:rsidR="002E60B9" w:rsidRPr="009578E2">
        <w:rPr>
          <w:rFonts w:eastAsia="Times New Roman"/>
          <w:color w:val="A6A6A6" w:themeColor="background1" w:themeShade="A6"/>
          <w:sz w:val="22"/>
          <w:szCs w:val="22"/>
        </w:rPr>
        <w:t>.</w:t>
      </w:r>
    </w:p>
    <w:p w14:paraId="3BB74558" w14:textId="788D7E1F" w:rsidR="00D73714" w:rsidRPr="009578E2" w:rsidRDefault="00DE28BD" w:rsidP="007B4BDD">
      <w:pPr>
        <w:ind w:left="360"/>
        <w:jc w:val="both"/>
        <w:rPr>
          <w:rFonts w:eastAsia="Times New Roman"/>
          <w:color w:val="A6A6A6" w:themeColor="background1" w:themeShade="A6"/>
          <w:sz w:val="22"/>
          <w:szCs w:val="22"/>
        </w:rPr>
      </w:pPr>
      <w:r w:rsidRPr="009578E2">
        <w:rPr>
          <w:rFonts w:eastAsia="Times New Roman"/>
          <w:b/>
          <w:color w:val="A6A6A6" w:themeColor="background1" w:themeShade="A6"/>
          <w:sz w:val="22"/>
          <w:szCs w:val="22"/>
        </w:rPr>
        <w:t>Fig. #</w:t>
      </w:r>
      <w:r w:rsidR="002E60B9" w:rsidRPr="009578E2">
        <w:rPr>
          <w:rFonts w:eastAsia="Times New Roman"/>
          <w:b/>
          <w:color w:val="A6A6A6" w:themeColor="background1" w:themeShade="A6"/>
          <w:sz w:val="22"/>
          <w:szCs w:val="22"/>
        </w:rPr>
        <w:t>.</w:t>
      </w:r>
      <w:r w:rsidR="00D73714" w:rsidRPr="009578E2">
        <w:rPr>
          <w:rFonts w:eastAsia="Times New Roman"/>
          <w:b/>
          <w:color w:val="A6A6A6" w:themeColor="background1" w:themeShade="A6"/>
          <w:sz w:val="22"/>
          <w:szCs w:val="22"/>
        </w:rPr>
        <w:t xml:space="preserve"> </w:t>
      </w:r>
      <w:r w:rsidR="00D73714" w:rsidRPr="009578E2">
        <w:rPr>
          <w:rFonts w:eastAsia="Times New Roman"/>
          <w:color w:val="A6A6A6" w:themeColor="background1" w:themeShade="A6"/>
          <w:sz w:val="22"/>
          <w:szCs w:val="22"/>
        </w:rPr>
        <w:t>(Begin each figure caption with a label, “</w:t>
      </w:r>
      <w:r w:rsidR="00D73714" w:rsidRPr="009578E2">
        <w:rPr>
          <w:rFonts w:eastAsia="Times New Roman"/>
          <w:b/>
          <w:color w:val="A6A6A6" w:themeColor="background1" w:themeShade="A6"/>
          <w:sz w:val="22"/>
          <w:szCs w:val="22"/>
        </w:rPr>
        <w:t>Fig. 1.</w:t>
      </w:r>
      <w:r w:rsidR="00D73714" w:rsidRPr="009578E2">
        <w:rPr>
          <w:rFonts w:eastAsia="Times New Roman"/>
          <w:color w:val="A6A6A6" w:themeColor="background1" w:themeShade="A6"/>
          <w:sz w:val="22"/>
          <w:szCs w:val="22"/>
        </w:rPr>
        <w:t>”</w:t>
      </w:r>
      <w:r w:rsidR="002E60B9" w:rsidRPr="009578E2">
        <w:rPr>
          <w:rFonts w:eastAsia="Times New Roman"/>
          <w:color w:val="A6A6A6" w:themeColor="background1" w:themeShade="A6"/>
          <w:sz w:val="22"/>
          <w:szCs w:val="22"/>
        </w:rPr>
        <w:t>,</w:t>
      </w:r>
      <w:r w:rsidR="00D73714" w:rsidRPr="009578E2">
        <w:rPr>
          <w:rFonts w:eastAsia="Times New Roman"/>
          <w:color w:val="A6A6A6" w:themeColor="background1" w:themeShade="A6"/>
          <w:sz w:val="22"/>
          <w:szCs w:val="22"/>
        </w:rPr>
        <w:t xml:space="preserve"> fo</w:t>
      </w:r>
      <w:r w:rsidRPr="009578E2">
        <w:rPr>
          <w:rFonts w:eastAsia="Times New Roman"/>
          <w:color w:val="A6A6A6" w:themeColor="background1" w:themeShade="A6"/>
          <w:sz w:val="22"/>
          <w:szCs w:val="22"/>
        </w:rPr>
        <w:t>r example, as a new paragraph.)</w:t>
      </w:r>
    </w:p>
    <w:p w14:paraId="00EC265A" w14:textId="4EA0F677" w:rsidR="00D73714" w:rsidRPr="009578E2" w:rsidRDefault="00DE28BD" w:rsidP="007B4BDD">
      <w:pPr>
        <w:ind w:left="360"/>
        <w:jc w:val="both"/>
        <w:rPr>
          <w:rFonts w:eastAsia="Times New Roman"/>
          <w:color w:val="A6A6A6" w:themeColor="background1" w:themeShade="A6"/>
          <w:sz w:val="22"/>
          <w:szCs w:val="22"/>
        </w:rPr>
      </w:pPr>
      <w:r w:rsidRPr="009578E2">
        <w:rPr>
          <w:rFonts w:eastAsia="Times New Roman"/>
          <w:b/>
          <w:color w:val="A6A6A6" w:themeColor="background1" w:themeShade="A6"/>
          <w:sz w:val="22"/>
          <w:szCs w:val="22"/>
        </w:rPr>
        <w:t>Table #</w:t>
      </w:r>
      <w:r w:rsidR="002E60B9" w:rsidRPr="009578E2">
        <w:rPr>
          <w:rFonts w:eastAsia="Times New Roman"/>
          <w:b/>
          <w:color w:val="A6A6A6" w:themeColor="background1" w:themeShade="A6"/>
          <w:sz w:val="22"/>
          <w:szCs w:val="22"/>
        </w:rPr>
        <w:t>.</w:t>
      </w:r>
      <w:r w:rsidR="00D73714" w:rsidRPr="009578E2">
        <w:rPr>
          <w:rFonts w:eastAsia="Times New Roman"/>
          <w:b/>
          <w:color w:val="A6A6A6" w:themeColor="background1" w:themeShade="A6"/>
          <w:sz w:val="22"/>
          <w:szCs w:val="22"/>
        </w:rPr>
        <w:t xml:space="preserve"> </w:t>
      </w:r>
      <w:r w:rsidR="00D73714" w:rsidRPr="009578E2">
        <w:rPr>
          <w:rFonts w:eastAsia="Times New Roman"/>
          <w:color w:val="A6A6A6" w:themeColor="background1" w:themeShade="A6"/>
          <w:sz w:val="22"/>
          <w:szCs w:val="22"/>
        </w:rPr>
        <w:t>(Begin each table caption with a label “</w:t>
      </w:r>
      <w:r w:rsidR="00D73714" w:rsidRPr="009578E2">
        <w:rPr>
          <w:rFonts w:eastAsia="Times New Roman"/>
          <w:b/>
          <w:color w:val="A6A6A6" w:themeColor="background1" w:themeShade="A6"/>
          <w:sz w:val="22"/>
          <w:szCs w:val="22"/>
        </w:rPr>
        <w:t>Table 1.</w:t>
      </w:r>
      <w:r w:rsidR="00D73714" w:rsidRPr="009578E2">
        <w:rPr>
          <w:rFonts w:eastAsia="Times New Roman"/>
          <w:color w:val="A6A6A6" w:themeColor="background1" w:themeShade="A6"/>
          <w:sz w:val="22"/>
          <w:szCs w:val="22"/>
        </w:rPr>
        <w:t>”</w:t>
      </w:r>
      <w:r w:rsidRPr="009578E2">
        <w:rPr>
          <w:rFonts w:eastAsia="Times New Roman"/>
          <w:color w:val="A6A6A6" w:themeColor="background1" w:themeShade="A6"/>
          <w:sz w:val="22"/>
          <w:szCs w:val="22"/>
        </w:rPr>
        <w:t xml:space="preserve">, </w:t>
      </w:r>
      <w:r w:rsidR="002E60B9" w:rsidRPr="009578E2">
        <w:rPr>
          <w:rFonts w:eastAsia="Times New Roman"/>
          <w:color w:val="A6A6A6" w:themeColor="background1" w:themeShade="A6"/>
          <w:sz w:val="22"/>
          <w:szCs w:val="22"/>
        </w:rPr>
        <w:t>for example,</w:t>
      </w:r>
      <w:r w:rsidRPr="009578E2">
        <w:rPr>
          <w:rFonts w:eastAsia="Times New Roman"/>
          <w:color w:val="A6A6A6" w:themeColor="background1" w:themeShade="A6"/>
          <w:sz w:val="22"/>
          <w:szCs w:val="22"/>
        </w:rPr>
        <w:t xml:space="preserve"> as a new paragraph.)</w:t>
      </w:r>
    </w:p>
    <w:p w14:paraId="40CD1F91" w14:textId="77777777" w:rsidR="00D73714" w:rsidRPr="009578E2" w:rsidRDefault="00D73714" w:rsidP="007B4BDD">
      <w:pPr>
        <w:jc w:val="both"/>
        <w:rPr>
          <w:rFonts w:eastAsia="Times New Roman"/>
          <w:color w:val="A6A6A6" w:themeColor="background1" w:themeShade="A6"/>
          <w:sz w:val="22"/>
          <w:szCs w:val="22"/>
        </w:rPr>
      </w:pPr>
    </w:p>
    <w:p w14:paraId="1840C47C" w14:textId="5F9C67DE" w:rsidR="00D73714" w:rsidRPr="009578E2" w:rsidRDefault="7FEA168B" w:rsidP="007B4BDD">
      <w:pPr>
        <w:jc w:val="both"/>
        <w:rPr>
          <w:rFonts w:eastAsia="Times New Roman"/>
          <w:color w:val="A6A6A6" w:themeColor="background1" w:themeShade="A6"/>
          <w:sz w:val="22"/>
          <w:szCs w:val="22"/>
        </w:rPr>
      </w:pPr>
      <w:r w:rsidRPr="009578E2">
        <w:rPr>
          <w:rFonts w:eastAsia="Times New Roman"/>
          <w:color w:val="A6A6A6" w:themeColor="background1" w:themeShade="A6"/>
          <w:sz w:val="22"/>
          <w:szCs w:val="22"/>
        </w:rPr>
        <w:t>Please use the .docx format (all versions after Word 2007 for PC and Word 2011 for Mac) and include page numbers in your submitted file. We also encourage use of line numbers.</w:t>
      </w:r>
      <w:r w:rsidR="002015DE" w:rsidRPr="009578E2">
        <w:rPr>
          <w:rFonts w:eastAsia="Times New Roman"/>
          <w:color w:val="A6A6A6" w:themeColor="background1" w:themeShade="A6"/>
          <w:sz w:val="22"/>
          <w:szCs w:val="22"/>
        </w:rPr>
        <w:t xml:space="preserve"> Supplementary Materials (comprising Materials and Methods, figures, and tables) should be in a separate file.</w:t>
      </w:r>
    </w:p>
    <w:p w14:paraId="07BE957A" w14:textId="77777777" w:rsidR="00D73714" w:rsidRPr="009578E2" w:rsidRDefault="00D73714" w:rsidP="007B4BDD">
      <w:pPr>
        <w:jc w:val="both"/>
        <w:rPr>
          <w:rFonts w:eastAsia="Times New Roman"/>
          <w:color w:val="A6A6A6" w:themeColor="background1" w:themeShade="A6"/>
          <w:sz w:val="22"/>
          <w:szCs w:val="22"/>
        </w:rPr>
      </w:pPr>
    </w:p>
    <w:p w14:paraId="59FCA227" w14:textId="77777777" w:rsidR="000B7E4F" w:rsidRPr="009578E2" w:rsidRDefault="00D73714" w:rsidP="007B4BDD">
      <w:pPr>
        <w:jc w:val="both"/>
        <w:rPr>
          <w:rFonts w:eastAsia="Times New Roman"/>
          <w:color w:val="A6A6A6" w:themeColor="background1" w:themeShade="A6"/>
          <w:sz w:val="22"/>
          <w:szCs w:val="22"/>
        </w:rPr>
      </w:pPr>
      <w:r w:rsidRPr="009578E2">
        <w:rPr>
          <w:rFonts w:eastAsia="Times New Roman"/>
          <w:color w:val="A6A6A6" w:themeColor="background1" w:themeShade="A6"/>
          <w:sz w:val="22"/>
          <w:szCs w:val="22"/>
        </w:rPr>
        <w:t xml:space="preserve">More specific formatting instructions are provided in the template </w:t>
      </w:r>
      <w:r w:rsidR="00E351C0" w:rsidRPr="009578E2">
        <w:rPr>
          <w:rFonts w:eastAsia="Times New Roman"/>
          <w:color w:val="A6A6A6" w:themeColor="background1" w:themeShade="A6"/>
          <w:sz w:val="22"/>
          <w:szCs w:val="22"/>
        </w:rPr>
        <w:t xml:space="preserve">that </w:t>
      </w:r>
      <w:r w:rsidRPr="009578E2">
        <w:rPr>
          <w:rFonts w:eastAsia="Times New Roman"/>
          <w:color w:val="A6A6A6" w:themeColor="background1" w:themeShade="A6"/>
          <w:sz w:val="22"/>
          <w:szCs w:val="22"/>
        </w:rPr>
        <w:t>follows.</w:t>
      </w:r>
    </w:p>
    <w:p w14:paraId="4240ACE8" w14:textId="71C2D1EF" w:rsidR="00D73714" w:rsidRPr="009578E2" w:rsidRDefault="00D73714" w:rsidP="007B4BDD">
      <w:pPr>
        <w:jc w:val="both"/>
        <w:rPr>
          <w:rFonts w:eastAsia="Times New Roman"/>
          <w:color w:val="A6A6A6" w:themeColor="background1" w:themeShade="A6"/>
          <w:sz w:val="22"/>
          <w:szCs w:val="22"/>
        </w:rPr>
      </w:pPr>
      <w:r w:rsidRPr="009578E2">
        <w:rPr>
          <w:rFonts w:eastAsia="Times New Roman"/>
          <w:color w:val="A6A6A6" w:themeColor="background1" w:themeShade="A6"/>
          <w:sz w:val="22"/>
          <w:szCs w:val="22"/>
        </w:rPr>
        <w:br w:type="page"/>
      </w:r>
    </w:p>
    <w:p w14:paraId="46361BC5" w14:textId="7853993B" w:rsidR="00D73714" w:rsidRPr="009578E2" w:rsidRDefault="00A23CD5" w:rsidP="007B4BDD">
      <w:pPr>
        <w:pStyle w:val="Head"/>
        <w:spacing w:before="0" w:after="0"/>
        <w:jc w:val="both"/>
        <w:rPr>
          <w:color w:val="A6A6A6" w:themeColor="background1" w:themeShade="A6"/>
          <w:sz w:val="22"/>
          <w:szCs w:val="22"/>
        </w:rPr>
      </w:pPr>
      <w:r w:rsidRPr="009578E2">
        <w:rPr>
          <w:color w:val="A6A6A6" w:themeColor="background1" w:themeShade="A6"/>
          <w:sz w:val="22"/>
          <w:szCs w:val="22"/>
        </w:rPr>
        <w:lastRenderedPageBreak/>
        <w:t>Title:</w:t>
      </w:r>
      <w:r w:rsidR="00D73714" w:rsidRPr="009578E2">
        <w:rPr>
          <w:color w:val="A6A6A6" w:themeColor="background1" w:themeShade="A6"/>
          <w:sz w:val="22"/>
          <w:szCs w:val="22"/>
        </w:rPr>
        <w:t xml:space="preserve"> How to </w:t>
      </w:r>
      <w:r w:rsidR="00A80658" w:rsidRPr="009578E2">
        <w:rPr>
          <w:color w:val="A6A6A6" w:themeColor="background1" w:themeShade="A6"/>
          <w:sz w:val="22"/>
          <w:szCs w:val="22"/>
        </w:rPr>
        <w:t>f</w:t>
      </w:r>
      <w:r w:rsidR="00D73714" w:rsidRPr="009578E2">
        <w:rPr>
          <w:color w:val="A6A6A6" w:themeColor="background1" w:themeShade="A6"/>
          <w:sz w:val="22"/>
          <w:szCs w:val="22"/>
        </w:rPr>
        <w:t xml:space="preserve">ormat a </w:t>
      </w:r>
      <w:proofErr w:type="gramStart"/>
      <w:r w:rsidR="00D73714" w:rsidRPr="009578E2">
        <w:rPr>
          <w:i/>
          <w:color w:val="A6A6A6" w:themeColor="background1" w:themeShade="A6"/>
          <w:sz w:val="22"/>
          <w:szCs w:val="22"/>
        </w:rPr>
        <w:t>Science</w:t>
      </w:r>
      <w:proofErr w:type="gramEnd"/>
      <w:r w:rsidR="00D73714" w:rsidRPr="009578E2">
        <w:rPr>
          <w:color w:val="A6A6A6" w:themeColor="background1" w:themeShade="A6"/>
          <w:sz w:val="22"/>
          <w:szCs w:val="22"/>
        </w:rPr>
        <w:t xml:space="preserve"> </w:t>
      </w:r>
      <w:r w:rsidR="00A80658" w:rsidRPr="009578E2">
        <w:rPr>
          <w:color w:val="A6A6A6" w:themeColor="background1" w:themeShade="A6"/>
          <w:sz w:val="22"/>
          <w:szCs w:val="22"/>
        </w:rPr>
        <w:t>p</w:t>
      </w:r>
      <w:r w:rsidR="00D73714" w:rsidRPr="009578E2">
        <w:rPr>
          <w:color w:val="A6A6A6" w:themeColor="background1" w:themeShade="A6"/>
          <w:sz w:val="22"/>
          <w:szCs w:val="22"/>
        </w:rPr>
        <w:t xml:space="preserve">aper (replace with your real title) </w:t>
      </w:r>
    </w:p>
    <w:p w14:paraId="6CBA26E7" w14:textId="77777777" w:rsidR="006E5832" w:rsidRPr="009578E2" w:rsidRDefault="00D73714" w:rsidP="007B4BDD">
      <w:pPr>
        <w:pStyle w:val="Authors"/>
        <w:spacing w:before="0" w:after="0"/>
        <w:jc w:val="both"/>
        <w:rPr>
          <w:color w:val="A6A6A6" w:themeColor="background1" w:themeShade="A6"/>
          <w:sz w:val="22"/>
          <w:szCs w:val="22"/>
        </w:rPr>
      </w:pPr>
      <w:r w:rsidRPr="009578E2">
        <w:rPr>
          <w:b/>
          <w:color w:val="A6A6A6" w:themeColor="background1" w:themeShade="A6"/>
          <w:sz w:val="22"/>
          <w:szCs w:val="22"/>
        </w:rPr>
        <w:t>Authors:</w:t>
      </w:r>
      <w:r w:rsidR="00A23CD5" w:rsidRPr="009578E2">
        <w:rPr>
          <w:color w:val="A6A6A6" w:themeColor="background1" w:themeShade="A6"/>
          <w:sz w:val="22"/>
          <w:szCs w:val="22"/>
        </w:rPr>
        <w:t xml:space="preserve"> </w:t>
      </w:r>
      <w:r w:rsidRPr="009578E2">
        <w:rPr>
          <w:color w:val="A6A6A6" w:themeColor="background1" w:themeShade="A6"/>
          <w:sz w:val="22"/>
          <w:szCs w:val="22"/>
        </w:rPr>
        <w:t xml:space="preserve">The author list should be one single paragraph (no breaks). Authors should be listed by </w:t>
      </w:r>
      <w:r w:rsidR="00381E32" w:rsidRPr="009578E2">
        <w:rPr>
          <w:color w:val="A6A6A6" w:themeColor="background1" w:themeShade="A6"/>
          <w:sz w:val="22"/>
          <w:szCs w:val="22"/>
        </w:rPr>
        <w:t xml:space="preserve">given </w:t>
      </w:r>
      <w:r w:rsidRPr="009578E2">
        <w:rPr>
          <w:color w:val="A6A6A6" w:themeColor="background1" w:themeShade="A6"/>
          <w:sz w:val="22"/>
          <w:szCs w:val="22"/>
        </w:rPr>
        <w:t xml:space="preserve">name or initial followed by </w:t>
      </w:r>
      <w:r w:rsidR="006161C9" w:rsidRPr="009578E2">
        <w:rPr>
          <w:color w:val="A6A6A6" w:themeColor="background1" w:themeShade="A6"/>
          <w:sz w:val="22"/>
          <w:szCs w:val="22"/>
        </w:rPr>
        <w:t>family</w:t>
      </w:r>
      <w:r w:rsidRPr="009578E2">
        <w:rPr>
          <w:color w:val="A6A6A6" w:themeColor="background1" w:themeShade="A6"/>
          <w:sz w:val="22"/>
          <w:szCs w:val="22"/>
        </w:rPr>
        <w:t xml:space="preserve"> name and separated by commas. Use superscript numbers to link affiliations and</w:t>
      </w:r>
      <w:r w:rsidR="00C13940" w:rsidRPr="009578E2">
        <w:rPr>
          <w:color w:val="A6A6A6" w:themeColor="background1" w:themeShade="A6"/>
          <w:sz w:val="22"/>
          <w:szCs w:val="22"/>
        </w:rPr>
        <w:t xml:space="preserve"> symbols </w:t>
      </w:r>
      <w:r w:rsidR="002E60B9" w:rsidRPr="009578E2">
        <w:rPr>
          <w:color w:val="A6A6A6" w:themeColor="background1" w:themeShade="A6"/>
          <w:sz w:val="22"/>
          <w:szCs w:val="22"/>
        </w:rPr>
        <w:t xml:space="preserve">(e.g., </w:t>
      </w:r>
      <w:r w:rsidR="00C13940" w:rsidRPr="009578E2">
        <w:rPr>
          <w:color w:val="A6A6A6" w:themeColor="background1" w:themeShade="A6"/>
          <w:sz w:val="22"/>
          <w:szCs w:val="22"/>
        </w:rPr>
        <w:t>*†‡</w:t>
      </w:r>
      <w:r w:rsidR="002E60B9" w:rsidRPr="009578E2">
        <w:rPr>
          <w:color w:val="A6A6A6" w:themeColor="background1" w:themeShade="A6"/>
          <w:sz w:val="22"/>
          <w:szCs w:val="22"/>
        </w:rPr>
        <w:t>)</w:t>
      </w:r>
      <w:r w:rsidR="00C13940" w:rsidRPr="009578E2">
        <w:rPr>
          <w:color w:val="A6A6A6" w:themeColor="background1" w:themeShade="A6"/>
          <w:sz w:val="22"/>
          <w:szCs w:val="22"/>
        </w:rPr>
        <w:t xml:space="preserve"> for author notes (see below). </w:t>
      </w:r>
    </w:p>
    <w:p w14:paraId="24D42617" w14:textId="50271987" w:rsidR="00D73714" w:rsidRPr="009578E2" w:rsidRDefault="00381E32" w:rsidP="007B4BDD">
      <w:pPr>
        <w:pStyle w:val="Authors"/>
        <w:spacing w:before="0" w:after="0"/>
        <w:jc w:val="both"/>
        <w:rPr>
          <w:color w:val="A6A6A6" w:themeColor="background1" w:themeShade="A6"/>
          <w:sz w:val="22"/>
          <w:szCs w:val="22"/>
          <w:vertAlign w:val="superscript"/>
        </w:rPr>
      </w:pPr>
      <w:r w:rsidRPr="009578E2">
        <w:rPr>
          <w:color w:val="A6A6A6" w:themeColor="background1" w:themeShade="A6"/>
          <w:sz w:val="22"/>
          <w:szCs w:val="22"/>
        </w:rPr>
        <w:t>E</w:t>
      </w:r>
      <w:r w:rsidR="00D73714" w:rsidRPr="009578E2">
        <w:rPr>
          <w:color w:val="A6A6A6" w:themeColor="background1" w:themeShade="A6"/>
          <w:sz w:val="22"/>
          <w:szCs w:val="22"/>
        </w:rPr>
        <w:t>xample</w:t>
      </w:r>
      <w:r w:rsidRPr="009578E2">
        <w:rPr>
          <w:color w:val="A6A6A6" w:themeColor="background1" w:themeShade="A6"/>
          <w:sz w:val="22"/>
          <w:szCs w:val="22"/>
        </w:rPr>
        <w:t>s:</w:t>
      </w:r>
      <w:r w:rsidR="00D73714" w:rsidRPr="009578E2">
        <w:rPr>
          <w:color w:val="A6A6A6" w:themeColor="background1" w:themeShade="A6"/>
          <w:sz w:val="22"/>
          <w:szCs w:val="22"/>
        </w:rPr>
        <w:t xml:space="preserve"> </w:t>
      </w:r>
      <w:r w:rsidR="00AD4C65" w:rsidRPr="009578E2">
        <w:rPr>
          <w:color w:val="A6A6A6" w:themeColor="background1" w:themeShade="A6"/>
          <w:sz w:val="22"/>
          <w:szCs w:val="22"/>
        </w:rPr>
        <w:t>A</w:t>
      </w:r>
      <w:r w:rsidR="00D73714" w:rsidRPr="009578E2">
        <w:rPr>
          <w:color w:val="A6A6A6" w:themeColor="background1" w:themeShade="A6"/>
          <w:sz w:val="22"/>
          <w:szCs w:val="22"/>
        </w:rPr>
        <w:t xml:space="preserve">. </w:t>
      </w:r>
      <w:r w:rsidR="00AD4C65" w:rsidRPr="009578E2">
        <w:rPr>
          <w:color w:val="A6A6A6" w:themeColor="background1" w:themeShade="A6"/>
          <w:sz w:val="22"/>
          <w:szCs w:val="22"/>
        </w:rPr>
        <w:t>Dai</w:t>
      </w:r>
      <w:r w:rsidR="00D73714" w:rsidRPr="009578E2">
        <w:rPr>
          <w:color w:val="A6A6A6" w:themeColor="background1" w:themeShade="A6"/>
          <w:sz w:val="22"/>
          <w:szCs w:val="22"/>
          <w:vertAlign w:val="superscript"/>
        </w:rPr>
        <w:t>1</w:t>
      </w:r>
      <w:r w:rsidR="00D73714" w:rsidRPr="009578E2">
        <w:rPr>
          <w:color w:val="A6A6A6" w:themeColor="background1" w:themeShade="A6"/>
          <w:sz w:val="22"/>
          <w:szCs w:val="22"/>
        </w:rPr>
        <w:t xml:space="preserve">*, </w:t>
      </w:r>
      <w:r w:rsidR="00AD4C65" w:rsidRPr="009578E2">
        <w:rPr>
          <w:color w:val="A6A6A6" w:themeColor="background1" w:themeShade="A6"/>
          <w:sz w:val="22"/>
          <w:szCs w:val="22"/>
        </w:rPr>
        <w:t>Peter</w:t>
      </w:r>
      <w:r w:rsidR="00A644A5" w:rsidRPr="009578E2">
        <w:rPr>
          <w:color w:val="A6A6A6" w:themeColor="background1" w:themeShade="A6"/>
          <w:sz w:val="22"/>
          <w:szCs w:val="22"/>
        </w:rPr>
        <w:t xml:space="preserve"> </w:t>
      </w:r>
      <w:r w:rsidR="00AD4C65" w:rsidRPr="009578E2">
        <w:rPr>
          <w:color w:val="A6A6A6" w:themeColor="background1" w:themeShade="A6"/>
          <w:sz w:val="22"/>
          <w:szCs w:val="22"/>
        </w:rPr>
        <w:t>Adintori</w:t>
      </w:r>
      <w:proofErr w:type="gramStart"/>
      <w:r w:rsidR="00B96C68" w:rsidRPr="009578E2">
        <w:rPr>
          <w:color w:val="A6A6A6" w:themeColor="background1" w:themeShade="A6"/>
          <w:sz w:val="22"/>
          <w:szCs w:val="22"/>
          <w:vertAlign w:val="superscript"/>
        </w:rPr>
        <w:t>1,x</w:t>
      </w:r>
      <w:proofErr w:type="gramEnd"/>
      <w:r w:rsidR="00A644A5" w:rsidRPr="009578E2">
        <w:rPr>
          <w:color w:val="A6A6A6" w:themeColor="background1" w:themeShade="A6"/>
          <w:sz w:val="22"/>
          <w:szCs w:val="22"/>
        </w:rPr>
        <w:t xml:space="preserve">, </w:t>
      </w:r>
      <w:r w:rsidR="00AD4C65" w:rsidRPr="009578E2">
        <w:rPr>
          <w:color w:val="A6A6A6" w:themeColor="background1" w:themeShade="A6"/>
          <w:sz w:val="22"/>
          <w:szCs w:val="22"/>
        </w:rPr>
        <w:t>William Jogia</w:t>
      </w:r>
      <w:r w:rsidR="00B96C68" w:rsidRPr="009578E2">
        <w:rPr>
          <w:color w:val="A6A6A6" w:themeColor="background1" w:themeShade="A6"/>
          <w:sz w:val="22"/>
          <w:szCs w:val="22"/>
          <w:vertAlign w:val="superscript"/>
        </w:rPr>
        <w:t>2</w:t>
      </w:r>
      <w:r w:rsidR="00857264" w:rsidRPr="009578E2">
        <w:rPr>
          <w:color w:val="A6A6A6" w:themeColor="background1" w:themeShade="A6"/>
          <w:sz w:val="22"/>
          <w:szCs w:val="22"/>
          <w:vertAlign w:val="superscript"/>
        </w:rPr>
        <w:t>1</w:t>
      </w:r>
      <w:r w:rsidR="00B96C68" w:rsidRPr="009578E2">
        <w:rPr>
          <w:color w:val="A6A6A6" w:themeColor="background1" w:themeShade="A6"/>
          <w:sz w:val="22"/>
          <w:szCs w:val="22"/>
          <w:vertAlign w:val="superscript"/>
        </w:rPr>
        <w:t>,</w:t>
      </w:r>
      <w:r w:rsidR="00857264" w:rsidRPr="009578E2">
        <w:rPr>
          <w:color w:val="A6A6A6" w:themeColor="background1" w:themeShade="A6"/>
          <w:sz w:val="22"/>
          <w:szCs w:val="22"/>
          <w:vertAlign w:val="superscript"/>
        </w:rPr>
        <w:t>22</w:t>
      </w:r>
      <w:r w:rsidR="00AD4C65" w:rsidRPr="009578E2">
        <w:rPr>
          <w:color w:val="A6A6A6" w:themeColor="background1" w:themeShade="A6"/>
          <w:sz w:val="22"/>
          <w:szCs w:val="22"/>
        </w:rPr>
        <w:t>,</w:t>
      </w:r>
      <w:r w:rsidR="006406B6" w:rsidRPr="009578E2">
        <w:rPr>
          <w:color w:val="A6A6A6" w:themeColor="background1" w:themeShade="A6"/>
          <w:sz w:val="22"/>
          <w:szCs w:val="22"/>
        </w:rPr>
        <w:t xml:space="preserve"> </w:t>
      </w:r>
      <w:proofErr w:type="spellStart"/>
      <w:r w:rsidR="006406B6" w:rsidRPr="009578E2">
        <w:rPr>
          <w:color w:val="A6A6A6" w:themeColor="background1" w:themeShade="A6"/>
          <w:sz w:val="22"/>
          <w:szCs w:val="22"/>
        </w:rPr>
        <w:t>Madhumitha</w:t>
      </w:r>
      <w:proofErr w:type="spellEnd"/>
      <w:r w:rsidR="006406B6" w:rsidRPr="009578E2">
        <w:rPr>
          <w:color w:val="A6A6A6" w:themeColor="background1" w:themeShade="A6"/>
          <w:sz w:val="22"/>
          <w:szCs w:val="22"/>
        </w:rPr>
        <w:t xml:space="preserve"> Rangesa</w:t>
      </w:r>
      <w:r w:rsidR="006406B6" w:rsidRPr="009578E2">
        <w:rPr>
          <w:color w:val="A6A6A6" w:themeColor="background1" w:themeShade="A6"/>
          <w:sz w:val="22"/>
          <w:szCs w:val="22"/>
          <w:vertAlign w:val="superscript"/>
        </w:rPr>
        <w:t>1,x</w:t>
      </w:r>
      <w:r w:rsidR="006406B6" w:rsidRPr="009578E2">
        <w:rPr>
          <w:color w:val="A6A6A6" w:themeColor="background1" w:themeShade="A6"/>
          <w:sz w:val="22"/>
          <w:szCs w:val="22"/>
        </w:rPr>
        <w:t>,</w:t>
      </w:r>
      <w:r w:rsidR="00AD4C65" w:rsidRPr="009578E2">
        <w:rPr>
          <w:color w:val="A6A6A6" w:themeColor="background1" w:themeShade="A6"/>
          <w:sz w:val="22"/>
          <w:szCs w:val="22"/>
        </w:rPr>
        <w:t xml:space="preserve"> </w:t>
      </w:r>
      <w:proofErr w:type="spellStart"/>
      <w:r w:rsidR="00AD4C65" w:rsidRPr="009578E2">
        <w:rPr>
          <w:color w:val="A6A6A6" w:themeColor="background1" w:themeShade="A6"/>
          <w:sz w:val="22"/>
          <w:szCs w:val="22"/>
        </w:rPr>
        <w:t>Caichen</w:t>
      </w:r>
      <w:proofErr w:type="spellEnd"/>
      <w:r w:rsidR="00AD4C65" w:rsidRPr="009578E2">
        <w:rPr>
          <w:color w:val="A6A6A6" w:themeColor="background1" w:themeShade="A6"/>
          <w:sz w:val="22"/>
          <w:szCs w:val="22"/>
        </w:rPr>
        <w:t xml:space="preserve"> Duan</w:t>
      </w:r>
      <w:r w:rsidR="00B96C68" w:rsidRPr="009578E2">
        <w:rPr>
          <w:color w:val="A6A6A6" w:themeColor="background1" w:themeShade="A6"/>
          <w:sz w:val="22"/>
          <w:szCs w:val="22"/>
          <w:vertAlign w:val="superscript"/>
        </w:rPr>
        <w:t>2</w:t>
      </w:r>
      <w:r w:rsidR="00857264" w:rsidRPr="009578E2">
        <w:rPr>
          <w:color w:val="A6A6A6" w:themeColor="background1" w:themeShade="A6"/>
          <w:sz w:val="22"/>
          <w:szCs w:val="22"/>
          <w:vertAlign w:val="superscript"/>
        </w:rPr>
        <w:t>1</w:t>
      </w:r>
      <w:r w:rsidR="00B96C68" w:rsidRPr="009578E2">
        <w:rPr>
          <w:color w:val="A6A6A6" w:themeColor="background1" w:themeShade="A6"/>
          <w:sz w:val="22"/>
          <w:szCs w:val="22"/>
          <w:vertAlign w:val="superscript"/>
        </w:rPr>
        <w:t>,</w:t>
      </w:r>
      <w:r w:rsidR="00857264" w:rsidRPr="009578E2">
        <w:rPr>
          <w:color w:val="A6A6A6" w:themeColor="background1" w:themeShade="A6"/>
          <w:sz w:val="22"/>
          <w:szCs w:val="22"/>
          <w:vertAlign w:val="superscript"/>
        </w:rPr>
        <w:t>22</w:t>
      </w:r>
      <w:r w:rsidR="00AD4C65" w:rsidRPr="009578E2">
        <w:rPr>
          <w:color w:val="A6A6A6" w:themeColor="background1" w:themeShade="A6"/>
          <w:sz w:val="22"/>
          <w:szCs w:val="22"/>
        </w:rPr>
        <w:t>, Fanny Matheis</w:t>
      </w:r>
      <w:r w:rsidR="00B96C68" w:rsidRPr="009578E2">
        <w:rPr>
          <w:color w:val="A6A6A6" w:themeColor="background1" w:themeShade="A6"/>
          <w:sz w:val="22"/>
          <w:szCs w:val="22"/>
          <w:vertAlign w:val="superscript"/>
        </w:rPr>
        <w:t>2</w:t>
      </w:r>
      <w:r w:rsidR="00857264" w:rsidRPr="009578E2">
        <w:rPr>
          <w:color w:val="A6A6A6" w:themeColor="background1" w:themeShade="A6"/>
          <w:sz w:val="22"/>
          <w:szCs w:val="22"/>
          <w:vertAlign w:val="superscript"/>
        </w:rPr>
        <w:t>1</w:t>
      </w:r>
      <w:r w:rsidR="00B96C68" w:rsidRPr="009578E2">
        <w:rPr>
          <w:color w:val="A6A6A6" w:themeColor="background1" w:themeShade="A6"/>
          <w:sz w:val="22"/>
          <w:szCs w:val="22"/>
          <w:vertAlign w:val="superscript"/>
        </w:rPr>
        <w:t>,</w:t>
      </w:r>
      <w:r w:rsidR="00857264" w:rsidRPr="009578E2">
        <w:rPr>
          <w:color w:val="A6A6A6" w:themeColor="background1" w:themeShade="A6"/>
          <w:sz w:val="22"/>
          <w:szCs w:val="22"/>
          <w:vertAlign w:val="superscript"/>
        </w:rPr>
        <w:t>22</w:t>
      </w:r>
      <w:r w:rsidR="00AD4C65" w:rsidRPr="009578E2">
        <w:rPr>
          <w:color w:val="A6A6A6" w:themeColor="background1" w:themeShade="A6"/>
          <w:sz w:val="22"/>
          <w:szCs w:val="22"/>
        </w:rPr>
        <w:t xml:space="preserve">, </w:t>
      </w:r>
      <w:proofErr w:type="spellStart"/>
      <w:r w:rsidR="00AD4C65" w:rsidRPr="009578E2">
        <w:rPr>
          <w:color w:val="A6A6A6" w:themeColor="background1" w:themeShade="A6"/>
          <w:sz w:val="22"/>
          <w:szCs w:val="22"/>
        </w:rPr>
        <w:t>Chenzhen</w:t>
      </w:r>
      <w:proofErr w:type="spellEnd"/>
      <w:r w:rsidR="00AD4C65" w:rsidRPr="009578E2">
        <w:rPr>
          <w:color w:val="A6A6A6" w:themeColor="background1" w:themeShade="A6"/>
          <w:sz w:val="22"/>
          <w:szCs w:val="22"/>
        </w:rPr>
        <w:t xml:space="preserve"> Zhang</w:t>
      </w:r>
      <w:r w:rsidR="00B96C68" w:rsidRPr="009578E2">
        <w:rPr>
          <w:color w:val="A6A6A6" w:themeColor="background1" w:themeShade="A6"/>
          <w:sz w:val="22"/>
          <w:szCs w:val="22"/>
          <w:vertAlign w:val="superscript"/>
        </w:rPr>
        <w:t>2</w:t>
      </w:r>
      <w:r w:rsidR="00857264" w:rsidRPr="009578E2">
        <w:rPr>
          <w:color w:val="A6A6A6" w:themeColor="background1" w:themeShade="A6"/>
          <w:sz w:val="22"/>
          <w:szCs w:val="22"/>
          <w:vertAlign w:val="superscript"/>
        </w:rPr>
        <w:t>1</w:t>
      </w:r>
      <w:r w:rsidR="00B96C68" w:rsidRPr="009578E2">
        <w:rPr>
          <w:color w:val="A6A6A6" w:themeColor="background1" w:themeShade="A6"/>
          <w:sz w:val="22"/>
          <w:szCs w:val="22"/>
          <w:vertAlign w:val="superscript"/>
        </w:rPr>
        <w:t>,</w:t>
      </w:r>
      <w:r w:rsidR="00857264" w:rsidRPr="009578E2">
        <w:rPr>
          <w:color w:val="A6A6A6" w:themeColor="background1" w:themeShade="A6"/>
          <w:sz w:val="22"/>
          <w:szCs w:val="22"/>
          <w:vertAlign w:val="superscript"/>
        </w:rPr>
        <w:t>22</w:t>
      </w:r>
      <w:r w:rsidR="00AD4C65" w:rsidRPr="009578E2">
        <w:rPr>
          <w:color w:val="A6A6A6" w:themeColor="background1" w:themeShade="A6"/>
          <w:sz w:val="22"/>
          <w:szCs w:val="22"/>
        </w:rPr>
        <w:t>, Alexis P. Sullivan</w:t>
      </w:r>
      <w:r w:rsidR="00B96C68" w:rsidRPr="009578E2">
        <w:rPr>
          <w:color w:val="A6A6A6" w:themeColor="background1" w:themeShade="A6"/>
          <w:sz w:val="22"/>
          <w:szCs w:val="22"/>
          <w:vertAlign w:val="superscript"/>
        </w:rPr>
        <w:t>2</w:t>
      </w:r>
      <w:r w:rsidR="00857264" w:rsidRPr="009578E2">
        <w:rPr>
          <w:color w:val="A6A6A6" w:themeColor="background1" w:themeShade="A6"/>
          <w:sz w:val="22"/>
          <w:szCs w:val="22"/>
          <w:vertAlign w:val="superscript"/>
        </w:rPr>
        <w:t>1</w:t>
      </w:r>
      <w:r w:rsidR="00B96C68" w:rsidRPr="009578E2">
        <w:rPr>
          <w:color w:val="A6A6A6" w:themeColor="background1" w:themeShade="A6"/>
          <w:sz w:val="22"/>
          <w:szCs w:val="22"/>
          <w:vertAlign w:val="superscript"/>
        </w:rPr>
        <w:t>,</w:t>
      </w:r>
      <w:r w:rsidR="00857264" w:rsidRPr="009578E2">
        <w:rPr>
          <w:color w:val="A6A6A6" w:themeColor="background1" w:themeShade="A6"/>
          <w:sz w:val="22"/>
          <w:szCs w:val="22"/>
          <w:vertAlign w:val="superscript"/>
        </w:rPr>
        <w:t>22</w:t>
      </w:r>
      <w:r w:rsidR="00AD4C65" w:rsidRPr="009578E2">
        <w:rPr>
          <w:color w:val="A6A6A6" w:themeColor="background1" w:themeShade="A6"/>
          <w:sz w:val="22"/>
          <w:szCs w:val="22"/>
        </w:rPr>
        <w:t xml:space="preserve">, </w:t>
      </w:r>
      <w:r w:rsidR="006406B6" w:rsidRPr="009578E2">
        <w:rPr>
          <w:color w:val="A6A6A6" w:themeColor="background1" w:themeShade="A6"/>
          <w:sz w:val="22"/>
          <w:szCs w:val="22"/>
        </w:rPr>
        <w:t xml:space="preserve">Emily Fontana, </w:t>
      </w:r>
      <w:proofErr w:type="spellStart"/>
      <w:r w:rsidR="00AD4C65" w:rsidRPr="009578E2">
        <w:rPr>
          <w:color w:val="A6A6A6" w:themeColor="background1" w:themeShade="A6"/>
          <w:sz w:val="22"/>
          <w:szCs w:val="22"/>
        </w:rPr>
        <w:t>M.v.d</w:t>
      </w:r>
      <w:proofErr w:type="spellEnd"/>
      <w:r w:rsidR="00AD4C65" w:rsidRPr="009578E2">
        <w:rPr>
          <w:color w:val="A6A6A6" w:themeColor="background1" w:themeShade="A6"/>
          <w:sz w:val="22"/>
          <w:szCs w:val="22"/>
        </w:rPr>
        <w:t>.</w:t>
      </w:r>
      <w:r w:rsidR="00857264" w:rsidRPr="009578E2">
        <w:rPr>
          <w:color w:val="A6A6A6" w:themeColor="background1" w:themeShade="A6"/>
          <w:sz w:val="22"/>
          <w:szCs w:val="22"/>
        </w:rPr>
        <w:t xml:space="preserve"> </w:t>
      </w:r>
      <w:r w:rsidR="00AD4C65" w:rsidRPr="009578E2">
        <w:rPr>
          <w:color w:val="A6A6A6" w:themeColor="background1" w:themeShade="A6"/>
          <w:sz w:val="22"/>
          <w:szCs w:val="22"/>
        </w:rPr>
        <w:t>Brink</w:t>
      </w:r>
      <w:r w:rsidR="00B96C68" w:rsidRPr="009578E2">
        <w:rPr>
          <w:color w:val="A6A6A6" w:themeColor="background1" w:themeShade="A6"/>
          <w:sz w:val="22"/>
          <w:szCs w:val="22"/>
          <w:vertAlign w:val="superscript"/>
        </w:rPr>
        <w:t>1</w:t>
      </w:r>
      <w:r w:rsidR="00B96C68" w:rsidRPr="009578E2">
        <w:rPr>
          <w:color w:val="A6A6A6" w:themeColor="background1" w:themeShade="A6"/>
          <w:sz w:val="22"/>
          <w:szCs w:val="22"/>
        </w:rPr>
        <w:t>*</w:t>
      </w:r>
      <w:r w:rsidR="00AD4C65" w:rsidRPr="009578E2">
        <w:rPr>
          <w:color w:val="A6A6A6" w:themeColor="background1" w:themeShade="A6"/>
          <w:sz w:val="22"/>
          <w:szCs w:val="22"/>
        </w:rPr>
        <w:t>, J</w:t>
      </w:r>
      <w:r w:rsidR="00A644A5" w:rsidRPr="009578E2">
        <w:rPr>
          <w:color w:val="A6A6A6" w:themeColor="background1" w:themeShade="A6"/>
          <w:sz w:val="22"/>
          <w:szCs w:val="22"/>
        </w:rPr>
        <w:t xml:space="preserve">. </w:t>
      </w:r>
      <w:r w:rsidR="00AD4C65" w:rsidRPr="009578E2">
        <w:rPr>
          <w:color w:val="A6A6A6" w:themeColor="background1" w:themeShade="A6"/>
          <w:sz w:val="22"/>
          <w:szCs w:val="22"/>
        </w:rPr>
        <w:t>Schluter</w:t>
      </w:r>
      <w:r w:rsidR="00A644A5" w:rsidRPr="009578E2">
        <w:rPr>
          <w:color w:val="A6A6A6" w:themeColor="background1" w:themeShade="A6"/>
          <w:sz w:val="22"/>
          <w:szCs w:val="22"/>
          <w:vertAlign w:val="superscript"/>
        </w:rPr>
        <w:t>2</w:t>
      </w:r>
      <w:r w:rsidR="00857264" w:rsidRPr="009578E2">
        <w:rPr>
          <w:color w:val="A6A6A6" w:themeColor="background1" w:themeShade="A6"/>
          <w:sz w:val="22"/>
          <w:szCs w:val="22"/>
          <w:vertAlign w:val="superscript"/>
        </w:rPr>
        <w:t>1</w:t>
      </w:r>
      <w:r w:rsidR="00B96C68" w:rsidRPr="009578E2">
        <w:rPr>
          <w:color w:val="A6A6A6" w:themeColor="background1" w:themeShade="A6"/>
          <w:sz w:val="22"/>
          <w:szCs w:val="22"/>
          <w:vertAlign w:val="superscript"/>
        </w:rPr>
        <w:t>,</w:t>
      </w:r>
      <w:r w:rsidR="00857264" w:rsidRPr="009578E2">
        <w:rPr>
          <w:color w:val="A6A6A6" w:themeColor="background1" w:themeShade="A6"/>
          <w:sz w:val="22"/>
          <w:szCs w:val="22"/>
          <w:vertAlign w:val="superscript"/>
        </w:rPr>
        <w:t>22</w:t>
      </w:r>
      <w:r w:rsidR="00B96C68" w:rsidRPr="009578E2">
        <w:rPr>
          <w:color w:val="A6A6A6" w:themeColor="background1" w:themeShade="A6"/>
          <w:sz w:val="22"/>
          <w:szCs w:val="22"/>
        </w:rPr>
        <w:t>*</w:t>
      </w:r>
      <w:r w:rsidR="00A644A5" w:rsidRPr="009578E2">
        <w:rPr>
          <w:color w:val="A6A6A6" w:themeColor="background1" w:themeShade="A6"/>
          <w:sz w:val="22"/>
          <w:szCs w:val="22"/>
        </w:rPr>
        <w:t xml:space="preserve">, </w:t>
      </w:r>
      <w:r w:rsidR="00AD4C65" w:rsidRPr="009578E2">
        <w:rPr>
          <w:color w:val="A6A6A6" w:themeColor="background1" w:themeShade="A6"/>
          <w:sz w:val="22"/>
          <w:szCs w:val="22"/>
        </w:rPr>
        <w:t>Jonathan U. Peled</w:t>
      </w:r>
      <w:r w:rsidR="00B96C68" w:rsidRPr="009578E2">
        <w:rPr>
          <w:color w:val="A6A6A6" w:themeColor="background1" w:themeShade="A6"/>
          <w:sz w:val="22"/>
          <w:szCs w:val="22"/>
          <w:vertAlign w:val="superscript"/>
        </w:rPr>
        <w:t>1</w:t>
      </w:r>
      <w:r w:rsidR="00B96C68" w:rsidRPr="009578E2">
        <w:rPr>
          <w:color w:val="A6A6A6" w:themeColor="background1" w:themeShade="A6"/>
          <w:sz w:val="22"/>
          <w:szCs w:val="22"/>
        </w:rPr>
        <w:t>*</w:t>
      </w:r>
    </w:p>
    <w:p w14:paraId="79C60BCE" w14:textId="5BBE192F" w:rsidR="00D73714" w:rsidRPr="009578E2" w:rsidRDefault="00D73714" w:rsidP="007B4BDD">
      <w:pPr>
        <w:pStyle w:val="Paragraph"/>
        <w:tabs>
          <w:tab w:val="left" w:pos="8130"/>
        </w:tabs>
        <w:spacing w:before="0"/>
        <w:ind w:firstLine="0"/>
        <w:jc w:val="both"/>
        <w:rPr>
          <w:b/>
          <w:color w:val="A6A6A6" w:themeColor="background1" w:themeShade="A6"/>
          <w:sz w:val="22"/>
          <w:szCs w:val="22"/>
        </w:rPr>
      </w:pPr>
      <w:r w:rsidRPr="009578E2">
        <w:rPr>
          <w:b/>
          <w:color w:val="A6A6A6" w:themeColor="background1" w:themeShade="A6"/>
          <w:sz w:val="22"/>
          <w:szCs w:val="22"/>
        </w:rPr>
        <w:t>Affiliations:</w:t>
      </w:r>
      <w:r w:rsidR="00017543">
        <w:tab/>
      </w:r>
    </w:p>
    <w:p w14:paraId="750C5F05" w14:textId="32EB301B" w:rsidR="00B96C68" w:rsidRPr="009578E2" w:rsidRDefault="00B96C68" w:rsidP="007B4BDD">
      <w:pPr>
        <w:ind w:left="360"/>
        <w:jc w:val="both"/>
        <w:rPr>
          <w:rFonts w:eastAsia="Times New Roman"/>
          <w:color w:val="A6A6A6" w:themeColor="background1" w:themeShade="A6"/>
          <w:sz w:val="22"/>
          <w:szCs w:val="22"/>
        </w:rPr>
      </w:pPr>
      <w:r w:rsidRPr="009578E2">
        <w:rPr>
          <w:rFonts w:eastAsia="Times New Roman"/>
          <w:color w:val="A6A6A6" w:themeColor="background1" w:themeShade="A6"/>
          <w:sz w:val="22"/>
          <w:szCs w:val="22"/>
          <w:vertAlign w:val="superscript"/>
        </w:rPr>
        <w:t>1</w:t>
      </w:r>
      <w:r w:rsidRPr="009578E2">
        <w:rPr>
          <w:rFonts w:eastAsia="Times New Roman"/>
          <w:color w:val="A6A6A6" w:themeColor="background1" w:themeShade="A6"/>
          <w:sz w:val="22"/>
          <w:szCs w:val="22"/>
        </w:rPr>
        <w:t>Department of Applied Physics, University of Tokyo; Bunkyo-</w:t>
      </w:r>
      <w:proofErr w:type="spellStart"/>
      <w:r w:rsidRPr="009578E2">
        <w:rPr>
          <w:rFonts w:eastAsia="Times New Roman"/>
          <w:color w:val="A6A6A6" w:themeColor="background1" w:themeShade="A6"/>
          <w:sz w:val="22"/>
          <w:szCs w:val="22"/>
        </w:rPr>
        <w:t>ku</w:t>
      </w:r>
      <w:proofErr w:type="spellEnd"/>
      <w:r w:rsidRPr="009578E2">
        <w:rPr>
          <w:rFonts w:eastAsia="Times New Roman"/>
          <w:color w:val="A6A6A6" w:themeColor="background1" w:themeShade="A6"/>
          <w:sz w:val="22"/>
          <w:szCs w:val="22"/>
        </w:rPr>
        <w:t>, Tokyo, 113-8656, Japan.    (</w:t>
      </w:r>
      <w:proofErr w:type="gramStart"/>
      <w:r w:rsidRPr="009578E2">
        <w:rPr>
          <w:rFonts w:eastAsia="Times New Roman"/>
          <w:color w:val="A6A6A6" w:themeColor="background1" w:themeShade="A6"/>
          <w:sz w:val="22"/>
          <w:szCs w:val="22"/>
        </w:rPr>
        <w:t>Note ;</w:t>
      </w:r>
      <w:proofErr w:type="gramEnd"/>
      <w:r w:rsidRPr="009578E2">
        <w:rPr>
          <w:rFonts w:eastAsia="Times New Roman"/>
          <w:color w:val="A6A6A6" w:themeColor="background1" w:themeShade="A6"/>
          <w:sz w:val="22"/>
          <w:szCs w:val="22"/>
        </w:rPr>
        <w:t xml:space="preserve"> is used as a separator between the institution and its address)</w:t>
      </w:r>
    </w:p>
    <w:p w14:paraId="314266CD" w14:textId="37089627" w:rsidR="00B96C68" w:rsidRPr="009578E2" w:rsidRDefault="00D73714" w:rsidP="007B4BDD">
      <w:pPr>
        <w:pStyle w:val="Paragraph"/>
        <w:spacing w:before="0"/>
        <w:ind w:left="360" w:firstLine="0"/>
        <w:jc w:val="both"/>
        <w:rPr>
          <w:color w:val="A6A6A6" w:themeColor="background1" w:themeShade="A6"/>
          <w:sz w:val="22"/>
          <w:szCs w:val="22"/>
        </w:rPr>
      </w:pPr>
      <w:r w:rsidRPr="009578E2">
        <w:rPr>
          <w:color w:val="A6A6A6" w:themeColor="background1" w:themeShade="A6"/>
          <w:sz w:val="22"/>
          <w:szCs w:val="22"/>
          <w:vertAlign w:val="superscript"/>
        </w:rPr>
        <w:t>1</w:t>
      </w:r>
      <w:r w:rsidR="00B96C68" w:rsidRPr="009578E2">
        <w:rPr>
          <w:color w:val="A6A6A6" w:themeColor="background1" w:themeShade="A6"/>
          <w:sz w:val="22"/>
          <w:szCs w:val="22"/>
        </w:rPr>
        <w:t>Adult Bone Marrow Transplantation Service, Department of Medicine, Memorial Sloan Kettering Cancer Center, New York, NY, USA</w:t>
      </w:r>
    </w:p>
    <w:p w14:paraId="5F752E35" w14:textId="1B52DBDC" w:rsidR="00857264" w:rsidRPr="009578E2" w:rsidRDefault="00857264" w:rsidP="007B4BDD">
      <w:pPr>
        <w:pStyle w:val="Paragraph"/>
        <w:spacing w:before="0"/>
        <w:ind w:left="360" w:firstLine="0"/>
        <w:jc w:val="both"/>
        <w:rPr>
          <w:color w:val="A6A6A6" w:themeColor="background1" w:themeShade="A6"/>
          <w:sz w:val="22"/>
          <w:szCs w:val="22"/>
        </w:rPr>
      </w:pPr>
      <w:r w:rsidRPr="009578E2">
        <w:rPr>
          <w:color w:val="A6A6A6" w:themeColor="background1" w:themeShade="A6"/>
          <w:sz w:val="22"/>
          <w:szCs w:val="22"/>
          <w:vertAlign w:val="superscript"/>
        </w:rPr>
        <w:t>2</w:t>
      </w:r>
      <w:r w:rsidRPr="009578E2">
        <w:rPr>
          <w:color w:val="A6A6A6" w:themeColor="background1" w:themeShade="A6"/>
          <w:sz w:val="22"/>
          <w:szCs w:val="22"/>
        </w:rPr>
        <w:t>Weill Cornell Medical College, New York, NY, USA</w:t>
      </w:r>
    </w:p>
    <w:p w14:paraId="04349D47" w14:textId="1A1B7E97" w:rsidR="00D73714" w:rsidRPr="009578E2" w:rsidRDefault="00857264" w:rsidP="007B4BDD">
      <w:pPr>
        <w:pStyle w:val="Paragraph"/>
        <w:spacing w:before="0"/>
        <w:ind w:left="360" w:firstLine="0"/>
        <w:jc w:val="both"/>
        <w:rPr>
          <w:color w:val="A6A6A6" w:themeColor="background1" w:themeShade="A6"/>
          <w:sz w:val="22"/>
          <w:szCs w:val="22"/>
        </w:rPr>
      </w:pPr>
      <w:r w:rsidRPr="009578E2">
        <w:rPr>
          <w:color w:val="A6A6A6" w:themeColor="background1" w:themeShade="A6"/>
          <w:sz w:val="22"/>
          <w:szCs w:val="22"/>
          <w:vertAlign w:val="superscript"/>
        </w:rPr>
        <w:t>21</w:t>
      </w:r>
      <w:r w:rsidR="00B96C68" w:rsidRPr="009578E2">
        <w:rPr>
          <w:color w:val="A6A6A6" w:themeColor="background1" w:themeShade="A6"/>
          <w:sz w:val="22"/>
          <w:szCs w:val="22"/>
        </w:rPr>
        <w:t xml:space="preserve">Institute for Systems Genetics, Department for </w:t>
      </w:r>
      <w:proofErr w:type="gramStart"/>
      <w:r w:rsidR="00B96C68" w:rsidRPr="009578E2">
        <w:rPr>
          <w:color w:val="A6A6A6" w:themeColor="background1" w:themeShade="A6"/>
          <w:sz w:val="22"/>
          <w:szCs w:val="22"/>
        </w:rPr>
        <w:t>Microbiology,  NYU</w:t>
      </w:r>
      <w:proofErr w:type="gramEnd"/>
      <w:r w:rsidR="00B96C68" w:rsidRPr="009578E2">
        <w:rPr>
          <w:color w:val="A6A6A6" w:themeColor="background1" w:themeShade="A6"/>
          <w:sz w:val="22"/>
          <w:szCs w:val="22"/>
        </w:rPr>
        <w:t xml:space="preserve"> Grossman School of Medicine, New York, NY, USA</w:t>
      </w:r>
    </w:p>
    <w:p w14:paraId="140FBD64" w14:textId="143CD452" w:rsidR="00B96C68" w:rsidRPr="009578E2" w:rsidRDefault="00857264" w:rsidP="007B4BDD">
      <w:pPr>
        <w:pStyle w:val="Paragraph"/>
        <w:spacing w:before="0"/>
        <w:ind w:left="360" w:firstLine="0"/>
        <w:jc w:val="both"/>
        <w:rPr>
          <w:color w:val="A6A6A6" w:themeColor="background1" w:themeShade="A6"/>
          <w:sz w:val="22"/>
          <w:szCs w:val="22"/>
        </w:rPr>
      </w:pPr>
      <w:r w:rsidRPr="009578E2">
        <w:rPr>
          <w:color w:val="A6A6A6" w:themeColor="background1" w:themeShade="A6"/>
          <w:sz w:val="22"/>
          <w:szCs w:val="22"/>
          <w:vertAlign w:val="superscript"/>
        </w:rPr>
        <w:t>22</w:t>
      </w:r>
      <w:r w:rsidR="00B96C68" w:rsidRPr="009578E2">
        <w:rPr>
          <w:color w:val="A6A6A6" w:themeColor="background1" w:themeShade="A6"/>
          <w:sz w:val="22"/>
          <w:szCs w:val="22"/>
        </w:rPr>
        <w:t xml:space="preserve">Perlmutter Cancer </w:t>
      </w:r>
      <w:proofErr w:type="gramStart"/>
      <w:r w:rsidR="00B96C68" w:rsidRPr="009578E2">
        <w:rPr>
          <w:color w:val="A6A6A6" w:themeColor="background1" w:themeShade="A6"/>
          <w:sz w:val="22"/>
          <w:szCs w:val="22"/>
        </w:rPr>
        <w:t>Center,  NYU</w:t>
      </w:r>
      <w:proofErr w:type="gramEnd"/>
      <w:r w:rsidR="00B96C68" w:rsidRPr="009578E2">
        <w:rPr>
          <w:color w:val="A6A6A6" w:themeColor="background1" w:themeShade="A6"/>
          <w:sz w:val="22"/>
          <w:szCs w:val="22"/>
        </w:rPr>
        <w:t xml:space="preserve"> Grossman School of Medicine, New York, NY, USA</w:t>
      </w:r>
    </w:p>
    <w:p w14:paraId="7F38EDD4" w14:textId="77777777" w:rsidR="00B96C68" w:rsidRPr="009578E2" w:rsidRDefault="00B96C68" w:rsidP="007B4BDD">
      <w:pPr>
        <w:pStyle w:val="Paragraph"/>
        <w:spacing w:before="0"/>
        <w:ind w:left="360" w:firstLine="0"/>
        <w:jc w:val="both"/>
        <w:rPr>
          <w:color w:val="A6A6A6" w:themeColor="background1" w:themeShade="A6"/>
          <w:sz w:val="22"/>
          <w:szCs w:val="22"/>
        </w:rPr>
      </w:pPr>
    </w:p>
    <w:p w14:paraId="32C51C74" w14:textId="07E83106" w:rsidR="00D73714" w:rsidRPr="009578E2" w:rsidRDefault="00D73714" w:rsidP="007B4BDD">
      <w:pPr>
        <w:pStyle w:val="Paragraph"/>
        <w:spacing w:before="0"/>
        <w:ind w:left="360" w:firstLine="0"/>
        <w:jc w:val="both"/>
        <w:rPr>
          <w:color w:val="A6A6A6" w:themeColor="background1" w:themeShade="A6"/>
          <w:sz w:val="22"/>
          <w:szCs w:val="22"/>
        </w:rPr>
      </w:pPr>
      <w:bookmarkStart w:id="0" w:name="_Hlk62201654"/>
      <w:r w:rsidRPr="009578E2">
        <w:rPr>
          <w:color w:val="A6A6A6" w:themeColor="background1" w:themeShade="A6"/>
          <w:sz w:val="22"/>
          <w:szCs w:val="22"/>
        </w:rPr>
        <w:t>*Correspond</w:t>
      </w:r>
      <w:r w:rsidR="004D6781" w:rsidRPr="009578E2">
        <w:rPr>
          <w:color w:val="A6A6A6" w:themeColor="background1" w:themeShade="A6"/>
          <w:sz w:val="22"/>
          <w:szCs w:val="22"/>
        </w:rPr>
        <w:t>ing author.</w:t>
      </w:r>
      <w:r w:rsidRPr="009578E2">
        <w:rPr>
          <w:color w:val="A6A6A6" w:themeColor="background1" w:themeShade="A6"/>
          <w:sz w:val="22"/>
          <w:szCs w:val="22"/>
        </w:rPr>
        <w:t xml:space="preserve"> </w:t>
      </w:r>
      <w:r w:rsidR="004D6781" w:rsidRPr="009578E2">
        <w:rPr>
          <w:color w:val="A6A6A6" w:themeColor="background1" w:themeShade="A6"/>
          <w:sz w:val="22"/>
          <w:szCs w:val="22"/>
        </w:rPr>
        <w:t>Email</w:t>
      </w:r>
      <w:r w:rsidRPr="009578E2">
        <w:rPr>
          <w:color w:val="A6A6A6" w:themeColor="background1" w:themeShade="A6"/>
          <w:sz w:val="22"/>
          <w:szCs w:val="22"/>
        </w:rPr>
        <w:t xml:space="preserve">: </w:t>
      </w:r>
      <w:r w:rsidR="00B96C68" w:rsidRPr="009578E2">
        <w:rPr>
          <w:color w:val="A6A6A6" w:themeColor="background1" w:themeShade="A6"/>
          <w:sz w:val="22"/>
          <w:szCs w:val="22"/>
        </w:rPr>
        <w:t>vandenbm@mskcc.org, jonas.schluter@nyulangone.org, peledj@mskcc.org</w:t>
      </w:r>
      <w:r w:rsidRPr="009578E2">
        <w:rPr>
          <w:color w:val="A6A6A6" w:themeColor="background1" w:themeShade="A6"/>
          <w:sz w:val="22"/>
          <w:szCs w:val="22"/>
        </w:rPr>
        <w:t>.</w:t>
      </w:r>
    </w:p>
    <w:bookmarkEnd w:id="0"/>
    <w:p w14:paraId="4EE15FBD" w14:textId="14C42BE2" w:rsidR="00D73714" w:rsidRPr="009578E2" w:rsidRDefault="00D73714" w:rsidP="007B4BDD">
      <w:pPr>
        <w:pStyle w:val="Paragraph"/>
        <w:spacing w:before="0"/>
        <w:ind w:left="360" w:firstLine="0"/>
        <w:jc w:val="both"/>
        <w:rPr>
          <w:color w:val="A6A6A6" w:themeColor="background1" w:themeShade="A6"/>
          <w:sz w:val="22"/>
          <w:szCs w:val="22"/>
        </w:rPr>
      </w:pPr>
      <w:r w:rsidRPr="009578E2">
        <w:rPr>
          <w:color w:val="A6A6A6" w:themeColor="background1" w:themeShade="A6"/>
          <w:sz w:val="22"/>
          <w:szCs w:val="22"/>
        </w:rPr>
        <w:t>†</w:t>
      </w:r>
      <w:r w:rsidR="002C4DCA" w:rsidRPr="009578E2">
        <w:rPr>
          <w:color w:val="A6A6A6" w:themeColor="background1" w:themeShade="A6"/>
          <w:sz w:val="22"/>
          <w:szCs w:val="22"/>
        </w:rPr>
        <w:t>Use symbols (in this order: †, ‡, §, ¶, #, **, ††, ‡‡, etc.) for author notes such as present addresses, “These authors contributed equally to this work” notations, and similar information</w:t>
      </w:r>
      <w:r w:rsidR="000B7E4F" w:rsidRPr="009578E2">
        <w:rPr>
          <w:color w:val="A6A6A6" w:themeColor="background1" w:themeShade="A6"/>
          <w:sz w:val="22"/>
          <w:szCs w:val="22"/>
        </w:rPr>
        <w:t xml:space="preserve">. </w:t>
      </w:r>
      <w:bookmarkStart w:id="1" w:name="_Hlk62201691"/>
      <w:r w:rsidR="002C4DCA" w:rsidRPr="009578E2">
        <w:rPr>
          <w:color w:val="A6A6A6" w:themeColor="background1" w:themeShade="A6"/>
          <w:sz w:val="22"/>
          <w:szCs w:val="22"/>
        </w:rPr>
        <w:t>Please do not add author footnotes for professional titles (e.g., “Author is a Howard Hughes Medical Institute Investigator”) or data contacts (e.g., “Requests for materials should be sent to this author”). Such information should go in the Acknowledgments note.</w:t>
      </w:r>
      <w:bookmarkEnd w:id="1"/>
    </w:p>
    <w:p w14:paraId="2274A5F8" w14:textId="77777777" w:rsidR="00D768B9" w:rsidRPr="009578E2" w:rsidRDefault="00D768B9" w:rsidP="007B4BDD">
      <w:pPr>
        <w:pStyle w:val="Paragraph"/>
        <w:spacing w:before="0"/>
        <w:ind w:firstLine="0"/>
        <w:jc w:val="both"/>
        <w:rPr>
          <w:color w:val="A6A6A6" w:themeColor="background1" w:themeShade="A6"/>
          <w:sz w:val="22"/>
          <w:szCs w:val="22"/>
        </w:rPr>
      </w:pPr>
    </w:p>
    <w:p w14:paraId="3722A815" w14:textId="0B5CEF6C" w:rsidR="00D73714" w:rsidRDefault="00D73714" w:rsidP="007B4BDD">
      <w:pPr>
        <w:pStyle w:val="AbstractSummary"/>
        <w:spacing w:before="0"/>
        <w:jc w:val="both"/>
        <w:rPr>
          <w:color w:val="A6A6A6" w:themeColor="background1" w:themeShade="A6"/>
          <w:sz w:val="22"/>
          <w:szCs w:val="22"/>
        </w:rPr>
      </w:pPr>
      <w:r w:rsidRPr="009578E2">
        <w:rPr>
          <w:b/>
          <w:color w:val="A6A6A6" w:themeColor="background1" w:themeShade="A6"/>
          <w:sz w:val="22"/>
          <w:szCs w:val="22"/>
        </w:rPr>
        <w:t>Abstract:</w:t>
      </w:r>
      <w:r w:rsidRPr="009578E2">
        <w:rPr>
          <w:color w:val="A6A6A6" w:themeColor="background1" w:themeShade="A6"/>
          <w:sz w:val="22"/>
          <w:szCs w:val="22"/>
        </w:rPr>
        <w:t xml:space="preserve"> The abstract should be </w:t>
      </w:r>
      <w:r w:rsidR="00B422F9" w:rsidRPr="009578E2">
        <w:rPr>
          <w:color w:val="A6A6A6" w:themeColor="background1" w:themeShade="A6"/>
          <w:sz w:val="22"/>
          <w:szCs w:val="22"/>
        </w:rPr>
        <w:t>100</w:t>
      </w:r>
      <w:r w:rsidRPr="009578E2">
        <w:rPr>
          <w:color w:val="A6A6A6" w:themeColor="background1" w:themeShade="A6"/>
          <w:sz w:val="22"/>
          <w:szCs w:val="22"/>
        </w:rPr>
        <w:t>-1</w:t>
      </w:r>
      <w:r w:rsidR="00C13940" w:rsidRPr="009578E2">
        <w:rPr>
          <w:color w:val="A6A6A6" w:themeColor="background1" w:themeShade="A6"/>
          <w:sz w:val="22"/>
          <w:szCs w:val="22"/>
        </w:rPr>
        <w:t>25</w:t>
      </w:r>
      <w:r w:rsidRPr="009578E2">
        <w:rPr>
          <w:color w:val="A6A6A6" w:themeColor="background1" w:themeShade="A6"/>
          <w:sz w:val="22"/>
          <w:szCs w:val="22"/>
        </w:rPr>
        <w:t xml:space="preserve"> words and organized in this structure: </w:t>
      </w:r>
      <w:r w:rsidR="003C58F0" w:rsidRPr="009578E2">
        <w:rPr>
          <w:color w:val="A6A6A6" w:themeColor="background1" w:themeShade="A6"/>
          <w:sz w:val="22"/>
          <w:szCs w:val="22"/>
        </w:rPr>
        <w:t>a</w:t>
      </w:r>
      <w:r w:rsidRPr="009578E2">
        <w:rPr>
          <w:color w:val="A6A6A6" w:themeColor="background1" w:themeShade="A6"/>
          <w:sz w:val="22"/>
          <w:szCs w:val="22"/>
        </w:rPr>
        <w:t xml:space="preserve">n opening sentence that sets the question that you address and is comprehensible to the general reader, background content specific to this study, results, and a concluding sentence. </w:t>
      </w:r>
      <w:r w:rsidR="00E76B37" w:rsidRPr="009578E2">
        <w:rPr>
          <w:color w:val="A6A6A6" w:themeColor="background1" w:themeShade="A6"/>
          <w:sz w:val="22"/>
          <w:szCs w:val="22"/>
        </w:rPr>
        <w:t>It should be a single paragraph</w:t>
      </w:r>
      <w:r w:rsidRPr="009578E2">
        <w:rPr>
          <w:color w:val="A6A6A6" w:themeColor="background1" w:themeShade="A6"/>
          <w:sz w:val="22"/>
          <w:szCs w:val="22"/>
        </w:rPr>
        <w:t>.</w:t>
      </w:r>
    </w:p>
    <w:p w14:paraId="65F0C521" w14:textId="77777777" w:rsidR="00FF793D" w:rsidRPr="009578E2" w:rsidRDefault="00FF793D" w:rsidP="007B4BDD">
      <w:pPr>
        <w:pStyle w:val="AbstractSummary"/>
        <w:spacing w:before="0"/>
        <w:jc w:val="both"/>
        <w:rPr>
          <w:color w:val="A6A6A6" w:themeColor="background1" w:themeShade="A6"/>
          <w:sz w:val="22"/>
          <w:szCs w:val="22"/>
        </w:rPr>
      </w:pPr>
    </w:p>
    <w:p w14:paraId="4796FFFA" w14:textId="3820E03A" w:rsidR="00C13940" w:rsidRPr="009578E2" w:rsidRDefault="00D73714" w:rsidP="007B4BDD">
      <w:pPr>
        <w:pStyle w:val="Teaser"/>
        <w:spacing w:before="0"/>
        <w:jc w:val="both"/>
        <w:rPr>
          <w:color w:val="A6A6A6" w:themeColor="background1" w:themeShade="A6"/>
          <w:sz w:val="22"/>
          <w:szCs w:val="22"/>
        </w:rPr>
      </w:pPr>
      <w:r w:rsidRPr="009578E2">
        <w:rPr>
          <w:b/>
          <w:color w:val="A6A6A6" w:themeColor="background1" w:themeShade="A6"/>
          <w:sz w:val="22"/>
          <w:szCs w:val="22"/>
        </w:rPr>
        <w:t>One</w:t>
      </w:r>
      <w:r w:rsidR="008C361F" w:rsidRPr="009578E2">
        <w:rPr>
          <w:b/>
          <w:color w:val="A6A6A6" w:themeColor="background1" w:themeShade="A6"/>
          <w:sz w:val="22"/>
          <w:szCs w:val="22"/>
        </w:rPr>
        <w:t>-</w:t>
      </w:r>
      <w:r w:rsidRPr="009578E2">
        <w:rPr>
          <w:b/>
          <w:color w:val="A6A6A6" w:themeColor="background1" w:themeShade="A6"/>
          <w:sz w:val="22"/>
          <w:szCs w:val="22"/>
        </w:rPr>
        <w:t xml:space="preserve">Sentence Summary: </w:t>
      </w:r>
      <w:r w:rsidRPr="009578E2">
        <w:rPr>
          <w:color w:val="A6A6A6" w:themeColor="background1" w:themeShade="A6"/>
          <w:sz w:val="22"/>
          <w:szCs w:val="22"/>
        </w:rPr>
        <w:t xml:space="preserve">A brief </w:t>
      </w:r>
      <w:r w:rsidR="00230D22" w:rsidRPr="009578E2">
        <w:rPr>
          <w:color w:val="A6A6A6" w:themeColor="background1" w:themeShade="A6"/>
          <w:sz w:val="22"/>
          <w:szCs w:val="22"/>
        </w:rPr>
        <w:t>teaser statement highlighting</w:t>
      </w:r>
      <w:r w:rsidR="00C13940" w:rsidRPr="009578E2">
        <w:rPr>
          <w:color w:val="A6A6A6" w:themeColor="background1" w:themeShade="A6"/>
          <w:sz w:val="22"/>
          <w:szCs w:val="22"/>
        </w:rPr>
        <w:t xml:space="preserve"> main result of </w:t>
      </w:r>
      <w:r w:rsidR="00230D22" w:rsidRPr="009578E2">
        <w:rPr>
          <w:color w:val="A6A6A6" w:themeColor="background1" w:themeShade="A6"/>
          <w:sz w:val="22"/>
          <w:szCs w:val="22"/>
        </w:rPr>
        <w:t>the</w:t>
      </w:r>
      <w:r w:rsidR="00C13940" w:rsidRPr="009578E2">
        <w:rPr>
          <w:color w:val="A6A6A6" w:themeColor="background1" w:themeShade="A6"/>
          <w:sz w:val="22"/>
          <w:szCs w:val="22"/>
        </w:rPr>
        <w:t xml:space="preserve"> paper, understandable by a scientist not in your field,</w:t>
      </w:r>
      <w:r w:rsidRPr="009578E2">
        <w:rPr>
          <w:color w:val="A6A6A6" w:themeColor="background1" w:themeShade="A6"/>
          <w:sz w:val="22"/>
          <w:szCs w:val="22"/>
        </w:rPr>
        <w:t xml:space="preserve"> without jargon</w:t>
      </w:r>
      <w:r w:rsidR="00C13940" w:rsidRPr="009578E2">
        <w:rPr>
          <w:color w:val="A6A6A6" w:themeColor="background1" w:themeShade="A6"/>
          <w:sz w:val="22"/>
          <w:szCs w:val="22"/>
        </w:rPr>
        <w:t xml:space="preserve"> or abbreviations</w:t>
      </w:r>
      <w:r w:rsidRPr="009578E2">
        <w:rPr>
          <w:color w:val="A6A6A6" w:themeColor="background1" w:themeShade="A6"/>
          <w:sz w:val="22"/>
          <w:szCs w:val="22"/>
        </w:rPr>
        <w:t>.</w:t>
      </w:r>
      <w:r w:rsidR="00230D22" w:rsidRPr="009578E2">
        <w:rPr>
          <w:color w:val="A6A6A6" w:themeColor="background1" w:themeShade="A6"/>
          <w:sz w:val="22"/>
          <w:szCs w:val="22"/>
        </w:rPr>
        <w:t xml:space="preserve"> This will appear online adjacent to the title and should not repeat phrases already present there.</w:t>
      </w:r>
      <w:r w:rsidR="00C13940" w:rsidRPr="009578E2">
        <w:rPr>
          <w:color w:val="A6A6A6" w:themeColor="background1" w:themeShade="A6"/>
          <w:sz w:val="22"/>
          <w:szCs w:val="22"/>
        </w:rPr>
        <w:t xml:space="preserve"> Please keep to under</w:t>
      </w:r>
      <w:r w:rsidR="00230D22" w:rsidRPr="009578E2">
        <w:rPr>
          <w:color w:val="A6A6A6" w:themeColor="background1" w:themeShade="A6"/>
          <w:sz w:val="22"/>
          <w:szCs w:val="22"/>
        </w:rPr>
        <w:t xml:space="preserve"> </w:t>
      </w:r>
      <w:r w:rsidR="00C13940" w:rsidRPr="009578E2">
        <w:rPr>
          <w:color w:val="A6A6A6" w:themeColor="background1" w:themeShade="A6"/>
          <w:sz w:val="22"/>
          <w:szCs w:val="22"/>
        </w:rPr>
        <w:t>12</w:t>
      </w:r>
      <w:r w:rsidR="00B422F9" w:rsidRPr="009578E2">
        <w:rPr>
          <w:color w:val="A6A6A6" w:themeColor="background1" w:themeShade="A6"/>
          <w:sz w:val="22"/>
          <w:szCs w:val="22"/>
        </w:rPr>
        <w:t>5</w:t>
      </w:r>
      <w:r w:rsidR="00C13940" w:rsidRPr="009578E2">
        <w:rPr>
          <w:color w:val="A6A6A6" w:themeColor="background1" w:themeShade="A6"/>
          <w:sz w:val="22"/>
          <w:szCs w:val="22"/>
        </w:rPr>
        <w:t xml:space="preserve"> characters</w:t>
      </w:r>
      <w:r w:rsidR="008C361F" w:rsidRPr="009578E2">
        <w:rPr>
          <w:color w:val="A6A6A6" w:themeColor="background1" w:themeShade="A6"/>
          <w:sz w:val="22"/>
          <w:szCs w:val="22"/>
        </w:rPr>
        <w:t xml:space="preserve"> and spaces</w:t>
      </w:r>
      <w:r w:rsidR="00C13940" w:rsidRPr="009578E2">
        <w:rPr>
          <w:color w:val="A6A6A6" w:themeColor="background1" w:themeShade="A6"/>
          <w:sz w:val="22"/>
          <w:szCs w:val="22"/>
        </w:rPr>
        <w:t>.</w:t>
      </w:r>
    </w:p>
    <w:p w14:paraId="6B43805C" w14:textId="77777777" w:rsidR="00357455" w:rsidRPr="009578E2" w:rsidRDefault="00357455" w:rsidP="007B4BDD">
      <w:pPr>
        <w:jc w:val="both"/>
        <w:rPr>
          <w:rFonts w:eastAsia="Times New Roman"/>
          <w:b/>
          <w:color w:val="A6A6A6" w:themeColor="background1" w:themeShade="A6"/>
          <w:sz w:val="22"/>
          <w:szCs w:val="22"/>
        </w:rPr>
      </w:pPr>
      <w:r w:rsidRPr="009578E2">
        <w:rPr>
          <w:rFonts w:eastAsia="Times New Roman"/>
          <w:b/>
          <w:color w:val="A6A6A6" w:themeColor="background1" w:themeShade="A6"/>
          <w:sz w:val="22"/>
          <w:szCs w:val="22"/>
        </w:rPr>
        <w:br w:type="page"/>
      </w:r>
    </w:p>
    <w:p w14:paraId="0B3049E8" w14:textId="09853BF6" w:rsidR="00560CF5" w:rsidRPr="009578E2" w:rsidRDefault="00D73714" w:rsidP="007B4BDD">
      <w:pPr>
        <w:pStyle w:val="Teaser"/>
        <w:spacing w:before="0"/>
        <w:jc w:val="both"/>
        <w:rPr>
          <w:color w:val="A6A6A6" w:themeColor="background1" w:themeShade="A6"/>
          <w:sz w:val="22"/>
          <w:szCs w:val="22"/>
        </w:rPr>
      </w:pPr>
      <w:r w:rsidRPr="009578E2">
        <w:rPr>
          <w:b/>
          <w:color w:val="A6A6A6" w:themeColor="background1" w:themeShade="A6"/>
          <w:sz w:val="22"/>
          <w:szCs w:val="22"/>
        </w:rPr>
        <w:lastRenderedPageBreak/>
        <w:t xml:space="preserve">Main Text: </w:t>
      </w:r>
      <w:r w:rsidRPr="009578E2">
        <w:rPr>
          <w:color w:val="A6A6A6" w:themeColor="background1" w:themeShade="A6"/>
          <w:sz w:val="22"/>
          <w:szCs w:val="22"/>
        </w:rPr>
        <w:t>In general, this should include a brief (1-2 paragraph) introduction, followed by a statement of the specific scope of the study, followed by results and then interpretations. Please avoid statements of future work</w:t>
      </w:r>
      <w:r w:rsidR="00BE1EA8" w:rsidRPr="009578E2">
        <w:rPr>
          <w:color w:val="A6A6A6" w:themeColor="background1" w:themeShade="A6"/>
          <w:sz w:val="22"/>
          <w:szCs w:val="22"/>
        </w:rPr>
        <w:t>,</w:t>
      </w:r>
      <w:r w:rsidRPr="009578E2">
        <w:rPr>
          <w:color w:val="A6A6A6" w:themeColor="background1" w:themeShade="A6"/>
          <w:sz w:val="22"/>
          <w:szCs w:val="22"/>
        </w:rPr>
        <w:t xml:space="preserve"> claims of priority, and </w:t>
      </w:r>
      <w:r w:rsidR="00BE1EA8" w:rsidRPr="009578E2">
        <w:rPr>
          <w:color w:val="A6A6A6" w:themeColor="background1" w:themeShade="A6"/>
          <w:sz w:val="22"/>
          <w:szCs w:val="22"/>
        </w:rPr>
        <w:t xml:space="preserve">repetition of </w:t>
      </w:r>
      <w:r w:rsidRPr="009578E2">
        <w:rPr>
          <w:color w:val="A6A6A6" w:themeColor="background1" w:themeShade="A6"/>
          <w:sz w:val="22"/>
          <w:szCs w:val="22"/>
        </w:rPr>
        <w:t xml:space="preserve">conclusions at the end. </w:t>
      </w:r>
    </w:p>
    <w:p w14:paraId="06E6E534" w14:textId="4E12627D" w:rsidR="00DD225C" w:rsidRPr="009578E2" w:rsidRDefault="7FEA168B" w:rsidP="007B4BDD">
      <w:pPr>
        <w:pStyle w:val="Teaser"/>
        <w:spacing w:before="0"/>
        <w:ind w:left="360"/>
        <w:jc w:val="both"/>
        <w:rPr>
          <w:color w:val="A6A6A6" w:themeColor="background1" w:themeShade="A6"/>
          <w:sz w:val="22"/>
          <w:szCs w:val="22"/>
        </w:rPr>
      </w:pPr>
      <w:r w:rsidRPr="009578E2">
        <w:rPr>
          <w:color w:val="A6A6A6" w:themeColor="background1" w:themeShade="A6"/>
          <w:sz w:val="22"/>
          <w:szCs w:val="22"/>
        </w:rPr>
        <w:t xml:space="preserve">Subheadings (“Results”, “Discussion”, or more specific subheadings, but </w:t>
      </w:r>
      <w:r w:rsidRPr="009578E2">
        <w:rPr>
          <w:color w:val="A6A6A6" w:themeColor="background1" w:themeShade="A6"/>
          <w:sz w:val="22"/>
          <w:szCs w:val="22"/>
          <w:u w:val="single"/>
        </w:rPr>
        <w:t>not</w:t>
      </w:r>
      <w:r w:rsidRPr="009578E2">
        <w:rPr>
          <w:color w:val="A6A6A6" w:themeColor="background1" w:themeShade="A6"/>
          <w:sz w:val="22"/>
          <w:szCs w:val="22"/>
        </w:rPr>
        <w:t xml:space="preserve"> a leading “Introduction”) may be included in Research Articles or Reviews and should be brief and set off by a paragraph break. </w:t>
      </w:r>
      <w:bookmarkStart w:id="2" w:name="_Hlk62207316"/>
      <w:r w:rsidRPr="009578E2">
        <w:rPr>
          <w:color w:val="A6A6A6" w:themeColor="background1" w:themeShade="A6"/>
          <w:sz w:val="22"/>
          <w:szCs w:val="22"/>
        </w:rPr>
        <w:t>Up to three levels of subheadings may be used if warranted (bold for level one, bold and italic for level two, and italic for level three). Reports should not have subheadings.</w:t>
      </w:r>
      <w:bookmarkEnd w:id="2"/>
    </w:p>
    <w:p w14:paraId="62F3A506" w14:textId="44705337" w:rsidR="00D73714" w:rsidRPr="009578E2" w:rsidRDefault="00D73714" w:rsidP="007B4BDD">
      <w:pPr>
        <w:pStyle w:val="Teaser"/>
        <w:spacing w:before="0"/>
        <w:ind w:left="360"/>
        <w:jc w:val="both"/>
        <w:rPr>
          <w:color w:val="A6A6A6" w:themeColor="background1" w:themeShade="A6"/>
          <w:sz w:val="22"/>
          <w:szCs w:val="22"/>
        </w:rPr>
      </w:pPr>
      <w:r w:rsidRPr="009578E2">
        <w:rPr>
          <w:color w:val="A6A6A6" w:themeColor="background1" w:themeShade="A6"/>
          <w:sz w:val="22"/>
          <w:szCs w:val="22"/>
        </w:rPr>
        <w:t xml:space="preserve">All </w:t>
      </w:r>
      <w:r w:rsidR="00BD576C" w:rsidRPr="009578E2">
        <w:rPr>
          <w:color w:val="A6A6A6" w:themeColor="background1" w:themeShade="A6"/>
          <w:sz w:val="22"/>
          <w:szCs w:val="22"/>
        </w:rPr>
        <w:t>f</w:t>
      </w:r>
      <w:r w:rsidRPr="009578E2">
        <w:rPr>
          <w:color w:val="A6A6A6" w:themeColor="background1" w:themeShade="A6"/>
          <w:sz w:val="22"/>
          <w:szCs w:val="22"/>
        </w:rPr>
        <w:t xml:space="preserve">igures and </w:t>
      </w:r>
      <w:r w:rsidR="00BD576C" w:rsidRPr="009578E2">
        <w:rPr>
          <w:color w:val="A6A6A6" w:themeColor="background1" w:themeShade="A6"/>
          <w:sz w:val="22"/>
          <w:szCs w:val="22"/>
        </w:rPr>
        <w:t>t</w:t>
      </w:r>
      <w:r w:rsidRPr="009578E2">
        <w:rPr>
          <w:color w:val="A6A6A6" w:themeColor="background1" w:themeShade="A6"/>
          <w:sz w:val="22"/>
          <w:szCs w:val="22"/>
        </w:rPr>
        <w:t>ables should be cited in order</w:t>
      </w:r>
      <w:r w:rsidR="003C58F0" w:rsidRPr="009578E2">
        <w:rPr>
          <w:color w:val="A6A6A6" w:themeColor="background1" w:themeShade="A6"/>
          <w:sz w:val="22"/>
          <w:szCs w:val="22"/>
        </w:rPr>
        <w:t xml:space="preserve"> </w:t>
      </w:r>
      <w:bookmarkStart w:id="3" w:name="_Hlk62207354"/>
      <w:r w:rsidR="003C58F0" w:rsidRPr="009578E2">
        <w:rPr>
          <w:color w:val="A6A6A6" w:themeColor="background1" w:themeShade="A6"/>
          <w:sz w:val="22"/>
          <w:szCs w:val="22"/>
        </w:rPr>
        <w:t>(as, for example, “Fig. 1” and “Table 1”)</w:t>
      </w:r>
      <w:bookmarkEnd w:id="3"/>
      <w:r w:rsidRPr="009578E2">
        <w:rPr>
          <w:color w:val="A6A6A6" w:themeColor="background1" w:themeShade="A6"/>
          <w:sz w:val="22"/>
          <w:szCs w:val="22"/>
        </w:rPr>
        <w:t xml:space="preserve">, including those in the </w:t>
      </w:r>
      <w:r w:rsidR="00DD225C" w:rsidRPr="009578E2">
        <w:rPr>
          <w:color w:val="A6A6A6" w:themeColor="background1" w:themeShade="A6"/>
          <w:sz w:val="22"/>
          <w:szCs w:val="22"/>
        </w:rPr>
        <w:t>S</w:t>
      </w:r>
      <w:r w:rsidRPr="009578E2">
        <w:rPr>
          <w:color w:val="A6A6A6" w:themeColor="background1" w:themeShade="A6"/>
          <w:sz w:val="22"/>
          <w:szCs w:val="22"/>
        </w:rPr>
        <w:t>upp</w:t>
      </w:r>
      <w:r w:rsidR="00B422F9" w:rsidRPr="009578E2">
        <w:rPr>
          <w:color w:val="A6A6A6" w:themeColor="background1" w:themeShade="A6"/>
          <w:sz w:val="22"/>
          <w:szCs w:val="22"/>
        </w:rPr>
        <w:t>lementary</w:t>
      </w:r>
      <w:r w:rsidRPr="009578E2">
        <w:rPr>
          <w:color w:val="A6A6A6" w:themeColor="background1" w:themeShade="A6"/>
          <w:sz w:val="22"/>
          <w:szCs w:val="22"/>
        </w:rPr>
        <w:t xml:space="preserve"> </w:t>
      </w:r>
      <w:r w:rsidR="00DD225C" w:rsidRPr="009578E2">
        <w:rPr>
          <w:color w:val="A6A6A6" w:themeColor="background1" w:themeShade="A6"/>
          <w:sz w:val="22"/>
          <w:szCs w:val="22"/>
        </w:rPr>
        <w:t>M</w:t>
      </w:r>
      <w:r w:rsidRPr="009578E2">
        <w:rPr>
          <w:color w:val="A6A6A6" w:themeColor="background1" w:themeShade="A6"/>
          <w:sz w:val="22"/>
          <w:szCs w:val="22"/>
        </w:rPr>
        <w:t>aterial</w:t>
      </w:r>
      <w:r w:rsidR="007113A9" w:rsidRPr="009578E2">
        <w:rPr>
          <w:color w:val="A6A6A6" w:themeColor="background1" w:themeShade="A6"/>
          <w:sz w:val="22"/>
          <w:szCs w:val="22"/>
        </w:rPr>
        <w:t>s</w:t>
      </w:r>
      <w:r w:rsidRPr="009578E2">
        <w:rPr>
          <w:color w:val="A6A6A6" w:themeColor="background1" w:themeShade="A6"/>
          <w:sz w:val="22"/>
          <w:szCs w:val="22"/>
        </w:rPr>
        <w:t xml:space="preserve"> (which should be cited as, for example, </w:t>
      </w:r>
      <w:r w:rsidR="00BD1667" w:rsidRPr="009578E2">
        <w:rPr>
          <w:color w:val="A6A6A6" w:themeColor="background1" w:themeShade="A6"/>
          <w:sz w:val="22"/>
          <w:szCs w:val="22"/>
        </w:rPr>
        <w:t>“</w:t>
      </w:r>
      <w:r w:rsidR="00B84598" w:rsidRPr="009578E2">
        <w:rPr>
          <w:color w:val="A6A6A6" w:themeColor="background1" w:themeShade="A6"/>
          <w:sz w:val="22"/>
          <w:szCs w:val="22"/>
        </w:rPr>
        <w:t>f</w:t>
      </w:r>
      <w:r w:rsidR="00DD225C" w:rsidRPr="009578E2">
        <w:rPr>
          <w:color w:val="A6A6A6" w:themeColor="background1" w:themeShade="A6"/>
          <w:sz w:val="22"/>
          <w:szCs w:val="22"/>
        </w:rPr>
        <w:t>ig.</w:t>
      </w:r>
      <w:r w:rsidRPr="009578E2">
        <w:rPr>
          <w:color w:val="A6A6A6" w:themeColor="background1" w:themeShade="A6"/>
          <w:sz w:val="22"/>
          <w:szCs w:val="22"/>
        </w:rPr>
        <w:t xml:space="preserve"> S1</w:t>
      </w:r>
      <w:r w:rsidR="00BD1667" w:rsidRPr="009578E2">
        <w:rPr>
          <w:color w:val="A6A6A6" w:themeColor="background1" w:themeShade="A6"/>
          <w:sz w:val="22"/>
          <w:szCs w:val="22"/>
        </w:rPr>
        <w:t>”</w:t>
      </w:r>
      <w:r w:rsidRPr="009578E2">
        <w:rPr>
          <w:color w:val="A6A6A6" w:themeColor="background1" w:themeShade="A6"/>
          <w:sz w:val="22"/>
          <w:szCs w:val="22"/>
        </w:rPr>
        <w:t xml:space="preserve"> and</w:t>
      </w:r>
      <w:r w:rsidR="00DD225C" w:rsidRPr="009578E2">
        <w:rPr>
          <w:color w:val="A6A6A6" w:themeColor="background1" w:themeShade="A6"/>
          <w:sz w:val="22"/>
          <w:szCs w:val="22"/>
        </w:rPr>
        <w:t xml:space="preserve"> </w:t>
      </w:r>
      <w:r w:rsidR="00BD1667" w:rsidRPr="009578E2">
        <w:rPr>
          <w:color w:val="A6A6A6" w:themeColor="background1" w:themeShade="A6"/>
          <w:sz w:val="22"/>
          <w:szCs w:val="22"/>
        </w:rPr>
        <w:t>“</w:t>
      </w:r>
      <w:r w:rsidR="00B84598" w:rsidRPr="009578E2">
        <w:rPr>
          <w:color w:val="A6A6A6" w:themeColor="background1" w:themeShade="A6"/>
          <w:sz w:val="22"/>
          <w:szCs w:val="22"/>
        </w:rPr>
        <w:t>t</w:t>
      </w:r>
      <w:r w:rsidRPr="009578E2">
        <w:rPr>
          <w:color w:val="A6A6A6" w:themeColor="background1" w:themeShade="A6"/>
          <w:sz w:val="22"/>
          <w:szCs w:val="22"/>
        </w:rPr>
        <w:t>able S1</w:t>
      </w:r>
      <w:r w:rsidR="00BD1667" w:rsidRPr="009578E2">
        <w:rPr>
          <w:color w:val="A6A6A6" w:themeColor="background1" w:themeShade="A6"/>
          <w:sz w:val="22"/>
          <w:szCs w:val="22"/>
        </w:rPr>
        <w:t>”</w:t>
      </w:r>
      <w:r w:rsidRPr="009578E2">
        <w:rPr>
          <w:color w:val="A6A6A6" w:themeColor="background1" w:themeShade="A6"/>
          <w:sz w:val="22"/>
          <w:szCs w:val="22"/>
        </w:rPr>
        <w:t xml:space="preserve">). You </w:t>
      </w:r>
      <w:r w:rsidR="00F26AF7" w:rsidRPr="009578E2">
        <w:rPr>
          <w:color w:val="A6A6A6" w:themeColor="background1" w:themeShade="A6"/>
          <w:sz w:val="22"/>
          <w:szCs w:val="22"/>
        </w:rPr>
        <w:t>may</w:t>
      </w:r>
      <w:r w:rsidRPr="009578E2">
        <w:rPr>
          <w:color w:val="A6A6A6" w:themeColor="background1" w:themeShade="A6"/>
          <w:sz w:val="22"/>
          <w:szCs w:val="22"/>
        </w:rPr>
        <w:t xml:space="preserve"> include </w:t>
      </w:r>
      <w:r w:rsidR="00F26AF7" w:rsidRPr="009578E2">
        <w:rPr>
          <w:color w:val="A6A6A6" w:themeColor="background1" w:themeShade="A6"/>
          <w:sz w:val="22"/>
          <w:szCs w:val="22"/>
        </w:rPr>
        <w:t xml:space="preserve">line or </w:t>
      </w:r>
      <w:r w:rsidRPr="009578E2">
        <w:rPr>
          <w:color w:val="A6A6A6" w:themeColor="background1" w:themeShade="A6"/>
          <w:sz w:val="22"/>
          <w:szCs w:val="22"/>
        </w:rPr>
        <w:t>page breaks if you would like to place figures within the text</w:t>
      </w:r>
      <w:r w:rsidR="00F26AF7" w:rsidRPr="009578E2">
        <w:rPr>
          <w:color w:val="A6A6A6" w:themeColor="background1" w:themeShade="A6"/>
          <w:sz w:val="22"/>
          <w:szCs w:val="22"/>
        </w:rPr>
        <w:t xml:space="preserve"> near where they are referenced</w:t>
      </w:r>
      <w:r w:rsidRPr="009578E2">
        <w:rPr>
          <w:color w:val="A6A6A6" w:themeColor="background1" w:themeShade="A6"/>
          <w:sz w:val="22"/>
          <w:szCs w:val="22"/>
        </w:rPr>
        <w:t>.</w:t>
      </w:r>
      <w:r w:rsidR="00F26AF7" w:rsidRPr="009578E2">
        <w:rPr>
          <w:color w:val="A6A6A6" w:themeColor="background1" w:themeShade="A6"/>
          <w:sz w:val="22"/>
          <w:szCs w:val="22"/>
        </w:rPr>
        <w:t xml:space="preserve"> Please do not place figures in text boxes.</w:t>
      </w:r>
    </w:p>
    <w:p w14:paraId="380ECCAB" w14:textId="7984D5EB" w:rsidR="00D73714" w:rsidRPr="009578E2" w:rsidRDefault="00D73714" w:rsidP="007B4BDD">
      <w:pPr>
        <w:pStyle w:val="Paragraph"/>
        <w:spacing w:before="0"/>
        <w:ind w:left="360" w:firstLine="0"/>
        <w:jc w:val="both"/>
        <w:rPr>
          <w:color w:val="A6A6A6" w:themeColor="background1" w:themeShade="A6"/>
          <w:sz w:val="22"/>
          <w:szCs w:val="22"/>
        </w:rPr>
      </w:pPr>
      <w:bookmarkStart w:id="4" w:name="_Hlk62207390"/>
      <w:r w:rsidRPr="009578E2">
        <w:rPr>
          <w:color w:val="A6A6A6" w:themeColor="background1" w:themeShade="A6"/>
          <w:sz w:val="22"/>
          <w:szCs w:val="22"/>
        </w:rPr>
        <w:t>References should be cited in parentheses with an italic number (</w:t>
      </w:r>
      <w:r w:rsidRPr="009578E2">
        <w:rPr>
          <w:i/>
          <w:color w:val="A6A6A6" w:themeColor="background1" w:themeShade="A6"/>
          <w:sz w:val="22"/>
          <w:szCs w:val="22"/>
        </w:rPr>
        <w:t>1</w:t>
      </w:r>
      <w:r w:rsidR="00DD225C" w:rsidRPr="009578E2">
        <w:rPr>
          <w:color w:val="A6A6A6" w:themeColor="background1" w:themeShade="A6"/>
          <w:sz w:val="22"/>
          <w:szCs w:val="22"/>
        </w:rPr>
        <w:t>).</w:t>
      </w:r>
      <w:r w:rsidRPr="009578E2">
        <w:rPr>
          <w:color w:val="A6A6A6" w:themeColor="background1" w:themeShade="A6"/>
          <w:sz w:val="22"/>
          <w:szCs w:val="22"/>
        </w:rPr>
        <w:t xml:space="preserve"> Multiple reference citations are separated by commas </w:t>
      </w:r>
      <w:r w:rsidR="001074DD" w:rsidRPr="009578E2">
        <w:rPr>
          <w:color w:val="A6A6A6" w:themeColor="background1" w:themeShade="A6"/>
          <w:sz w:val="22"/>
          <w:szCs w:val="22"/>
        </w:rPr>
        <w:t>(</w:t>
      </w:r>
      <w:r w:rsidRPr="009578E2">
        <w:rPr>
          <w:i/>
          <w:color w:val="A6A6A6" w:themeColor="background1" w:themeShade="A6"/>
          <w:sz w:val="22"/>
          <w:szCs w:val="22"/>
        </w:rPr>
        <w:t>2</w:t>
      </w:r>
      <w:r w:rsidRPr="009578E2">
        <w:rPr>
          <w:color w:val="A6A6A6" w:themeColor="background1" w:themeShade="A6"/>
          <w:sz w:val="22"/>
          <w:szCs w:val="22"/>
        </w:rPr>
        <w:t xml:space="preserve">, </w:t>
      </w:r>
      <w:r w:rsidRPr="009578E2">
        <w:rPr>
          <w:i/>
          <w:color w:val="A6A6A6" w:themeColor="background1" w:themeShade="A6"/>
          <w:sz w:val="22"/>
          <w:szCs w:val="22"/>
        </w:rPr>
        <w:t>3</w:t>
      </w:r>
      <w:r w:rsidR="001074DD" w:rsidRPr="009578E2">
        <w:rPr>
          <w:color w:val="A6A6A6" w:themeColor="background1" w:themeShade="A6"/>
          <w:sz w:val="22"/>
          <w:szCs w:val="22"/>
        </w:rPr>
        <w:t>)</w:t>
      </w:r>
      <w:r w:rsidR="00DD225C" w:rsidRPr="009578E2">
        <w:rPr>
          <w:color w:val="A6A6A6" w:themeColor="background1" w:themeShade="A6"/>
          <w:sz w:val="22"/>
          <w:szCs w:val="22"/>
        </w:rPr>
        <w:t xml:space="preserve"> or if a series,</w:t>
      </w:r>
      <w:r w:rsidR="00C22A04" w:rsidRPr="009578E2">
        <w:rPr>
          <w:color w:val="A6A6A6" w:themeColor="background1" w:themeShade="A6"/>
          <w:sz w:val="22"/>
          <w:szCs w:val="22"/>
        </w:rPr>
        <w:t xml:space="preserve"> </w:t>
      </w:r>
      <w:proofErr w:type="spellStart"/>
      <w:r w:rsidR="00C22A04" w:rsidRPr="009578E2">
        <w:rPr>
          <w:color w:val="A6A6A6" w:themeColor="background1" w:themeShade="A6"/>
          <w:sz w:val="22"/>
          <w:szCs w:val="22"/>
        </w:rPr>
        <w:t>en</w:t>
      </w:r>
      <w:proofErr w:type="spellEnd"/>
      <w:r w:rsidR="00DD225C" w:rsidRPr="009578E2">
        <w:rPr>
          <w:color w:val="A6A6A6" w:themeColor="background1" w:themeShade="A6"/>
          <w:sz w:val="22"/>
          <w:szCs w:val="22"/>
        </w:rPr>
        <w:t xml:space="preserve"> dashes </w:t>
      </w:r>
      <w:r w:rsidR="001074DD" w:rsidRPr="009578E2">
        <w:rPr>
          <w:color w:val="A6A6A6" w:themeColor="background1" w:themeShade="A6"/>
          <w:sz w:val="22"/>
          <w:szCs w:val="22"/>
        </w:rPr>
        <w:t>(</w:t>
      </w:r>
      <w:r w:rsidR="00DD225C" w:rsidRPr="009578E2">
        <w:rPr>
          <w:i/>
          <w:color w:val="A6A6A6" w:themeColor="background1" w:themeShade="A6"/>
          <w:sz w:val="22"/>
          <w:szCs w:val="22"/>
        </w:rPr>
        <w:t>4</w:t>
      </w:r>
      <w:r w:rsidR="00B95CEA" w:rsidRPr="009578E2">
        <w:rPr>
          <w:i/>
          <w:color w:val="A6A6A6" w:themeColor="background1" w:themeShade="A6"/>
          <w:sz w:val="22"/>
          <w:szCs w:val="22"/>
        </w:rPr>
        <w:t>–</w:t>
      </w:r>
      <w:r w:rsidR="00DD225C" w:rsidRPr="009578E2">
        <w:rPr>
          <w:i/>
          <w:color w:val="A6A6A6" w:themeColor="background1" w:themeShade="A6"/>
          <w:sz w:val="22"/>
          <w:szCs w:val="22"/>
        </w:rPr>
        <w:t>6</w:t>
      </w:r>
      <w:r w:rsidR="001074DD" w:rsidRPr="009578E2">
        <w:rPr>
          <w:color w:val="A6A6A6" w:themeColor="background1" w:themeShade="A6"/>
          <w:sz w:val="22"/>
          <w:szCs w:val="22"/>
        </w:rPr>
        <w:t>)</w:t>
      </w:r>
      <w:r w:rsidR="00DD225C" w:rsidRPr="009578E2">
        <w:rPr>
          <w:color w:val="A6A6A6" w:themeColor="background1" w:themeShade="A6"/>
          <w:sz w:val="22"/>
          <w:szCs w:val="22"/>
        </w:rPr>
        <w:t>.</w:t>
      </w:r>
      <w:r w:rsidRPr="009578E2">
        <w:rPr>
          <w:color w:val="A6A6A6" w:themeColor="background1" w:themeShade="A6"/>
          <w:sz w:val="22"/>
          <w:szCs w:val="22"/>
        </w:rPr>
        <w:t xml:space="preserve"> References are cited in order by where they first are called out, through the text, </w:t>
      </w:r>
      <w:r w:rsidR="00BF6C48" w:rsidRPr="009578E2">
        <w:rPr>
          <w:color w:val="A6A6A6" w:themeColor="background1" w:themeShade="A6"/>
          <w:sz w:val="22"/>
          <w:szCs w:val="22"/>
        </w:rPr>
        <w:t xml:space="preserve">text boxes, figure and table </w:t>
      </w:r>
      <w:r w:rsidRPr="009578E2">
        <w:rPr>
          <w:color w:val="A6A6A6" w:themeColor="background1" w:themeShade="A6"/>
          <w:sz w:val="22"/>
          <w:szCs w:val="22"/>
        </w:rPr>
        <w:t xml:space="preserve">captions, </w:t>
      </w:r>
      <w:r w:rsidR="00EA5590" w:rsidRPr="009578E2">
        <w:rPr>
          <w:color w:val="A6A6A6" w:themeColor="background1" w:themeShade="A6"/>
          <w:sz w:val="22"/>
          <w:szCs w:val="22"/>
        </w:rPr>
        <w:t xml:space="preserve">reference notes and </w:t>
      </w:r>
      <w:r w:rsidR="007C05D6" w:rsidRPr="009578E2">
        <w:rPr>
          <w:color w:val="A6A6A6" w:themeColor="background1" w:themeShade="A6"/>
          <w:sz w:val="22"/>
          <w:szCs w:val="22"/>
        </w:rPr>
        <w:t xml:space="preserve">acknowledgments, </w:t>
      </w:r>
      <w:r w:rsidR="00CC2657" w:rsidRPr="009578E2">
        <w:rPr>
          <w:color w:val="A6A6A6" w:themeColor="background1" w:themeShade="A6"/>
          <w:sz w:val="22"/>
          <w:szCs w:val="22"/>
        </w:rPr>
        <w:t xml:space="preserve">and </w:t>
      </w:r>
      <w:r w:rsidRPr="009578E2">
        <w:rPr>
          <w:color w:val="A6A6A6" w:themeColor="background1" w:themeShade="A6"/>
          <w:sz w:val="22"/>
          <w:szCs w:val="22"/>
        </w:rPr>
        <w:t>then the supplementary material</w:t>
      </w:r>
      <w:r w:rsidR="00083152" w:rsidRPr="009578E2">
        <w:rPr>
          <w:color w:val="A6A6A6" w:themeColor="background1" w:themeShade="A6"/>
          <w:sz w:val="22"/>
          <w:szCs w:val="22"/>
        </w:rPr>
        <w:t>s</w:t>
      </w:r>
      <w:r w:rsidRPr="009578E2">
        <w:rPr>
          <w:color w:val="A6A6A6" w:themeColor="background1" w:themeShade="A6"/>
          <w:sz w:val="22"/>
          <w:szCs w:val="22"/>
        </w:rPr>
        <w:t>.</w:t>
      </w:r>
    </w:p>
    <w:bookmarkEnd w:id="4"/>
    <w:p w14:paraId="2ACE8EC5" w14:textId="7FB753B0" w:rsidR="00D73714" w:rsidRPr="009578E2" w:rsidRDefault="7FEA168B" w:rsidP="007B4BDD">
      <w:pPr>
        <w:pStyle w:val="Paragraph"/>
        <w:spacing w:before="0"/>
        <w:ind w:left="360" w:firstLine="0"/>
        <w:jc w:val="both"/>
        <w:rPr>
          <w:color w:val="A6A6A6" w:themeColor="background1" w:themeShade="A6"/>
          <w:sz w:val="22"/>
          <w:szCs w:val="22"/>
        </w:rPr>
      </w:pPr>
      <w:r w:rsidRPr="009578E2">
        <w:rPr>
          <w:color w:val="A6A6A6" w:themeColor="background1" w:themeShade="A6"/>
          <w:sz w:val="22"/>
          <w:szCs w:val="22"/>
        </w:rPr>
        <w:t xml:space="preserve">Equations can be included. </w:t>
      </w:r>
      <w:bookmarkStart w:id="5" w:name="_Hlk62207448"/>
      <w:r w:rsidR="00357455" w:rsidRPr="009578E2">
        <w:rPr>
          <w:color w:val="A6A6A6" w:themeColor="background1" w:themeShade="A6"/>
          <w:sz w:val="22"/>
          <w:szCs w:val="22"/>
        </w:rPr>
        <w:t xml:space="preserve">Use </w:t>
      </w:r>
      <w:proofErr w:type="spellStart"/>
      <w:r w:rsidR="006E5832" w:rsidRPr="009578E2">
        <w:rPr>
          <w:color w:val="A6A6A6" w:themeColor="background1" w:themeShade="A6"/>
          <w:sz w:val="22"/>
          <w:szCs w:val="22"/>
        </w:rPr>
        <w:t>MathType</w:t>
      </w:r>
      <w:proofErr w:type="spellEnd"/>
      <w:r w:rsidR="006E5832" w:rsidRPr="009578E2">
        <w:rPr>
          <w:color w:val="A6A6A6" w:themeColor="background1" w:themeShade="A6"/>
          <w:sz w:val="22"/>
          <w:szCs w:val="22"/>
        </w:rPr>
        <w:t xml:space="preserve"> (recommended) or use </w:t>
      </w:r>
      <w:r w:rsidR="00357455" w:rsidRPr="009578E2">
        <w:rPr>
          <w:color w:val="A6A6A6" w:themeColor="background1" w:themeShade="A6"/>
          <w:sz w:val="22"/>
          <w:szCs w:val="22"/>
        </w:rPr>
        <w:t xml:space="preserve">the legacy equation editor in Word (Chose Insert &gt; Insert Object &gt; Word Equation). </w:t>
      </w:r>
      <w:r w:rsidRPr="009578E2">
        <w:rPr>
          <w:color w:val="A6A6A6" w:themeColor="background1" w:themeShade="A6"/>
          <w:sz w:val="22"/>
          <w:szCs w:val="22"/>
        </w:rPr>
        <w:t xml:space="preserve">We do not recommend using the native Word equation editor. This can in some cases produce less reliable MathML, the online markup language we use, which may result in display errors. </w:t>
      </w:r>
      <w:bookmarkEnd w:id="5"/>
      <w:r w:rsidRPr="009578E2">
        <w:rPr>
          <w:color w:val="A6A6A6" w:themeColor="background1" w:themeShade="A6"/>
          <w:sz w:val="22"/>
          <w:szCs w:val="22"/>
        </w:rPr>
        <w:t>If you enter equations in simple LaTeX, check that they will convert accurately (Word 2007 and higher can convert simple LaTeX equations).</w:t>
      </w:r>
    </w:p>
    <w:p w14:paraId="063A3DBD" w14:textId="3F41D49B" w:rsidR="00357455" w:rsidRPr="009578E2" w:rsidRDefault="00D73714" w:rsidP="007B4BDD">
      <w:pPr>
        <w:pStyle w:val="Refhead"/>
        <w:spacing w:before="0" w:after="0"/>
        <w:jc w:val="both"/>
        <w:rPr>
          <w:color w:val="A6A6A6" w:themeColor="background1" w:themeShade="A6"/>
          <w:sz w:val="22"/>
          <w:szCs w:val="22"/>
        </w:rPr>
      </w:pPr>
      <w:r w:rsidRPr="009578E2">
        <w:rPr>
          <w:color w:val="A6A6A6" w:themeColor="background1" w:themeShade="A6"/>
          <w:sz w:val="22"/>
          <w:szCs w:val="22"/>
        </w:rPr>
        <w:t>References</w:t>
      </w:r>
      <w:r w:rsidR="008C361F" w:rsidRPr="009578E2">
        <w:rPr>
          <w:color w:val="A6A6A6" w:themeColor="background1" w:themeShade="A6"/>
          <w:sz w:val="22"/>
          <w:szCs w:val="22"/>
        </w:rPr>
        <w:t xml:space="preserve"> and Notes</w:t>
      </w:r>
    </w:p>
    <w:p w14:paraId="035F3463" w14:textId="3F2DC56F" w:rsidR="00357455" w:rsidRPr="009578E2" w:rsidRDefault="006D108B" w:rsidP="007B4BDD">
      <w:pPr>
        <w:pStyle w:val="Referencesandnotes"/>
        <w:numPr>
          <w:ilvl w:val="0"/>
          <w:numId w:val="1"/>
        </w:numPr>
        <w:spacing w:before="0"/>
        <w:jc w:val="both"/>
        <w:rPr>
          <w:color w:val="A6A6A6" w:themeColor="background1" w:themeShade="A6"/>
          <w:sz w:val="22"/>
          <w:szCs w:val="22"/>
        </w:rPr>
      </w:pPr>
      <w:r w:rsidRPr="009578E2">
        <w:rPr>
          <w:color w:val="A6A6A6" w:themeColor="background1" w:themeShade="A6"/>
          <w:sz w:val="22"/>
          <w:szCs w:val="22"/>
        </w:rPr>
        <w:t xml:space="preserve">There is only one reference list per article, and it should include all references in the main text, figure and table captions, and Supplementary Materials. </w:t>
      </w:r>
      <w:r w:rsidRPr="009578E2">
        <w:rPr>
          <w:color w:val="A6A6A6" w:themeColor="background1" w:themeShade="A6"/>
          <w:sz w:val="22"/>
          <w:szCs w:val="22"/>
          <w:u w:val="single"/>
        </w:rPr>
        <w:t>Do not include a second reference list in the Supplementary Materials.</w:t>
      </w:r>
      <w:r w:rsidRPr="009578E2">
        <w:rPr>
          <w:color w:val="A6A6A6" w:themeColor="background1" w:themeShade="A6"/>
          <w:sz w:val="22"/>
          <w:szCs w:val="22"/>
        </w:rPr>
        <w:t xml:space="preserve"> References only cited in the Supplementary Materials are not counted toward length guidelines.</w:t>
      </w:r>
      <w:r w:rsidR="00357455" w:rsidRPr="009578E2">
        <w:rPr>
          <w:color w:val="A6A6A6" w:themeColor="background1" w:themeShade="A6"/>
          <w:sz w:val="22"/>
          <w:szCs w:val="22"/>
        </w:rPr>
        <w:t xml:space="preserve"> </w:t>
      </w:r>
    </w:p>
    <w:p w14:paraId="4CE13385" w14:textId="37834762" w:rsidR="00D73714" w:rsidRPr="009578E2" w:rsidRDefault="006D108B" w:rsidP="007B4BDD">
      <w:pPr>
        <w:pStyle w:val="Referencesandnotes"/>
        <w:numPr>
          <w:ilvl w:val="0"/>
          <w:numId w:val="1"/>
        </w:numPr>
        <w:spacing w:before="0"/>
        <w:jc w:val="both"/>
        <w:rPr>
          <w:color w:val="A6A6A6" w:themeColor="background1" w:themeShade="A6"/>
          <w:sz w:val="22"/>
          <w:szCs w:val="22"/>
        </w:rPr>
      </w:pPr>
      <w:r w:rsidRPr="009578E2">
        <w:rPr>
          <w:color w:val="A6A6A6" w:themeColor="background1" w:themeShade="A6"/>
          <w:sz w:val="22"/>
          <w:szCs w:val="22"/>
        </w:rPr>
        <w:t xml:space="preserve">Each reference should be on a separate line ending in a period. For a style guide, see </w:t>
      </w:r>
      <w:hyperlink r:id="rId14" w:anchor="science-citation-style">
        <w:r w:rsidRPr="009578E2">
          <w:rPr>
            <w:rStyle w:val="Hyperlink"/>
            <w:color w:val="A6A6A6" w:themeColor="background1" w:themeShade="A6"/>
            <w:sz w:val="22"/>
            <w:szCs w:val="22"/>
          </w:rPr>
          <w:t>https://www.sciencemag.org/authors/instructions-preparing-initial-manuscript#science-citation-style</w:t>
        </w:r>
      </w:hyperlink>
      <w:r w:rsidRPr="009578E2">
        <w:rPr>
          <w:rStyle w:val="Hyperlink"/>
          <w:color w:val="A6A6A6" w:themeColor="background1" w:themeShade="A6"/>
          <w:sz w:val="22"/>
          <w:szCs w:val="22"/>
          <w:u w:val="none"/>
        </w:rPr>
        <w:t>.</w:t>
      </w:r>
    </w:p>
    <w:p w14:paraId="768245F0" w14:textId="1C128F58" w:rsidR="006A7883" w:rsidRPr="009578E2" w:rsidRDefault="00AC4045" w:rsidP="007B4BDD">
      <w:pPr>
        <w:pStyle w:val="Referencesandnotes"/>
        <w:spacing w:before="0"/>
        <w:ind w:left="360" w:firstLine="0"/>
        <w:jc w:val="both"/>
        <w:rPr>
          <w:color w:val="A6A6A6" w:themeColor="background1" w:themeShade="A6"/>
          <w:sz w:val="22"/>
          <w:szCs w:val="22"/>
        </w:rPr>
      </w:pPr>
      <w:bookmarkStart w:id="6" w:name="_Hlk62207683"/>
      <w:r w:rsidRPr="009578E2">
        <w:rPr>
          <w:color w:val="A6A6A6" w:themeColor="background1" w:themeShade="A6"/>
          <w:sz w:val="22"/>
          <w:szCs w:val="22"/>
        </w:rPr>
        <w:t xml:space="preserve">Example: </w:t>
      </w:r>
      <w:r w:rsidR="006D108B" w:rsidRPr="009578E2">
        <w:rPr>
          <w:color w:val="A6A6A6" w:themeColor="background1" w:themeShade="A6"/>
          <w:sz w:val="22"/>
          <w:szCs w:val="22"/>
        </w:rPr>
        <w:t xml:space="preserve">A. Person, B. Being, </w:t>
      </w:r>
      <w:r w:rsidR="003C58F0" w:rsidRPr="009578E2">
        <w:rPr>
          <w:color w:val="A6A6A6" w:themeColor="background1" w:themeShade="A6"/>
          <w:sz w:val="22"/>
          <w:szCs w:val="22"/>
        </w:rPr>
        <w:t>Article</w:t>
      </w:r>
      <w:r w:rsidR="006D108B" w:rsidRPr="009578E2">
        <w:rPr>
          <w:color w:val="A6A6A6" w:themeColor="background1" w:themeShade="A6"/>
          <w:sz w:val="22"/>
          <w:szCs w:val="22"/>
        </w:rPr>
        <w:t xml:space="preserve"> ti</w:t>
      </w:r>
      <w:r w:rsidR="003C58F0" w:rsidRPr="009578E2">
        <w:rPr>
          <w:color w:val="A6A6A6" w:themeColor="background1" w:themeShade="A6"/>
          <w:sz w:val="22"/>
          <w:szCs w:val="22"/>
        </w:rPr>
        <w:t>t</w:t>
      </w:r>
      <w:r w:rsidR="006D108B" w:rsidRPr="009578E2">
        <w:rPr>
          <w:color w:val="A6A6A6" w:themeColor="background1" w:themeShade="A6"/>
          <w:sz w:val="22"/>
          <w:szCs w:val="22"/>
        </w:rPr>
        <w:t xml:space="preserve">le: Then subheading. </w:t>
      </w:r>
      <w:r w:rsidR="006D108B" w:rsidRPr="009578E2">
        <w:rPr>
          <w:i/>
          <w:color w:val="A6A6A6" w:themeColor="background1" w:themeShade="A6"/>
          <w:sz w:val="22"/>
          <w:szCs w:val="22"/>
        </w:rPr>
        <w:t>Credible Journal</w:t>
      </w:r>
      <w:r w:rsidR="006D108B" w:rsidRPr="009578E2">
        <w:rPr>
          <w:color w:val="A6A6A6" w:themeColor="background1" w:themeShade="A6"/>
          <w:sz w:val="22"/>
          <w:szCs w:val="22"/>
        </w:rPr>
        <w:t xml:space="preserve"> </w:t>
      </w:r>
      <w:r w:rsidR="006D108B" w:rsidRPr="009578E2">
        <w:rPr>
          <w:b/>
          <w:color w:val="A6A6A6" w:themeColor="background1" w:themeShade="A6"/>
          <w:sz w:val="22"/>
          <w:szCs w:val="22"/>
        </w:rPr>
        <w:t>#</w:t>
      </w:r>
      <w:r w:rsidR="003C58F0" w:rsidRPr="009578E2">
        <w:rPr>
          <w:b/>
          <w:color w:val="A6A6A6" w:themeColor="background1" w:themeShade="A6"/>
          <w:sz w:val="22"/>
          <w:szCs w:val="22"/>
        </w:rPr>
        <w:t>Volume</w:t>
      </w:r>
      <w:r w:rsidR="006D108B" w:rsidRPr="009578E2">
        <w:rPr>
          <w:color w:val="A6A6A6" w:themeColor="background1" w:themeShade="A6"/>
          <w:sz w:val="22"/>
          <w:szCs w:val="22"/>
        </w:rPr>
        <w:t xml:space="preserve">, #pg–#pg (#Year). </w:t>
      </w:r>
      <w:proofErr w:type="spellStart"/>
      <w:proofErr w:type="gramStart"/>
      <w:r w:rsidR="006D108B" w:rsidRPr="009578E2">
        <w:rPr>
          <w:color w:val="A6A6A6" w:themeColor="background1" w:themeShade="A6"/>
          <w:sz w:val="22"/>
          <w:szCs w:val="22"/>
        </w:rPr>
        <w:t>doi</w:t>
      </w:r>
      <w:proofErr w:type="spellEnd"/>
      <w:r w:rsidR="006D108B" w:rsidRPr="009578E2">
        <w:rPr>
          <w:color w:val="A6A6A6" w:themeColor="background1" w:themeShade="A6"/>
          <w:sz w:val="22"/>
          <w:szCs w:val="22"/>
        </w:rPr>
        <w:t>:#</w:t>
      </w:r>
      <w:proofErr w:type="gramEnd"/>
      <w:r w:rsidR="006D108B" w:rsidRPr="009578E2">
        <w:rPr>
          <w:color w:val="A6A6A6" w:themeColor="background1" w:themeShade="A6"/>
          <w:sz w:val="22"/>
          <w:szCs w:val="22"/>
        </w:rPr>
        <w:t>here</w:t>
      </w:r>
    </w:p>
    <w:bookmarkEnd w:id="6"/>
    <w:p w14:paraId="7EC1F31B" w14:textId="1B631C13" w:rsidR="00D73714" w:rsidRPr="009578E2" w:rsidRDefault="00D73714" w:rsidP="007B4BDD">
      <w:pPr>
        <w:pStyle w:val="Referencesandnotes"/>
        <w:numPr>
          <w:ilvl w:val="0"/>
          <w:numId w:val="1"/>
        </w:numPr>
        <w:spacing w:before="0"/>
        <w:jc w:val="both"/>
        <w:rPr>
          <w:color w:val="A6A6A6" w:themeColor="background1" w:themeShade="A6"/>
          <w:sz w:val="22"/>
          <w:szCs w:val="22"/>
        </w:rPr>
      </w:pPr>
      <w:r w:rsidRPr="009578E2">
        <w:rPr>
          <w:color w:val="A6A6A6" w:themeColor="background1" w:themeShade="A6"/>
          <w:sz w:val="22"/>
          <w:szCs w:val="22"/>
        </w:rPr>
        <w:t xml:space="preserve">You </w:t>
      </w:r>
      <w:r w:rsidR="00D61494" w:rsidRPr="009578E2">
        <w:rPr>
          <w:color w:val="A6A6A6" w:themeColor="background1" w:themeShade="A6"/>
          <w:sz w:val="22"/>
          <w:szCs w:val="22"/>
        </w:rPr>
        <w:t>should</w:t>
      </w:r>
      <w:r w:rsidRPr="009578E2">
        <w:rPr>
          <w:color w:val="A6A6A6" w:themeColor="background1" w:themeShade="A6"/>
          <w:sz w:val="22"/>
          <w:szCs w:val="22"/>
        </w:rPr>
        <w:t xml:space="preserve"> include titles in re</w:t>
      </w:r>
      <w:r w:rsidR="00D61494" w:rsidRPr="009578E2">
        <w:rPr>
          <w:color w:val="A6A6A6" w:themeColor="background1" w:themeShade="A6"/>
          <w:sz w:val="22"/>
          <w:szCs w:val="22"/>
        </w:rPr>
        <w:t xml:space="preserve">ferences and </w:t>
      </w:r>
      <w:proofErr w:type="gramStart"/>
      <w:r w:rsidR="00D61494" w:rsidRPr="009578E2">
        <w:rPr>
          <w:color w:val="A6A6A6" w:themeColor="background1" w:themeShade="A6"/>
          <w:sz w:val="22"/>
          <w:szCs w:val="22"/>
        </w:rPr>
        <w:t>full page</w:t>
      </w:r>
      <w:proofErr w:type="gramEnd"/>
      <w:r w:rsidR="00D61494" w:rsidRPr="009578E2">
        <w:rPr>
          <w:color w:val="A6A6A6" w:themeColor="background1" w:themeShade="A6"/>
          <w:sz w:val="22"/>
          <w:szCs w:val="22"/>
        </w:rPr>
        <w:t xml:space="preserve"> ranges. </w:t>
      </w:r>
      <w:r w:rsidR="00BD576C" w:rsidRPr="009578E2">
        <w:rPr>
          <w:color w:val="A6A6A6" w:themeColor="background1" w:themeShade="A6"/>
          <w:sz w:val="22"/>
          <w:szCs w:val="22"/>
        </w:rPr>
        <w:t xml:space="preserve">Journal article titles </w:t>
      </w:r>
      <w:r w:rsidR="00D61494" w:rsidRPr="009578E2">
        <w:rPr>
          <w:color w:val="A6A6A6" w:themeColor="background1" w:themeShade="A6"/>
          <w:sz w:val="22"/>
          <w:szCs w:val="22"/>
        </w:rPr>
        <w:t>will not be included in the print version of the paper but will be shown in the online version.</w:t>
      </w:r>
    </w:p>
    <w:p w14:paraId="7CE05E62" w14:textId="68C4BA7F" w:rsidR="00D73714" w:rsidRPr="009578E2" w:rsidRDefault="7FEA168B" w:rsidP="007B4BDD">
      <w:pPr>
        <w:pStyle w:val="Referencesandnotes"/>
        <w:numPr>
          <w:ilvl w:val="0"/>
          <w:numId w:val="1"/>
        </w:numPr>
        <w:spacing w:before="0"/>
        <w:jc w:val="both"/>
        <w:rPr>
          <w:color w:val="A6A6A6" w:themeColor="background1" w:themeShade="A6"/>
          <w:sz w:val="22"/>
          <w:szCs w:val="22"/>
        </w:rPr>
      </w:pPr>
      <w:r w:rsidRPr="009578E2">
        <w:rPr>
          <w:color w:val="A6A6A6" w:themeColor="background1" w:themeShade="A6"/>
          <w:sz w:val="22"/>
          <w:szCs w:val="22"/>
        </w:rPr>
        <w:t>You can use an automatically numbered list in Word.</w:t>
      </w:r>
    </w:p>
    <w:p w14:paraId="4691D5CE" w14:textId="77777777" w:rsidR="00D73714" w:rsidRPr="009578E2" w:rsidRDefault="006A7883" w:rsidP="007B4BDD">
      <w:pPr>
        <w:pStyle w:val="Referencesandnotes"/>
        <w:numPr>
          <w:ilvl w:val="0"/>
          <w:numId w:val="1"/>
        </w:numPr>
        <w:spacing w:before="0"/>
        <w:jc w:val="both"/>
        <w:rPr>
          <w:color w:val="A6A6A6" w:themeColor="background1" w:themeShade="A6"/>
          <w:sz w:val="22"/>
          <w:szCs w:val="22"/>
        </w:rPr>
      </w:pPr>
      <w:r w:rsidRPr="009578E2">
        <w:rPr>
          <w:color w:val="A6A6A6" w:themeColor="background1" w:themeShade="A6"/>
          <w:sz w:val="22"/>
          <w:szCs w:val="22"/>
        </w:rPr>
        <w:t>Each reference</w:t>
      </w:r>
      <w:r w:rsidR="00D73714" w:rsidRPr="009578E2">
        <w:rPr>
          <w:color w:val="A6A6A6" w:themeColor="background1" w:themeShade="A6"/>
          <w:sz w:val="22"/>
          <w:szCs w:val="22"/>
        </w:rPr>
        <w:t xml:space="preserve"> should have a separate number.</w:t>
      </w:r>
    </w:p>
    <w:p w14:paraId="44D713C0" w14:textId="3DFC4086" w:rsidR="006161C9" w:rsidRPr="009578E2" w:rsidRDefault="008C361F" w:rsidP="007B4BDD">
      <w:pPr>
        <w:pStyle w:val="Referencesandnotes"/>
        <w:numPr>
          <w:ilvl w:val="0"/>
          <w:numId w:val="1"/>
        </w:numPr>
        <w:spacing w:before="0"/>
        <w:jc w:val="both"/>
        <w:rPr>
          <w:color w:val="A6A6A6" w:themeColor="background1" w:themeShade="A6"/>
          <w:sz w:val="22"/>
          <w:szCs w:val="22"/>
        </w:rPr>
      </w:pPr>
      <w:r w:rsidRPr="009578E2">
        <w:rPr>
          <w:color w:val="A6A6A6" w:themeColor="background1" w:themeShade="A6"/>
          <w:sz w:val="22"/>
          <w:szCs w:val="22"/>
        </w:rPr>
        <w:t>Please do not combine references and explanatory notes under the same reference number</w:t>
      </w:r>
      <w:r w:rsidR="00D73714" w:rsidRPr="009578E2">
        <w:rPr>
          <w:color w:val="A6A6A6" w:themeColor="background1" w:themeShade="A6"/>
          <w:sz w:val="22"/>
          <w:szCs w:val="22"/>
        </w:rPr>
        <w:t>.</w:t>
      </w:r>
    </w:p>
    <w:p w14:paraId="04A7910C" w14:textId="77777777" w:rsidR="00357455" w:rsidRPr="009578E2" w:rsidRDefault="00357455" w:rsidP="007B4BDD">
      <w:pPr>
        <w:pStyle w:val="Acknowledgement"/>
        <w:spacing w:before="0"/>
        <w:ind w:left="0" w:firstLine="0"/>
        <w:jc w:val="both"/>
        <w:rPr>
          <w:b/>
          <w:color w:val="A6A6A6" w:themeColor="background1" w:themeShade="A6"/>
          <w:sz w:val="22"/>
          <w:szCs w:val="22"/>
        </w:rPr>
      </w:pPr>
    </w:p>
    <w:p w14:paraId="58AD7DE7" w14:textId="0EE04349" w:rsidR="00B52557" w:rsidRPr="009578E2" w:rsidRDefault="00D73714" w:rsidP="007B4BDD">
      <w:pPr>
        <w:pStyle w:val="Acknowledgement"/>
        <w:spacing w:before="0"/>
        <w:ind w:left="0" w:firstLine="0"/>
        <w:jc w:val="both"/>
        <w:rPr>
          <w:color w:val="A6A6A6" w:themeColor="background1" w:themeShade="A6"/>
          <w:sz w:val="22"/>
          <w:szCs w:val="22"/>
        </w:rPr>
      </w:pPr>
      <w:r w:rsidRPr="009578E2">
        <w:rPr>
          <w:b/>
          <w:color w:val="A6A6A6" w:themeColor="background1" w:themeShade="A6"/>
          <w:sz w:val="22"/>
          <w:szCs w:val="22"/>
        </w:rPr>
        <w:t>Acknowledgments:</w:t>
      </w:r>
      <w:r w:rsidRPr="009578E2">
        <w:rPr>
          <w:color w:val="A6A6A6" w:themeColor="background1" w:themeShade="A6"/>
          <w:sz w:val="22"/>
          <w:szCs w:val="22"/>
        </w:rPr>
        <w:t xml:space="preserve"> </w:t>
      </w:r>
      <w:bookmarkStart w:id="7" w:name="_Hlk62207734"/>
      <w:r w:rsidR="00DD225C" w:rsidRPr="009578E2">
        <w:rPr>
          <w:color w:val="A6A6A6" w:themeColor="background1" w:themeShade="A6"/>
          <w:sz w:val="22"/>
          <w:szCs w:val="22"/>
        </w:rPr>
        <w:t>Acknowledgments follow the references and notes</w:t>
      </w:r>
      <w:r w:rsidR="008C361F" w:rsidRPr="009578E2">
        <w:rPr>
          <w:color w:val="A6A6A6" w:themeColor="background1" w:themeShade="A6"/>
          <w:sz w:val="22"/>
          <w:szCs w:val="22"/>
        </w:rPr>
        <w:t xml:space="preserve"> list</w:t>
      </w:r>
      <w:r w:rsidR="00DD225C" w:rsidRPr="009578E2">
        <w:rPr>
          <w:color w:val="A6A6A6" w:themeColor="background1" w:themeShade="A6"/>
          <w:sz w:val="22"/>
          <w:szCs w:val="22"/>
        </w:rPr>
        <w:t xml:space="preserve"> but are not numbered. </w:t>
      </w:r>
      <w:r w:rsidR="006161C9" w:rsidRPr="009578E2">
        <w:rPr>
          <w:color w:val="A6A6A6" w:themeColor="background1" w:themeShade="A6"/>
          <w:sz w:val="22"/>
          <w:szCs w:val="22"/>
        </w:rPr>
        <w:t>Start with text that acknowledges non</w:t>
      </w:r>
      <w:r w:rsidR="00E351C0" w:rsidRPr="009578E2">
        <w:rPr>
          <w:color w:val="A6A6A6" w:themeColor="background1" w:themeShade="A6"/>
          <w:sz w:val="22"/>
          <w:szCs w:val="22"/>
        </w:rPr>
        <w:t>-</w:t>
      </w:r>
      <w:r w:rsidR="006161C9" w:rsidRPr="009578E2">
        <w:rPr>
          <w:color w:val="A6A6A6" w:themeColor="background1" w:themeShade="A6"/>
          <w:sz w:val="22"/>
          <w:szCs w:val="22"/>
        </w:rPr>
        <w:t>author contributions and then complete each of the sections below as separate paragraphs.</w:t>
      </w:r>
      <w:bookmarkEnd w:id="7"/>
    </w:p>
    <w:p w14:paraId="598A3F87" w14:textId="79087083" w:rsidR="00B52557" w:rsidRPr="009578E2" w:rsidRDefault="7FEA168B" w:rsidP="007B4BDD">
      <w:pPr>
        <w:pStyle w:val="Acknowledgement"/>
        <w:spacing w:before="0"/>
        <w:ind w:left="360" w:firstLine="0"/>
        <w:jc w:val="both"/>
        <w:rPr>
          <w:color w:val="A6A6A6" w:themeColor="background1" w:themeShade="A6"/>
          <w:sz w:val="22"/>
          <w:szCs w:val="22"/>
        </w:rPr>
      </w:pPr>
      <w:r w:rsidRPr="009578E2">
        <w:rPr>
          <w:b/>
          <w:color w:val="A6A6A6" w:themeColor="background1" w:themeShade="A6"/>
          <w:sz w:val="22"/>
          <w:szCs w:val="22"/>
        </w:rPr>
        <w:t>Funding:</w:t>
      </w:r>
      <w:r w:rsidRPr="009578E2">
        <w:rPr>
          <w:color w:val="A6A6A6" w:themeColor="background1" w:themeShade="A6"/>
          <w:sz w:val="22"/>
          <w:szCs w:val="22"/>
        </w:rPr>
        <w:t xml:space="preserve"> Provide complete funding information, including grant numbers</w:t>
      </w:r>
      <w:r w:rsidR="00D805A6" w:rsidRPr="009578E2">
        <w:rPr>
          <w:color w:val="A6A6A6" w:themeColor="background1" w:themeShade="A6"/>
          <w:sz w:val="22"/>
          <w:szCs w:val="22"/>
        </w:rPr>
        <w:t>, complete funding agency names,</w:t>
      </w:r>
      <w:r w:rsidR="008C361F" w:rsidRPr="009578E2">
        <w:rPr>
          <w:color w:val="A6A6A6" w:themeColor="background1" w:themeShade="A6"/>
          <w:sz w:val="22"/>
          <w:szCs w:val="22"/>
        </w:rPr>
        <w:t xml:space="preserve"> and recipient’s initials</w:t>
      </w:r>
      <w:r w:rsidRPr="009578E2">
        <w:rPr>
          <w:color w:val="A6A6A6" w:themeColor="background1" w:themeShade="A6"/>
          <w:sz w:val="22"/>
          <w:szCs w:val="22"/>
        </w:rPr>
        <w:t xml:space="preserve">. Each funding source should be listed in a separate paragraph. </w:t>
      </w:r>
    </w:p>
    <w:p w14:paraId="71148684" w14:textId="77777777" w:rsidR="00D805A6" w:rsidRPr="009578E2" w:rsidRDefault="00D805A6" w:rsidP="007B4BDD">
      <w:pPr>
        <w:pStyle w:val="Acknowledgement"/>
        <w:spacing w:before="0"/>
        <w:ind w:firstLine="0"/>
        <w:jc w:val="both"/>
        <w:rPr>
          <w:color w:val="A6A6A6" w:themeColor="background1" w:themeShade="A6"/>
          <w:sz w:val="22"/>
          <w:szCs w:val="22"/>
        </w:rPr>
      </w:pPr>
      <w:r w:rsidRPr="009578E2">
        <w:rPr>
          <w:color w:val="A6A6A6" w:themeColor="background1" w:themeShade="A6"/>
          <w:sz w:val="22"/>
          <w:szCs w:val="22"/>
        </w:rPr>
        <w:t>Examples:</w:t>
      </w:r>
    </w:p>
    <w:p w14:paraId="5F55344C" w14:textId="1D917A7B" w:rsidR="00D805A6" w:rsidRPr="009578E2" w:rsidRDefault="00D805A6" w:rsidP="007B4BDD">
      <w:pPr>
        <w:pStyle w:val="Acknowledgement"/>
        <w:spacing w:before="0"/>
        <w:ind w:firstLine="0"/>
        <w:jc w:val="both"/>
        <w:rPr>
          <w:color w:val="A6A6A6" w:themeColor="background1" w:themeShade="A6"/>
          <w:sz w:val="22"/>
          <w:szCs w:val="22"/>
        </w:rPr>
      </w:pPr>
      <w:r w:rsidRPr="009578E2">
        <w:rPr>
          <w:color w:val="A6A6A6" w:themeColor="background1" w:themeShade="A6"/>
          <w:sz w:val="22"/>
          <w:szCs w:val="22"/>
        </w:rPr>
        <w:t xml:space="preserve">National Institutes of Health grant U12AB123456 (PV, CHO) </w:t>
      </w:r>
    </w:p>
    <w:p w14:paraId="62C43BAC" w14:textId="77777777" w:rsidR="00D805A6" w:rsidRPr="009578E2" w:rsidRDefault="00D805A6" w:rsidP="007B4BDD">
      <w:pPr>
        <w:pStyle w:val="Acknowledgement"/>
        <w:spacing w:before="0"/>
        <w:ind w:firstLine="0"/>
        <w:jc w:val="both"/>
        <w:rPr>
          <w:color w:val="A6A6A6" w:themeColor="background1" w:themeShade="A6"/>
          <w:sz w:val="22"/>
          <w:szCs w:val="22"/>
        </w:rPr>
      </w:pPr>
      <w:r w:rsidRPr="009578E2">
        <w:rPr>
          <w:color w:val="A6A6A6" w:themeColor="background1" w:themeShade="A6"/>
          <w:sz w:val="22"/>
          <w:szCs w:val="22"/>
        </w:rPr>
        <w:t xml:space="preserve">National Institutes of Health grant R01AB123456 (PV, GS) </w:t>
      </w:r>
    </w:p>
    <w:p w14:paraId="1D321D30" w14:textId="77777777" w:rsidR="00D805A6" w:rsidRPr="009578E2" w:rsidRDefault="00D805A6" w:rsidP="007B4BDD">
      <w:pPr>
        <w:pStyle w:val="Acknowledgement"/>
        <w:spacing w:before="0"/>
        <w:ind w:firstLine="0"/>
        <w:jc w:val="both"/>
        <w:rPr>
          <w:color w:val="A6A6A6" w:themeColor="background1" w:themeShade="A6"/>
          <w:sz w:val="22"/>
          <w:szCs w:val="22"/>
        </w:rPr>
      </w:pPr>
      <w:r w:rsidRPr="009578E2">
        <w:rPr>
          <w:color w:val="A6A6A6" w:themeColor="background1" w:themeShade="A6"/>
          <w:sz w:val="22"/>
          <w:szCs w:val="22"/>
        </w:rPr>
        <w:t xml:space="preserve">William K. Bowes Jr Foundation (PV) </w:t>
      </w:r>
    </w:p>
    <w:p w14:paraId="26967CE7" w14:textId="77777777" w:rsidR="00D805A6" w:rsidRPr="009578E2" w:rsidRDefault="00D805A6" w:rsidP="007B4BDD">
      <w:pPr>
        <w:pStyle w:val="Acknowledgement"/>
        <w:spacing w:before="0"/>
        <w:ind w:firstLine="0"/>
        <w:jc w:val="both"/>
        <w:rPr>
          <w:color w:val="A6A6A6" w:themeColor="background1" w:themeShade="A6"/>
          <w:sz w:val="22"/>
          <w:szCs w:val="22"/>
        </w:rPr>
      </w:pPr>
      <w:r w:rsidRPr="009578E2">
        <w:rPr>
          <w:color w:val="A6A6A6" w:themeColor="background1" w:themeShade="A6"/>
          <w:sz w:val="22"/>
          <w:szCs w:val="22"/>
        </w:rPr>
        <w:t xml:space="preserve">German Research Foundation grant AB 1234/1-1 </w:t>
      </w:r>
    </w:p>
    <w:p w14:paraId="764261D0" w14:textId="77777777" w:rsidR="00D805A6" w:rsidRPr="009578E2" w:rsidRDefault="00D805A6" w:rsidP="007B4BDD">
      <w:pPr>
        <w:pStyle w:val="Acknowledgement"/>
        <w:spacing w:before="0"/>
        <w:ind w:firstLine="0"/>
        <w:jc w:val="both"/>
        <w:rPr>
          <w:color w:val="A6A6A6" w:themeColor="background1" w:themeShade="A6"/>
          <w:sz w:val="22"/>
          <w:szCs w:val="22"/>
        </w:rPr>
      </w:pPr>
      <w:r w:rsidRPr="009578E2">
        <w:rPr>
          <w:color w:val="A6A6A6" w:themeColor="background1" w:themeShade="A6"/>
          <w:sz w:val="22"/>
          <w:szCs w:val="22"/>
        </w:rPr>
        <w:t xml:space="preserve">Office of Biological and Environmental Research of the U.S. Department of Energy Atmospheric System Research Program Interagency Agreement grant DE-SC0000001 </w:t>
      </w:r>
    </w:p>
    <w:p w14:paraId="6BAF55BB" w14:textId="77777777" w:rsidR="00D805A6" w:rsidRPr="009578E2" w:rsidRDefault="00D805A6" w:rsidP="007B4BDD">
      <w:pPr>
        <w:pStyle w:val="Acknowledgement"/>
        <w:spacing w:before="0"/>
        <w:ind w:firstLine="0"/>
        <w:jc w:val="both"/>
        <w:rPr>
          <w:color w:val="A6A6A6" w:themeColor="background1" w:themeShade="A6"/>
          <w:sz w:val="22"/>
          <w:szCs w:val="22"/>
        </w:rPr>
      </w:pPr>
      <w:r w:rsidRPr="009578E2">
        <w:rPr>
          <w:color w:val="A6A6A6" w:themeColor="background1" w:themeShade="A6"/>
          <w:sz w:val="22"/>
          <w:szCs w:val="22"/>
        </w:rPr>
        <w:t xml:space="preserve">National Institute of Health Research UK </w:t>
      </w:r>
    </w:p>
    <w:p w14:paraId="567B33E3" w14:textId="4078D9CD" w:rsidR="00D805A6" w:rsidRPr="009578E2" w:rsidRDefault="00D805A6" w:rsidP="007B4BDD">
      <w:pPr>
        <w:pStyle w:val="Acknowledgement"/>
        <w:spacing w:before="0"/>
        <w:ind w:firstLine="0"/>
        <w:jc w:val="both"/>
        <w:rPr>
          <w:color w:val="A6A6A6" w:themeColor="background1" w:themeShade="A6"/>
          <w:sz w:val="22"/>
          <w:szCs w:val="22"/>
        </w:rPr>
      </w:pPr>
      <w:r w:rsidRPr="009578E2">
        <w:rPr>
          <w:color w:val="A6A6A6" w:themeColor="background1" w:themeShade="A6"/>
          <w:sz w:val="22"/>
          <w:szCs w:val="22"/>
        </w:rPr>
        <w:t>UK-China Research and Innovation Partnership Fund through the Met Office Climate Science for Service Partnership (CSSP) China as part of the Newton Fund</w:t>
      </w:r>
    </w:p>
    <w:p w14:paraId="0501F937" w14:textId="295FA0CD" w:rsidR="00B52557" w:rsidRPr="009578E2" w:rsidRDefault="00DD225C" w:rsidP="007B4BDD">
      <w:pPr>
        <w:pStyle w:val="Acknowledgement"/>
        <w:spacing w:before="0"/>
        <w:ind w:left="360" w:firstLine="0"/>
        <w:jc w:val="both"/>
        <w:rPr>
          <w:color w:val="A6A6A6" w:themeColor="background1" w:themeShade="A6"/>
          <w:sz w:val="22"/>
          <w:szCs w:val="22"/>
        </w:rPr>
      </w:pPr>
      <w:r w:rsidRPr="009578E2">
        <w:rPr>
          <w:b/>
          <w:color w:val="A6A6A6" w:themeColor="background1" w:themeShade="A6"/>
          <w:sz w:val="22"/>
          <w:szCs w:val="22"/>
        </w:rPr>
        <w:lastRenderedPageBreak/>
        <w:t>Author contributions:</w:t>
      </w:r>
      <w:r w:rsidRPr="009578E2">
        <w:rPr>
          <w:color w:val="A6A6A6" w:themeColor="background1" w:themeShade="A6"/>
          <w:sz w:val="22"/>
          <w:szCs w:val="22"/>
        </w:rPr>
        <w:t xml:space="preserve"> </w:t>
      </w:r>
      <w:bookmarkStart w:id="8" w:name="_Hlk62207876"/>
      <w:r w:rsidR="00465F7D" w:rsidRPr="009578E2">
        <w:rPr>
          <w:color w:val="A6A6A6" w:themeColor="background1" w:themeShade="A6"/>
          <w:sz w:val="22"/>
          <w:szCs w:val="22"/>
        </w:rPr>
        <w:t>Each author’s</w:t>
      </w:r>
      <w:r w:rsidRPr="009578E2">
        <w:rPr>
          <w:color w:val="A6A6A6" w:themeColor="background1" w:themeShade="A6"/>
          <w:sz w:val="22"/>
          <w:szCs w:val="22"/>
        </w:rPr>
        <w:t xml:space="preserve"> contribution</w:t>
      </w:r>
      <w:r w:rsidR="00465F7D" w:rsidRPr="009578E2">
        <w:rPr>
          <w:color w:val="A6A6A6" w:themeColor="background1" w:themeShade="A6"/>
          <w:sz w:val="22"/>
          <w:szCs w:val="22"/>
        </w:rPr>
        <w:t>(</w:t>
      </w:r>
      <w:r w:rsidRPr="009578E2">
        <w:rPr>
          <w:color w:val="A6A6A6" w:themeColor="background1" w:themeShade="A6"/>
          <w:sz w:val="22"/>
          <w:szCs w:val="22"/>
        </w:rPr>
        <w:t>s</w:t>
      </w:r>
      <w:r w:rsidR="00465F7D" w:rsidRPr="009578E2">
        <w:rPr>
          <w:color w:val="A6A6A6" w:themeColor="background1" w:themeShade="A6"/>
          <w:sz w:val="22"/>
          <w:szCs w:val="22"/>
        </w:rPr>
        <w:t>)</w:t>
      </w:r>
      <w:r w:rsidRPr="009578E2">
        <w:rPr>
          <w:color w:val="A6A6A6" w:themeColor="background1" w:themeShade="A6"/>
          <w:sz w:val="22"/>
          <w:szCs w:val="22"/>
        </w:rPr>
        <w:t xml:space="preserve"> to the paper</w:t>
      </w:r>
      <w:r w:rsidR="00465F7D" w:rsidRPr="009578E2">
        <w:rPr>
          <w:color w:val="A6A6A6" w:themeColor="background1" w:themeShade="A6"/>
          <w:sz w:val="22"/>
          <w:szCs w:val="22"/>
        </w:rPr>
        <w:t xml:space="preserve"> should be listed</w:t>
      </w:r>
      <w:r w:rsidRPr="009578E2">
        <w:rPr>
          <w:color w:val="A6A6A6" w:themeColor="background1" w:themeShade="A6"/>
          <w:sz w:val="22"/>
          <w:szCs w:val="22"/>
        </w:rPr>
        <w:t xml:space="preserve"> [we encourage you to follow the </w:t>
      </w:r>
      <w:hyperlink r:id="rId15">
        <w:proofErr w:type="spellStart"/>
        <w:r w:rsidRPr="009578E2">
          <w:rPr>
            <w:rStyle w:val="Hyperlink"/>
            <w:color w:val="A6A6A6" w:themeColor="background1" w:themeShade="A6"/>
            <w:sz w:val="22"/>
            <w:szCs w:val="22"/>
          </w:rPr>
          <w:t>CRediT</w:t>
        </w:r>
        <w:proofErr w:type="spellEnd"/>
      </w:hyperlink>
      <w:r w:rsidRPr="009578E2">
        <w:rPr>
          <w:color w:val="A6A6A6" w:themeColor="background1" w:themeShade="A6"/>
          <w:sz w:val="22"/>
          <w:szCs w:val="22"/>
        </w:rPr>
        <w:t xml:space="preserve"> model]</w:t>
      </w:r>
      <w:r w:rsidR="00B52557" w:rsidRPr="009578E2">
        <w:rPr>
          <w:color w:val="A6A6A6" w:themeColor="background1" w:themeShade="A6"/>
          <w:sz w:val="22"/>
          <w:szCs w:val="22"/>
        </w:rPr>
        <w:t>.</w:t>
      </w:r>
      <w:r w:rsidR="009A6B8F" w:rsidRPr="009578E2">
        <w:rPr>
          <w:color w:val="A6A6A6" w:themeColor="background1" w:themeShade="A6"/>
          <w:sz w:val="22"/>
          <w:szCs w:val="22"/>
        </w:rPr>
        <w:t xml:space="preserve"> Each </w:t>
      </w:r>
      <w:proofErr w:type="spellStart"/>
      <w:r w:rsidR="009A6B8F" w:rsidRPr="009578E2">
        <w:rPr>
          <w:color w:val="A6A6A6" w:themeColor="background1" w:themeShade="A6"/>
          <w:sz w:val="22"/>
          <w:szCs w:val="22"/>
        </w:rPr>
        <w:t>CRediT</w:t>
      </w:r>
      <w:proofErr w:type="spellEnd"/>
      <w:r w:rsidR="009A6B8F" w:rsidRPr="009578E2">
        <w:rPr>
          <w:color w:val="A6A6A6" w:themeColor="background1" w:themeShade="A6"/>
          <w:sz w:val="22"/>
          <w:szCs w:val="22"/>
        </w:rPr>
        <w:t xml:space="preserve"> role should have its own line</w:t>
      </w:r>
      <w:r w:rsidR="008C361F" w:rsidRPr="009578E2">
        <w:rPr>
          <w:color w:val="A6A6A6" w:themeColor="background1" w:themeShade="A6"/>
          <w:sz w:val="22"/>
          <w:szCs w:val="22"/>
        </w:rPr>
        <w:t>, and there should not be any punctuation in the initials</w:t>
      </w:r>
      <w:r w:rsidR="009A6B8F" w:rsidRPr="009578E2">
        <w:rPr>
          <w:color w:val="A6A6A6" w:themeColor="background1" w:themeShade="A6"/>
          <w:sz w:val="22"/>
          <w:szCs w:val="22"/>
        </w:rPr>
        <w:t xml:space="preserve">. </w:t>
      </w:r>
    </w:p>
    <w:p w14:paraId="3CFE0B4A" w14:textId="278A8675" w:rsidR="009A6B8F" w:rsidRPr="009578E2" w:rsidRDefault="00BE1EA8" w:rsidP="007B4BDD">
      <w:pPr>
        <w:pStyle w:val="Acknowledgement"/>
        <w:spacing w:before="0"/>
        <w:ind w:firstLine="0"/>
        <w:jc w:val="both"/>
        <w:rPr>
          <w:b/>
          <w:color w:val="A6A6A6" w:themeColor="background1" w:themeShade="A6"/>
          <w:sz w:val="22"/>
          <w:szCs w:val="22"/>
        </w:rPr>
      </w:pPr>
      <w:r w:rsidRPr="009578E2">
        <w:rPr>
          <w:color w:val="A6A6A6" w:themeColor="background1" w:themeShade="A6"/>
          <w:sz w:val="22"/>
          <w:szCs w:val="22"/>
        </w:rPr>
        <w:t>E</w:t>
      </w:r>
      <w:r w:rsidR="009A6B8F" w:rsidRPr="009578E2">
        <w:rPr>
          <w:color w:val="A6A6A6" w:themeColor="background1" w:themeShade="A6"/>
          <w:sz w:val="22"/>
          <w:szCs w:val="22"/>
        </w:rPr>
        <w:t>xample</w:t>
      </w:r>
      <w:r w:rsidRPr="009578E2">
        <w:rPr>
          <w:color w:val="A6A6A6" w:themeColor="background1" w:themeShade="A6"/>
          <w:sz w:val="22"/>
          <w:szCs w:val="22"/>
        </w:rPr>
        <w:t>s</w:t>
      </w:r>
      <w:r w:rsidR="009A6B8F" w:rsidRPr="009578E2">
        <w:rPr>
          <w:color w:val="A6A6A6" w:themeColor="background1" w:themeShade="A6"/>
          <w:sz w:val="22"/>
          <w:szCs w:val="22"/>
        </w:rPr>
        <w:t xml:space="preserve">: </w:t>
      </w:r>
    </w:p>
    <w:p w14:paraId="4C8119C9" w14:textId="33704714" w:rsidR="009A6B8F" w:rsidRPr="009578E2" w:rsidRDefault="009A6B8F" w:rsidP="007B4BDD">
      <w:pPr>
        <w:pStyle w:val="acknowledgement0"/>
        <w:spacing w:before="0" w:beforeAutospacing="0" w:after="0" w:afterAutospacing="0"/>
        <w:ind w:left="720"/>
        <w:jc w:val="both"/>
        <w:rPr>
          <w:color w:val="A6A6A6" w:themeColor="background1" w:themeShade="A6"/>
          <w:sz w:val="22"/>
          <w:szCs w:val="22"/>
        </w:rPr>
      </w:pPr>
      <w:r w:rsidRPr="009578E2">
        <w:rPr>
          <w:color w:val="A6A6A6" w:themeColor="background1" w:themeShade="A6"/>
          <w:sz w:val="22"/>
          <w:szCs w:val="22"/>
        </w:rPr>
        <w:t>Conceptualization: SBB, DLA, MPW</w:t>
      </w:r>
    </w:p>
    <w:p w14:paraId="0FC70DC9" w14:textId="53837C60" w:rsidR="009A6B8F" w:rsidRPr="009578E2" w:rsidRDefault="009A6B8F" w:rsidP="007B4BDD">
      <w:pPr>
        <w:pStyle w:val="acknowledgement0"/>
        <w:spacing w:before="0" w:beforeAutospacing="0" w:after="0" w:afterAutospacing="0"/>
        <w:ind w:left="720"/>
        <w:jc w:val="both"/>
        <w:rPr>
          <w:color w:val="A6A6A6" w:themeColor="background1" w:themeShade="A6"/>
          <w:sz w:val="22"/>
          <w:szCs w:val="22"/>
        </w:rPr>
      </w:pPr>
      <w:r w:rsidRPr="009578E2">
        <w:rPr>
          <w:color w:val="A6A6A6" w:themeColor="background1" w:themeShade="A6"/>
          <w:sz w:val="22"/>
          <w:szCs w:val="22"/>
        </w:rPr>
        <w:t>Methodology: HP, FTGS, CW, JRK, NJB, PRB, JLS, EH</w:t>
      </w:r>
    </w:p>
    <w:p w14:paraId="6268A2B9" w14:textId="76474603" w:rsidR="009A6B8F" w:rsidRPr="009578E2" w:rsidRDefault="009A6B8F" w:rsidP="007B4BDD">
      <w:pPr>
        <w:pStyle w:val="acknowledgement0"/>
        <w:spacing w:before="0" w:beforeAutospacing="0" w:after="0" w:afterAutospacing="0"/>
        <w:ind w:left="720"/>
        <w:jc w:val="both"/>
        <w:rPr>
          <w:color w:val="A6A6A6" w:themeColor="background1" w:themeShade="A6"/>
          <w:sz w:val="22"/>
          <w:szCs w:val="22"/>
        </w:rPr>
      </w:pPr>
      <w:r w:rsidRPr="009578E2">
        <w:rPr>
          <w:color w:val="A6A6A6" w:themeColor="background1" w:themeShade="A6"/>
          <w:sz w:val="22"/>
          <w:szCs w:val="22"/>
        </w:rPr>
        <w:t>Investigation: SBB, DLA, MPW, WCB</w:t>
      </w:r>
    </w:p>
    <w:p w14:paraId="633770B7" w14:textId="6FF4F70B" w:rsidR="009A6B8F" w:rsidRPr="009578E2" w:rsidRDefault="009A6B8F" w:rsidP="007B4BDD">
      <w:pPr>
        <w:pStyle w:val="acknowledgement0"/>
        <w:spacing w:before="0" w:beforeAutospacing="0" w:after="0" w:afterAutospacing="0"/>
        <w:ind w:left="720"/>
        <w:jc w:val="both"/>
        <w:rPr>
          <w:color w:val="A6A6A6" w:themeColor="background1" w:themeShade="A6"/>
          <w:sz w:val="22"/>
          <w:szCs w:val="22"/>
        </w:rPr>
      </w:pPr>
      <w:r w:rsidRPr="009578E2">
        <w:rPr>
          <w:color w:val="A6A6A6" w:themeColor="background1" w:themeShade="A6"/>
          <w:sz w:val="22"/>
          <w:szCs w:val="22"/>
        </w:rPr>
        <w:t>Visualization: SFB, MJM, JLS, EH</w:t>
      </w:r>
    </w:p>
    <w:p w14:paraId="60EC10B1" w14:textId="669D9D0E" w:rsidR="009A6B8F" w:rsidRPr="009578E2" w:rsidRDefault="009A6B8F" w:rsidP="007B4BDD">
      <w:pPr>
        <w:pStyle w:val="acknowledgement0"/>
        <w:spacing w:before="0" w:beforeAutospacing="0" w:after="0" w:afterAutospacing="0"/>
        <w:ind w:left="720"/>
        <w:jc w:val="both"/>
        <w:rPr>
          <w:color w:val="A6A6A6" w:themeColor="background1" w:themeShade="A6"/>
          <w:sz w:val="22"/>
          <w:szCs w:val="22"/>
        </w:rPr>
      </w:pPr>
      <w:r w:rsidRPr="009578E2">
        <w:rPr>
          <w:color w:val="A6A6A6" w:themeColor="background1" w:themeShade="A6"/>
          <w:sz w:val="22"/>
          <w:szCs w:val="22"/>
        </w:rPr>
        <w:t>Funding acquisition: SJE, MJM, JLS, EH</w:t>
      </w:r>
    </w:p>
    <w:p w14:paraId="5B494BF0" w14:textId="29758964" w:rsidR="009A6B8F" w:rsidRPr="009578E2" w:rsidRDefault="009A6B8F" w:rsidP="007B4BDD">
      <w:pPr>
        <w:pStyle w:val="acknowledgement0"/>
        <w:spacing w:before="0" w:beforeAutospacing="0" w:after="0" w:afterAutospacing="0"/>
        <w:ind w:left="720"/>
        <w:jc w:val="both"/>
        <w:rPr>
          <w:color w:val="A6A6A6" w:themeColor="background1" w:themeShade="A6"/>
          <w:sz w:val="22"/>
          <w:szCs w:val="22"/>
        </w:rPr>
      </w:pPr>
      <w:r w:rsidRPr="009578E2">
        <w:rPr>
          <w:color w:val="A6A6A6" w:themeColor="background1" w:themeShade="A6"/>
          <w:sz w:val="22"/>
          <w:szCs w:val="22"/>
        </w:rPr>
        <w:t>Project administration: JLS, EH</w:t>
      </w:r>
    </w:p>
    <w:p w14:paraId="25F316C6" w14:textId="0838CFB5" w:rsidR="009A6B8F" w:rsidRPr="009578E2" w:rsidRDefault="009A6B8F" w:rsidP="007B4BDD">
      <w:pPr>
        <w:pStyle w:val="acknowledgement0"/>
        <w:spacing w:before="0" w:beforeAutospacing="0" w:after="0" w:afterAutospacing="0"/>
        <w:ind w:left="720"/>
        <w:jc w:val="both"/>
        <w:rPr>
          <w:color w:val="A6A6A6" w:themeColor="background1" w:themeShade="A6"/>
          <w:sz w:val="22"/>
          <w:szCs w:val="22"/>
        </w:rPr>
      </w:pPr>
      <w:r w:rsidRPr="009578E2">
        <w:rPr>
          <w:color w:val="A6A6A6" w:themeColor="background1" w:themeShade="A6"/>
          <w:sz w:val="22"/>
          <w:szCs w:val="22"/>
        </w:rPr>
        <w:t>Supervision: SJE, MJM, JLS, EH</w:t>
      </w:r>
    </w:p>
    <w:p w14:paraId="79BD6293" w14:textId="2A7158C6" w:rsidR="009A6B8F" w:rsidRPr="009578E2" w:rsidRDefault="009A6B8F" w:rsidP="007B4BDD">
      <w:pPr>
        <w:pStyle w:val="acknowledgement0"/>
        <w:spacing w:before="0" w:beforeAutospacing="0" w:after="0" w:afterAutospacing="0"/>
        <w:ind w:left="720"/>
        <w:jc w:val="both"/>
        <w:rPr>
          <w:color w:val="A6A6A6" w:themeColor="background1" w:themeShade="A6"/>
          <w:sz w:val="22"/>
          <w:szCs w:val="22"/>
        </w:rPr>
      </w:pPr>
      <w:r w:rsidRPr="009578E2">
        <w:rPr>
          <w:color w:val="A6A6A6" w:themeColor="background1" w:themeShade="A6"/>
          <w:sz w:val="22"/>
          <w:szCs w:val="22"/>
        </w:rPr>
        <w:t>Writing – original draft: SBB, DLA, WCB, JLS, EH</w:t>
      </w:r>
    </w:p>
    <w:p w14:paraId="5980E642" w14:textId="519AA4BD" w:rsidR="009A6B8F" w:rsidRPr="009578E2" w:rsidRDefault="009A6B8F" w:rsidP="007B4BDD">
      <w:pPr>
        <w:pStyle w:val="acknowledgement0"/>
        <w:spacing w:before="0" w:beforeAutospacing="0" w:after="0" w:afterAutospacing="0"/>
        <w:ind w:left="720"/>
        <w:jc w:val="both"/>
        <w:rPr>
          <w:color w:val="A6A6A6" w:themeColor="background1" w:themeShade="A6"/>
          <w:sz w:val="22"/>
          <w:szCs w:val="22"/>
        </w:rPr>
      </w:pPr>
      <w:r w:rsidRPr="009578E2">
        <w:rPr>
          <w:color w:val="A6A6A6" w:themeColor="background1" w:themeShade="A6"/>
          <w:sz w:val="22"/>
          <w:szCs w:val="22"/>
        </w:rPr>
        <w:t>Writing – review &amp; editing: SBB, DLA, PRB, JLS, EH</w:t>
      </w:r>
    </w:p>
    <w:bookmarkEnd w:id="8"/>
    <w:p w14:paraId="2E0CAB54" w14:textId="3E7B028B" w:rsidR="00B52557" w:rsidRPr="009578E2" w:rsidRDefault="00DD225C" w:rsidP="007B4BDD">
      <w:pPr>
        <w:pStyle w:val="Acknowledgement"/>
        <w:spacing w:before="0"/>
        <w:ind w:left="360" w:firstLine="0"/>
        <w:jc w:val="both"/>
        <w:rPr>
          <w:color w:val="A6A6A6" w:themeColor="background1" w:themeShade="A6"/>
          <w:sz w:val="22"/>
          <w:szCs w:val="22"/>
        </w:rPr>
      </w:pPr>
      <w:r w:rsidRPr="009578E2">
        <w:rPr>
          <w:b/>
          <w:color w:val="A6A6A6" w:themeColor="background1" w:themeShade="A6"/>
          <w:sz w:val="22"/>
          <w:szCs w:val="22"/>
        </w:rPr>
        <w:t>Competing interests:</w:t>
      </w:r>
      <w:r w:rsidRPr="009578E2">
        <w:rPr>
          <w:color w:val="A6A6A6" w:themeColor="background1" w:themeShade="A6"/>
          <w:sz w:val="22"/>
          <w:szCs w:val="22"/>
        </w:rPr>
        <w:t xml:space="preserve"> </w:t>
      </w:r>
      <w:r w:rsidR="00E351C0" w:rsidRPr="009578E2">
        <w:rPr>
          <w:color w:val="A6A6A6" w:themeColor="background1" w:themeShade="A6"/>
          <w:sz w:val="22"/>
          <w:szCs w:val="22"/>
        </w:rPr>
        <w:t xml:space="preserve">Competing </w:t>
      </w:r>
      <w:r w:rsidRPr="009578E2">
        <w:rPr>
          <w:color w:val="A6A6A6" w:themeColor="background1" w:themeShade="A6"/>
          <w:sz w:val="22"/>
          <w:szCs w:val="22"/>
        </w:rPr>
        <w:t>interests</w:t>
      </w:r>
      <w:r w:rsidR="00ED4D2D" w:rsidRPr="009578E2">
        <w:rPr>
          <w:color w:val="A6A6A6" w:themeColor="background1" w:themeShade="A6"/>
          <w:sz w:val="22"/>
          <w:szCs w:val="22"/>
        </w:rPr>
        <w:t xml:space="preserve"> </w:t>
      </w:r>
      <w:bookmarkStart w:id="9" w:name="_Hlk62207918"/>
      <w:r w:rsidR="00ED4D2D" w:rsidRPr="009578E2">
        <w:rPr>
          <w:color w:val="A6A6A6" w:themeColor="background1" w:themeShade="A6"/>
          <w:sz w:val="22"/>
          <w:szCs w:val="22"/>
        </w:rPr>
        <w:t>(including but not limited to patents, financial holdings</w:t>
      </w:r>
      <w:r w:rsidR="005C7805" w:rsidRPr="009578E2">
        <w:rPr>
          <w:color w:val="A6A6A6" w:themeColor="background1" w:themeShade="A6"/>
          <w:sz w:val="22"/>
          <w:szCs w:val="22"/>
        </w:rPr>
        <w:t xml:space="preserve">, professional affiliations, advisory positions, </w:t>
      </w:r>
      <w:r w:rsidR="002E60B9" w:rsidRPr="009578E2">
        <w:rPr>
          <w:color w:val="A6A6A6" w:themeColor="background1" w:themeShade="A6"/>
          <w:sz w:val="22"/>
          <w:szCs w:val="22"/>
        </w:rPr>
        <w:t xml:space="preserve">and </w:t>
      </w:r>
      <w:r w:rsidR="005C7805" w:rsidRPr="009578E2">
        <w:rPr>
          <w:color w:val="A6A6A6" w:themeColor="background1" w:themeShade="A6"/>
          <w:sz w:val="22"/>
          <w:szCs w:val="22"/>
        </w:rPr>
        <w:t>board memberships</w:t>
      </w:r>
      <w:r w:rsidR="00ED4D2D" w:rsidRPr="009578E2">
        <w:rPr>
          <w:color w:val="A6A6A6" w:themeColor="background1" w:themeShade="A6"/>
          <w:sz w:val="22"/>
          <w:szCs w:val="22"/>
        </w:rPr>
        <w:t>)</w:t>
      </w:r>
      <w:r w:rsidRPr="009578E2">
        <w:rPr>
          <w:color w:val="A6A6A6" w:themeColor="background1" w:themeShade="A6"/>
          <w:sz w:val="22"/>
          <w:szCs w:val="22"/>
        </w:rPr>
        <w:t xml:space="preserve"> </w:t>
      </w:r>
      <w:bookmarkEnd w:id="9"/>
      <w:r w:rsidRPr="009578E2">
        <w:rPr>
          <w:color w:val="A6A6A6" w:themeColor="background1" w:themeShade="A6"/>
          <w:sz w:val="22"/>
          <w:szCs w:val="22"/>
        </w:rPr>
        <w:t xml:space="preserve">of any of the authors must be listed. </w:t>
      </w:r>
      <w:bookmarkStart w:id="10" w:name="_Hlk62207935"/>
      <w:r w:rsidR="00BE1EA8" w:rsidRPr="009578E2">
        <w:rPr>
          <w:color w:val="A6A6A6" w:themeColor="background1" w:themeShade="A6"/>
          <w:sz w:val="22"/>
          <w:szCs w:val="22"/>
        </w:rPr>
        <w:t xml:space="preserve">When </w:t>
      </w:r>
      <w:r w:rsidRPr="009578E2">
        <w:rPr>
          <w:color w:val="A6A6A6" w:themeColor="background1" w:themeShade="A6"/>
          <w:sz w:val="22"/>
          <w:szCs w:val="22"/>
        </w:rPr>
        <w:t>authors have no competing interests, this should also be declared</w:t>
      </w:r>
      <w:r w:rsidR="00ED4D2D" w:rsidRPr="009578E2">
        <w:rPr>
          <w:color w:val="A6A6A6" w:themeColor="background1" w:themeShade="A6"/>
          <w:sz w:val="22"/>
          <w:szCs w:val="22"/>
        </w:rPr>
        <w:t xml:space="preserve"> (e.g.</w:t>
      </w:r>
      <w:r w:rsidR="00CC2657" w:rsidRPr="009578E2">
        <w:rPr>
          <w:color w:val="A6A6A6" w:themeColor="background1" w:themeShade="A6"/>
          <w:sz w:val="22"/>
          <w:szCs w:val="22"/>
        </w:rPr>
        <w:t>,</w:t>
      </w:r>
      <w:r w:rsidR="00ED4D2D" w:rsidRPr="009578E2">
        <w:rPr>
          <w:color w:val="A6A6A6" w:themeColor="background1" w:themeShade="A6"/>
          <w:sz w:val="22"/>
          <w:szCs w:val="22"/>
        </w:rPr>
        <w:t xml:space="preserve"> “Authors declare </w:t>
      </w:r>
      <w:r w:rsidR="00E351C0" w:rsidRPr="009578E2">
        <w:rPr>
          <w:color w:val="A6A6A6" w:themeColor="background1" w:themeShade="A6"/>
          <w:sz w:val="22"/>
          <w:szCs w:val="22"/>
        </w:rPr>
        <w:t xml:space="preserve">that they have </w:t>
      </w:r>
      <w:r w:rsidR="00ED4D2D" w:rsidRPr="009578E2">
        <w:rPr>
          <w:color w:val="A6A6A6" w:themeColor="background1" w:themeShade="A6"/>
          <w:sz w:val="22"/>
          <w:szCs w:val="22"/>
        </w:rPr>
        <w:t>no competing interests.”)</w:t>
      </w:r>
      <w:r w:rsidR="00B52557" w:rsidRPr="009578E2">
        <w:rPr>
          <w:color w:val="A6A6A6" w:themeColor="background1" w:themeShade="A6"/>
          <w:sz w:val="22"/>
          <w:szCs w:val="22"/>
        </w:rPr>
        <w:t>.</w:t>
      </w:r>
      <w:bookmarkEnd w:id="10"/>
    </w:p>
    <w:p w14:paraId="73E3617C" w14:textId="6C2EFFD8" w:rsidR="00D73714" w:rsidRPr="009578E2" w:rsidRDefault="00DD225C" w:rsidP="007B4BDD">
      <w:pPr>
        <w:pStyle w:val="Acknowledgement"/>
        <w:spacing w:before="0"/>
        <w:ind w:left="360" w:firstLine="0"/>
        <w:jc w:val="both"/>
        <w:rPr>
          <w:color w:val="A6A6A6" w:themeColor="background1" w:themeShade="A6"/>
          <w:sz w:val="22"/>
          <w:szCs w:val="22"/>
        </w:rPr>
      </w:pPr>
      <w:r w:rsidRPr="009578E2">
        <w:rPr>
          <w:b/>
          <w:color w:val="A6A6A6" w:themeColor="background1" w:themeShade="A6"/>
          <w:sz w:val="22"/>
          <w:szCs w:val="22"/>
        </w:rPr>
        <w:t>Data and materials availability:</w:t>
      </w:r>
      <w:r w:rsidRPr="009578E2">
        <w:rPr>
          <w:color w:val="A6A6A6" w:themeColor="background1" w:themeShade="A6"/>
          <w:sz w:val="22"/>
          <w:szCs w:val="22"/>
        </w:rPr>
        <w:t xml:space="preserve"> </w:t>
      </w:r>
      <w:bookmarkStart w:id="11" w:name="_Hlk62207948"/>
      <w:r w:rsidR="00465F7D" w:rsidRPr="009578E2">
        <w:rPr>
          <w:color w:val="A6A6A6" w:themeColor="background1" w:themeShade="A6"/>
          <w:sz w:val="22"/>
          <w:szCs w:val="22"/>
        </w:rPr>
        <w:t xml:space="preserve">All data, code, and materials used in the analysis must be available in some form to any researcher for purposes of reproducing or extending the analysis. </w:t>
      </w:r>
      <w:r w:rsidRPr="009578E2">
        <w:rPr>
          <w:color w:val="A6A6A6" w:themeColor="background1" w:themeShade="A6"/>
          <w:sz w:val="22"/>
          <w:szCs w:val="22"/>
        </w:rPr>
        <w:t>Include a note explaining any restrictions on materials</w:t>
      </w:r>
      <w:r w:rsidR="005C7805" w:rsidRPr="009578E2">
        <w:rPr>
          <w:color w:val="A6A6A6" w:themeColor="background1" w:themeShade="A6"/>
          <w:sz w:val="22"/>
          <w:szCs w:val="22"/>
        </w:rPr>
        <w:t>,</w:t>
      </w:r>
      <w:r w:rsidRPr="009578E2">
        <w:rPr>
          <w:color w:val="A6A6A6" w:themeColor="background1" w:themeShade="A6"/>
          <w:sz w:val="22"/>
          <w:szCs w:val="22"/>
        </w:rPr>
        <w:t xml:space="preserve"> such as materials transfer agreements</w:t>
      </w:r>
      <w:r w:rsidR="006A0DD2" w:rsidRPr="009578E2">
        <w:rPr>
          <w:color w:val="A6A6A6" w:themeColor="background1" w:themeShade="A6"/>
          <w:sz w:val="22"/>
          <w:szCs w:val="22"/>
        </w:rPr>
        <w:t xml:space="preserve"> (MTAs)</w:t>
      </w:r>
      <w:r w:rsidR="00F26AF7" w:rsidRPr="009578E2">
        <w:rPr>
          <w:color w:val="A6A6A6" w:themeColor="background1" w:themeShade="A6"/>
          <w:sz w:val="22"/>
          <w:szCs w:val="22"/>
        </w:rPr>
        <w:t xml:space="preserve">. </w:t>
      </w:r>
      <w:r w:rsidR="005C7805" w:rsidRPr="009578E2">
        <w:rPr>
          <w:color w:val="A6A6A6" w:themeColor="background1" w:themeShade="A6"/>
          <w:sz w:val="22"/>
          <w:szCs w:val="22"/>
        </w:rPr>
        <w:t>Note</w:t>
      </w:r>
      <w:r w:rsidRPr="009578E2">
        <w:rPr>
          <w:color w:val="A6A6A6" w:themeColor="background1" w:themeShade="A6"/>
          <w:sz w:val="22"/>
          <w:szCs w:val="22"/>
        </w:rPr>
        <w:t xml:space="preserve"> accession numbers to any data relating to the paper and deposited in a public database</w:t>
      </w:r>
      <w:r w:rsidR="005C7805" w:rsidRPr="009578E2">
        <w:rPr>
          <w:color w:val="A6A6A6" w:themeColor="background1" w:themeShade="A6"/>
          <w:sz w:val="22"/>
          <w:szCs w:val="22"/>
        </w:rPr>
        <w:t>; include a brief description of the data set or model with the number</w:t>
      </w:r>
      <w:r w:rsidRPr="009578E2">
        <w:rPr>
          <w:color w:val="A6A6A6" w:themeColor="background1" w:themeShade="A6"/>
          <w:sz w:val="22"/>
          <w:szCs w:val="22"/>
        </w:rPr>
        <w:t xml:space="preserve">. If all data </w:t>
      </w:r>
      <w:r w:rsidR="002E60B9" w:rsidRPr="009578E2">
        <w:rPr>
          <w:color w:val="A6A6A6" w:themeColor="background1" w:themeShade="A6"/>
          <w:sz w:val="22"/>
          <w:szCs w:val="22"/>
        </w:rPr>
        <w:t>are</w:t>
      </w:r>
      <w:r w:rsidRPr="009578E2">
        <w:rPr>
          <w:color w:val="A6A6A6" w:themeColor="background1" w:themeShade="A6"/>
          <w:sz w:val="22"/>
          <w:szCs w:val="22"/>
        </w:rPr>
        <w:t xml:space="preserve"> in the paper and supplementary materials</w:t>
      </w:r>
      <w:r w:rsidR="00BE1EA8" w:rsidRPr="009578E2">
        <w:rPr>
          <w:color w:val="A6A6A6" w:themeColor="background1" w:themeShade="A6"/>
          <w:sz w:val="22"/>
          <w:szCs w:val="22"/>
        </w:rPr>
        <w:t>,</w:t>
      </w:r>
      <w:r w:rsidRPr="009578E2">
        <w:rPr>
          <w:color w:val="A6A6A6" w:themeColor="background1" w:themeShade="A6"/>
          <w:sz w:val="22"/>
          <w:szCs w:val="22"/>
        </w:rPr>
        <w:t xml:space="preserve"> include the sentence “</w:t>
      </w:r>
      <w:r w:rsidR="005C7805" w:rsidRPr="009578E2">
        <w:rPr>
          <w:color w:val="A6A6A6" w:themeColor="background1" w:themeShade="A6"/>
          <w:sz w:val="22"/>
          <w:szCs w:val="22"/>
        </w:rPr>
        <w:t>A</w:t>
      </w:r>
      <w:r w:rsidRPr="009578E2">
        <w:rPr>
          <w:color w:val="A6A6A6" w:themeColor="background1" w:themeShade="A6"/>
          <w:sz w:val="22"/>
          <w:szCs w:val="22"/>
        </w:rPr>
        <w:t xml:space="preserve">ll data </w:t>
      </w:r>
      <w:r w:rsidR="0097571B" w:rsidRPr="009578E2">
        <w:rPr>
          <w:color w:val="A6A6A6" w:themeColor="background1" w:themeShade="A6"/>
          <w:sz w:val="22"/>
          <w:szCs w:val="22"/>
        </w:rPr>
        <w:t>are</w:t>
      </w:r>
      <w:r w:rsidRPr="009578E2">
        <w:rPr>
          <w:color w:val="A6A6A6" w:themeColor="background1" w:themeShade="A6"/>
          <w:sz w:val="22"/>
          <w:szCs w:val="22"/>
        </w:rPr>
        <w:t xml:space="preserve"> available in the </w:t>
      </w:r>
      <w:r w:rsidR="00F26AF7" w:rsidRPr="009578E2">
        <w:rPr>
          <w:color w:val="A6A6A6" w:themeColor="background1" w:themeShade="A6"/>
          <w:sz w:val="22"/>
          <w:szCs w:val="22"/>
        </w:rPr>
        <w:t>main text</w:t>
      </w:r>
      <w:r w:rsidRPr="009578E2">
        <w:rPr>
          <w:color w:val="A6A6A6" w:themeColor="background1" w:themeShade="A6"/>
          <w:sz w:val="22"/>
          <w:szCs w:val="22"/>
        </w:rPr>
        <w:t xml:space="preserve"> or the </w:t>
      </w:r>
      <w:r w:rsidR="002E60B9" w:rsidRPr="009578E2">
        <w:rPr>
          <w:color w:val="A6A6A6" w:themeColor="background1" w:themeShade="A6"/>
          <w:sz w:val="22"/>
          <w:szCs w:val="22"/>
        </w:rPr>
        <w:t>s</w:t>
      </w:r>
      <w:r w:rsidRPr="009578E2">
        <w:rPr>
          <w:color w:val="A6A6A6" w:themeColor="background1" w:themeShade="A6"/>
          <w:sz w:val="22"/>
          <w:szCs w:val="22"/>
        </w:rPr>
        <w:t xml:space="preserve">upplementary </w:t>
      </w:r>
      <w:r w:rsidR="002E60B9" w:rsidRPr="009578E2">
        <w:rPr>
          <w:color w:val="A6A6A6" w:themeColor="background1" w:themeShade="A6"/>
          <w:sz w:val="22"/>
          <w:szCs w:val="22"/>
        </w:rPr>
        <w:t>m</w:t>
      </w:r>
      <w:r w:rsidR="005C7805" w:rsidRPr="009578E2">
        <w:rPr>
          <w:color w:val="A6A6A6" w:themeColor="background1" w:themeShade="A6"/>
          <w:sz w:val="22"/>
          <w:szCs w:val="22"/>
        </w:rPr>
        <w:t xml:space="preserve">aterials.” </w:t>
      </w:r>
      <w:bookmarkEnd w:id="11"/>
    </w:p>
    <w:p w14:paraId="751FC283" w14:textId="1B861896" w:rsidR="00F26AF7" w:rsidRPr="009578E2" w:rsidRDefault="00F26AF7" w:rsidP="007B4BDD">
      <w:pPr>
        <w:pStyle w:val="SOMHead"/>
        <w:spacing w:before="0"/>
        <w:jc w:val="both"/>
        <w:rPr>
          <w:color w:val="A6A6A6" w:themeColor="background1" w:themeShade="A6"/>
          <w:sz w:val="22"/>
          <w:szCs w:val="22"/>
          <w:u w:val="single"/>
        </w:rPr>
      </w:pPr>
      <w:r w:rsidRPr="21AB7233">
        <w:rPr>
          <w:color w:val="A6A6A6" w:themeColor="background1" w:themeShade="A6"/>
          <w:sz w:val="22"/>
          <w:szCs w:val="22"/>
          <w:u w:val="single"/>
        </w:rPr>
        <w:t>Supplementary Materials</w:t>
      </w:r>
    </w:p>
    <w:p w14:paraId="5E760E27" w14:textId="77777777" w:rsidR="00F26AF7" w:rsidRPr="009578E2" w:rsidRDefault="00F26AF7" w:rsidP="007B4BDD">
      <w:pPr>
        <w:pStyle w:val="SOMContent"/>
        <w:spacing w:before="0"/>
        <w:jc w:val="both"/>
        <w:rPr>
          <w:color w:val="A6A6A6" w:themeColor="background1" w:themeShade="A6"/>
          <w:sz w:val="22"/>
          <w:szCs w:val="22"/>
        </w:rPr>
      </w:pPr>
      <w:r w:rsidRPr="009578E2">
        <w:rPr>
          <w:color w:val="A6A6A6" w:themeColor="background1" w:themeShade="A6"/>
          <w:sz w:val="22"/>
          <w:szCs w:val="22"/>
        </w:rPr>
        <w:t>Materials and Methods</w:t>
      </w:r>
    </w:p>
    <w:p w14:paraId="351900FE" w14:textId="77777777" w:rsidR="00821BBC" w:rsidRPr="009578E2" w:rsidRDefault="00821BBC" w:rsidP="007B4BDD">
      <w:pPr>
        <w:pStyle w:val="SOMContent"/>
        <w:spacing w:before="0"/>
        <w:jc w:val="both"/>
        <w:rPr>
          <w:color w:val="A6A6A6" w:themeColor="background1" w:themeShade="A6"/>
          <w:sz w:val="22"/>
          <w:szCs w:val="22"/>
        </w:rPr>
      </w:pPr>
      <w:r w:rsidRPr="009578E2">
        <w:rPr>
          <w:color w:val="A6A6A6" w:themeColor="background1" w:themeShade="A6"/>
          <w:sz w:val="22"/>
          <w:szCs w:val="22"/>
        </w:rPr>
        <w:t>Supplementary Text</w:t>
      </w:r>
    </w:p>
    <w:p w14:paraId="7209E407" w14:textId="41AA15F4" w:rsidR="00F26AF7" w:rsidRPr="009578E2" w:rsidRDefault="00F26AF7" w:rsidP="007B4BDD">
      <w:pPr>
        <w:pStyle w:val="SOMContent"/>
        <w:spacing w:before="0"/>
        <w:jc w:val="both"/>
        <w:rPr>
          <w:color w:val="A6A6A6" w:themeColor="background1" w:themeShade="A6"/>
          <w:sz w:val="22"/>
          <w:szCs w:val="22"/>
        </w:rPr>
      </w:pPr>
      <w:r w:rsidRPr="009578E2">
        <w:rPr>
          <w:color w:val="A6A6A6" w:themeColor="background1" w:themeShade="A6"/>
          <w:sz w:val="22"/>
          <w:szCs w:val="22"/>
        </w:rPr>
        <w:t>Figs</w:t>
      </w:r>
      <w:r w:rsidR="009966F9" w:rsidRPr="009578E2">
        <w:rPr>
          <w:color w:val="A6A6A6" w:themeColor="background1" w:themeShade="A6"/>
          <w:sz w:val="22"/>
          <w:szCs w:val="22"/>
        </w:rPr>
        <w:t>.</w:t>
      </w:r>
      <w:r w:rsidRPr="009578E2">
        <w:rPr>
          <w:color w:val="A6A6A6" w:themeColor="background1" w:themeShade="A6"/>
          <w:sz w:val="22"/>
          <w:szCs w:val="22"/>
        </w:rPr>
        <w:t xml:space="preserve"> S1</w:t>
      </w:r>
      <w:r w:rsidR="009966F9" w:rsidRPr="009578E2">
        <w:rPr>
          <w:color w:val="A6A6A6" w:themeColor="background1" w:themeShade="A6"/>
          <w:sz w:val="22"/>
          <w:szCs w:val="22"/>
        </w:rPr>
        <w:t xml:space="preserve"> to </w:t>
      </w:r>
      <w:r w:rsidRPr="009578E2">
        <w:rPr>
          <w:color w:val="A6A6A6" w:themeColor="background1" w:themeShade="A6"/>
          <w:sz w:val="22"/>
          <w:szCs w:val="22"/>
        </w:rPr>
        <w:t>S#</w:t>
      </w:r>
    </w:p>
    <w:p w14:paraId="007DD609" w14:textId="316F6D14" w:rsidR="00F26AF7" w:rsidRPr="009578E2" w:rsidRDefault="00F26AF7" w:rsidP="007B4BDD">
      <w:pPr>
        <w:pStyle w:val="SOMContent"/>
        <w:spacing w:before="0"/>
        <w:jc w:val="both"/>
        <w:rPr>
          <w:color w:val="A6A6A6" w:themeColor="background1" w:themeShade="A6"/>
          <w:sz w:val="22"/>
          <w:szCs w:val="22"/>
        </w:rPr>
      </w:pPr>
      <w:r w:rsidRPr="009578E2">
        <w:rPr>
          <w:color w:val="A6A6A6" w:themeColor="background1" w:themeShade="A6"/>
          <w:sz w:val="22"/>
          <w:szCs w:val="22"/>
        </w:rPr>
        <w:t>Tables S1</w:t>
      </w:r>
      <w:r w:rsidR="009966F9" w:rsidRPr="009578E2">
        <w:rPr>
          <w:color w:val="A6A6A6" w:themeColor="background1" w:themeShade="A6"/>
          <w:sz w:val="22"/>
          <w:szCs w:val="22"/>
        </w:rPr>
        <w:t xml:space="preserve"> to </w:t>
      </w:r>
      <w:r w:rsidRPr="009578E2">
        <w:rPr>
          <w:color w:val="A6A6A6" w:themeColor="background1" w:themeShade="A6"/>
          <w:sz w:val="22"/>
          <w:szCs w:val="22"/>
        </w:rPr>
        <w:t>S#</w:t>
      </w:r>
    </w:p>
    <w:p w14:paraId="0EC8F810" w14:textId="77777777" w:rsidR="00821BBC" w:rsidRPr="009578E2" w:rsidRDefault="00821BBC" w:rsidP="007B4BDD">
      <w:pPr>
        <w:pStyle w:val="SOMContent"/>
        <w:spacing w:before="0"/>
        <w:jc w:val="both"/>
        <w:rPr>
          <w:color w:val="A6A6A6" w:themeColor="background1" w:themeShade="A6"/>
          <w:sz w:val="22"/>
          <w:szCs w:val="22"/>
        </w:rPr>
      </w:pPr>
      <w:r w:rsidRPr="009578E2">
        <w:rPr>
          <w:color w:val="A6A6A6" w:themeColor="background1" w:themeShade="A6"/>
          <w:sz w:val="22"/>
          <w:szCs w:val="22"/>
        </w:rPr>
        <w:t>References (</w:t>
      </w:r>
      <w:r w:rsidRPr="009578E2">
        <w:rPr>
          <w:i/>
          <w:color w:val="A6A6A6" w:themeColor="background1" w:themeShade="A6"/>
          <w:sz w:val="22"/>
          <w:szCs w:val="22"/>
        </w:rPr>
        <w:t>##</w:t>
      </w:r>
      <w:r w:rsidRPr="009578E2">
        <w:rPr>
          <w:color w:val="A6A6A6" w:themeColor="background1" w:themeShade="A6"/>
          <w:sz w:val="22"/>
          <w:szCs w:val="22"/>
        </w:rPr>
        <w:t>–</w:t>
      </w:r>
      <w:r w:rsidRPr="009578E2">
        <w:rPr>
          <w:i/>
          <w:color w:val="A6A6A6" w:themeColor="background1" w:themeShade="A6"/>
          <w:sz w:val="22"/>
          <w:szCs w:val="22"/>
        </w:rPr>
        <w:t>##</w:t>
      </w:r>
      <w:r w:rsidRPr="009578E2">
        <w:rPr>
          <w:color w:val="A6A6A6" w:themeColor="background1" w:themeShade="A6"/>
          <w:sz w:val="22"/>
          <w:szCs w:val="22"/>
        </w:rPr>
        <w:t>)</w:t>
      </w:r>
    </w:p>
    <w:p w14:paraId="7688C38D" w14:textId="38FDBE15" w:rsidR="00F26AF7" w:rsidRPr="009578E2" w:rsidRDefault="00F26AF7" w:rsidP="007B4BDD">
      <w:pPr>
        <w:pStyle w:val="SOMContent"/>
        <w:spacing w:before="0"/>
        <w:jc w:val="both"/>
        <w:rPr>
          <w:color w:val="A6A6A6" w:themeColor="background1" w:themeShade="A6"/>
          <w:sz w:val="22"/>
          <w:szCs w:val="22"/>
        </w:rPr>
      </w:pPr>
      <w:r w:rsidRPr="009578E2">
        <w:rPr>
          <w:color w:val="A6A6A6" w:themeColor="background1" w:themeShade="A6"/>
          <w:sz w:val="22"/>
          <w:szCs w:val="22"/>
        </w:rPr>
        <w:t>Movies S1</w:t>
      </w:r>
      <w:r w:rsidR="001447DE" w:rsidRPr="009578E2">
        <w:rPr>
          <w:color w:val="A6A6A6" w:themeColor="background1" w:themeShade="A6"/>
          <w:sz w:val="22"/>
          <w:szCs w:val="22"/>
        </w:rPr>
        <w:t xml:space="preserve"> to </w:t>
      </w:r>
      <w:r w:rsidRPr="009578E2">
        <w:rPr>
          <w:color w:val="A6A6A6" w:themeColor="background1" w:themeShade="A6"/>
          <w:sz w:val="22"/>
          <w:szCs w:val="22"/>
        </w:rPr>
        <w:t>S#</w:t>
      </w:r>
    </w:p>
    <w:p w14:paraId="77C2DF79" w14:textId="245474C5" w:rsidR="00F26AF7" w:rsidRPr="009578E2" w:rsidRDefault="00F26AF7" w:rsidP="007B4BDD">
      <w:pPr>
        <w:pStyle w:val="SOMContent"/>
        <w:spacing w:before="0"/>
        <w:jc w:val="both"/>
        <w:rPr>
          <w:color w:val="A6A6A6" w:themeColor="background1" w:themeShade="A6"/>
          <w:sz w:val="22"/>
          <w:szCs w:val="22"/>
        </w:rPr>
      </w:pPr>
      <w:r w:rsidRPr="009578E2">
        <w:rPr>
          <w:color w:val="A6A6A6" w:themeColor="background1" w:themeShade="A6"/>
          <w:sz w:val="22"/>
          <w:szCs w:val="22"/>
        </w:rPr>
        <w:t>Audio S1</w:t>
      </w:r>
      <w:r w:rsidR="00567935" w:rsidRPr="009578E2">
        <w:rPr>
          <w:color w:val="A6A6A6" w:themeColor="background1" w:themeShade="A6"/>
          <w:sz w:val="22"/>
          <w:szCs w:val="22"/>
        </w:rPr>
        <w:t xml:space="preserve"> to </w:t>
      </w:r>
      <w:r w:rsidRPr="009578E2">
        <w:rPr>
          <w:color w:val="A6A6A6" w:themeColor="background1" w:themeShade="A6"/>
          <w:sz w:val="22"/>
          <w:szCs w:val="22"/>
        </w:rPr>
        <w:t>S#</w:t>
      </w:r>
    </w:p>
    <w:p w14:paraId="0A0415E1" w14:textId="504BAB76" w:rsidR="00F26AF7" w:rsidRPr="009578E2" w:rsidRDefault="00F26AF7" w:rsidP="007B4BDD">
      <w:pPr>
        <w:pStyle w:val="SOMContent"/>
        <w:spacing w:before="0"/>
        <w:jc w:val="both"/>
        <w:rPr>
          <w:color w:val="A6A6A6" w:themeColor="background1" w:themeShade="A6"/>
          <w:sz w:val="22"/>
          <w:szCs w:val="22"/>
        </w:rPr>
      </w:pPr>
      <w:r w:rsidRPr="009578E2">
        <w:rPr>
          <w:color w:val="A6A6A6" w:themeColor="background1" w:themeShade="A6"/>
          <w:sz w:val="22"/>
          <w:szCs w:val="22"/>
        </w:rPr>
        <w:t>Data S1</w:t>
      </w:r>
      <w:r w:rsidR="00C3528D" w:rsidRPr="009578E2">
        <w:rPr>
          <w:color w:val="A6A6A6" w:themeColor="background1" w:themeShade="A6"/>
          <w:sz w:val="22"/>
          <w:szCs w:val="22"/>
        </w:rPr>
        <w:t xml:space="preserve"> to </w:t>
      </w:r>
      <w:r w:rsidRPr="009578E2">
        <w:rPr>
          <w:color w:val="A6A6A6" w:themeColor="background1" w:themeShade="A6"/>
          <w:sz w:val="22"/>
          <w:szCs w:val="22"/>
        </w:rPr>
        <w:t>S#</w:t>
      </w:r>
    </w:p>
    <w:p w14:paraId="7345E492" w14:textId="59BE6986" w:rsidR="00357455" w:rsidRPr="009578E2" w:rsidRDefault="00357455" w:rsidP="007B4BDD">
      <w:pPr>
        <w:jc w:val="both"/>
        <w:rPr>
          <w:rFonts w:eastAsia="Times New Roman"/>
          <w:b/>
          <w:color w:val="A6A6A6" w:themeColor="background1" w:themeShade="A6"/>
          <w:kern w:val="28"/>
          <w:sz w:val="22"/>
          <w:szCs w:val="22"/>
        </w:rPr>
      </w:pPr>
    </w:p>
    <w:p w14:paraId="69027D3D" w14:textId="387327C6" w:rsidR="00D73714" w:rsidRPr="009578E2" w:rsidRDefault="00D73714" w:rsidP="007B4BDD">
      <w:pPr>
        <w:pStyle w:val="Legend"/>
        <w:spacing w:before="0"/>
        <w:jc w:val="both"/>
        <w:rPr>
          <w:color w:val="A6A6A6" w:themeColor="background1" w:themeShade="A6"/>
          <w:sz w:val="22"/>
          <w:szCs w:val="22"/>
        </w:rPr>
      </w:pPr>
      <w:r w:rsidRPr="009578E2">
        <w:rPr>
          <w:b/>
          <w:color w:val="A6A6A6" w:themeColor="background1" w:themeShade="A6"/>
          <w:sz w:val="22"/>
          <w:szCs w:val="22"/>
        </w:rPr>
        <w:t>Fig. 1.</w:t>
      </w:r>
      <w:r w:rsidRPr="009578E2">
        <w:rPr>
          <w:color w:val="A6A6A6" w:themeColor="background1" w:themeShade="A6"/>
          <w:sz w:val="22"/>
          <w:szCs w:val="22"/>
        </w:rPr>
        <w:t xml:space="preserve"> </w:t>
      </w:r>
      <w:r w:rsidRPr="009578E2">
        <w:rPr>
          <w:b/>
          <w:color w:val="A6A6A6" w:themeColor="background1" w:themeShade="A6"/>
          <w:sz w:val="22"/>
          <w:szCs w:val="22"/>
        </w:rPr>
        <w:t>The figure caption should begin with a</w:t>
      </w:r>
      <w:r w:rsidR="00F26AF7" w:rsidRPr="009578E2">
        <w:rPr>
          <w:b/>
          <w:color w:val="A6A6A6" w:themeColor="background1" w:themeShade="A6"/>
          <w:sz w:val="22"/>
          <w:szCs w:val="22"/>
        </w:rPr>
        <w:t xml:space="preserve"> short</w:t>
      </w:r>
      <w:r w:rsidRPr="009578E2">
        <w:rPr>
          <w:b/>
          <w:color w:val="A6A6A6" w:themeColor="background1" w:themeShade="A6"/>
          <w:sz w:val="22"/>
          <w:szCs w:val="22"/>
        </w:rPr>
        <w:t xml:space="preserve"> descriptive statement of the </w:t>
      </w:r>
      <w:r w:rsidR="00F26AF7" w:rsidRPr="009578E2">
        <w:rPr>
          <w:b/>
          <w:color w:val="A6A6A6" w:themeColor="background1" w:themeShade="A6"/>
          <w:sz w:val="22"/>
          <w:szCs w:val="22"/>
        </w:rPr>
        <w:t xml:space="preserve">entire </w:t>
      </w:r>
      <w:r w:rsidRPr="009578E2">
        <w:rPr>
          <w:b/>
          <w:color w:val="A6A6A6" w:themeColor="background1" w:themeShade="A6"/>
          <w:sz w:val="22"/>
          <w:szCs w:val="22"/>
        </w:rPr>
        <w:t>figure followed by additional text.</w:t>
      </w:r>
      <w:r w:rsidRPr="009578E2">
        <w:rPr>
          <w:color w:val="A6A6A6" w:themeColor="background1" w:themeShade="A6"/>
          <w:sz w:val="22"/>
          <w:szCs w:val="22"/>
        </w:rPr>
        <w:t xml:space="preserve"> </w:t>
      </w:r>
      <w:r w:rsidR="00F26AF7" w:rsidRPr="009578E2">
        <w:rPr>
          <w:color w:val="A6A6A6" w:themeColor="background1" w:themeShade="A6"/>
          <w:sz w:val="22"/>
          <w:szCs w:val="22"/>
        </w:rPr>
        <w:t>Captions</w:t>
      </w:r>
      <w:r w:rsidRPr="009578E2">
        <w:rPr>
          <w:color w:val="A6A6A6" w:themeColor="background1" w:themeShade="A6"/>
          <w:sz w:val="22"/>
          <w:szCs w:val="22"/>
        </w:rPr>
        <w:t xml:space="preserve"> should be</w:t>
      </w:r>
      <w:r w:rsidR="00F26AF7" w:rsidRPr="009578E2">
        <w:rPr>
          <w:color w:val="A6A6A6" w:themeColor="background1" w:themeShade="A6"/>
          <w:sz w:val="22"/>
          <w:szCs w:val="22"/>
        </w:rPr>
        <w:t xml:space="preserve"> immediately after each figure.</w:t>
      </w:r>
      <w:r w:rsidRPr="009578E2">
        <w:rPr>
          <w:color w:val="A6A6A6" w:themeColor="background1" w:themeShade="A6"/>
          <w:sz w:val="22"/>
          <w:szCs w:val="22"/>
        </w:rPr>
        <w:t xml:space="preserve"> </w:t>
      </w:r>
      <w:bookmarkStart w:id="12" w:name="_Hlk62208007"/>
      <w:r w:rsidR="00606EBD" w:rsidRPr="009578E2">
        <w:rPr>
          <w:color w:val="A6A6A6" w:themeColor="background1" w:themeShade="A6"/>
          <w:sz w:val="22"/>
          <w:szCs w:val="22"/>
        </w:rPr>
        <w:t>The primary callout of each f</w:t>
      </w:r>
      <w:r w:rsidRPr="009578E2">
        <w:rPr>
          <w:color w:val="A6A6A6" w:themeColor="background1" w:themeShade="A6"/>
          <w:sz w:val="22"/>
          <w:szCs w:val="22"/>
        </w:rPr>
        <w:t xml:space="preserve">igure part </w:t>
      </w:r>
      <w:r w:rsidR="00606EBD" w:rsidRPr="009578E2">
        <w:rPr>
          <w:color w:val="A6A6A6" w:themeColor="background1" w:themeShade="A6"/>
          <w:sz w:val="22"/>
          <w:szCs w:val="22"/>
        </w:rPr>
        <w:t>is</w:t>
      </w:r>
      <w:r w:rsidRPr="009578E2">
        <w:rPr>
          <w:color w:val="A6A6A6" w:themeColor="background1" w:themeShade="A6"/>
          <w:sz w:val="22"/>
          <w:szCs w:val="22"/>
        </w:rPr>
        <w:t xml:space="preserve"> indicated with </w:t>
      </w:r>
      <w:r w:rsidR="00606EBD" w:rsidRPr="009578E2">
        <w:rPr>
          <w:color w:val="A6A6A6" w:themeColor="background1" w:themeShade="A6"/>
          <w:sz w:val="22"/>
          <w:szCs w:val="22"/>
        </w:rPr>
        <w:t xml:space="preserve">a bold </w:t>
      </w:r>
      <w:r w:rsidRPr="009578E2">
        <w:rPr>
          <w:color w:val="A6A6A6" w:themeColor="background1" w:themeShade="A6"/>
          <w:sz w:val="22"/>
          <w:szCs w:val="22"/>
        </w:rPr>
        <w:t>capital letter</w:t>
      </w:r>
      <w:r w:rsidR="004057E5" w:rsidRPr="009578E2">
        <w:rPr>
          <w:color w:val="A6A6A6" w:themeColor="background1" w:themeShade="A6"/>
          <w:sz w:val="22"/>
          <w:szCs w:val="22"/>
        </w:rPr>
        <w:t xml:space="preserve"> enclosed in parentheses</w:t>
      </w:r>
      <w:r w:rsidRPr="009578E2">
        <w:rPr>
          <w:color w:val="A6A6A6" w:themeColor="background1" w:themeShade="A6"/>
          <w:sz w:val="22"/>
          <w:szCs w:val="22"/>
        </w:rPr>
        <w:t xml:space="preserve"> </w:t>
      </w:r>
      <w:r w:rsidR="00B0541D" w:rsidRPr="009578E2">
        <w:rPr>
          <w:color w:val="A6A6A6" w:themeColor="background1" w:themeShade="A6"/>
          <w:sz w:val="22"/>
          <w:szCs w:val="22"/>
        </w:rPr>
        <w:t xml:space="preserve">[e.g., </w:t>
      </w:r>
      <w:r w:rsidRPr="009578E2">
        <w:rPr>
          <w:color w:val="A6A6A6" w:themeColor="background1" w:themeShade="A6"/>
          <w:sz w:val="22"/>
          <w:szCs w:val="22"/>
        </w:rPr>
        <w:t>(</w:t>
      </w:r>
      <w:r w:rsidRPr="009578E2">
        <w:rPr>
          <w:b/>
          <w:color w:val="A6A6A6" w:themeColor="background1" w:themeShade="A6"/>
          <w:sz w:val="22"/>
          <w:szCs w:val="22"/>
        </w:rPr>
        <w:t>A</w:t>
      </w:r>
      <w:r w:rsidRPr="009578E2">
        <w:rPr>
          <w:color w:val="A6A6A6" w:themeColor="background1" w:themeShade="A6"/>
          <w:sz w:val="22"/>
          <w:szCs w:val="22"/>
        </w:rPr>
        <w:t>)</w:t>
      </w:r>
      <w:r w:rsidR="00B0541D" w:rsidRPr="009578E2">
        <w:rPr>
          <w:color w:val="A6A6A6" w:themeColor="background1" w:themeShade="A6"/>
          <w:sz w:val="22"/>
          <w:szCs w:val="22"/>
        </w:rPr>
        <w:t>]</w:t>
      </w:r>
      <w:r w:rsidRPr="009578E2">
        <w:rPr>
          <w:color w:val="A6A6A6" w:themeColor="background1" w:themeShade="A6"/>
          <w:sz w:val="22"/>
          <w:szCs w:val="22"/>
        </w:rPr>
        <w:t>.</w:t>
      </w:r>
      <w:r w:rsidR="004057E5" w:rsidRPr="009578E2">
        <w:rPr>
          <w:color w:val="A6A6A6" w:themeColor="background1" w:themeShade="A6"/>
          <w:sz w:val="22"/>
          <w:szCs w:val="22"/>
        </w:rPr>
        <w:t xml:space="preserve"> Additional callouts</w:t>
      </w:r>
      <w:r w:rsidR="00464ABD" w:rsidRPr="009578E2">
        <w:rPr>
          <w:color w:val="A6A6A6" w:themeColor="background1" w:themeShade="A6"/>
          <w:sz w:val="22"/>
          <w:szCs w:val="22"/>
        </w:rPr>
        <w:t xml:space="preserve"> </w:t>
      </w:r>
      <w:r w:rsidR="00ED7B28" w:rsidRPr="009578E2">
        <w:rPr>
          <w:color w:val="A6A6A6" w:themeColor="background1" w:themeShade="A6"/>
          <w:sz w:val="22"/>
          <w:szCs w:val="22"/>
        </w:rPr>
        <w:t>are indicated the same way, but without the bold format</w:t>
      </w:r>
      <w:r w:rsidR="00464ABD" w:rsidRPr="009578E2">
        <w:rPr>
          <w:color w:val="A6A6A6" w:themeColor="background1" w:themeShade="A6"/>
          <w:sz w:val="22"/>
          <w:szCs w:val="22"/>
        </w:rPr>
        <w:t>.</w:t>
      </w:r>
      <w:r w:rsidRPr="009578E2">
        <w:rPr>
          <w:color w:val="A6A6A6" w:themeColor="background1" w:themeShade="A6"/>
          <w:sz w:val="22"/>
          <w:szCs w:val="22"/>
        </w:rPr>
        <w:t xml:space="preserve"> If you prefer, you can place both figures and captions logically through</w:t>
      </w:r>
      <w:r w:rsidR="002E60B9" w:rsidRPr="009578E2">
        <w:rPr>
          <w:color w:val="A6A6A6" w:themeColor="background1" w:themeShade="A6"/>
          <w:sz w:val="22"/>
          <w:szCs w:val="22"/>
        </w:rPr>
        <w:t>out</w:t>
      </w:r>
      <w:r w:rsidRPr="009578E2">
        <w:rPr>
          <w:color w:val="A6A6A6" w:themeColor="background1" w:themeShade="A6"/>
          <w:sz w:val="22"/>
          <w:szCs w:val="22"/>
        </w:rPr>
        <w:t xml:space="preserve"> the text near where they are cited rather than at the end of the file (but not both). If a paragraph in the main text begins with the name of a figure, write out “Figure” in full (e.g., &lt;para</w:t>
      </w:r>
      <w:proofErr w:type="gramStart"/>
      <w:r w:rsidRPr="009578E2">
        <w:rPr>
          <w:color w:val="A6A6A6" w:themeColor="background1" w:themeShade="A6"/>
          <w:sz w:val="22"/>
          <w:szCs w:val="22"/>
        </w:rPr>
        <w:t>&gt;“</w:t>
      </w:r>
      <w:proofErr w:type="gramEnd"/>
      <w:r w:rsidRPr="009578E2">
        <w:rPr>
          <w:color w:val="A6A6A6" w:themeColor="background1" w:themeShade="A6"/>
          <w:sz w:val="22"/>
          <w:szCs w:val="22"/>
        </w:rPr>
        <w:t>Figure 1 shows….”)</w:t>
      </w:r>
      <w:bookmarkEnd w:id="12"/>
    </w:p>
    <w:p w14:paraId="1F8B7DEE" w14:textId="3621CBE6" w:rsidR="00D73714" w:rsidRPr="009578E2" w:rsidRDefault="00D73714" w:rsidP="007B4BDD">
      <w:pPr>
        <w:pStyle w:val="Legend"/>
        <w:spacing w:before="0"/>
        <w:jc w:val="both"/>
        <w:rPr>
          <w:color w:val="A6A6A6" w:themeColor="background1" w:themeShade="A6"/>
          <w:sz w:val="22"/>
          <w:szCs w:val="22"/>
        </w:rPr>
      </w:pPr>
      <w:r w:rsidRPr="009578E2">
        <w:rPr>
          <w:b/>
          <w:color w:val="A6A6A6" w:themeColor="background1" w:themeShade="A6"/>
          <w:sz w:val="22"/>
          <w:szCs w:val="22"/>
        </w:rPr>
        <w:t>Fig. 2.</w:t>
      </w:r>
      <w:r w:rsidRPr="009578E2">
        <w:rPr>
          <w:color w:val="A6A6A6" w:themeColor="background1" w:themeShade="A6"/>
          <w:sz w:val="22"/>
          <w:szCs w:val="22"/>
        </w:rPr>
        <w:t xml:space="preserve"> </w:t>
      </w:r>
      <w:r w:rsidRPr="009578E2">
        <w:rPr>
          <w:b/>
          <w:color w:val="A6A6A6" w:themeColor="background1" w:themeShade="A6"/>
          <w:sz w:val="22"/>
          <w:szCs w:val="22"/>
        </w:rPr>
        <w:t xml:space="preserve">You can place graphics </w:t>
      </w:r>
      <w:r w:rsidR="001331D7" w:rsidRPr="009578E2">
        <w:rPr>
          <w:b/>
          <w:color w:val="A6A6A6" w:themeColor="background1" w:themeShade="A6"/>
          <w:sz w:val="22"/>
          <w:szCs w:val="22"/>
        </w:rPr>
        <w:t>in</w:t>
      </w:r>
      <w:r w:rsidR="006455DA" w:rsidRPr="009578E2">
        <w:rPr>
          <w:b/>
          <w:color w:val="A6A6A6" w:themeColor="background1" w:themeShade="A6"/>
          <w:sz w:val="22"/>
          <w:szCs w:val="22"/>
        </w:rPr>
        <w:t>-</w:t>
      </w:r>
      <w:r w:rsidR="001331D7" w:rsidRPr="009578E2">
        <w:rPr>
          <w:b/>
          <w:color w:val="A6A6A6" w:themeColor="background1" w:themeShade="A6"/>
          <w:sz w:val="22"/>
          <w:szCs w:val="22"/>
        </w:rPr>
        <w:t xml:space="preserve">line </w:t>
      </w:r>
      <w:r w:rsidRPr="009578E2">
        <w:rPr>
          <w:b/>
          <w:color w:val="A6A6A6" w:themeColor="background1" w:themeShade="A6"/>
          <w:sz w:val="22"/>
          <w:szCs w:val="22"/>
        </w:rPr>
        <w:t xml:space="preserve">above each </w:t>
      </w:r>
      <w:r w:rsidR="004B4F4B" w:rsidRPr="009578E2">
        <w:rPr>
          <w:b/>
          <w:color w:val="A6A6A6" w:themeColor="background1" w:themeShade="A6"/>
          <w:sz w:val="22"/>
          <w:szCs w:val="22"/>
        </w:rPr>
        <w:t>caption</w:t>
      </w:r>
      <w:r w:rsidRPr="009578E2">
        <w:rPr>
          <w:b/>
          <w:color w:val="A6A6A6" w:themeColor="background1" w:themeShade="A6"/>
          <w:sz w:val="22"/>
          <w:szCs w:val="22"/>
        </w:rPr>
        <w:t>.</w:t>
      </w:r>
      <w:r w:rsidR="004B4F4B" w:rsidRPr="009578E2">
        <w:rPr>
          <w:color w:val="A6A6A6" w:themeColor="background1" w:themeShade="A6"/>
          <w:sz w:val="22"/>
          <w:szCs w:val="22"/>
        </w:rPr>
        <w:t xml:space="preserve"> </w:t>
      </w:r>
      <w:bookmarkStart w:id="13" w:name="_Hlk62208035"/>
      <w:r w:rsidR="004B4F4B" w:rsidRPr="009578E2">
        <w:rPr>
          <w:color w:val="A6A6A6" w:themeColor="background1" w:themeShade="A6"/>
          <w:sz w:val="22"/>
          <w:szCs w:val="22"/>
        </w:rPr>
        <w:t>Please do not use text boxes to arrange figures. High</w:t>
      </w:r>
      <w:r w:rsidR="002E13DD" w:rsidRPr="009578E2">
        <w:rPr>
          <w:color w:val="A6A6A6" w:themeColor="background1" w:themeShade="A6"/>
          <w:sz w:val="22"/>
          <w:szCs w:val="22"/>
        </w:rPr>
        <w:t>-</w:t>
      </w:r>
      <w:r w:rsidR="004B4F4B" w:rsidRPr="009578E2">
        <w:rPr>
          <w:color w:val="A6A6A6" w:themeColor="background1" w:themeShade="A6"/>
          <w:sz w:val="22"/>
          <w:szCs w:val="22"/>
        </w:rPr>
        <w:t>resolution</w:t>
      </w:r>
      <w:r w:rsidR="00FD48F1" w:rsidRPr="009578E2">
        <w:rPr>
          <w:color w:val="A6A6A6" w:themeColor="background1" w:themeShade="A6"/>
          <w:sz w:val="22"/>
          <w:szCs w:val="22"/>
        </w:rPr>
        <w:t xml:space="preserve"> (preferably editable PDF or Adobe Illustrator format) </w:t>
      </w:r>
      <w:r w:rsidR="004B4F4B" w:rsidRPr="009578E2">
        <w:rPr>
          <w:color w:val="A6A6A6" w:themeColor="background1" w:themeShade="A6"/>
          <w:sz w:val="22"/>
          <w:szCs w:val="22"/>
        </w:rPr>
        <w:t>figure</w:t>
      </w:r>
      <w:r w:rsidR="00465F7D" w:rsidRPr="009578E2">
        <w:rPr>
          <w:color w:val="A6A6A6" w:themeColor="background1" w:themeShade="A6"/>
          <w:sz w:val="22"/>
          <w:szCs w:val="22"/>
        </w:rPr>
        <w:t xml:space="preserve"> file</w:t>
      </w:r>
      <w:r w:rsidR="004B4F4B" w:rsidRPr="009578E2">
        <w:rPr>
          <w:color w:val="A6A6A6" w:themeColor="background1" w:themeShade="A6"/>
          <w:sz w:val="22"/>
          <w:szCs w:val="22"/>
        </w:rPr>
        <w:t>s will be requested following review.</w:t>
      </w:r>
      <w:bookmarkEnd w:id="13"/>
    </w:p>
    <w:p w14:paraId="2E7DFE6B" w14:textId="2E54B53F" w:rsidR="00D73714" w:rsidRPr="009578E2" w:rsidRDefault="00D73714" w:rsidP="007B4BDD">
      <w:pPr>
        <w:pStyle w:val="Legend"/>
        <w:spacing w:before="0"/>
        <w:jc w:val="both"/>
        <w:rPr>
          <w:color w:val="A6A6A6" w:themeColor="background1" w:themeShade="A6"/>
          <w:sz w:val="22"/>
          <w:szCs w:val="22"/>
        </w:rPr>
      </w:pPr>
      <w:r w:rsidRPr="009578E2">
        <w:rPr>
          <w:b/>
          <w:color w:val="A6A6A6" w:themeColor="background1" w:themeShade="A6"/>
          <w:sz w:val="22"/>
          <w:szCs w:val="22"/>
        </w:rPr>
        <w:t>Table 1.</w:t>
      </w:r>
      <w:r w:rsidRPr="009578E2">
        <w:rPr>
          <w:color w:val="A6A6A6" w:themeColor="background1" w:themeShade="A6"/>
          <w:sz w:val="22"/>
          <w:szCs w:val="22"/>
        </w:rPr>
        <w:t xml:space="preserve"> </w:t>
      </w:r>
      <w:r w:rsidRPr="009578E2">
        <w:rPr>
          <w:b/>
          <w:color w:val="A6A6A6" w:themeColor="background1" w:themeShade="A6"/>
          <w:sz w:val="22"/>
          <w:szCs w:val="22"/>
        </w:rPr>
        <w:t>Start this caption with a short description of your table.</w:t>
      </w:r>
      <w:r w:rsidRPr="009578E2">
        <w:rPr>
          <w:color w:val="A6A6A6" w:themeColor="background1" w:themeShade="A6"/>
          <w:sz w:val="22"/>
          <w:szCs w:val="22"/>
        </w:rPr>
        <w:t xml:space="preserve"> Format tables using the Word </w:t>
      </w:r>
      <w:r w:rsidR="00F26AF7" w:rsidRPr="009578E2">
        <w:rPr>
          <w:color w:val="A6A6A6" w:themeColor="background1" w:themeShade="A6"/>
          <w:sz w:val="22"/>
          <w:szCs w:val="22"/>
        </w:rPr>
        <w:t xml:space="preserve">Table commands and structures. </w:t>
      </w:r>
      <w:r w:rsidRPr="009578E2">
        <w:rPr>
          <w:color w:val="A6A6A6" w:themeColor="background1" w:themeShade="A6"/>
          <w:sz w:val="22"/>
          <w:szCs w:val="22"/>
        </w:rPr>
        <w:t>Do not create tables using spaces or tab characters.</w:t>
      </w:r>
    </w:p>
    <w:p w14:paraId="17514366" w14:textId="54D86ED4" w:rsidR="00FD48F1" w:rsidRPr="009578E2" w:rsidRDefault="00FD48F1" w:rsidP="007B4BDD">
      <w:pPr>
        <w:pStyle w:val="Legend"/>
        <w:spacing w:before="0"/>
        <w:jc w:val="both"/>
        <w:rPr>
          <w:color w:val="A6A6A6" w:themeColor="background1" w:themeShade="A6"/>
          <w:sz w:val="22"/>
          <w:szCs w:val="22"/>
        </w:rPr>
      </w:pPr>
    </w:p>
    <w:p w14:paraId="0E209169" w14:textId="58DD02F6" w:rsidR="00FD48F1" w:rsidRPr="009578E2" w:rsidRDefault="00FD48F1" w:rsidP="007B4BDD">
      <w:pPr>
        <w:pStyle w:val="Legend"/>
        <w:spacing w:before="0"/>
        <w:jc w:val="both"/>
        <w:rPr>
          <w:color w:val="A6A6A6" w:themeColor="background1" w:themeShade="A6"/>
          <w:sz w:val="22"/>
          <w:szCs w:val="22"/>
        </w:rPr>
      </w:pPr>
    </w:p>
    <w:p w14:paraId="457144EA" w14:textId="34CCC591" w:rsidR="00FD48F1" w:rsidRPr="009578E2" w:rsidRDefault="00FD48F1" w:rsidP="007B4BDD">
      <w:pPr>
        <w:pStyle w:val="AppendixHead"/>
        <w:spacing w:before="0"/>
        <w:jc w:val="both"/>
        <w:rPr>
          <w:color w:val="A6A6A6" w:themeColor="background1" w:themeShade="A6"/>
          <w:sz w:val="22"/>
          <w:szCs w:val="22"/>
        </w:rPr>
      </w:pPr>
      <w:r w:rsidRPr="009578E2">
        <w:rPr>
          <w:color w:val="A6A6A6" w:themeColor="background1" w:themeShade="A6"/>
          <w:sz w:val="22"/>
          <w:szCs w:val="22"/>
        </w:rPr>
        <w:t>(</w:t>
      </w:r>
      <w:r w:rsidR="002E60B9" w:rsidRPr="009578E2">
        <w:rPr>
          <w:color w:val="A6A6A6" w:themeColor="background1" w:themeShade="A6"/>
          <w:sz w:val="22"/>
          <w:szCs w:val="22"/>
        </w:rPr>
        <w:t>P</w:t>
      </w:r>
      <w:r w:rsidRPr="009578E2">
        <w:rPr>
          <w:color w:val="A6A6A6" w:themeColor="background1" w:themeShade="A6"/>
          <w:sz w:val="22"/>
          <w:szCs w:val="22"/>
        </w:rPr>
        <w:t xml:space="preserve">lease delete before submission) </w:t>
      </w:r>
      <w:r w:rsidRPr="009578E2">
        <w:rPr>
          <w:b w:val="0"/>
          <w:color w:val="A6A6A6" w:themeColor="background1" w:themeShade="A6"/>
          <w:sz w:val="22"/>
          <w:szCs w:val="22"/>
        </w:rPr>
        <w:t xml:space="preserve">Supplementary materials should be included in a separate supplementary materials file. </w:t>
      </w:r>
      <w:r w:rsidRPr="009578E2">
        <w:rPr>
          <w:b w:val="0"/>
          <w:bCs w:val="0"/>
          <w:color w:val="A6A6A6" w:themeColor="background1" w:themeShade="A6"/>
          <w:sz w:val="22"/>
          <w:szCs w:val="22"/>
        </w:rPr>
        <w:t>A template for this file can be found at</w:t>
      </w:r>
      <w:r w:rsidR="002E60B9" w:rsidRPr="009578E2">
        <w:rPr>
          <w:b w:val="0"/>
          <w:bCs w:val="0"/>
          <w:color w:val="A6A6A6" w:themeColor="background1" w:themeShade="A6"/>
          <w:sz w:val="22"/>
          <w:szCs w:val="22"/>
        </w:rPr>
        <w:t>:</w:t>
      </w:r>
      <w:r w:rsidRPr="009578E2">
        <w:rPr>
          <w:b w:val="0"/>
          <w:bCs w:val="0"/>
          <w:color w:val="A6A6A6" w:themeColor="background1" w:themeShade="A6"/>
          <w:sz w:val="22"/>
          <w:szCs w:val="22"/>
        </w:rPr>
        <w:t xml:space="preserve"> </w:t>
      </w:r>
      <w:hyperlink r:id="rId16">
        <w:r w:rsidRPr="009578E2">
          <w:rPr>
            <w:rStyle w:val="Hyperlink"/>
            <w:b w:val="0"/>
            <w:bCs w:val="0"/>
            <w:color w:val="A6A6A6" w:themeColor="background1" w:themeShade="A6"/>
            <w:sz w:val="22"/>
            <w:szCs w:val="22"/>
          </w:rPr>
          <w:t>http://www.sciencemag.org/sites/default/files/Science_Supplementary_Materials_Word_template.docx</w:t>
        </w:r>
      </w:hyperlink>
      <w:r w:rsidR="002E60B9" w:rsidRPr="009578E2">
        <w:rPr>
          <w:rStyle w:val="Hyperlink"/>
          <w:b w:val="0"/>
          <w:bCs w:val="0"/>
          <w:color w:val="A6A6A6" w:themeColor="background1" w:themeShade="A6"/>
          <w:sz w:val="22"/>
          <w:szCs w:val="22"/>
          <w:u w:val="none"/>
        </w:rPr>
        <w:t>.</w:t>
      </w:r>
    </w:p>
    <w:p w14:paraId="0E5FF880" w14:textId="77777777" w:rsidR="00197E1A" w:rsidRPr="009578E2" w:rsidRDefault="00197E1A" w:rsidP="007B4BDD">
      <w:pPr>
        <w:jc w:val="both"/>
        <w:rPr>
          <w:rFonts w:eastAsia="Times New Roman"/>
          <w:sz w:val="22"/>
          <w:szCs w:val="22"/>
        </w:rPr>
      </w:pPr>
    </w:p>
    <w:p w14:paraId="10040F3E" w14:textId="77777777" w:rsidR="00197E1A" w:rsidRPr="009578E2" w:rsidRDefault="00197E1A" w:rsidP="007B4BDD">
      <w:pPr>
        <w:jc w:val="both"/>
        <w:rPr>
          <w:rFonts w:eastAsia="Times New Roman"/>
          <w:sz w:val="22"/>
          <w:szCs w:val="22"/>
        </w:rPr>
      </w:pPr>
      <w:r w:rsidRPr="009578E2">
        <w:rPr>
          <w:rFonts w:eastAsia="Times New Roman"/>
          <w:sz w:val="22"/>
          <w:szCs w:val="22"/>
        </w:rPr>
        <w:br w:type="page"/>
      </w:r>
    </w:p>
    <w:p w14:paraId="6E74817C" w14:textId="5BB0283A" w:rsidR="00197E1A" w:rsidRPr="009578E2" w:rsidRDefault="00197E1A" w:rsidP="007B4BDD">
      <w:pPr>
        <w:jc w:val="both"/>
        <w:rPr>
          <w:rFonts w:eastAsia="Times New Roman"/>
          <w:sz w:val="22"/>
          <w:szCs w:val="22"/>
        </w:rPr>
      </w:pPr>
      <w:r w:rsidRPr="009578E2">
        <w:rPr>
          <w:rFonts w:eastAsia="Times New Roman"/>
          <w:sz w:val="22"/>
          <w:szCs w:val="22"/>
        </w:rPr>
        <w:lastRenderedPageBreak/>
        <w:br w:type="page"/>
      </w:r>
    </w:p>
    <w:p w14:paraId="34870FEA" w14:textId="13CF09CA" w:rsidR="00197E1A" w:rsidRPr="009578E2" w:rsidRDefault="00197E1A" w:rsidP="007B4BDD">
      <w:pPr>
        <w:pStyle w:val="Head"/>
        <w:spacing w:before="0" w:after="0"/>
        <w:jc w:val="both"/>
        <w:rPr>
          <w:sz w:val="22"/>
          <w:szCs w:val="22"/>
        </w:rPr>
      </w:pPr>
      <w:r w:rsidRPr="009578E2">
        <w:rPr>
          <w:sz w:val="22"/>
          <w:szCs w:val="22"/>
        </w:rPr>
        <w:lastRenderedPageBreak/>
        <w:t xml:space="preserve">Title: </w:t>
      </w:r>
      <w:r w:rsidR="00F96D9C" w:rsidRPr="009578E2">
        <w:rPr>
          <w:sz w:val="22"/>
          <w:szCs w:val="22"/>
        </w:rPr>
        <w:t xml:space="preserve">Sugar-enriched foods exacerbate </w:t>
      </w:r>
      <w:r w:rsidR="003E7DF0">
        <w:rPr>
          <w:sz w:val="22"/>
          <w:szCs w:val="22"/>
        </w:rPr>
        <w:t xml:space="preserve">antibiotics-induced </w:t>
      </w:r>
      <w:r w:rsidR="00F96D9C" w:rsidRPr="009578E2">
        <w:rPr>
          <w:sz w:val="22"/>
          <w:szCs w:val="22"/>
        </w:rPr>
        <w:t>microbiome injury</w:t>
      </w:r>
      <w:r w:rsidRPr="009578E2">
        <w:rPr>
          <w:sz w:val="22"/>
          <w:szCs w:val="22"/>
        </w:rPr>
        <w:t>.</w:t>
      </w:r>
    </w:p>
    <w:p w14:paraId="3C7A5B86" w14:textId="6CAD5BF2" w:rsidR="00197E1A" w:rsidRPr="00F236C5" w:rsidRDefault="00197E1A" w:rsidP="00F236C5">
      <w:pPr>
        <w:rPr>
          <w:sz w:val="22"/>
          <w:szCs w:val="22"/>
        </w:rPr>
      </w:pPr>
      <w:r w:rsidRPr="00F236C5">
        <w:rPr>
          <w:sz w:val="22"/>
          <w:szCs w:val="22"/>
        </w:rPr>
        <w:t>Authors:</w:t>
      </w:r>
      <w:r w:rsidRPr="009578E2">
        <w:rPr>
          <w:sz w:val="22"/>
          <w:szCs w:val="22"/>
        </w:rPr>
        <w:t xml:space="preserve"> </w:t>
      </w:r>
      <w:proofErr w:type="spellStart"/>
      <w:r w:rsidRPr="009578E2">
        <w:rPr>
          <w:sz w:val="22"/>
          <w:szCs w:val="22"/>
        </w:rPr>
        <w:t>A</w:t>
      </w:r>
      <w:r w:rsidR="002653C2">
        <w:rPr>
          <w:sz w:val="22"/>
          <w:szCs w:val="22"/>
        </w:rPr>
        <w:t>nqi</w:t>
      </w:r>
      <w:proofErr w:type="spellEnd"/>
      <w:r w:rsidRPr="009578E2">
        <w:rPr>
          <w:sz w:val="22"/>
          <w:szCs w:val="22"/>
        </w:rPr>
        <w:t xml:space="preserve"> Dai</w:t>
      </w:r>
      <w:r w:rsidRPr="00F236C5">
        <w:rPr>
          <w:sz w:val="22"/>
          <w:szCs w:val="22"/>
        </w:rPr>
        <w:t>1</w:t>
      </w:r>
      <w:r w:rsidRPr="009578E2">
        <w:rPr>
          <w:sz w:val="22"/>
          <w:szCs w:val="22"/>
        </w:rPr>
        <w:t>*, Peter Adintori</w:t>
      </w:r>
      <w:r w:rsidRPr="00F236C5">
        <w:rPr>
          <w:sz w:val="22"/>
          <w:szCs w:val="22"/>
        </w:rPr>
        <w:t>1</w:t>
      </w:r>
      <w:r w:rsidRPr="009578E2">
        <w:rPr>
          <w:sz w:val="22"/>
          <w:szCs w:val="22"/>
        </w:rPr>
        <w:t xml:space="preserve">, </w:t>
      </w:r>
      <w:ins w:id="14" w:author="Schluter, Jonas" w:date="2023-08-28T14:56:00Z">
        <w:r w:rsidR="000A51DB">
          <w:rPr>
            <w:sz w:val="22"/>
            <w:szCs w:val="22"/>
          </w:rPr>
          <w:t xml:space="preserve">William P </w:t>
        </w:r>
        <w:proofErr w:type="spellStart"/>
        <w:r w:rsidR="000A51DB">
          <w:rPr>
            <w:sz w:val="22"/>
            <w:szCs w:val="22"/>
          </w:rPr>
          <w:t>Jogia</w:t>
        </w:r>
        <w:proofErr w:type="spellEnd"/>
        <w:r w:rsidR="000A51DB">
          <w:rPr>
            <w:sz w:val="22"/>
            <w:szCs w:val="22"/>
          </w:rPr>
          <w:t xml:space="preserve">, </w:t>
        </w:r>
      </w:ins>
      <w:r w:rsidR="000C7571" w:rsidRPr="00F236C5">
        <w:rPr>
          <w:sz w:val="22"/>
          <w:szCs w:val="22"/>
        </w:rPr>
        <w:t xml:space="preserve">Tyler Funnell , Teng Fei,  </w:t>
      </w:r>
      <w:r w:rsidR="005C0092" w:rsidRPr="00F236C5">
        <w:rPr>
          <w:sz w:val="22"/>
          <w:szCs w:val="22"/>
        </w:rPr>
        <w:t xml:space="preserve">Nick Waters , </w:t>
      </w:r>
      <w:r w:rsidR="00FC7A6C" w:rsidRPr="00F236C5">
        <w:rPr>
          <w:sz w:val="22"/>
          <w:szCs w:val="22"/>
        </w:rPr>
        <w:t xml:space="preserve">Melissa </w:t>
      </w:r>
      <w:proofErr w:type="spellStart"/>
      <w:r w:rsidR="00FC7A6C" w:rsidRPr="00F236C5">
        <w:rPr>
          <w:sz w:val="22"/>
          <w:szCs w:val="22"/>
        </w:rPr>
        <w:t>Docampo</w:t>
      </w:r>
      <w:proofErr w:type="spellEnd"/>
      <w:r w:rsidR="00FC7A6C" w:rsidRPr="00F236C5">
        <w:rPr>
          <w:sz w:val="22"/>
          <w:szCs w:val="22"/>
        </w:rPr>
        <w:t xml:space="preserve">, </w:t>
      </w:r>
      <w:proofErr w:type="spellStart"/>
      <w:r w:rsidR="00FC7A6C" w:rsidRPr="00F236C5">
        <w:rPr>
          <w:sz w:val="22"/>
          <w:szCs w:val="22"/>
        </w:rPr>
        <w:t>Corrado</w:t>
      </w:r>
      <w:proofErr w:type="spellEnd"/>
      <w:r w:rsidR="00FC7A6C" w:rsidRPr="00F236C5">
        <w:rPr>
          <w:sz w:val="22"/>
          <w:szCs w:val="22"/>
        </w:rPr>
        <w:t xml:space="preserve"> </w:t>
      </w:r>
      <w:proofErr w:type="spellStart"/>
      <w:r w:rsidR="00FC7A6C" w:rsidRPr="00F236C5">
        <w:rPr>
          <w:sz w:val="22"/>
          <w:szCs w:val="22"/>
        </w:rPr>
        <w:t>Zuanelli</w:t>
      </w:r>
      <w:proofErr w:type="spellEnd"/>
      <w:r w:rsidR="00FC7A6C" w:rsidRPr="00F236C5">
        <w:rPr>
          <w:sz w:val="22"/>
          <w:szCs w:val="22"/>
        </w:rPr>
        <w:t xml:space="preserve"> Brambilla,</w:t>
      </w:r>
      <w:r w:rsidR="00322C25" w:rsidRPr="00F236C5">
        <w:rPr>
          <w:sz w:val="22"/>
          <w:szCs w:val="22"/>
        </w:rPr>
        <w:t xml:space="preserve"> Marina Burgos da Silva, Kate A. Markey, Sean M. Devlin, </w:t>
      </w:r>
      <w:proofErr w:type="spellStart"/>
      <w:r w:rsidR="00322C25" w:rsidRPr="00F236C5">
        <w:rPr>
          <w:sz w:val="22"/>
          <w:szCs w:val="22"/>
        </w:rPr>
        <w:t>Annelie</w:t>
      </w:r>
      <w:proofErr w:type="spellEnd"/>
      <w:r w:rsidR="00322C25" w:rsidRPr="00F236C5">
        <w:rPr>
          <w:sz w:val="22"/>
          <w:szCs w:val="22"/>
        </w:rPr>
        <w:t xml:space="preserve"> Clurman,</w:t>
      </w:r>
      <w:r w:rsidR="00FC7A6C" w:rsidRPr="009578E2">
        <w:rPr>
          <w:sz w:val="22"/>
          <w:szCs w:val="22"/>
        </w:rPr>
        <w:t xml:space="preserve"> </w:t>
      </w:r>
      <w:r w:rsidR="00322C25" w:rsidRPr="00F236C5">
        <w:rPr>
          <w:sz w:val="22"/>
          <w:szCs w:val="22"/>
        </w:rPr>
        <w:t xml:space="preserve">Daniel Brereton, Paul </w:t>
      </w:r>
      <w:proofErr w:type="spellStart"/>
      <w:r w:rsidR="00322C25" w:rsidRPr="00F236C5">
        <w:rPr>
          <w:sz w:val="22"/>
          <w:szCs w:val="22"/>
        </w:rPr>
        <w:t>Giardina</w:t>
      </w:r>
      <w:proofErr w:type="spellEnd"/>
      <w:r w:rsidR="00322C25">
        <w:rPr>
          <w:sz w:val="22"/>
          <w:szCs w:val="22"/>
        </w:rPr>
        <w:t xml:space="preserve">, </w:t>
      </w:r>
      <w:r w:rsidRPr="009578E2">
        <w:rPr>
          <w:sz w:val="22"/>
          <w:szCs w:val="22"/>
        </w:rPr>
        <w:t>William Jogia</w:t>
      </w:r>
      <w:r w:rsidRPr="00F236C5">
        <w:rPr>
          <w:sz w:val="22"/>
          <w:szCs w:val="22"/>
        </w:rPr>
        <w:t>21,22</w:t>
      </w:r>
      <w:r w:rsidRPr="009578E2">
        <w:rPr>
          <w:sz w:val="22"/>
          <w:szCs w:val="22"/>
        </w:rPr>
        <w:t xml:space="preserve">, </w:t>
      </w:r>
      <w:proofErr w:type="spellStart"/>
      <w:r w:rsidRPr="009578E2">
        <w:rPr>
          <w:sz w:val="22"/>
          <w:szCs w:val="22"/>
        </w:rPr>
        <w:t>Madhumitha</w:t>
      </w:r>
      <w:proofErr w:type="spellEnd"/>
      <w:r w:rsidRPr="009578E2">
        <w:rPr>
          <w:sz w:val="22"/>
          <w:szCs w:val="22"/>
        </w:rPr>
        <w:t xml:space="preserve"> Rangesa</w:t>
      </w:r>
      <w:r w:rsidRPr="00F236C5">
        <w:rPr>
          <w:sz w:val="22"/>
          <w:szCs w:val="22"/>
        </w:rPr>
        <w:t>1</w:t>
      </w:r>
      <w:r w:rsidRPr="009578E2">
        <w:rPr>
          <w:sz w:val="22"/>
          <w:szCs w:val="22"/>
        </w:rPr>
        <w:t xml:space="preserve">, </w:t>
      </w:r>
      <w:r w:rsidR="00DD25F1" w:rsidRPr="00F236C5">
        <w:rPr>
          <w:sz w:val="22"/>
          <w:szCs w:val="22"/>
        </w:rPr>
        <w:t>Sandeep Raj,</w:t>
      </w:r>
      <w:r w:rsidR="00F236C5" w:rsidRPr="00F236C5">
        <w:rPr>
          <w:sz w:val="22"/>
          <w:szCs w:val="22"/>
        </w:rPr>
        <w:t xml:space="preserve"> Brianna Gipson, </w:t>
      </w:r>
      <w:proofErr w:type="spellStart"/>
      <w:r w:rsidRPr="009578E2">
        <w:rPr>
          <w:sz w:val="22"/>
          <w:szCs w:val="22"/>
        </w:rPr>
        <w:t>Caichen</w:t>
      </w:r>
      <w:proofErr w:type="spellEnd"/>
      <w:r w:rsidRPr="009578E2">
        <w:rPr>
          <w:sz w:val="22"/>
          <w:szCs w:val="22"/>
        </w:rPr>
        <w:t xml:space="preserve"> Duan</w:t>
      </w:r>
      <w:r w:rsidRPr="00F236C5">
        <w:rPr>
          <w:sz w:val="22"/>
          <w:szCs w:val="22"/>
        </w:rPr>
        <w:t>21,22</w:t>
      </w:r>
      <w:r w:rsidRPr="009578E2">
        <w:rPr>
          <w:sz w:val="22"/>
          <w:szCs w:val="22"/>
        </w:rPr>
        <w:t>, Fanny Matheis</w:t>
      </w:r>
      <w:r w:rsidRPr="00F236C5">
        <w:rPr>
          <w:sz w:val="22"/>
          <w:szCs w:val="22"/>
        </w:rPr>
        <w:t>21,22</w:t>
      </w:r>
      <w:r w:rsidRPr="009578E2">
        <w:rPr>
          <w:sz w:val="22"/>
          <w:szCs w:val="22"/>
        </w:rPr>
        <w:t xml:space="preserve">, </w:t>
      </w:r>
      <w:proofErr w:type="spellStart"/>
      <w:r w:rsidRPr="009578E2">
        <w:rPr>
          <w:sz w:val="22"/>
          <w:szCs w:val="22"/>
        </w:rPr>
        <w:t>Chenzhen</w:t>
      </w:r>
      <w:proofErr w:type="spellEnd"/>
      <w:r w:rsidRPr="009578E2">
        <w:rPr>
          <w:sz w:val="22"/>
          <w:szCs w:val="22"/>
        </w:rPr>
        <w:t xml:space="preserve"> Zhang</w:t>
      </w:r>
      <w:r w:rsidRPr="00F236C5">
        <w:rPr>
          <w:sz w:val="22"/>
          <w:szCs w:val="22"/>
        </w:rPr>
        <w:t>21,22</w:t>
      </w:r>
      <w:r w:rsidRPr="009578E2">
        <w:rPr>
          <w:sz w:val="22"/>
          <w:szCs w:val="22"/>
        </w:rPr>
        <w:t xml:space="preserve">, </w:t>
      </w:r>
      <w:proofErr w:type="spellStart"/>
      <w:r w:rsidR="00D55F10" w:rsidRPr="009578E2">
        <w:rPr>
          <w:sz w:val="22"/>
          <w:szCs w:val="22"/>
        </w:rPr>
        <w:t>Tatnisha</w:t>
      </w:r>
      <w:proofErr w:type="spellEnd"/>
      <w:r w:rsidR="00D55F10" w:rsidRPr="009578E2">
        <w:rPr>
          <w:sz w:val="22"/>
          <w:szCs w:val="22"/>
        </w:rPr>
        <w:t xml:space="preserve"> </w:t>
      </w:r>
      <w:r w:rsidR="00A14802" w:rsidRPr="009578E2">
        <w:rPr>
          <w:sz w:val="22"/>
          <w:szCs w:val="22"/>
        </w:rPr>
        <w:t xml:space="preserve">Peets, </w:t>
      </w:r>
      <w:r w:rsidR="003471F2" w:rsidRPr="009578E2">
        <w:rPr>
          <w:sz w:val="22"/>
          <w:szCs w:val="22"/>
        </w:rPr>
        <w:t xml:space="preserve">Robert R. </w:t>
      </w:r>
      <w:proofErr w:type="spellStart"/>
      <w:r w:rsidR="003471F2" w:rsidRPr="009578E2">
        <w:rPr>
          <w:sz w:val="22"/>
          <w:szCs w:val="22"/>
        </w:rPr>
        <w:t>Jenq</w:t>
      </w:r>
      <w:proofErr w:type="spellEnd"/>
      <w:r w:rsidR="003471F2" w:rsidRPr="009578E2">
        <w:rPr>
          <w:sz w:val="22"/>
          <w:szCs w:val="22"/>
        </w:rPr>
        <w:t xml:space="preserve">, </w:t>
      </w:r>
      <w:r w:rsidR="0080793C" w:rsidRPr="009578E2">
        <w:rPr>
          <w:sz w:val="22"/>
          <w:szCs w:val="22"/>
        </w:rPr>
        <w:t>John Slingerland,</w:t>
      </w:r>
      <w:r w:rsidR="00EE219A" w:rsidRPr="00F236C5">
        <w:rPr>
          <w:sz w:val="22"/>
          <w:szCs w:val="22"/>
        </w:rPr>
        <w:t xml:space="preserve"> Abigail J. Johnson, Dan Knights, </w:t>
      </w:r>
      <w:r w:rsidR="0080793C" w:rsidRPr="009578E2">
        <w:rPr>
          <w:sz w:val="22"/>
          <w:szCs w:val="22"/>
        </w:rPr>
        <w:t xml:space="preserve"> </w:t>
      </w:r>
      <w:r w:rsidR="001F4594" w:rsidRPr="009578E2">
        <w:rPr>
          <w:sz w:val="22"/>
          <w:szCs w:val="22"/>
        </w:rPr>
        <w:t xml:space="preserve">Antonio L.C. Gomes, </w:t>
      </w:r>
      <w:r w:rsidR="00E52F24" w:rsidRPr="009578E2">
        <w:rPr>
          <w:sz w:val="22"/>
          <w:szCs w:val="22"/>
        </w:rPr>
        <w:t xml:space="preserve">Marissa </w:t>
      </w:r>
      <w:r w:rsidR="0052013C" w:rsidRPr="009578E2">
        <w:rPr>
          <w:sz w:val="22"/>
          <w:szCs w:val="22"/>
        </w:rPr>
        <w:t>Buchan</w:t>
      </w:r>
      <w:commentRangeStart w:id="15"/>
      <w:r w:rsidRPr="009578E2">
        <w:rPr>
          <w:sz w:val="22"/>
          <w:szCs w:val="22"/>
        </w:rPr>
        <w:t xml:space="preserve">, </w:t>
      </w:r>
      <w:commentRangeEnd w:id="15"/>
      <w:r w:rsidRPr="00F236C5">
        <w:rPr>
          <w:sz w:val="22"/>
          <w:szCs w:val="22"/>
        </w:rPr>
        <w:commentReference w:id="15"/>
      </w:r>
      <w:r w:rsidRPr="009578E2">
        <w:rPr>
          <w:sz w:val="22"/>
          <w:szCs w:val="22"/>
        </w:rPr>
        <w:t>Alexis P. Sullivan</w:t>
      </w:r>
      <w:r w:rsidRPr="00F236C5">
        <w:rPr>
          <w:sz w:val="22"/>
          <w:szCs w:val="22"/>
        </w:rPr>
        <w:t>21,22</w:t>
      </w:r>
      <w:r w:rsidRPr="009578E2">
        <w:rPr>
          <w:sz w:val="22"/>
          <w:szCs w:val="22"/>
        </w:rPr>
        <w:t xml:space="preserve">, </w:t>
      </w:r>
      <w:r w:rsidR="00AA28C5" w:rsidRPr="00F236C5">
        <w:rPr>
          <w:sz w:val="22"/>
          <w:szCs w:val="22"/>
        </w:rPr>
        <w:t>Sergio A. Giralt, Miguel-Angel Perales</w:t>
      </w:r>
      <w:r w:rsidR="00AA28C5" w:rsidRPr="009578E2">
        <w:rPr>
          <w:sz w:val="22"/>
          <w:szCs w:val="22"/>
        </w:rPr>
        <w:t xml:space="preserve"> </w:t>
      </w:r>
      <w:r w:rsidR="00AA28C5">
        <w:rPr>
          <w:sz w:val="22"/>
          <w:szCs w:val="22"/>
        </w:rPr>
        <w:t xml:space="preserve">, </w:t>
      </w:r>
      <w:r w:rsidR="00A14802" w:rsidRPr="009578E2">
        <w:rPr>
          <w:sz w:val="22"/>
          <w:szCs w:val="22"/>
        </w:rPr>
        <w:t>Marcel R.M. van den</w:t>
      </w:r>
      <w:r w:rsidRPr="009578E2">
        <w:rPr>
          <w:sz w:val="22"/>
          <w:szCs w:val="22"/>
        </w:rPr>
        <w:t xml:space="preserve"> Brink</w:t>
      </w:r>
      <w:r w:rsidRPr="00F236C5">
        <w:rPr>
          <w:sz w:val="22"/>
          <w:szCs w:val="22"/>
        </w:rPr>
        <w:t>1</w:t>
      </w:r>
      <w:r w:rsidRPr="009578E2">
        <w:rPr>
          <w:sz w:val="22"/>
          <w:szCs w:val="22"/>
        </w:rPr>
        <w:t>*, J</w:t>
      </w:r>
      <w:r w:rsidR="00A14802" w:rsidRPr="009578E2">
        <w:rPr>
          <w:sz w:val="22"/>
          <w:szCs w:val="22"/>
        </w:rPr>
        <w:t>onas</w:t>
      </w:r>
      <w:r w:rsidRPr="009578E2">
        <w:rPr>
          <w:sz w:val="22"/>
          <w:szCs w:val="22"/>
        </w:rPr>
        <w:t xml:space="preserve"> Schluter</w:t>
      </w:r>
      <w:r w:rsidRPr="00F236C5">
        <w:rPr>
          <w:sz w:val="22"/>
          <w:szCs w:val="22"/>
        </w:rPr>
        <w:t>21,22</w:t>
      </w:r>
      <w:r w:rsidRPr="009578E2">
        <w:rPr>
          <w:sz w:val="22"/>
          <w:szCs w:val="22"/>
        </w:rPr>
        <w:t>*, Jonathan U. Peled</w:t>
      </w:r>
      <w:r w:rsidRPr="00F236C5">
        <w:rPr>
          <w:sz w:val="22"/>
          <w:szCs w:val="22"/>
        </w:rPr>
        <w:t>1</w:t>
      </w:r>
      <w:r w:rsidRPr="009578E2">
        <w:rPr>
          <w:sz w:val="22"/>
          <w:szCs w:val="22"/>
        </w:rPr>
        <w:t>*</w:t>
      </w:r>
    </w:p>
    <w:p w14:paraId="10919EA5" w14:textId="77777777" w:rsidR="00197E1A" w:rsidRPr="009578E2" w:rsidRDefault="00197E1A" w:rsidP="007B4BDD">
      <w:pPr>
        <w:pStyle w:val="Paragraph"/>
        <w:tabs>
          <w:tab w:val="left" w:pos="8130"/>
        </w:tabs>
        <w:spacing w:before="0"/>
        <w:ind w:firstLine="0"/>
        <w:jc w:val="both"/>
        <w:rPr>
          <w:b/>
          <w:sz w:val="22"/>
          <w:szCs w:val="22"/>
        </w:rPr>
      </w:pPr>
      <w:r w:rsidRPr="009578E2">
        <w:rPr>
          <w:b/>
          <w:sz w:val="22"/>
          <w:szCs w:val="22"/>
        </w:rPr>
        <w:t>Affiliations:</w:t>
      </w:r>
      <w:r>
        <w:tab/>
      </w:r>
    </w:p>
    <w:p w14:paraId="3D7FE28E" w14:textId="77777777" w:rsidR="00197E1A" w:rsidRPr="009578E2" w:rsidRDefault="00197E1A" w:rsidP="007B4BDD">
      <w:pPr>
        <w:ind w:left="360"/>
        <w:jc w:val="both"/>
        <w:rPr>
          <w:rFonts w:eastAsia="Times New Roman"/>
          <w:color w:val="000000"/>
          <w:sz w:val="22"/>
          <w:szCs w:val="22"/>
        </w:rPr>
      </w:pPr>
      <w:r w:rsidRPr="009578E2">
        <w:rPr>
          <w:rFonts w:eastAsia="Times New Roman"/>
          <w:sz w:val="22"/>
          <w:szCs w:val="22"/>
          <w:vertAlign w:val="superscript"/>
        </w:rPr>
        <w:t>1</w:t>
      </w:r>
      <w:r w:rsidRPr="009578E2">
        <w:rPr>
          <w:rFonts w:eastAsia="Times New Roman"/>
          <w:color w:val="000000" w:themeColor="text1"/>
          <w:sz w:val="22"/>
          <w:szCs w:val="22"/>
        </w:rPr>
        <w:t>Department of Applied Physics, University of Tokyo; Bunkyo-</w:t>
      </w:r>
      <w:proofErr w:type="spellStart"/>
      <w:r w:rsidRPr="009578E2">
        <w:rPr>
          <w:rFonts w:eastAsia="Times New Roman"/>
          <w:color w:val="000000" w:themeColor="text1"/>
          <w:sz w:val="22"/>
          <w:szCs w:val="22"/>
        </w:rPr>
        <w:t>ku</w:t>
      </w:r>
      <w:proofErr w:type="spellEnd"/>
      <w:r w:rsidRPr="009578E2">
        <w:rPr>
          <w:rFonts w:eastAsia="Times New Roman"/>
          <w:color w:val="000000" w:themeColor="text1"/>
          <w:sz w:val="22"/>
          <w:szCs w:val="22"/>
        </w:rPr>
        <w:t>, Tokyo, 113-8656, Japan.    (</w:t>
      </w:r>
      <w:proofErr w:type="gramStart"/>
      <w:r w:rsidRPr="009578E2">
        <w:rPr>
          <w:rFonts w:eastAsia="Times New Roman"/>
          <w:color w:val="000000" w:themeColor="text1"/>
          <w:sz w:val="22"/>
          <w:szCs w:val="22"/>
        </w:rPr>
        <w:t>Note ;</w:t>
      </w:r>
      <w:proofErr w:type="gramEnd"/>
      <w:r w:rsidRPr="009578E2">
        <w:rPr>
          <w:rFonts w:eastAsia="Times New Roman"/>
          <w:color w:val="000000" w:themeColor="text1"/>
          <w:sz w:val="22"/>
          <w:szCs w:val="22"/>
        </w:rPr>
        <w:t xml:space="preserve"> is used as a separator between the institution and its address)</w:t>
      </w:r>
    </w:p>
    <w:p w14:paraId="6E23276B" w14:textId="77777777" w:rsidR="00197E1A" w:rsidRPr="009578E2" w:rsidRDefault="00197E1A" w:rsidP="007B4BDD">
      <w:pPr>
        <w:pStyle w:val="Paragraph"/>
        <w:spacing w:before="0"/>
        <w:ind w:left="360" w:firstLine="0"/>
        <w:jc w:val="both"/>
        <w:rPr>
          <w:sz w:val="22"/>
          <w:szCs w:val="22"/>
        </w:rPr>
      </w:pPr>
      <w:r w:rsidRPr="009578E2">
        <w:rPr>
          <w:sz w:val="22"/>
          <w:szCs w:val="22"/>
          <w:vertAlign w:val="superscript"/>
        </w:rPr>
        <w:t>1</w:t>
      </w:r>
      <w:r w:rsidRPr="009578E2">
        <w:rPr>
          <w:sz w:val="22"/>
          <w:szCs w:val="22"/>
        </w:rPr>
        <w:t>Adult Bone Marrow Transplantation Service, Department of Medicine, Memorial Sloan Kettering Cancer Center, New York, NY, USA</w:t>
      </w:r>
    </w:p>
    <w:p w14:paraId="55AC18CC" w14:textId="77777777" w:rsidR="00197E1A" w:rsidRPr="009578E2" w:rsidRDefault="00197E1A" w:rsidP="007B4BDD">
      <w:pPr>
        <w:pStyle w:val="Paragraph"/>
        <w:spacing w:before="0"/>
        <w:ind w:left="360" w:firstLine="0"/>
        <w:jc w:val="both"/>
        <w:rPr>
          <w:sz w:val="22"/>
          <w:szCs w:val="22"/>
        </w:rPr>
      </w:pPr>
      <w:r w:rsidRPr="009578E2">
        <w:rPr>
          <w:sz w:val="22"/>
          <w:szCs w:val="22"/>
          <w:vertAlign w:val="superscript"/>
        </w:rPr>
        <w:t>2</w:t>
      </w:r>
      <w:r w:rsidRPr="009578E2">
        <w:rPr>
          <w:sz w:val="22"/>
          <w:szCs w:val="22"/>
        </w:rPr>
        <w:t>Weill Cornell Medical College, New York, NY, USA</w:t>
      </w:r>
    </w:p>
    <w:p w14:paraId="46403DB9" w14:textId="265581CE" w:rsidR="00197E1A" w:rsidRPr="009578E2" w:rsidRDefault="00197E1A" w:rsidP="007B4BDD">
      <w:pPr>
        <w:pStyle w:val="Paragraph"/>
        <w:spacing w:before="0"/>
        <w:ind w:left="360" w:firstLine="0"/>
        <w:jc w:val="both"/>
        <w:rPr>
          <w:sz w:val="22"/>
          <w:szCs w:val="22"/>
        </w:rPr>
      </w:pPr>
      <w:r w:rsidRPr="009578E2">
        <w:rPr>
          <w:sz w:val="22"/>
          <w:szCs w:val="22"/>
          <w:vertAlign w:val="superscript"/>
        </w:rPr>
        <w:t>21</w:t>
      </w:r>
      <w:r w:rsidRPr="009578E2">
        <w:rPr>
          <w:sz w:val="22"/>
          <w:szCs w:val="22"/>
        </w:rPr>
        <w:t>Institute for Systems Genetics, Department for Microbiology, NYU Grossman School of Medicine, New York, NY, USA</w:t>
      </w:r>
    </w:p>
    <w:p w14:paraId="18A6780F" w14:textId="1F3BEF34" w:rsidR="00197E1A" w:rsidRPr="009578E2" w:rsidRDefault="00197E1A" w:rsidP="007B4BDD">
      <w:pPr>
        <w:pStyle w:val="Paragraph"/>
        <w:spacing w:before="0"/>
        <w:ind w:left="360" w:firstLine="0"/>
        <w:jc w:val="both"/>
        <w:rPr>
          <w:sz w:val="22"/>
          <w:szCs w:val="22"/>
        </w:rPr>
      </w:pPr>
      <w:r w:rsidRPr="009578E2">
        <w:rPr>
          <w:sz w:val="22"/>
          <w:szCs w:val="22"/>
          <w:vertAlign w:val="superscript"/>
        </w:rPr>
        <w:t>22</w:t>
      </w:r>
      <w:r w:rsidRPr="009578E2">
        <w:rPr>
          <w:sz w:val="22"/>
          <w:szCs w:val="22"/>
        </w:rPr>
        <w:t>Perlmutter Cancer Center, NYU Grossman School of Medicine, New York, NY, USA</w:t>
      </w:r>
    </w:p>
    <w:p w14:paraId="45588D19" w14:textId="257215EF" w:rsidR="00197E1A" w:rsidRDefault="00197E1A" w:rsidP="007B4BDD">
      <w:pPr>
        <w:pStyle w:val="Paragraph"/>
        <w:spacing w:before="0"/>
        <w:ind w:left="360" w:firstLine="0"/>
        <w:jc w:val="both"/>
        <w:rPr>
          <w:sz w:val="22"/>
          <w:szCs w:val="22"/>
        </w:rPr>
      </w:pPr>
      <w:r w:rsidRPr="009578E2">
        <w:rPr>
          <w:sz w:val="22"/>
          <w:szCs w:val="22"/>
        </w:rPr>
        <w:t xml:space="preserve">*Corresponding author. Email: vandenbm@mskcc.org, jonas.schluter@nyulangone.org, </w:t>
      </w:r>
      <w:hyperlink r:id="rId21" w:history="1">
        <w:r w:rsidR="0023039E" w:rsidRPr="00F20B36">
          <w:rPr>
            <w:rStyle w:val="Hyperlink"/>
            <w:sz w:val="22"/>
            <w:szCs w:val="22"/>
          </w:rPr>
          <w:t>peledj@mskcc.org</w:t>
        </w:r>
      </w:hyperlink>
      <w:r w:rsidRPr="009578E2">
        <w:rPr>
          <w:sz w:val="22"/>
          <w:szCs w:val="22"/>
        </w:rPr>
        <w:t>.</w:t>
      </w:r>
    </w:p>
    <w:p w14:paraId="6C15EDF8" w14:textId="77777777" w:rsidR="0023039E" w:rsidRPr="009578E2" w:rsidRDefault="0023039E" w:rsidP="007B4BDD">
      <w:pPr>
        <w:pStyle w:val="Paragraph"/>
        <w:spacing w:before="0"/>
        <w:ind w:left="360" w:firstLine="0"/>
        <w:jc w:val="both"/>
        <w:rPr>
          <w:sz w:val="22"/>
          <w:szCs w:val="22"/>
        </w:rPr>
      </w:pPr>
    </w:p>
    <w:p w14:paraId="2F72C8F7" w14:textId="58A05073" w:rsidR="00426C97" w:rsidRPr="009578E2" w:rsidRDefault="00E30B56" w:rsidP="007B4BDD">
      <w:pPr>
        <w:pStyle w:val="Legend"/>
        <w:spacing w:before="0"/>
        <w:jc w:val="both"/>
        <w:rPr>
          <w:sz w:val="22"/>
          <w:szCs w:val="22"/>
        </w:rPr>
      </w:pPr>
      <w:proofErr w:type="gramStart"/>
      <w:r w:rsidRPr="009578E2">
        <w:rPr>
          <w:b/>
          <w:color w:val="FF0000"/>
          <w:sz w:val="22"/>
          <w:szCs w:val="22"/>
        </w:rPr>
        <w:t>Abstract</w:t>
      </w:r>
      <w:r w:rsidR="005A27EE">
        <w:rPr>
          <w:b/>
          <w:sz w:val="22"/>
          <w:szCs w:val="22"/>
        </w:rPr>
        <w:t>(</w:t>
      </w:r>
      <w:proofErr w:type="gramEnd"/>
      <w:r w:rsidR="005A27EE" w:rsidRPr="00372408">
        <w:rPr>
          <w:highlight w:val="yellow"/>
        </w:rPr>
        <w:t>The abstract should be 100-125 words</w:t>
      </w:r>
      <w:r w:rsidR="005A27EE">
        <w:rPr>
          <w:b/>
          <w:sz w:val="22"/>
          <w:szCs w:val="22"/>
        </w:rPr>
        <w:t>)</w:t>
      </w:r>
      <w:r w:rsidRPr="009578E2">
        <w:rPr>
          <w:b/>
          <w:sz w:val="22"/>
          <w:szCs w:val="22"/>
        </w:rPr>
        <w:t xml:space="preserve">: </w:t>
      </w:r>
      <w:r w:rsidRPr="009578E2">
        <w:rPr>
          <w:sz w:val="22"/>
          <w:szCs w:val="22"/>
        </w:rPr>
        <w:t xml:space="preserve">The gut microbiome is a promising target for </w:t>
      </w:r>
      <w:r w:rsidR="00426C97" w:rsidRPr="009578E2">
        <w:rPr>
          <w:sz w:val="22"/>
          <w:szCs w:val="22"/>
        </w:rPr>
        <w:t>therapeutic</w:t>
      </w:r>
      <w:r w:rsidRPr="009578E2">
        <w:rPr>
          <w:sz w:val="22"/>
          <w:szCs w:val="22"/>
        </w:rPr>
        <w:t xml:space="preserve"> interventions due to its </w:t>
      </w:r>
      <w:r w:rsidR="00426C97" w:rsidRPr="009578E2">
        <w:rPr>
          <w:sz w:val="22"/>
          <w:szCs w:val="22"/>
        </w:rPr>
        <w:t xml:space="preserve">potential </w:t>
      </w:r>
      <w:r w:rsidRPr="009578E2">
        <w:rPr>
          <w:sz w:val="22"/>
          <w:szCs w:val="22"/>
        </w:rPr>
        <w:t xml:space="preserve">malleability. However, </w:t>
      </w:r>
      <w:r w:rsidR="00426C97" w:rsidRPr="009578E2">
        <w:rPr>
          <w:sz w:val="22"/>
          <w:szCs w:val="22"/>
        </w:rPr>
        <w:t xml:space="preserve">rational intervention </w:t>
      </w:r>
      <w:r w:rsidRPr="009578E2">
        <w:rPr>
          <w:sz w:val="22"/>
          <w:szCs w:val="22"/>
        </w:rPr>
        <w:t>targets with causal health effect</w:t>
      </w:r>
      <w:r w:rsidR="00426C97" w:rsidRPr="009578E2">
        <w:rPr>
          <w:sz w:val="22"/>
          <w:szCs w:val="22"/>
        </w:rPr>
        <w:t>s</w:t>
      </w:r>
      <w:r w:rsidRPr="009578E2">
        <w:rPr>
          <w:sz w:val="22"/>
          <w:szCs w:val="22"/>
        </w:rPr>
        <w:t xml:space="preserve"> are still </w:t>
      </w:r>
      <w:r w:rsidR="00426C97" w:rsidRPr="009578E2">
        <w:rPr>
          <w:sz w:val="22"/>
          <w:szCs w:val="22"/>
        </w:rPr>
        <w:t>largely unknown</w:t>
      </w:r>
      <w:r w:rsidRPr="009578E2">
        <w:rPr>
          <w:sz w:val="22"/>
          <w:szCs w:val="22"/>
        </w:rPr>
        <w:t xml:space="preserve"> and we lack </w:t>
      </w:r>
      <w:r w:rsidR="00D220FD" w:rsidRPr="009578E2">
        <w:rPr>
          <w:sz w:val="22"/>
          <w:szCs w:val="22"/>
        </w:rPr>
        <w:t>mechanistic insights required to control the complex gut ecosystem.</w:t>
      </w:r>
      <w:r w:rsidRPr="009578E2">
        <w:rPr>
          <w:sz w:val="22"/>
          <w:szCs w:val="22"/>
        </w:rPr>
        <w:t xml:space="preserve"> Here, we </w:t>
      </w:r>
      <w:r w:rsidR="00426C97" w:rsidRPr="009578E2">
        <w:rPr>
          <w:sz w:val="22"/>
          <w:szCs w:val="22"/>
        </w:rPr>
        <w:t>quantified</w:t>
      </w:r>
      <w:r w:rsidRPr="009578E2">
        <w:rPr>
          <w:sz w:val="22"/>
          <w:szCs w:val="22"/>
        </w:rPr>
        <w:t xml:space="preserve"> how diet </w:t>
      </w:r>
      <w:r w:rsidR="00D220FD" w:rsidRPr="009578E2">
        <w:rPr>
          <w:sz w:val="22"/>
          <w:szCs w:val="22"/>
        </w:rPr>
        <w:t>influences</w:t>
      </w:r>
      <w:r w:rsidRPr="009578E2">
        <w:rPr>
          <w:sz w:val="22"/>
          <w:szCs w:val="22"/>
        </w:rPr>
        <w:t xml:space="preserve"> microbiome dynamics </w:t>
      </w:r>
      <w:r w:rsidR="0083430E">
        <w:rPr>
          <w:sz w:val="22"/>
          <w:szCs w:val="22"/>
        </w:rPr>
        <w:t>under the exposure of antibiotics</w:t>
      </w:r>
      <w:r w:rsidRPr="009578E2">
        <w:rPr>
          <w:sz w:val="22"/>
          <w:szCs w:val="22"/>
        </w:rPr>
        <w:t xml:space="preserve">. We </w:t>
      </w:r>
      <w:r w:rsidR="00426C97" w:rsidRPr="009578E2">
        <w:rPr>
          <w:sz w:val="22"/>
          <w:szCs w:val="22"/>
        </w:rPr>
        <w:t>recorded</w:t>
      </w:r>
      <w:r w:rsidRPr="009578E2">
        <w:rPr>
          <w:sz w:val="22"/>
          <w:szCs w:val="22"/>
        </w:rPr>
        <w:t xml:space="preserve"> </w:t>
      </w:r>
      <w:r w:rsidR="006D1DE1">
        <w:rPr>
          <w:sz w:val="22"/>
          <w:szCs w:val="22"/>
        </w:rPr>
        <w:t>9</w:t>
      </w:r>
      <w:ins w:id="16" w:author="Schluter, Jonas" w:date="2023-08-28T14:57:00Z">
        <w:r w:rsidR="000A51DB">
          <w:rPr>
            <w:sz w:val="22"/>
            <w:szCs w:val="22"/>
          </w:rPr>
          <w:t>,</w:t>
        </w:r>
      </w:ins>
      <w:r w:rsidR="006D1DE1">
        <w:rPr>
          <w:sz w:val="22"/>
          <w:szCs w:val="22"/>
        </w:rPr>
        <w:t>419</w:t>
      </w:r>
      <w:r w:rsidR="00426C97" w:rsidRPr="009578E2">
        <w:rPr>
          <w:sz w:val="22"/>
          <w:szCs w:val="22"/>
        </w:rPr>
        <w:t xml:space="preserve"> meals consumed by</w:t>
      </w:r>
      <w:r w:rsidRPr="009578E2">
        <w:rPr>
          <w:sz w:val="22"/>
          <w:szCs w:val="22"/>
        </w:rPr>
        <w:t xml:space="preserve"> </w:t>
      </w:r>
      <w:r w:rsidR="006D1DE1">
        <w:rPr>
          <w:sz w:val="22"/>
          <w:szCs w:val="22"/>
        </w:rPr>
        <w:t>173</w:t>
      </w:r>
      <w:r w:rsidRPr="009578E2">
        <w:rPr>
          <w:sz w:val="22"/>
          <w:szCs w:val="22"/>
        </w:rPr>
        <w:t xml:space="preserve"> </w:t>
      </w:r>
      <w:r w:rsidR="0085462A" w:rsidRPr="009578E2">
        <w:rPr>
          <w:sz w:val="22"/>
          <w:szCs w:val="22"/>
        </w:rPr>
        <w:t>patients and</w:t>
      </w:r>
      <w:r w:rsidRPr="009578E2">
        <w:rPr>
          <w:sz w:val="22"/>
          <w:szCs w:val="22"/>
        </w:rPr>
        <w:t xml:space="preserve"> profiled the microbiome in </w:t>
      </w:r>
      <w:r w:rsidR="006D1DE1">
        <w:rPr>
          <w:sz w:val="22"/>
          <w:szCs w:val="22"/>
        </w:rPr>
        <w:t>1</w:t>
      </w:r>
      <w:ins w:id="17" w:author="Schluter, Jonas" w:date="2023-08-28T14:57:00Z">
        <w:r w:rsidR="000A51DB">
          <w:rPr>
            <w:sz w:val="22"/>
            <w:szCs w:val="22"/>
          </w:rPr>
          <w:t>,</w:t>
        </w:r>
      </w:ins>
      <w:r w:rsidR="006D1DE1">
        <w:rPr>
          <w:sz w:val="22"/>
          <w:szCs w:val="22"/>
        </w:rPr>
        <w:t>009</w:t>
      </w:r>
      <w:r w:rsidRPr="009578E2">
        <w:rPr>
          <w:sz w:val="22"/>
          <w:szCs w:val="22"/>
        </w:rPr>
        <w:t xml:space="preserve"> </w:t>
      </w:r>
      <w:del w:id="18" w:author="Schluter, Jonas" w:date="2023-08-28T14:57:00Z">
        <w:r w:rsidRPr="009578E2" w:rsidDel="000A51DB">
          <w:rPr>
            <w:sz w:val="22"/>
            <w:szCs w:val="22"/>
          </w:rPr>
          <w:delText xml:space="preserve">concurrently </w:delText>
        </w:r>
      </w:del>
      <w:ins w:id="19" w:author="Schluter, Jonas" w:date="2023-08-28T14:57:00Z">
        <w:r w:rsidR="000A51DB">
          <w:rPr>
            <w:sz w:val="22"/>
            <w:szCs w:val="22"/>
          </w:rPr>
          <w:t>longitudinally</w:t>
        </w:r>
        <w:r w:rsidR="000A51DB" w:rsidRPr="009578E2">
          <w:rPr>
            <w:sz w:val="22"/>
            <w:szCs w:val="22"/>
          </w:rPr>
          <w:t xml:space="preserve"> </w:t>
        </w:r>
      </w:ins>
      <w:r w:rsidRPr="009578E2">
        <w:rPr>
          <w:sz w:val="22"/>
          <w:szCs w:val="22"/>
        </w:rPr>
        <w:t>collected stool samples. Bayesian causal inference revealed negative association</w:t>
      </w:r>
      <w:r w:rsidR="00426C97" w:rsidRPr="009578E2">
        <w:rPr>
          <w:sz w:val="22"/>
          <w:szCs w:val="22"/>
        </w:rPr>
        <w:t>s</w:t>
      </w:r>
      <w:r w:rsidRPr="009578E2">
        <w:rPr>
          <w:sz w:val="22"/>
          <w:szCs w:val="22"/>
        </w:rPr>
        <w:t xml:space="preserve"> between sweet</w:t>
      </w:r>
      <w:r w:rsidR="00C91FDB">
        <w:rPr>
          <w:sz w:val="22"/>
          <w:szCs w:val="22"/>
        </w:rPr>
        <w:t>s</w:t>
      </w:r>
      <w:r w:rsidRPr="009578E2">
        <w:rPr>
          <w:sz w:val="22"/>
          <w:szCs w:val="22"/>
        </w:rPr>
        <w:t xml:space="preserve"> intake</w:t>
      </w:r>
      <w:ins w:id="20" w:author="Schluter, Jonas" w:date="2023-08-28T14:57:00Z">
        <w:r w:rsidR="000A51DB">
          <w:rPr>
            <w:sz w:val="22"/>
            <w:szCs w:val="22"/>
          </w:rPr>
          <w:t xml:space="preserve"> during antibiotic exposure</w:t>
        </w:r>
      </w:ins>
      <w:r w:rsidRPr="009578E2">
        <w:rPr>
          <w:sz w:val="22"/>
          <w:szCs w:val="22"/>
        </w:rPr>
        <w:t xml:space="preserve"> with microbiome diversity and corresponding positive association with</w:t>
      </w:r>
      <w:ins w:id="21" w:author="Schluter, Jonas" w:date="2023-08-28T14:58:00Z">
        <w:r w:rsidR="000A51DB">
          <w:rPr>
            <w:sz w:val="22"/>
            <w:szCs w:val="22"/>
          </w:rPr>
          <w:t xml:space="preserve"> pathobiont</w:t>
        </w:r>
      </w:ins>
      <w:r w:rsidRPr="009578E2">
        <w:rPr>
          <w:sz w:val="22"/>
          <w:szCs w:val="22"/>
        </w:rPr>
        <w:t xml:space="preserve"> </w:t>
      </w:r>
      <w:r w:rsidR="00837319" w:rsidRPr="009578E2">
        <w:rPr>
          <w:i/>
          <w:sz w:val="22"/>
          <w:szCs w:val="22"/>
        </w:rPr>
        <w:t xml:space="preserve">Enterococcus </w:t>
      </w:r>
      <w:r w:rsidRPr="009578E2">
        <w:rPr>
          <w:sz w:val="22"/>
          <w:szCs w:val="22"/>
        </w:rPr>
        <w:t xml:space="preserve">abundances. </w:t>
      </w:r>
      <w:r w:rsidR="00426C97" w:rsidRPr="009578E2">
        <w:rPr>
          <w:sz w:val="22"/>
          <w:szCs w:val="22"/>
        </w:rPr>
        <w:t>We</w:t>
      </w:r>
      <w:r w:rsidRPr="009578E2">
        <w:rPr>
          <w:sz w:val="22"/>
          <w:szCs w:val="22"/>
        </w:rPr>
        <w:t xml:space="preserve"> validated our observation</w:t>
      </w:r>
      <w:r w:rsidR="00426C97" w:rsidRPr="009578E2">
        <w:rPr>
          <w:sz w:val="22"/>
          <w:szCs w:val="22"/>
        </w:rPr>
        <w:t>s</w:t>
      </w:r>
      <w:r w:rsidRPr="009578E2">
        <w:rPr>
          <w:sz w:val="22"/>
          <w:szCs w:val="22"/>
        </w:rPr>
        <w:t xml:space="preserve"> </w:t>
      </w:r>
      <w:r w:rsidR="00426C97" w:rsidRPr="009578E2">
        <w:rPr>
          <w:sz w:val="22"/>
          <w:szCs w:val="22"/>
        </w:rPr>
        <w:t>experimentally, demonstrating that</w:t>
      </w:r>
      <w:r w:rsidRPr="009578E2">
        <w:rPr>
          <w:sz w:val="22"/>
          <w:szCs w:val="22"/>
        </w:rPr>
        <w:t xml:space="preserve"> </w:t>
      </w:r>
      <w:r w:rsidR="005D3CDC">
        <w:rPr>
          <w:sz w:val="22"/>
          <w:szCs w:val="22"/>
        </w:rPr>
        <w:t>sucrose</w:t>
      </w:r>
      <w:r w:rsidR="00426C97" w:rsidRPr="009578E2">
        <w:rPr>
          <w:sz w:val="22"/>
          <w:szCs w:val="22"/>
        </w:rPr>
        <w:t xml:space="preserve"> </w:t>
      </w:r>
      <w:r w:rsidRPr="009578E2">
        <w:rPr>
          <w:sz w:val="22"/>
          <w:szCs w:val="22"/>
        </w:rPr>
        <w:t>exacerbated post-antibiotic</w:t>
      </w:r>
      <w:r w:rsidR="00197E1A" w:rsidRPr="009578E2">
        <w:rPr>
          <w:sz w:val="22"/>
          <w:szCs w:val="22"/>
        </w:rPr>
        <w:t xml:space="preserve"> </w:t>
      </w:r>
      <w:r w:rsidRPr="009578E2">
        <w:rPr>
          <w:i/>
          <w:sz w:val="22"/>
          <w:szCs w:val="22"/>
        </w:rPr>
        <w:t>E</w:t>
      </w:r>
      <w:r w:rsidR="00426C97" w:rsidRPr="009578E2">
        <w:rPr>
          <w:i/>
          <w:sz w:val="22"/>
          <w:szCs w:val="22"/>
        </w:rPr>
        <w:t>nterococcus</w:t>
      </w:r>
      <w:r w:rsidRPr="009578E2">
        <w:rPr>
          <w:i/>
          <w:sz w:val="22"/>
          <w:szCs w:val="22"/>
        </w:rPr>
        <w:t xml:space="preserve"> faecium</w:t>
      </w:r>
      <w:r w:rsidRPr="009578E2">
        <w:rPr>
          <w:sz w:val="22"/>
          <w:szCs w:val="22"/>
        </w:rPr>
        <w:t xml:space="preserve"> expansion in mice. Taken together, our results </w:t>
      </w:r>
      <w:ins w:id="22" w:author="Schluter, Jonas" w:date="2023-08-28T14:58:00Z">
        <w:r w:rsidR="000A51DB">
          <w:rPr>
            <w:sz w:val="22"/>
            <w:szCs w:val="22"/>
          </w:rPr>
          <w:t xml:space="preserve">characterize and </w:t>
        </w:r>
      </w:ins>
      <w:ins w:id="23" w:author="Schluter, Jonas" w:date="2023-08-28T14:59:00Z">
        <w:r w:rsidR="000A51DB">
          <w:rPr>
            <w:sz w:val="22"/>
            <w:szCs w:val="22"/>
          </w:rPr>
          <w:t xml:space="preserve">quantify diet </w:t>
        </w:r>
      </w:ins>
      <w:del w:id="24" w:author="Schluter, Jonas" w:date="2023-08-28T14:59:00Z">
        <w:r w:rsidRPr="009578E2" w:rsidDel="000A51DB">
          <w:rPr>
            <w:sz w:val="22"/>
            <w:szCs w:val="22"/>
          </w:rPr>
          <w:delText>provide</w:delText>
        </w:r>
        <w:r w:rsidR="00426C97" w:rsidRPr="009578E2" w:rsidDel="000A51DB">
          <w:rPr>
            <w:sz w:val="22"/>
            <w:szCs w:val="22"/>
          </w:rPr>
          <w:delText xml:space="preserve"> direct evidence that diet </w:delText>
        </w:r>
      </w:del>
      <w:r w:rsidR="00426C97" w:rsidRPr="009578E2">
        <w:rPr>
          <w:sz w:val="22"/>
          <w:szCs w:val="22"/>
        </w:rPr>
        <w:t>modulat</w:t>
      </w:r>
      <w:del w:id="25" w:author="Schluter, Jonas" w:date="2023-08-28T14:59:00Z">
        <w:r w:rsidR="00426C97" w:rsidRPr="009578E2" w:rsidDel="000A51DB">
          <w:rPr>
            <w:sz w:val="22"/>
            <w:szCs w:val="22"/>
          </w:rPr>
          <w:delText>es</w:delText>
        </w:r>
      </w:del>
      <w:ins w:id="26" w:author="Schluter, Jonas" w:date="2023-08-28T14:59:00Z">
        <w:r w:rsidR="000A51DB">
          <w:rPr>
            <w:sz w:val="22"/>
            <w:szCs w:val="22"/>
          </w:rPr>
          <w:t>ion of</w:t>
        </w:r>
      </w:ins>
      <w:r w:rsidR="00426C97" w:rsidRPr="009578E2">
        <w:rPr>
          <w:sz w:val="22"/>
          <w:szCs w:val="22"/>
        </w:rPr>
        <w:t xml:space="preserve"> antibiotic-induced microbiome injury. </w:t>
      </w:r>
    </w:p>
    <w:p w14:paraId="1952E17F" w14:textId="77777777" w:rsidR="00426C97" w:rsidRPr="009578E2" w:rsidRDefault="00426C97" w:rsidP="007B4BDD">
      <w:pPr>
        <w:pStyle w:val="Legend"/>
        <w:spacing w:before="0"/>
        <w:jc w:val="both"/>
        <w:rPr>
          <w:sz w:val="22"/>
          <w:szCs w:val="22"/>
        </w:rPr>
      </w:pPr>
    </w:p>
    <w:p w14:paraId="1575B373" w14:textId="372D5153" w:rsidR="004B0D99" w:rsidRPr="009578E2" w:rsidRDefault="004B0D99" w:rsidP="007B4BDD">
      <w:pPr>
        <w:pStyle w:val="Legend"/>
        <w:spacing w:before="0"/>
        <w:jc w:val="both"/>
        <w:rPr>
          <w:sz w:val="22"/>
          <w:szCs w:val="22"/>
        </w:rPr>
      </w:pPr>
    </w:p>
    <w:p w14:paraId="60959E6A" w14:textId="67DAF508" w:rsidR="004B0D99" w:rsidRPr="009578E2" w:rsidRDefault="004B0D99" w:rsidP="007B4BDD">
      <w:pPr>
        <w:pStyle w:val="Legend"/>
        <w:spacing w:before="0"/>
        <w:jc w:val="both"/>
        <w:rPr>
          <w:sz w:val="22"/>
          <w:szCs w:val="22"/>
        </w:rPr>
      </w:pPr>
    </w:p>
    <w:p w14:paraId="55F72CD7" w14:textId="73AB82D6" w:rsidR="004B0D99" w:rsidRPr="009578E2" w:rsidRDefault="004B0D99" w:rsidP="007B4BDD">
      <w:pPr>
        <w:pStyle w:val="Legend"/>
        <w:spacing w:before="0"/>
        <w:jc w:val="both"/>
        <w:rPr>
          <w:sz w:val="22"/>
          <w:szCs w:val="22"/>
        </w:rPr>
      </w:pPr>
    </w:p>
    <w:p w14:paraId="15C748E0" w14:textId="35ADCF8C" w:rsidR="004B0D99" w:rsidRPr="009578E2" w:rsidRDefault="004B0D99" w:rsidP="007B4BDD">
      <w:pPr>
        <w:pStyle w:val="Legend"/>
        <w:spacing w:before="0"/>
        <w:jc w:val="both"/>
        <w:rPr>
          <w:sz w:val="22"/>
          <w:szCs w:val="22"/>
        </w:rPr>
      </w:pPr>
    </w:p>
    <w:p w14:paraId="67FFF39E" w14:textId="77777777" w:rsidR="004B0D99" w:rsidRPr="009578E2" w:rsidRDefault="004B0D99" w:rsidP="007B4BDD">
      <w:pPr>
        <w:pStyle w:val="Legend"/>
        <w:spacing w:before="0"/>
        <w:jc w:val="both"/>
        <w:rPr>
          <w:sz w:val="22"/>
          <w:szCs w:val="22"/>
          <w:lang w:val="en"/>
        </w:rPr>
      </w:pPr>
    </w:p>
    <w:p w14:paraId="20D048FE" w14:textId="77777777" w:rsidR="004B0D99" w:rsidRPr="009578E2" w:rsidRDefault="004B0D99" w:rsidP="007B4BDD">
      <w:pPr>
        <w:pStyle w:val="Legend"/>
        <w:spacing w:before="0"/>
        <w:jc w:val="both"/>
        <w:rPr>
          <w:sz w:val="22"/>
          <w:szCs w:val="22"/>
          <w:lang w:val="en"/>
        </w:rPr>
      </w:pPr>
    </w:p>
    <w:p w14:paraId="7D11B295" w14:textId="77777777" w:rsidR="00D220FD" w:rsidRPr="009578E2" w:rsidRDefault="00D220FD" w:rsidP="007B4BDD">
      <w:pPr>
        <w:jc w:val="both"/>
        <w:rPr>
          <w:rFonts w:eastAsia="Times New Roman"/>
          <w:kern w:val="28"/>
          <w:sz w:val="22"/>
          <w:szCs w:val="22"/>
          <w:lang w:val="en"/>
        </w:rPr>
      </w:pPr>
      <w:r w:rsidRPr="009578E2">
        <w:rPr>
          <w:rFonts w:eastAsia="Times New Roman"/>
          <w:sz w:val="22"/>
          <w:szCs w:val="22"/>
          <w:lang w:val="en"/>
        </w:rPr>
        <w:br w:type="page"/>
      </w:r>
    </w:p>
    <w:p w14:paraId="4A131074" w14:textId="07274154" w:rsidR="007B4BDD" w:rsidRPr="009578E2" w:rsidRDefault="00461ABA" w:rsidP="000A51DB">
      <w:pPr>
        <w:pStyle w:val="Legend"/>
        <w:spacing w:before="0" w:line="480" w:lineRule="auto"/>
        <w:jc w:val="both"/>
        <w:rPr>
          <w:sz w:val="22"/>
          <w:szCs w:val="22"/>
          <w:lang w:val="en"/>
        </w:rPr>
      </w:pPr>
      <w:r w:rsidRPr="009578E2">
        <w:rPr>
          <w:b/>
          <w:color w:val="FF0000"/>
          <w:sz w:val="22"/>
          <w:szCs w:val="22"/>
          <w:lang w:val="en"/>
        </w:rPr>
        <w:lastRenderedPageBreak/>
        <w:t>Introduction</w:t>
      </w:r>
      <w:r w:rsidR="00D220FD" w:rsidRPr="009578E2">
        <w:rPr>
          <w:b/>
          <w:sz w:val="22"/>
          <w:szCs w:val="22"/>
          <w:lang w:val="en"/>
        </w:rPr>
        <w:t xml:space="preserve">: </w:t>
      </w:r>
      <w:r w:rsidRPr="009578E2">
        <w:rPr>
          <w:sz w:val="22"/>
          <w:szCs w:val="22"/>
          <w:lang w:val="en"/>
        </w:rPr>
        <w:t xml:space="preserve">The intestinal microbiota modulates </w:t>
      </w:r>
      <w:r w:rsidR="00702082" w:rsidRPr="009578E2">
        <w:rPr>
          <w:sz w:val="22"/>
          <w:szCs w:val="22"/>
          <w:lang w:val="en"/>
        </w:rPr>
        <w:t xml:space="preserve">host </w:t>
      </w:r>
      <w:r w:rsidR="009C3054" w:rsidRPr="009578E2">
        <w:rPr>
          <w:sz w:val="22"/>
          <w:szCs w:val="22"/>
          <w:lang w:val="en"/>
        </w:rPr>
        <w:t>immunity</w:t>
      </w:r>
      <w:r w:rsidR="00702082" w:rsidRPr="009578E2">
        <w:rPr>
          <w:sz w:val="22"/>
          <w:szCs w:val="22"/>
          <w:lang w:val="en"/>
        </w:rPr>
        <w:t>,</w:t>
      </w:r>
      <w:r w:rsidRPr="009578E2">
        <w:rPr>
          <w:sz w:val="22"/>
          <w:szCs w:val="22"/>
          <w:lang w:val="en"/>
        </w:rPr>
        <w:t xml:space="preserve"> and perturbations of microbiome composition are linked with various disease states</w:t>
      </w:r>
      <w:r w:rsidR="00125365">
        <w:rPr>
          <w:sz w:val="22"/>
          <w:szCs w:val="22"/>
          <w:lang w:val="en"/>
        </w:rPr>
        <w:t xml:space="preserve"> </w:t>
      </w:r>
      <w:r w:rsidRPr="009578E2">
        <w:rPr>
          <w:sz w:val="22"/>
          <w:szCs w:val="22"/>
          <w:lang w:val="en"/>
        </w:rPr>
        <w:fldChar w:fldCharType="begin"/>
      </w:r>
      <w:r w:rsidR="000A51DB">
        <w:rPr>
          <w:sz w:val="22"/>
          <w:szCs w:val="22"/>
          <w:lang w:val="en"/>
        </w:rPr>
        <w:instrText xml:space="preserve"> ADDIN ZOTERO_ITEM CSL_CITATION {"citationID":"P0FN9Jmp","properties":{"formattedCitation":"(Belkaid &amp; Hand, 2014; Schluter et al., 2020)","plainCitation":"(Belkaid &amp; Hand, 2014; Schluter et al., 2020)","noteIndex":0},"citationItems":[{"id":"GrtIBP6g/35Lcjsot","uris":["http://zotero.org/users/6686769/items/PFGT5LYL"],"itemData":{"id":621,"type":"article-journal","abstract":"The microbiota plays a fundamental role on the induction, training, and function of the host immune system. In return, the immune system has largely evolved as a means to maintain the symbiotic relationship of the host with these highly diverse and evolving microbes. When operating optimally, this immune system-microbiota alliance allows the induction of protective responses to pathogens and the maintenance of regulatory pathways involved in the maintenance of tolerance to innocuous antigens. However, in high-income countries, overuse of antibiotics, changes in diet, and elimination of constitutive partners, such as nematodes, may have selected for a microbiota that lack the resilience and diversity required to establish balanced immune responses. This phenomenon is proposed to account for some of the dramatic rise in autoimmune and inflammatory disorders in parts of the world where our symbiotic relationship with the microbiota has been the most affected.","container-title":"Cell","DOI":"10.1016/j.cell.2014.03.011","ISSN":"1097-4172 (Electronic) 0092-8674 (Linking)","issue":"1","language":"Eng","note":"PMCID: PMC4056765","page":"121-141","title":"Role of the Microbiota in Immunity and Inflammation","volume":"157","author":[{"family":"Belkaid","given":"Y."},{"family":"Hand","given":"T. W."}],"issued":{"date-parts":[["2014",3,27]]}}},{"id":4233,"uris":["http://zotero.org/groups/4675359/items/SCFQLRNN"],"itemData":{"id":4233,"type":"article-journal","abstract":"The gut microbiota influences development(1-3) and homeostasis(4-7) of the mammalian immune system, and is associated with human inflammatory(8) and immune diseases(9,10) as well as responses to immunotherapy(11-14). Nevertheless, our understanding of how gut bacteria modulate the immune system remains limited, particularly in humans, where the difficulty of direct experimentation makes inference challenging. Here we study hundreds of hospitalized-and closely monitored-patients with cancer receiving haematopoietic cell transplantation as they recover from chemotherapy and stem-cell engraftment. This aggressive treatment causes large shifts in both circulatory immune cell and microbiota populations, enabling the relationships between the two to be studied simultaneously. Analysis of observed daily changes in circulating neutrophil, lymphocyte and monocyte counts and more than 10,000 longitudinal microbiota samples revealed consistent associations between gut bacteria and immune cell dynamics. High-resolution clinical metadata and Bayesian inference allowed us to compare the effects of bacterial genera in relation to those of immunomodulatory medications, revealing a considerable influence of the gut microbiota-together and over time-on systemic immune cell dynamics. Our analysis establishes and quantifies the link between the gut microbiota and the human immune system, with implications for microbiota-driven modulation of immunity.","container-title":"Nature","DOI":"10.1038/s41586-020-2971-8","ISSN":"1476-4687 (ELECTRONIC) 0028-0836 (LINKING)","issue":"7837","note":"number: 7837\nPMCID: PMC7725892","page":"303-307","title":"The gut microbiota is associated with immune cell dynamics in humans","volume":"588","author":[{"family":"Schluter","given":"J."},{"family":"Peled","given":"J. U."},{"family":"Taylor","given":"B. P."},{"family":"Markey","given":"K. A."},{"family":"Smith","given":"M."},{"family":"Taur","given":"Y."},{"family":"Niehus","given":"R."},{"family":"Staffas","given":"A."},{"family":"Dai","given":"A."},{"family":"Fontana","given":"E."},{"family":"Amoretti","given":"L. A."},{"family":"Wright","given":"R. J."},{"family":"Morjaria","given":"S."},{"family":"Fenelus","given":"M."},{"family":"Pessin","given":"M. S."},{"family":"Chao","given":"N. J."},{"family":"Lew","given":"M."},{"family":"Bohannon","given":"L."},{"family":"Bush","given":"A."},{"family":"Sung","given":"A. D."},{"family":"Hohl","given":"T. M."},{"family":"Perales","given":"M. A."},{"family":"Brink","given":"M. R. M.","non-dropping-particle":"van den"},{"family":"Xavier","given":"J. B."}],"issued":{"date-parts":[["2020",12]]}}}],"schema":"https://github.com/citation-style-language/schema/raw/master/csl-citation.json"} </w:instrText>
      </w:r>
      <w:r w:rsidRPr="009578E2">
        <w:rPr>
          <w:sz w:val="22"/>
          <w:szCs w:val="22"/>
          <w:lang w:val="en"/>
        </w:rPr>
        <w:fldChar w:fldCharType="separate"/>
      </w:r>
      <w:r w:rsidR="00A019E3">
        <w:rPr>
          <w:sz w:val="22"/>
        </w:rPr>
        <w:t>(</w:t>
      </w:r>
      <w:proofErr w:type="spellStart"/>
      <w:r w:rsidR="00A019E3">
        <w:rPr>
          <w:sz w:val="22"/>
        </w:rPr>
        <w:t>Belkaid</w:t>
      </w:r>
      <w:proofErr w:type="spellEnd"/>
      <w:r w:rsidR="00A019E3">
        <w:rPr>
          <w:sz w:val="22"/>
        </w:rPr>
        <w:t xml:space="preserve"> &amp; Hand, 2014; Schluter et al., 2020)</w:t>
      </w:r>
      <w:r w:rsidRPr="009578E2">
        <w:rPr>
          <w:sz w:val="22"/>
          <w:szCs w:val="22"/>
        </w:rPr>
        <w:fldChar w:fldCharType="end"/>
      </w:r>
      <w:r w:rsidR="00125365">
        <w:rPr>
          <w:sz w:val="22"/>
          <w:szCs w:val="22"/>
        </w:rPr>
        <w:t>.</w:t>
      </w:r>
      <w:r w:rsidRPr="009578E2">
        <w:rPr>
          <w:sz w:val="22"/>
          <w:szCs w:val="22"/>
          <w:lang w:val="en"/>
        </w:rPr>
        <w:t xml:space="preserve"> Although a precise definition of a </w:t>
      </w:r>
      <w:r w:rsidR="00CC0F99" w:rsidRPr="009578E2">
        <w:rPr>
          <w:sz w:val="22"/>
          <w:szCs w:val="22"/>
          <w:lang w:val="en"/>
        </w:rPr>
        <w:t>homeostatic</w:t>
      </w:r>
      <w:r w:rsidRPr="009578E2">
        <w:rPr>
          <w:sz w:val="22"/>
          <w:szCs w:val="22"/>
          <w:lang w:val="en"/>
        </w:rPr>
        <w:t xml:space="preserve"> human microbiome composition remains elusive</w:t>
      </w:r>
      <w:r w:rsidR="56A06C9D" w:rsidRPr="1C601852">
        <w:rPr>
          <w:sz w:val="22"/>
          <w:szCs w:val="22"/>
          <w:lang w:val="en"/>
        </w:rPr>
        <w:t xml:space="preserve"> </w:t>
      </w:r>
      <w:commentRangeStart w:id="27"/>
      <w:r w:rsidRPr="009578E2">
        <w:rPr>
          <w:sz w:val="22"/>
          <w:szCs w:val="22"/>
          <w:lang w:val="en"/>
        </w:rPr>
        <w:fldChar w:fldCharType="begin"/>
      </w:r>
      <w:r w:rsidR="000A51DB">
        <w:rPr>
          <w:sz w:val="22"/>
          <w:szCs w:val="22"/>
          <w:lang w:val="en"/>
        </w:rPr>
        <w:instrText xml:space="preserve"> ADDIN ZOTERO_ITEM CSL_CITATION {"citationID":"Ru7vPXwi","properties":{"formattedCitation":"(Costea et al., 2018)","plainCitation":"(Costea et al., 2018)","noteIndex":0},"citationItems":[{"id":3977,"uris":["http://zotero.org/groups/4675359/items/ZFLP8CJ5"],"itemData":{"id":3977,"type":"article-journal","abstract":"Population stratification is a useful approach for a better understanding of complex biological problems in human health and wellbeing. The proposal that such stratification applies to the human gut microbiome, in the form of distinct community composition types termed enterotypes, has been met with both excitement and controversy. In view of accumulated data and re-analyses since the original work, we revisit the concept of enterotypes, discuss different methods of dividing up the landscape of possible microbiome configurations, and put these concepts into functional, ecological and medical contexts. As enterotypes are of use in describing the gut microbial community landscape and may become relevant in clinical practice, we aim to reconcile differing views and encourage a balanced application of the concept.","container-title":"Nature Microbiology","DOI":"10.1038/s41564-017-0072-8","ISSN":"2058-5276","issue":"1","journalAbbreviation":"Nat Microbiol","language":"en","license":"2017 The Author(s)","note":"number: 1\npublisher: Nature Publishing Group","page":"8-16","source":"www.nature.com","title":"Enterotypes in the landscape of gut microbial community composition","volume":"3","author":[{"family":"Costea","given":"Paul I."},{"family":"Hildebrand","given":"Falk"},{"family":"Arumugam","given":"Manimozhiyan"},{"family":"Bäckhed","given":"Fredrik"},{"family":"Blaser","given":"Martin J."},{"family":"Bushman","given":"Frederic D."},{"family":"Vos","given":"Willem M.","non-dropping-particle":"de"},{"family":"Ehrlich","given":"S. Dusko"},{"family":"Fraser","given":"Claire M."},{"family":"Hattori","given":"Masahira"},{"family":"Huttenhower","given":"Curtis"},{"family":"Jeffery","given":"Ian B."},{"family":"Knights","given":"Dan"},{"family":"Lewis","given":"James D."},{"family":"Ley","given":"Ruth E."},{"family":"Ochman","given":"Howard"},{"family":"O’Toole","given":"Paul W."},{"family":"Quince","given":"Christopher"},{"family":"Relman","given":"David A."},{"family":"Shanahan","given":"Fergus"},{"family":"Sunagawa","given":"Shinichi"},{"family":"Wang","given":"Jun"},{"family":"Weinstock","given":"George M."},{"family":"Wu","given":"Gary D."},{"family":"Zeller","given":"Georg"},{"family":"Zhao","given":"Liping"},{"family":"Raes","given":"Jeroen"},{"family":"Knight","given":"Rob"},{"family":"Bork","given":"Peer"}],"issued":{"date-parts":[["2018",1]]}}}],"schema":"https://github.com/citation-style-language/schema/raw/master/csl-citation.json"} </w:instrText>
      </w:r>
      <w:r w:rsidRPr="009578E2">
        <w:rPr>
          <w:sz w:val="22"/>
          <w:szCs w:val="22"/>
          <w:lang w:val="en"/>
        </w:rPr>
        <w:fldChar w:fldCharType="separate"/>
      </w:r>
      <w:r w:rsidR="00A019E3">
        <w:rPr>
          <w:sz w:val="22"/>
        </w:rPr>
        <w:t>(</w:t>
      </w:r>
      <w:proofErr w:type="spellStart"/>
      <w:r w:rsidR="00A019E3">
        <w:rPr>
          <w:sz w:val="22"/>
        </w:rPr>
        <w:t>Costea</w:t>
      </w:r>
      <w:proofErr w:type="spellEnd"/>
      <w:r w:rsidR="00A019E3">
        <w:rPr>
          <w:sz w:val="22"/>
        </w:rPr>
        <w:t xml:space="preserve"> et al., 2018)</w:t>
      </w:r>
      <w:r w:rsidRPr="009578E2">
        <w:rPr>
          <w:sz w:val="22"/>
          <w:szCs w:val="22"/>
        </w:rPr>
        <w:fldChar w:fldCharType="end"/>
      </w:r>
      <w:commentRangeEnd w:id="27"/>
      <w:r w:rsidR="000A51DB">
        <w:rPr>
          <w:rStyle w:val="CommentReference"/>
          <w:kern w:val="0"/>
        </w:rPr>
        <w:commentReference w:id="27"/>
      </w:r>
      <w:r w:rsidR="62117E87" w:rsidRPr="1C601852">
        <w:rPr>
          <w:sz w:val="22"/>
          <w:szCs w:val="22"/>
          <w:lang w:val="en"/>
        </w:rPr>
        <w:t>,</w:t>
      </w:r>
      <w:r w:rsidRPr="009578E2">
        <w:rPr>
          <w:sz w:val="22"/>
          <w:szCs w:val="22"/>
          <w:lang w:val="en"/>
        </w:rPr>
        <w:t xml:space="preserve"> </w:t>
      </w:r>
      <w:r w:rsidR="009C3054" w:rsidRPr="009578E2">
        <w:rPr>
          <w:sz w:val="22"/>
          <w:szCs w:val="22"/>
          <w:lang w:val="en"/>
        </w:rPr>
        <w:t xml:space="preserve">a </w:t>
      </w:r>
      <w:r w:rsidRPr="009578E2">
        <w:rPr>
          <w:sz w:val="22"/>
          <w:szCs w:val="22"/>
          <w:lang w:val="en"/>
        </w:rPr>
        <w:t xml:space="preserve">number of disease states share </w:t>
      </w:r>
      <w:r w:rsidR="00E616BD" w:rsidRPr="009578E2">
        <w:rPr>
          <w:sz w:val="22"/>
          <w:szCs w:val="22"/>
          <w:lang w:val="en"/>
        </w:rPr>
        <w:t xml:space="preserve">dysbiotic </w:t>
      </w:r>
      <w:r w:rsidRPr="009578E2">
        <w:rPr>
          <w:sz w:val="22"/>
          <w:szCs w:val="22"/>
          <w:lang w:val="en"/>
        </w:rPr>
        <w:t>patterns in microbial community composition</w:t>
      </w:r>
      <w:r w:rsidR="00E616BD" w:rsidRPr="009578E2">
        <w:rPr>
          <w:sz w:val="22"/>
          <w:szCs w:val="22"/>
          <w:lang w:val="en"/>
        </w:rPr>
        <w:t>s</w:t>
      </w:r>
      <w:r w:rsidRPr="009578E2">
        <w:rPr>
          <w:sz w:val="22"/>
          <w:szCs w:val="22"/>
          <w:lang w:val="en"/>
        </w:rPr>
        <w:t xml:space="preserve">, namely loss of diversity and expansion of facultative anaerobes </w:t>
      </w:r>
      <w:r w:rsidRPr="009578E2">
        <w:rPr>
          <w:sz w:val="22"/>
          <w:szCs w:val="22"/>
          <w:lang w:val="en"/>
        </w:rPr>
        <w:fldChar w:fldCharType="begin"/>
      </w:r>
      <w:r w:rsidR="000A51DB">
        <w:rPr>
          <w:sz w:val="22"/>
          <w:szCs w:val="22"/>
          <w:lang w:val="en"/>
        </w:rPr>
        <w:instrText xml:space="preserve"> ADDIN ZOTERO_ITEM CSL_CITATION {"citationID":"LKkqWApc","properties":{"formattedCitation":"(Litvak &amp; B\\uc0\\u228{}umler, 2019)","plainCitation":"(Litvak &amp; Bäumler, 2019)","noteIndex":0},"citationItems":[{"id":3971,"uris":["http://zotero.org/groups/4675359/items/Q22YDV9G"],"itemData":{"id":3971,"type":"article-journal","abstract":"In ecological terms, the microbiome is defined as the microbiota and its environment, a definition that encompasses the human host. The size, species composition, and biogeography of microbial communities is shaped by host interactions, and, in turn, the microbiota influences many aspects of human health. Here we discuss the concept of microbiota-nourishing immunity, a host-microbe chimera composed of the microbiota and host factors that shape the microbial ecosystem, which functions in conferring colonization resistance against pathogens. We propose that dysbiosis is a biomarker of a weakening in microbiota-nourishing immunity and that homeostasis can be defined as a state of immune competence. Microbiota-nourishing immunity thus provides a conceptual framework to further examine the mechanisms that preserve a healthy microbiome and the drivers and consequences of dysbiosis.","container-title":"Immunity","DOI":"10.1016/j.immuni.2019.08.003","ISSN":"1074-7613","issue":"2","journalAbbreviation":"Immunity","language":"en","page":"214-224","source":"ScienceDirect","title":"Microbiota-Nourishing Immunity: A Guide to Understanding Our Microbial Self","title-short":"Microbiota-Nourishing Immunity","volume":"51","author":[{"family":"Litvak","given":"Yael"},{"family":"Bäumler","given":"Andreas J."}],"issued":{"date-parts":[["2019",8,20]]}}}],"schema":"https://github.com/citation-style-language/schema/raw/master/csl-citation.json"} </w:instrText>
      </w:r>
      <w:r w:rsidRPr="009578E2">
        <w:rPr>
          <w:sz w:val="22"/>
          <w:szCs w:val="22"/>
          <w:lang w:val="en"/>
        </w:rPr>
        <w:fldChar w:fldCharType="separate"/>
      </w:r>
      <w:r w:rsidR="00A019E3" w:rsidRPr="00A019E3">
        <w:rPr>
          <w:sz w:val="22"/>
        </w:rPr>
        <w:t xml:space="preserve">(Litvak &amp; </w:t>
      </w:r>
      <w:proofErr w:type="spellStart"/>
      <w:r w:rsidR="00A019E3" w:rsidRPr="00A019E3">
        <w:rPr>
          <w:sz w:val="22"/>
        </w:rPr>
        <w:t>Bäumler</w:t>
      </w:r>
      <w:proofErr w:type="spellEnd"/>
      <w:r w:rsidR="00A019E3" w:rsidRPr="00A019E3">
        <w:rPr>
          <w:sz w:val="22"/>
        </w:rPr>
        <w:t>, 2019)</w:t>
      </w:r>
      <w:r w:rsidRPr="009578E2">
        <w:rPr>
          <w:sz w:val="22"/>
          <w:szCs w:val="22"/>
        </w:rPr>
        <w:fldChar w:fldCharType="end"/>
      </w:r>
      <w:r w:rsidRPr="009578E2">
        <w:rPr>
          <w:sz w:val="22"/>
          <w:szCs w:val="22"/>
          <w:lang w:val="en"/>
        </w:rPr>
        <w:t xml:space="preserve">. Understanding the factors that influence microbiome injury </w:t>
      </w:r>
      <w:r w:rsidR="00753C5D" w:rsidRPr="009578E2">
        <w:rPr>
          <w:sz w:val="22"/>
          <w:szCs w:val="22"/>
          <w:lang w:val="en"/>
        </w:rPr>
        <w:t>and</w:t>
      </w:r>
      <w:r w:rsidR="00E616BD" w:rsidRPr="009578E2">
        <w:rPr>
          <w:sz w:val="22"/>
          <w:szCs w:val="22"/>
          <w:lang w:val="en"/>
        </w:rPr>
        <w:t xml:space="preserve"> dysbiosis </w:t>
      </w:r>
      <w:r w:rsidRPr="009578E2">
        <w:rPr>
          <w:sz w:val="22"/>
          <w:szCs w:val="22"/>
          <w:lang w:val="en"/>
        </w:rPr>
        <w:t>is key to deciphering the interactions between host and commensal organisms and to designing therapeutic strategies that target the microbiome.</w:t>
      </w:r>
    </w:p>
    <w:p w14:paraId="23E7D886" w14:textId="1B954FD5" w:rsidR="00D220FD" w:rsidRPr="009578E2" w:rsidRDefault="00461ABA" w:rsidP="000A51DB">
      <w:pPr>
        <w:pStyle w:val="Legend"/>
        <w:spacing w:before="0" w:line="480" w:lineRule="auto"/>
        <w:ind w:firstLine="720"/>
        <w:jc w:val="both"/>
        <w:rPr>
          <w:b/>
          <w:sz w:val="22"/>
          <w:szCs w:val="22"/>
          <w:lang w:val="en"/>
        </w:rPr>
      </w:pPr>
      <w:del w:id="28" w:author="Schluter, Jonas" w:date="2023-08-28T15:01:00Z">
        <w:r w:rsidRPr="009578E2" w:rsidDel="000A51DB">
          <w:rPr>
            <w:sz w:val="22"/>
            <w:szCs w:val="22"/>
            <w:lang w:val="en"/>
          </w:rPr>
          <w:delText xml:space="preserve">Among the various </w:delText>
        </w:r>
      </w:del>
      <w:ins w:id="29" w:author="Schluter, Jonas" w:date="2023-08-28T15:01:00Z">
        <w:r w:rsidR="000A51DB">
          <w:rPr>
            <w:sz w:val="22"/>
            <w:szCs w:val="22"/>
            <w:lang w:val="en"/>
          </w:rPr>
          <w:t>H</w:t>
        </w:r>
      </w:ins>
      <w:del w:id="30" w:author="Schluter, Jonas" w:date="2023-08-28T15:01:00Z">
        <w:r w:rsidRPr="009578E2" w:rsidDel="000A51DB">
          <w:rPr>
            <w:sz w:val="22"/>
            <w:szCs w:val="22"/>
            <w:lang w:val="en"/>
          </w:rPr>
          <w:delText>h</w:delText>
        </w:r>
      </w:del>
      <w:r w:rsidRPr="009578E2">
        <w:rPr>
          <w:sz w:val="22"/>
          <w:szCs w:val="22"/>
          <w:lang w:val="en"/>
        </w:rPr>
        <w:t xml:space="preserve">ost and environmental factors </w:t>
      </w:r>
      <w:del w:id="31" w:author="Schluter, Jonas" w:date="2023-08-28T15:01:00Z">
        <w:r w:rsidRPr="009578E2" w:rsidDel="000A51DB">
          <w:rPr>
            <w:sz w:val="22"/>
            <w:szCs w:val="22"/>
            <w:lang w:val="en"/>
          </w:rPr>
          <w:delText xml:space="preserve">that </w:delText>
        </w:r>
      </w:del>
      <w:r w:rsidRPr="009578E2">
        <w:rPr>
          <w:sz w:val="22"/>
          <w:szCs w:val="22"/>
          <w:lang w:val="en"/>
        </w:rPr>
        <w:t>shape intestinal microbiome composition</w:t>
      </w:r>
      <w:ins w:id="32" w:author="Schluter, Jonas" w:date="2023-08-28T15:01:00Z">
        <w:r w:rsidR="000A51DB">
          <w:rPr>
            <w:sz w:val="22"/>
            <w:szCs w:val="22"/>
            <w:lang w:val="en"/>
          </w:rPr>
          <w:t>s</w:t>
        </w:r>
      </w:ins>
      <w:del w:id="33" w:author="Schluter, Jonas" w:date="2023-08-28T15:01:00Z">
        <w:r w:rsidRPr="009578E2" w:rsidDel="000A51DB">
          <w:rPr>
            <w:sz w:val="22"/>
            <w:szCs w:val="22"/>
            <w:lang w:val="en"/>
          </w:rPr>
          <w:delText>,</w:delText>
        </w:r>
      </w:del>
      <w:ins w:id="34" w:author="Schluter, Jonas" w:date="2023-08-28T15:01:00Z">
        <w:r w:rsidR="000A51DB">
          <w:rPr>
            <w:sz w:val="22"/>
            <w:szCs w:val="22"/>
            <w:lang w:val="en"/>
          </w:rPr>
          <w:t>;</w:t>
        </w:r>
      </w:ins>
      <w:ins w:id="35" w:author="Schluter, Jonas" w:date="2023-08-28T15:02:00Z">
        <w:r w:rsidR="000A51DB">
          <w:rPr>
            <w:sz w:val="22"/>
            <w:szCs w:val="22"/>
            <w:lang w:val="en"/>
          </w:rPr>
          <w:t xml:space="preserve"> in particular,</w:t>
        </w:r>
      </w:ins>
      <w:r w:rsidRPr="009578E2">
        <w:rPr>
          <w:sz w:val="22"/>
          <w:szCs w:val="22"/>
          <w:lang w:val="en"/>
        </w:rPr>
        <w:t xml:space="preserve"> a major effect of diet has been observed both in mice and human</w:t>
      </w:r>
      <w:r w:rsidR="0005383E" w:rsidRPr="009578E2">
        <w:rPr>
          <w:sz w:val="22"/>
          <w:szCs w:val="22"/>
          <w:lang w:val="en"/>
        </w:rPr>
        <w:t>s</w:t>
      </w:r>
      <w:r w:rsidRPr="009578E2">
        <w:rPr>
          <w:sz w:val="22"/>
          <w:szCs w:val="22"/>
          <w:lang w:val="en"/>
        </w:rPr>
        <w:t xml:space="preserve"> </w:t>
      </w:r>
      <w:r w:rsidRPr="009578E2">
        <w:rPr>
          <w:sz w:val="22"/>
          <w:szCs w:val="22"/>
          <w:lang w:val="en"/>
        </w:rPr>
        <w:fldChar w:fldCharType="begin"/>
      </w:r>
      <w:r w:rsidR="000A51DB">
        <w:rPr>
          <w:sz w:val="22"/>
          <w:szCs w:val="22"/>
          <w:lang w:val="en"/>
        </w:rPr>
        <w:instrText xml:space="preserve"> ADDIN ZOTERO_ITEM CSL_CITATION {"citationID":"ye9prsOa","properties":{"formattedCitation":"(Asnicar et al., 2021; David et al., 2014; Gacesa et al., 2022; Gentile &amp; Weir, 2018; Hildebrandt et al., 2009; Johnson et al., 2019; Jumpertz von Schwartzenberg et al., 2021; Lewis et al., 2015; Tuganbaev et al., 2020; Turnbaugh et al., 2008; Wastyk et al., 2021; Wu et al., 2011)","plainCitation":"(Asnicar et al., 2021; David et al., 2014; Gacesa et al., 2022; Gentile &amp; Weir, 2018; Hildebrandt et al., 2009; Johnson et al., 2019; Jumpertz von Schwartzenberg et al., 2021; Lewis et al., 2015; Tuganbaev et al., 2020; Turnbaugh et al., 2008; Wastyk et al., 2021; Wu et al., 2011)","noteIndex":0},"citationItems":[{"id":3989,"uris":["http://zotero.org/groups/4675359/items/4Z2DRNAA"],"itemData":{"id":3989,"type":"article-journal","container-title":"Cell","DOI":"10.1016/j.cell.2020.08.027","ISSN":"0092-8674, 1097-4172","issue":"6","journalAbbreviation":"Cell","language":"English","note":"publisher: Elsevier\nPMID: 32888430","page":"1441-1459.e21","source":"www.cell.com","title":"Diet Diurnally Regulates Small Intestinal Microbiome-Epithelial-Immune Homeostasis and Enteritis","volume":"182","author":[{"family":"Tuganbaev","given":"Timur"},{"family":"Mor","given":"Uria"},{"family":"Bashiardes","given":"Stavros"},{"family":"Liwinski","given":"Timur"},{"family":"Nobs","given":"Samuel Philip"},{"family":"Leshem","given":"Avner"},{"family":"Dori-Bachash","given":"Mally"},{"family":"Thaiss","given":"Christoph A."},{"family":"Pinker","given":"Elisha Y."},{"family":"Ratiner","given":"Karina"},{"family":"Adlung","given":"Lorenz"},{"family":"Federici","given":"Sara"},{"family":"Kleimeyer","given":"Christian"},{"family":"Moresi","given":"Claudia"},{"family":"Yamada","given":"Takahiro"},{"family":"Cohen","given":"Yotam"},{"family":"Zhang","given":"Xiao"},{"family":"Massalha","given":"Hassan"},{"family":"Massasa","given":"Efi"},{"family":"Kuperman","given":"Yael"},{"family":"Koni","given":"Pandelakis A."},{"family":"Harmelin","given":"Alon"},{"family":"Gao","given":"Nan"},{"family":"Itzkovitz","given":"Shalev"},{"family":"Honda","given":"Kenya"},{"family":"Shapiro","given":"Hagit"},{"family":"Elinav","given":"Eran"}],"issued":{"date-parts":[["2020",9,17]]}}},{"id":3969,"uris":["http://zotero.org/groups/4675359/items/92BBBVU7"],"itemData":{"id":3969,"type":"article-journal","abstract":"We have investigated the interrelationship between diet, gut microbial ecology, and energy balance using a mouse model of obesity produced by consumption of a prototypic Western diet. Diet-induced obesity (DIO) produced a bloom in a single uncultured clade within the Mollicutes class of the Firmicutes, which was diminished by subsequent dietary manipulations that limit weight gain. Microbiota transplantation from mice with DIO to lean germ-free recipients promoted greater fat deposition than transplants from lean donors. Metagenomic and biochemical analysis of the gut microbiome together with sequencing and metabolic reconstructions of a related human gut-associated Mollicute (Eubacterium dolichum) revealed features that may provide a competitive advantage to members of the bloom in the Western diet nutrient milieu, including import and processing of simple sugars. Our study illustrates how combining comparative metagenomics with gnotobiotic mouse models and specific dietary manipulations can disclose the niches of previously uncharacterized members of the gut microbiota.","container-title":"Cell Host &amp; Microbe","DOI":"10.1016/j.chom.2008.02.015","ISSN":"1931-3128","issue":"4","journalAbbreviation":"Cell Host &amp; Microbe","language":"en","page":"213-223","source":"ScienceDirect","title":"Diet-Induced Obesity Is Linked to Marked but Reversible Alterations in the Mouse Distal Gut Microbiome","volume":"3","author":[{"family":"Turnbaugh","given":"Peter J."},{"family":"Bäckhed","given":"Fredrik"},{"family":"Fulton","given":"Lucinda"},{"family":"Gordon","given":"Jeffrey I."}],"issued":{"date-parts":[["2008",4,17]]}}},{"id":3996,"uris":["http://zotero.org/groups/4675359/items/2U6WB7F8"],"itemData":{"id":3996,"type":"article-journal","abstract":"BACKGROUND &amp; AIMS: The composition of the gut microbiome is affected by host phenotype, genotype, immune function, and diet. Here, we used the phenotype of RELMbeta knockout (KO) mice to assess the influence of these factors.\nMETHODS: Both wild-type and RELMbeta KO mice were lean on a standard chow diet, but, upon switching to a high-fat diet, wild-type mice became obese, whereas RELMbeta KO mice remained comparatively lean. To investigate the influence of diet, genotype, and obesity on microbiome composition, we used deep sequencing to characterize 25,790 16S rDNA sequences from uncultured bacterial communities from both genotypes on both diets.\nRESULTS: We found large alterations associated with switching to the high-fat diet, including a decrease in Bacteroidetes and an increase in both Firmicutes and Proteobacteria. This was seen for both genotypes (ie, in the presence and absence of obesity), indicating that the high-fat diet itself, and not the obese state, mainly accounted for the observed changes in the gut microbiota. The RELMbeta genotype also modestly influenced microbiome composition independently of diet. Metagenomic analysis of 537,604 sequence reads documented extensive changes in gene content because of a high-fat diet, including an increase in transporters and 2-component sensor responders as well as a general decrease in metabolic genes. Unexpectedly, we found a substantial amount of murine DNA in our samples that increased in proportion on a high-fat diet.\nCONCLUSIONS: These results demonstrate the importance of diet as a determinant of gut microbiome composition and suggest the need to control for dietary variation when evaluating the composition of the human gut microbiome.","container-title":"Gastroenterology","DOI":"10.1053/j.gastro.2009.08.042","ISSN":"1528-0012","issue":"5","journalAbbreviation":"Gastroenterology","language":"eng","note":"PMID: 19706296\nPMCID: PMC2770164","page":"1716-1724.e1-2","source":"PubMed","title":"High-fat diet determines the composition of the murine gut microbiome independently of obesity","volume":"137","author":[{"family":"Hildebrandt","given":"Marie A."},{"family":"Hoffmann","given":"Christian"},{"family":"Sherrill-Mix","given":"Scott A."},{"family":"Keilbaugh","given":"Sue A."},{"family":"Hamady","given":"Micah"},{"family":"Chen","given":"Ying-Yu"},{"family":"Knight","given":"Rob"},{"family":"Ahima","given":"Rexford S."},{"family":"Bushman","given":"Frederic"},{"family":"Wu","given":"Gary D."}],"issued":{"date-parts":[["2009",11]]}}},{"id":3965,"uris":["http://zotero.org/groups/4675359/items/3I229SKQ"],"itemData":{"id":3965,"type":"article-journal","abstract":"The gut microbiome is associated with diverse diseases1–3, but a universal signature of a healthy or unhealthy microbiome has not been identified, and there is a need to understand how genetics, exposome, lifestyle and diet shape the microbiome in health and disease. Here we profiled bacterial composition, function, antibiotic resistance and virulence factors in the gut microbiomes of 8,208 Dutch individuals from a three-generational cohort comprising 2,756 families. We correlated these to 241 host and environmental factors, including physical and mental health, use of medication, diet, socioeconomic factors and childhood and current exposome. We identify that the microbiome is shaped primarily by the environment and cohabitation. Only around 6.6% of taxa are heritable, whereas the variance of around 48.6% of taxa is significantly explained by cohabitation. By identifying 2,856 associations between the microbiome and health, we find that seemingly unrelated diseases share a common microbiome signature that is independent of comorbidities. Furthermore, we identify 7,519 associations between microbiome features and diet, socioeconomics and early life and current exposome, with numerous early-life and current factors being significantly associated with microbiome function and composition. Overall, this study provides a comprehensive overview of gut microbiome and the underlying impact of heritability and exposures that will facilitate future development of microbiome-targeted therapies.","container-title":"Nature","DOI":"10.1038/s41586-022-04567-7","ISSN":"1476-4687","issue":"7907","language":"en","license":"2022 The Author(s), under exclusive licence to Springer Nature Limited","note":"number: 7907\npublisher: Nature Publishing Group","page":"732-739","source":"www.nature.com","title":"Environmental factors shaping the gut microbiome in a Dutch population","volume":"604","author":[{"family":"Gacesa","given":"R."},{"family":"Kurilshikov","given":"A."},{"family":"Vich Vila","given":"A."},{"family":"Sinha","given":"T."},{"family":"Klaassen","given":"M. a. Y."},{"family":"Bolte","given":"L. A."},{"family":"Andreu-Sánchez","given":"S."},{"family":"Chen","given":"L."},{"family":"Collij","given":"V."},{"family":"Hu","given":"S."},{"family":"Dekens","given":"J. a. M."},{"family":"Lenters","given":"V. C."},{"family":"Björk","given":"J. R."},{"family":"Swarte","given":"J. C."},{"family":"Swertz","given":"M. A."},{"family":"Jansen","given":"B. H."},{"family":"Gelderloos-Arends","given":"J."},{"family":"Jankipersadsing","given":"S."},{"family":"Hofker","given":"M."},{"family":"Vermeulen","given":"R. C. H."},{"family":"Sanna","given":"S."},{"family":"Harmsen","given":"H. J. M."},{"family":"Wijmenga","given":"C."},{"family":"Fu","given":"J."},{"family":"Zhernakova","given":"A."},{"family":"Weersma","given":"R. K."}],"issued":{"date-parts":[["2022",4]]}},"label":"page"},{"id":3998,"uris":["http://zotero.org/groups/4675359/items/W6AY5D2C"],"itemData":{"id":3998,"type":"article-journal","abstract":"The gut microbiome is shaped by diet and influences host metabolism; however, these links are complex and can be unique to each individual. We performed deep metagenomic sequencing of 1,203 gut microbiomes from 1,098 individuals enrolled in the Personalised Responses to Dietary Composition Trial (PREDICT 1) study, whose detailed long-term diet information, as well as hundreds of fasting and same-meal postprandial cardiometabolic blood marker measurements were available. We found many significant associations between microbes and specific nutrients, foods, food groups and general dietary indices, which were driven especially by the presence and diversity of healthy and plant-based foods. Microbial biomarkers of obesity were reproducible across external publicly available cohorts and in agreement with circulating blood metabolites that are indicators of cardiovascular disease risk. While some microbes, such as Prevotella copri and Blastocystis spp., were indicators of favorable postprandial glucose metabolism, overall microbiome composition was predictive for a large panel of cardiometabolic blood markers including fasting and postprandial glycemic, lipemic and inflammatory indices. The panel of intestinal species associated with healthy dietary habits overlapped with those associated with favorable cardiometabolic and postprandial markers, indicating that our large-scale resource can potentially stratify the gut microbiome into generalizable health levels in individuals without clinically manifest disease.","container-title":"Nature Medicine","DOI":"10.1038/s41591-020-01183-8","ISSN":"1546-170X","issue":"2","journalAbbreviation":"Nat Med","language":"eng","note":"PMID: 33432175\nPMCID: PMC8353542","page":"321-332","source":"PubMed","title":"Microbiome connections with host metabolism and habitual diet from 1,098 deeply phenotyped individuals","volume":"27","author":[{"family":"Asnicar","given":"Francesco"},{"family":"Berry","given":"Sarah E."},{"family":"Valdes","given":"Ana M."},{"family":"Nguyen","given":"Long H."},{"family":"Piccinno","given":"Gianmarco"},{"family":"Drew","given":"David A."},{"family":"Leeming","given":"Emily"},{"family":"Gibson","given":"Rachel"},{"family":"Le Roy","given":"Caroline"},{"family":"Khatib","given":"Haya Al"},{"family":"Francis","given":"Lucy"},{"family":"Mazidi","given":"Mohsen"},{"family":"Mompeo","given":"Olatz"},{"family":"Valles-Colomer","given":"Mireia"},{"family":"Tett","given":"Adrian"},{"family":"Beghini","given":"Francesco"},{"family":"Dubois","given":"Léonard"},{"family":"Bazzani","given":"Davide"},{"family":"Thomas","given":"Andrew Maltez"},{"family":"Mirzayi","given":"Chloe"},{"family":"Khleborodova","given":"Asya"},{"family":"Oh","given":"Sehyun"},{"family":"Hine","given":"Rachel"},{"family":"Bonnett","given":"Christopher"},{"family":"Capdevila","given":"Joan"},{"family":"Danzanvilliers","given":"Serge"},{"family":"Giordano","given":"Francesca"},{"family":"Geistlinger","given":"Ludwig"},{"family":"Waldron","given":"Levi"},{"family":"Davies","given":"Richard"},{"family":"Hadjigeorgiou","given":"George"},{"family":"Wolf","given":"Jonathan"},{"family":"Ordovás","given":"José M."},{"family":"Gardner","given":"Christopher"},{"family":"Franks","given":"Paul W."},{"family":"Chan","given":"Andrew T."},{"family":"Huttenhower","given":"Curtis"},{"family":"Spector","given":"Tim D."},{"family":"Segata","given":"Nicola"}],"issued":{"date-parts":[["2021",2]]}}},{"id":3908,"uris":["http://zotero.org/groups/4675359/items/5JCLAA2Q"],"itemData":{"id":3908,"type":"article-journal","abstract":"Diet is a key determinant of human gut microbiome variation. However, the fine-scale relationships between daily food choices and human gut microbiome composition remain unexplored. Here, we used multivariate methods to integrate 24-h food records and fecal shotgun metagenomes from 34 healthy human subjects collected daily over 17 days. Microbiome composition depended on multiple days of dietary history and was more strongly associated with food choices than with conventional nutrient profiles, and daily microbial responses to diet were highly personalized. Data from two subjects consuming only meal replacement beverages suggest that a monotonous diet does not induce microbiome stability in humans, and instead, overall dietary diversity associates with microbiome stability. Our work provides key methodological insights for future diet-microbiome studies and suggests that food-based interventions seeking to modulate the gut microbiota may need to be tailored to the individual microbiome. Trial Registration: ClinicalTrials.gov: NCT03610477.","container-title":"Cell Host &amp; Microbe","DOI":"10.1016/j.chom.2019.05.005","ISSN":"1934-6069","issue":"6","journalAbbreviation":"Cell Host Microbe","language":"eng","note":"PMID: 31194939","page":"789-802.e5","source":"PubMed","title":"Daily Sampling Reveals Personalized Diet-Microbiome Associations in Humans","volume":"25","author":[{"family":"Johnson","given":"Abigail J."},{"family":"Vangay","given":"Pajau"},{"family":"Al-Ghalith","given":"Gabriel A."},{"family":"Hillmann","given":"Benjamin M."},{"family":"Ward","given":"Tonya L."},{"family":"Shields-Cutler","given":"Robin R."},{"family":"Kim","given":"Austin D."},{"family":"Shmagel","given":"Anna Konstantinovna"},{"family":"Syed","given":"Arzang N."},{"literal":"Personalized Microbiome Class Students"},{"family":"Walter","given":"Jens"},{"family":"Menon","given":"Ravi"},{"family":"Koecher","given":"Katie"},{"family":"Knights","given":"Dan"}],"issued":{"date-parts":[["2019",6,12]]}}},{"id":3973,"uris":["http://zotero.org/groups/4675359/items/9A2GWDXM"],"itemData":{"id":3973,"type":"article-journal","container-title":"Science","DOI":"10.1126/science.aau5812","issue":"6416","note":"publisher: American Association for the Advancement of Science","page":"776-780","source":"science.org (Atypon)","title":"The gut microbiota at the intersection of diet and human health","volume":"362","author":[{"family":"Gentile","given":"Christopher L."},{"family":"Weir","given":"Tiffany L."}],"issued":{"date-parts":[["2018",11,16]]}}},{"id":3963,"uris":["http://zotero.org/groups/4675359/items/DG7XFHGF"],"itemData":{"id":3963,"type":"article-journal","abstract":"Diet strongly affects human health, partly by modulating gut microbiome composition. We used diet inventories and 16S rDNA sequencing to characterize fecal samples from 98 individuals. Fecal communities clustered into enterotypes distinguished primarily by levels of Bacteroides and Prevotella. Enterotypes were strongly associated with long-term diets, particularly protein and animal fat (Bacteroides) versus carbohydrates (Prevotella). A controlled-feeding study of 10 subjects showed that microbiome composition changed detectably within 24 hours of initiating a high-fat/low-fiber or low-fat/high-fiber diet, but that enterotype identity remained stable during the 10-day study. Thus, alternative enterotype states are associated with long-term diet.","container-title":"Science (New York, N.Y.)","DOI":"10.1126/science.1208344","ISSN":"1095-9203","issue":"6052","journalAbbreviation":"Science","language":"eng","note":"PMID: 21885731\nPMCID: PMC3368382","page":"105-108","source":"PubMed","title":"Linking long-term dietary patterns with gut microbial enterotypes","volume":"334","author":[{"family":"Wu","given":"Gary D."},{"family":"Chen","given":"Jun"},{"family":"Hoffmann","given":"Christian"},{"family":"Bittinger","given":"Kyle"},{"family":"Chen","given":"Ying-Yu"},{"family":"Keilbaugh","given":"Sue A."},{"family":"Bewtra","given":"Meenakshi"},{"family":"Knights","given":"Dan"},{"family":"Walters","given":"William A."},{"family":"Knight","given":"Rob"},{"family":"Sinha","given":"Rohini"},{"family":"Gilroy","given":"Erin"},{"family":"Gupta","given":"Kernika"},{"family":"Baldassano","given":"Robert"},{"family":"Nessel","given":"Lisa"},{"family":"Li","given":"Hongzhe"},{"family":"Bushman","given":"Frederic D."},{"family":"Lewis","given":"James D."}],"issued":{"date-parts":[["2011",10,7]]}}},{"id":3951,"uris":["http://zotero.org/groups/4675359/items/92TS2PQN"],"itemData":{"id":3951,"type":"article-journal","abstract":"Disturbance to human microbiota may underlie several pathologies. Yet, we lack a comprehensive understanding of how lifestyle affects the dynamics of human-associated microbial communities.","container-title":"Genome Biology","DOI":"10.1186/gb-2014-15-7-r89","ISSN":"1474-760X","issue":"7","journalAbbreviation":"Genome Biology","page":"R89","source":"BioMed Central","title":"Host lifestyle affects human microbiota on daily timescales","volume":"15","author":[{"family":"David","given":"Lawrence A."},{"family":"Materna","given":"Arne C."},{"family":"Friedman","given":"Jonathan"},{"family":"Campos-Baptista","given":"Maria I."},{"family":"Blackburn","given":"Matthew C."},{"family":"Perrotta","given":"Allison"},{"family":"Erdman","given":"Susan E."},{"family":"Alm","given":"Eric J."}],"issued":{"date-parts":[["2014",7,25]]}}},{"id":3975,"uris":["http://zotero.org/groups/4675359/items/T6Q6MWC7"],"itemData":{"id":3975,"type":"article-journal","abstract":"Diet modulates the gut microbiome, which in turn can impact the immune system. Here, we determined how two microbiota-targeted dietary interventions, plant-based fiber and fermented foods, influence the human microbiome and immune system in healthy adults. Using a 17-week randomized, prospective study (n = 18/arm) combined with -omics measurements of microbiome and host, including extensive immune profiling, we found diet-specific effects. The high-fiber diet increased microbiome-encoded glycan-degrading carbohydrate active enzymes (CAZymes) despite stable microbial community diversity. Although cytokine response score (primary outcome) was unchanged, three distinct immunological trajectories in high-fiber consumers corresponded to baseline microbiota diversity. Alternatively, the high-fermented-food diet steadily increased microbiota diversity and decreased inflammatory markers. The data highlight how coupling dietary interventions to deep and longitudinal immune and microbiome profiling can provide individualized and population-wide insight. Fermented foods may be valuable in countering the decreased microbiome diversity and increased inflammation pervasive in industrialized society.","container-title":"Cell","DOI":"10.1016/j.cell.2021.06.019","ISSN":"1097-4172","issue":"16","journalAbbreviation":"Cell","language":"eng","note":"PMID: 34256014\nPMCID: PMC9020749","page":"4137-4153.e14","source":"PubMed","title":"Gut-microbiota-targeted diets modulate human immune status","volume":"184","author":[{"family":"Wastyk","given":"Hannah C."},{"family":"Fragiadakis","given":"Gabriela K."},{"family":"Perelman","given":"Dalia"},{"family":"Dahan","given":"Dylan"},{"family":"Merrill","given":"Bryan D."},{"family":"Yu","given":"Feiqiao B."},{"family":"Topf","given":"Madeline"},{"family":"Gonzalez","given":"Carlos G."},{"family":"Van Treuren","given":"William"},{"family":"Han","given":"Shuo"},{"family":"Robinson","given":"Jennifer L."},{"family":"Elias","given":"Joshua E."},{"family":"Sonnenburg","given":"Erica D."},{"family":"Gardner","given":"Christopher D."},{"family":"Sonnenburg","given":"Justin L."}],"issued":{"date-parts":[["2021",8,5]]}}},{"id":3958,"uris":["http://zotero.org/groups/4675359/items/25RIE8HX"],"itemData":{"id":3958,"type":"article-journal","container-title":"Cell Host &amp; Microbe","DOI":"10.1016/j.chom.2015.09.008","ISSN":"1931-3128","issue":"4","journalAbbreviation":"Cell Host &amp; Microbe","language":"English","note":"publisher: Elsevier\nPMID: 26468751","page":"489-500","source":"www.cell.com","title":"Inflammation, Antibiotics, and Diet as Environmental Stressors of the Gut Microbiome in Pediatric Crohn’s Disease","volume":"18","author":[{"family":"Lewis","given":"James D."},{"family":"Chen","given":"Eric Z."},{"family":"Baldassano","given":"Robert N."},{"family":"Otley","given":"Anthony R."},{"family":"Griffiths","given":"Anne M."},{"family":"Lee","given":"Dale"},{"family":"Bittinger","given":"Kyle"},{"family":"Bailey","given":"Aubrey"},{"family":"Friedman","given":"Elliot S."},{"family":"Hoffmann","given":"Christian"},{"family":"Albenberg","given":"Lindsey"},{"family":"Sinha","given":"Rohini"},{"family":"Compher","given":"Charlene"},{"family":"Gilroy","given":"Erin"},{"family":"Nessel","given":"Lisa"},{"family":"Grant","given":"Amy"},{"family":"Chehoud","given":"Christel"},{"family":"Li","given":"Hongzhe"},{"family":"Wu","given":"Gary D."},{"family":"Bushman","given":"Frederic D."}],"issued":{"date-parts":[["2015",10,14]]}}},{"id":3954,"uris":["http://zotero.org/groups/4675359/items/8JMN4Z9I"],"itemData":{"id":3954,"type":"article-journal","abstract":"Diet is a major factor that shapes the gut microbiome1, but the consequences of diet-induced changes in the microbiome for host pathophysiology remain poorly understood. We conducted a randomized human intervention study using a very-low-calorie diet (NCT01105143). Although metabolic health was improved, severe calorie restriction led to a decrease in bacterial abundance and restructuring of the gut microbiome. Transplantation of post-diet microbiota to mice decreased their body weight and adiposity relative to mice that received pre-diet microbiota. Weight loss was associated with impaired nutrient absorption and enrichment in Clostridioides difficile, which was consistent with a decrease in bile acids and was sufficient to replicate metabolic phenotypes in mice in a toxin-dependent manner. These results emphasize the importance of diet–microbiome interactions in modulating host energy balance and the need to understand the role of diet in the interplay between pathogenic and beneficial symbionts.","container-title":"Nature","DOI":"10.1038/s41586-021-03663-4","ISSN":"1476-4687","issue":"7866","language":"en","license":"2021 The Author(s), under exclusive licence to Springer Nature Limited","note":"number: 7866\npublisher: Nature Publishing Group","page":"272-277","source":"www.nature.com","title":"Caloric restriction disrupts the microbiota and colonization resistance","volume":"595","author":[{"family":"Jumpertz von Schwartzenberg","given":"Reiner"},{"family":"Bisanz","given":"Jordan E."},{"family":"Lyalina","given":"Svetlana"},{"family":"Spanogiannopoulos","given":"Peter"},{"family":"Ang","given":"Qi Yan"},{"family":"Cai","given":"Jingwei"},{"family":"Dickmann","given":"Sophia"},{"family":"Friedrich","given":"Marie"},{"family":"Liu","given":"Su-Yang"},{"family":"Collins","given":"Stephanie L."},{"family":"Ingebrigtsen","given":"Danielle"},{"family":"Miller","given":"Steve"},{"family":"Turnbaugh","given":"Jessie A."},{"family":"Patterson","given":"Andrew D."},{"family":"Pollard","given":"Katherine S."},{"family":"Mai","given":"Knut"},{"family":"Spranger","given":"Joachim"},{"family":"Turnbaugh","given":"Peter J."}],"issued":{"date-parts":[["2021",7]]}}}],"schema":"https://github.com/citation-style-language/schema/raw/master/csl-citation.json"} </w:instrText>
      </w:r>
      <w:r w:rsidRPr="009578E2">
        <w:rPr>
          <w:sz w:val="22"/>
          <w:szCs w:val="22"/>
          <w:lang w:val="en"/>
        </w:rPr>
        <w:fldChar w:fldCharType="separate"/>
      </w:r>
      <w:r w:rsidR="00A019E3">
        <w:rPr>
          <w:sz w:val="22"/>
        </w:rPr>
        <w:t>(</w:t>
      </w:r>
      <w:proofErr w:type="spellStart"/>
      <w:r w:rsidR="00A019E3">
        <w:rPr>
          <w:sz w:val="22"/>
        </w:rPr>
        <w:t>Asnicar</w:t>
      </w:r>
      <w:proofErr w:type="spellEnd"/>
      <w:r w:rsidR="00A019E3">
        <w:rPr>
          <w:sz w:val="22"/>
        </w:rPr>
        <w:t xml:space="preserve"> et al., 2021; David et al., 2014; </w:t>
      </w:r>
      <w:proofErr w:type="spellStart"/>
      <w:r w:rsidR="00A019E3">
        <w:rPr>
          <w:sz w:val="22"/>
        </w:rPr>
        <w:t>Gacesa</w:t>
      </w:r>
      <w:proofErr w:type="spellEnd"/>
      <w:r w:rsidR="00A019E3">
        <w:rPr>
          <w:sz w:val="22"/>
        </w:rPr>
        <w:t xml:space="preserve"> et al., 2022; Gentile &amp; Weir, 2018; Hildebrandt et al., 2009; Johnson et al., 2019; </w:t>
      </w:r>
      <w:proofErr w:type="spellStart"/>
      <w:r w:rsidR="00A019E3">
        <w:rPr>
          <w:sz w:val="22"/>
        </w:rPr>
        <w:t>Jumpertz</w:t>
      </w:r>
      <w:proofErr w:type="spellEnd"/>
      <w:r w:rsidR="00A019E3">
        <w:rPr>
          <w:sz w:val="22"/>
        </w:rPr>
        <w:t xml:space="preserve"> von </w:t>
      </w:r>
      <w:proofErr w:type="spellStart"/>
      <w:r w:rsidR="00A019E3">
        <w:rPr>
          <w:sz w:val="22"/>
        </w:rPr>
        <w:t>Schwartzenberg</w:t>
      </w:r>
      <w:proofErr w:type="spellEnd"/>
      <w:r w:rsidR="00A019E3">
        <w:rPr>
          <w:sz w:val="22"/>
        </w:rPr>
        <w:t xml:space="preserve"> et al., 2021; Lewis et al., 2015; </w:t>
      </w:r>
      <w:proofErr w:type="spellStart"/>
      <w:r w:rsidR="00A019E3">
        <w:rPr>
          <w:sz w:val="22"/>
        </w:rPr>
        <w:t>Tuganbaev</w:t>
      </w:r>
      <w:proofErr w:type="spellEnd"/>
      <w:r w:rsidR="00A019E3">
        <w:rPr>
          <w:sz w:val="22"/>
        </w:rPr>
        <w:t xml:space="preserve"> et al., 2020; </w:t>
      </w:r>
      <w:proofErr w:type="spellStart"/>
      <w:r w:rsidR="00A019E3">
        <w:rPr>
          <w:sz w:val="22"/>
        </w:rPr>
        <w:t>Turnbaugh</w:t>
      </w:r>
      <w:proofErr w:type="spellEnd"/>
      <w:r w:rsidR="00A019E3">
        <w:rPr>
          <w:sz w:val="22"/>
        </w:rPr>
        <w:t xml:space="preserve"> et al., 2008; </w:t>
      </w:r>
      <w:proofErr w:type="spellStart"/>
      <w:r w:rsidR="00A019E3">
        <w:rPr>
          <w:sz w:val="22"/>
        </w:rPr>
        <w:t>Wastyk</w:t>
      </w:r>
      <w:proofErr w:type="spellEnd"/>
      <w:r w:rsidR="00A019E3">
        <w:rPr>
          <w:sz w:val="22"/>
        </w:rPr>
        <w:t xml:space="preserve"> et al., 2021; Wu et al., 2011)</w:t>
      </w:r>
      <w:r w:rsidRPr="009578E2">
        <w:rPr>
          <w:sz w:val="22"/>
          <w:szCs w:val="22"/>
        </w:rPr>
        <w:fldChar w:fldCharType="end"/>
      </w:r>
      <w:r w:rsidR="00127628">
        <w:rPr>
          <w:sz w:val="22"/>
          <w:szCs w:val="22"/>
        </w:rPr>
        <w:t>.</w:t>
      </w:r>
      <w:r w:rsidRPr="009578E2">
        <w:rPr>
          <w:sz w:val="22"/>
          <w:szCs w:val="22"/>
          <w:lang w:val="en"/>
        </w:rPr>
        <w:t xml:space="preserve"> </w:t>
      </w:r>
      <w:r w:rsidR="0005383E" w:rsidRPr="009578E2">
        <w:rPr>
          <w:sz w:val="22"/>
          <w:szCs w:val="22"/>
          <w:lang w:val="en"/>
        </w:rPr>
        <w:t>M</w:t>
      </w:r>
      <w:r w:rsidRPr="009578E2">
        <w:rPr>
          <w:sz w:val="22"/>
          <w:szCs w:val="22"/>
          <w:lang w:val="en"/>
        </w:rPr>
        <w:t>ost of th</w:t>
      </w:r>
      <w:ins w:id="36" w:author="Schluter, Jonas" w:date="2023-08-28T15:02:00Z">
        <w:r w:rsidR="000A51DB">
          <w:rPr>
            <w:sz w:val="22"/>
            <w:szCs w:val="22"/>
            <w:lang w:val="en"/>
          </w:rPr>
          <w:t>e</w:t>
        </w:r>
      </w:ins>
      <w:del w:id="37" w:author="Schluter, Jonas" w:date="2023-08-28T15:02:00Z">
        <w:r w:rsidRPr="009578E2" w:rsidDel="000A51DB">
          <w:rPr>
            <w:sz w:val="22"/>
            <w:szCs w:val="22"/>
            <w:lang w:val="en"/>
          </w:rPr>
          <w:delText>ese</w:delText>
        </w:r>
      </w:del>
      <w:r w:rsidRPr="009578E2">
        <w:rPr>
          <w:sz w:val="22"/>
          <w:szCs w:val="22"/>
          <w:lang w:val="en"/>
        </w:rPr>
        <w:t xml:space="preserve"> human analyses</w:t>
      </w:r>
      <w:r w:rsidR="0005383E" w:rsidRPr="009578E2">
        <w:rPr>
          <w:sz w:val="22"/>
          <w:szCs w:val="22"/>
          <w:lang w:val="en"/>
        </w:rPr>
        <w:t>, however,</w:t>
      </w:r>
      <w:r w:rsidRPr="009578E2">
        <w:rPr>
          <w:sz w:val="22"/>
          <w:szCs w:val="22"/>
          <w:lang w:val="en"/>
        </w:rPr>
        <w:t xml:space="preserve"> were conducted </w:t>
      </w:r>
      <w:r w:rsidR="00984570" w:rsidRPr="009578E2">
        <w:rPr>
          <w:sz w:val="22"/>
          <w:szCs w:val="22"/>
          <w:lang w:val="en"/>
        </w:rPr>
        <w:t>in</w:t>
      </w:r>
      <w:r w:rsidR="00E616BD" w:rsidRPr="009578E2">
        <w:rPr>
          <w:sz w:val="22"/>
          <w:szCs w:val="22"/>
          <w:lang w:val="en"/>
        </w:rPr>
        <w:t xml:space="preserve"> </w:t>
      </w:r>
      <w:r w:rsidRPr="009578E2">
        <w:rPr>
          <w:sz w:val="22"/>
          <w:szCs w:val="22"/>
          <w:lang w:val="en"/>
        </w:rPr>
        <w:t>volunteers</w:t>
      </w:r>
      <w:r w:rsidR="00842829" w:rsidRPr="009578E2">
        <w:rPr>
          <w:sz w:val="22"/>
          <w:szCs w:val="22"/>
          <w:lang w:val="en"/>
        </w:rPr>
        <w:t xml:space="preserve"> </w:t>
      </w:r>
      <w:del w:id="38" w:author="Schluter, Jonas" w:date="2023-08-28T15:02:00Z">
        <w:r w:rsidR="00842829" w:rsidRPr="009578E2" w:rsidDel="000A51DB">
          <w:rPr>
            <w:sz w:val="22"/>
            <w:szCs w:val="22"/>
            <w:lang w:val="en"/>
          </w:rPr>
          <w:delText xml:space="preserve">at steady state or </w:delText>
        </w:r>
      </w:del>
      <w:r w:rsidR="00842829" w:rsidRPr="009578E2">
        <w:rPr>
          <w:sz w:val="22"/>
          <w:szCs w:val="22"/>
          <w:lang w:val="en"/>
        </w:rPr>
        <w:t xml:space="preserve">in </w:t>
      </w:r>
      <w:r w:rsidR="001A3182" w:rsidRPr="009578E2">
        <w:rPr>
          <w:sz w:val="22"/>
          <w:szCs w:val="22"/>
          <w:lang w:val="en"/>
        </w:rPr>
        <w:t>small dietary</w:t>
      </w:r>
      <w:r w:rsidR="00B13CCD">
        <w:rPr>
          <w:sz w:val="22"/>
          <w:szCs w:val="22"/>
          <w:lang w:val="en"/>
        </w:rPr>
        <w:t>-</w:t>
      </w:r>
      <w:r w:rsidRPr="009578E2">
        <w:rPr>
          <w:sz w:val="22"/>
          <w:szCs w:val="22"/>
          <w:lang w:val="en"/>
        </w:rPr>
        <w:t xml:space="preserve">intervention trials </w:t>
      </w:r>
      <w:r w:rsidR="001A3182" w:rsidRPr="009578E2">
        <w:rPr>
          <w:sz w:val="22"/>
          <w:szCs w:val="22"/>
          <w:lang w:val="en"/>
        </w:rPr>
        <w:t>in</w:t>
      </w:r>
      <w:r w:rsidRPr="009578E2">
        <w:rPr>
          <w:sz w:val="22"/>
          <w:szCs w:val="22"/>
          <w:lang w:val="en"/>
        </w:rPr>
        <w:t xml:space="preserve"> </w:t>
      </w:r>
      <w:r w:rsidR="00842829" w:rsidRPr="009578E2">
        <w:rPr>
          <w:sz w:val="22"/>
          <w:szCs w:val="22"/>
          <w:lang w:val="en"/>
        </w:rPr>
        <w:t xml:space="preserve">subjects with </w:t>
      </w:r>
      <w:r w:rsidR="00373CCC" w:rsidRPr="009578E2">
        <w:rPr>
          <w:sz w:val="22"/>
          <w:szCs w:val="22"/>
          <w:lang w:val="en"/>
        </w:rPr>
        <w:t>chronic conditions</w:t>
      </w:r>
      <w:ins w:id="39" w:author="Schluter, Jonas" w:date="2023-08-28T15:02:00Z">
        <w:r w:rsidR="000A51DB">
          <w:rPr>
            <w:sz w:val="22"/>
            <w:szCs w:val="22"/>
            <w:lang w:val="en"/>
          </w:rPr>
          <w:t xml:space="preserve"> or healthy volunteers</w:t>
        </w:r>
      </w:ins>
      <w:ins w:id="40" w:author="Schluter, Jonas" w:date="2023-08-28T15:03:00Z">
        <w:r w:rsidR="000A51DB">
          <w:rPr>
            <w:sz w:val="22"/>
            <w:szCs w:val="22"/>
            <w:lang w:val="en"/>
          </w:rPr>
          <w:t xml:space="preserve"> with unperturbed, stable microbiomes</w:t>
        </w:r>
      </w:ins>
      <w:r w:rsidR="000A51DB">
        <w:rPr>
          <w:sz w:val="22"/>
          <w:szCs w:val="22"/>
          <w:lang w:val="en"/>
        </w:rPr>
        <w:fldChar w:fldCharType="begin"/>
      </w:r>
      <w:r w:rsidR="000A51DB">
        <w:rPr>
          <w:sz w:val="22"/>
          <w:szCs w:val="22"/>
          <w:lang w:val="en"/>
        </w:rPr>
        <w:instrText xml:space="preserve"> ADDIN ZOTERO_ITEM CSL_CITATION {"citationID":"RczGVHrp","properties":{"formattedCitation":"(Mart\\uc0\\u237{}nez et al., 2013)","plainCitation":"(Martínez et al., 2013)","noteIndex":0},"citationItems":[{"id":602,"uris":["http://zotero.org/users/10080450/items/4M4PXI4Q"],"itemData":{"id":602,"type":"article-journal","abstract":"Next-generation sequencing has greatly contributed to an improved ecological understanding of the human gut microbiota. Nevertheless, questions remain regarding the characteristics of this ecosystem and the ecological processes that shape it, and controversy has arisen regarding the stability of the bacterial populations and the existence of a temporal core. In this study, we have characterized the fecal microbial communities of three human individuals over a one-year period by 454 pyrosequencing of 16S rRNA tags in order to investigate the temporal characteristics of the bacterial communities. The findings revealed a temporal core of 33 to 40 species-level Operational Taxonomic Units (OTUs) within subjects. Although these OTUs accounted only for around 12% of the total OTUs detected, they added up to &gt;75% of the total sequences obtained for each individual. In order to determine the capacity of the sequencing and bioinformatic approaches applied during this study to accurately determine the proportion of a core microbiota, we analyzed the fecal microbiota of nine mice with a defined three-member community. This experiment revealed that the sequencing approach inflated the amount of rare OTUs, which introduced a significant degree of artificial variation across samples, and hence reduced the apparent fraction of shared OTUs. However, when assessing the data quantitatively by focusing on dominant lineages, the sequencing approaches deliver an accurate representation of the community. In conclusion, this study revealed that the human fecal microbiota is dominated by around 40 species that maintain persistent populations over the duration of one year. The findings allow conclusions about the ecological factors that shape the community and support the concept of a homeostatic ecosystem controlled largely by deterministic processes. Our analysis of a three-member community revealed that methodological artifacts of OTU-based approaches complicate core calculations, and these limitations have to be considered in the interpretation of microbiome studies.","container-title":"Plos One","DOI":"10.1371/journal.pone.0069621","issue":"7","journalAbbreviation":"PLoS ONE","page":"e69621","title":"Long-term temporal analysis of the human fecal microbiota revealed a stable core of dominant bacterial species.","volume":"8","author":[{"family":"Martínez","given":"Inés"},{"family":"Muller","given":"Catherine E"},{"family":"Walter","given":"Jens"}],"issued":{"date-parts":[["2013",7,16]]}}}],"schema":"https://github.com/citation-style-language/schema/raw/master/csl-citation.json"} </w:instrText>
      </w:r>
      <w:r w:rsidR="000A51DB">
        <w:rPr>
          <w:sz w:val="22"/>
          <w:szCs w:val="22"/>
          <w:lang w:val="en"/>
        </w:rPr>
        <w:fldChar w:fldCharType="separate"/>
      </w:r>
      <w:r w:rsidR="000A51DB" w:rsidRPr="000A51DB">
        <w:rPr>
          <w:kern w:val="0"/>
          <w:sz w:val="22"/>
        </w:rPr>
        <w:t>(Martínez et al., 2013)</w:t>
      </w:r>
      <w:r w:rsidR="000A51DB">
        <w:rPr>
          <w:sz w:val="22"/>
          <w:szCs w:val="22"/>
          <w:lang w:val="en"/>
        </w:rPr>
        <w:fldChar w:fldCharType="end"/>
      </w:r>
      <w:r w:rsidR="00AD0955">
        <w:rPr>
          <w:sz w:val="22"/>
          <w:szCs w:val="22"/>
          <w:lang w:val="en"/>
        </w:rPr>
        <w:t xml:space="preserve">. </w:t>
      </w:r>
      <w:r w:rsidR="00F4257B">
        <w:rPr>
          <w:sz w:val="22"/>
          <w:szCs w:val="22"/>
          <w:lang w:val="en"/>
        </w:rPr>
        <w:t>S</w:t>
      </w:r>
      <w:r w:rsidR="00103952" w:rsidRPr="009578E2">
        <w:rPr>
          <w:sz w:val="22"/>
          <w:szCs w:val="22"/>
          <w:lang w:val="en"/>
        </w:rPr>
        <w:t>evere perturbations</w:t>
      </w:r>
      <w:r w:rsidR="00D076F1" w:rsidRPr="009578E2">
        <w:rPr>
          <w:sz w:val="22"/>
          <w:szCs w:val="22"/>
          <w:lang w:val="en"/>
        </w:rPr>
        <w:t xml:space="preserve">, such as </w:t>
      </w:r>
      <w:r w:rsidR="00F4257B">
        <w:rPr>
          <w:sz w:val="22"/>
          <w:szCs w:val="22"/>
          <w:lang w:val="en"/>
        </w:rPr>
        <w:t>those</w:t>
      </w:r>
      <w:r w:rsidR="00D076F1" w:rsidRPr="009578E2">
        <w:rPr>
          <w:sz w:val="22"/>
          <w:szCs w:val="22"/>
          <w:lang w:val="en"/>
        </w:rPr>
        <w:t xml:space="preserve"> which occur during acute illness or intensive medical treatment</w:t>
      </w:r>
      <w:r w:rsidR="000A51DB">
        <w:rPr>
          <w:sz w:val="22"/>
          <w:szCs w:val="22"/>
          <w:lang w:val="en"/>
        </w:rPr>
        <w:fldChar w:fldCharType="begin"/>
      </w:r>
      <w:r w:rsidR="000A51DB">
        <w:rPr>
          <w:sz w:val="22"/>
          <w:szCs w:val="22"/>
          <w:lang w:val="en"/>
        </w:rPr>
        <w:instrText xml:space="preserve"> ADDIN ZOTERO_ITEM CSL_CITATION {"citationID":"fp1uPTDF","properties":{"formattedCitation":"(Bernard-Raichon et al., 2022; Morjaria et al., 2019; Niehus et al., 2020; Schluter et al., 2023; Suez et al., 2018)","plainCitation":"(Bernard-Raichon et al., 2022; Morjaria et al., 2019; Niehus et al., 2020; Schluter et al., 2023; Suez et al., 2018)","noteIndex":0},"citationItems":[{"id":3903,"uris":["http://zotero.org/users/10080450/items/JW22DXPK"],"itemData":{"id":3903,"type":"article-journal","abstract":"Although microbial populations in the gut microbiome are associated with COVID-19 severity, a causal impact on patient health has not been established. Here we provide evidence that gut microbiome dysbiosis is associated with translocation of bacteria into the blood during COVID-19, causing life-threatening secondary infections. We first demonstrate SARS-CoV-2 infection induces gut microbiome dysbiosis in mice, which correlated with alterations to Paneth cells and goblet cells, and markers of barrier permeability. Samples collected from 96 COVID-19 patients at two different clinical sites also revealed substantial gut microbiome dysbiosis, including blooms of opportunistic pathogenic bacterial genera known to include antimicrobial-resistant species. Analysis of blood culture results testing for secondary microbial bloodstream infections with paired microbiome data indicates that bacteria may translocate from the gut into the systemic circulation of COVID-19 patients. These results are consistent with a direct role for gut microbiome dysbiosis in enabling dangerous secondary infections during COVID-19.","container-title":"Nature Communications","DOI":"10.1038/s41467-022-33395-6","ISSN":"2041-1723","issue":"1","journalAbbreviation":"Nat Commun","language":"en","license":"2022 The Author(s)","note":"number: 1\npublisher: Nature Publishing Group","page":"5926","source":"www.nature.com","title":"Gut microbiome dysbiosis in antibiotic-treated COVID-19 patients is associated with microbial translocation and bacteremia","volume":"13","author":[{"family":"Bernard-Raichon","given":"Lucie"},{"family":"Venzon","given":"Mericien"},{"family":"Klein","given":"Jon"},{"family":"Axelrad","given":"Jordan E."},{"family":"Zhang","given":"Chenzhen"},{"family":"Sullivan","given":"Alexis P."},{"family":"Hussey","given":"Grant A."},{"family":"Casanovas-Massana","given":"Arnau"},{"family":"Noval","given":"Maria G."},{"family":"Valero-Jimenez","given":"Ana M."},{"family":"Gago","given":"Juan"},{"family":"Putzel","given":"Gregory"},{"family":"Pironti","given":"Alejandro"},{"family":"Wilder","given":"Evan"},{"family":"Thorpe","given":"Lorna E."},{"family":"Littman","given":"Dan R."},{"family":"Dittmann","given":"Meike"},{"family":"Stapleford","given":"Kenneth A."},{"family":"Shopsin","given":"Bo"},{"family":"Torres","given":"Victor J."},{"family":"Ko","given":"Albert I."},{"family":"Iwasaki","given":"Akiko"},{"family":"Cadwell","given":"Ken"},{"family":"Schluter","given":"Jonas"}],"issued":{"date-parts":[["2022",11,1]]}}},{"id":4020,"uris":["http://zotero.org/groups/4675359/items/CPN8CZMY"],"itemData":{"id":4020,"type":"article-journal","abstract":"Dramatic microbiota changes and loss of commensal anaerobic bacteria are associated with adverse outcomes in hematopoietic cell transplantation (HCT) recipients. In this study, we demonstrate these dynamic changes at high resolution through daily stool sampling and assess the impact of individual antibiotics on those changes. We collected 272 longitudinal stool samples (with mostly daily frequency) from 18 patients undergoing HCT and determined their composition by multiparallel 16S rRNA gene sequencing as well as the density of bacteria in stool by quantitative PCR (qPCR). We calculated microbiota volatility to quantify rapid shifts and developed a new dynamic systems inference method to assess the specific impact of antibiotics. The greatest shifts in microbiota composition occurred between stem cell infusion and reconstitution of healthy immune cells. Piperacillin-tazobactam caused the most severe declines among obligate anaerobes. Our approach of daily sampling, bacterial density determination, and dynamic systems modeling allowed us to infer the independent effects of specific antibiotics on the microbiota of HCT patients.","container-title":"Infection and Immunity","DOI":"10.1128/IAI.00206-19","ISSN":"1098-5522","issue":"9","journalAbbreviation":"Infect Immun","language":"eng","note":"PMID: 31262981\nPMCID: PMC6704593","page":"e00206-19","source":"PubMed","title":"Antibiotic-Induced Shifts in Fecal Microbiota Density and Composition during Hematopoietic Stem Cell Transplantation","volume":"87","author":[{"family":"Morjaria","given":"Sejal"},{"family":"Schluter","given":"Jonas"},{"family":"Taylor","given":"Bradford P."},{"family":"Littmann","given":"Eric R."},{"family":"Carter","given":"Rebecca A."},{"family":"Fontana","given":"Emily"},{"family":"Peled","given":"Jonathan U."},{"family":"Brink","given":"Marcel R. M.","non-dropping-particle":"van den"},{"family":"Xavier","given":"Joao B."},{"family":"Taur","given":"Ying"}],"issued":{"date-parts":[["2019",9]]}}},{"id":4228,"uris":["http://zotero.org/groups/4675359/items/K3XIS3G9"],"itemData":{"id":4228,"type":"article-journal","abstract":"Antibiotic-induced perturbation of the human gut flora is expected to play an important role in mediating the relationship between antibiotic use and the population prevalence of antibiotic resistance in bacteria, but little is known about how antibiotics affect within-host resistance dynamics. Here we develop a data-driven model of the within-host dynamics of extended-spectrum beta-lactamase (ESBL) producing Enterobacteriaceae. We use blaCTX-M (the most widespread ESBL gene family) and 16S rRNA (a proxy for bacterial load) abundance data from 833 rectal swabs from 133 ESBL-positive patients followed up in a prospective cohort study in three European hospitals. We find that cefuroxime and ceftriaxone are associated with increased blaCTX-M abundance during treatment (21% and 10% daily increase, respectively), while treatment with meropenem, piperacillin-tazobactam, and oral ciprofloxacin is associated with decreased blaCTX-M (8% daily decrease for all). The model predicts that typical antibiotic exposures can have substantial long-term effects on blaCTX-M carriage duration. © 2020, Niehus et al.","container-title":"eLife","DOI":"10.7554/eLife.49206","journalAbbreviation":"eLife","title":"Quantifying antibiotic impact on within-patient dynamics of extended-spectrum beta-lactamase resistance.","URL":"http://dx.doi.org/10.7554/eLife.49206","volume":"9","author":[{"family":"Niehus","given":"Rene"},{"family":"Kleef","given":"Esther","non-dropping-particle":"van"},{"family":"Mo","given":"Yin"},{"family":"Turlej-Rogacka","given":"Agata"},{"family":"Lammens","given":"Christine"},{"family":"Carmeli","given":"Yehuda"},{"family":"Goossens","given":"Herman"},{"family":"Tacconelli","given":"Evelina"},{"family":"Carevic","given":"Biljana"},{"family":"Preotescu","given":"Liliana"},{"family":"Malhotra-Kumar","given":"Surbhi"},{"family":"Cooper","given":"Ben S"}],"accessed":{"date-parts":[["2021",1,19]]},"issued":{"date-parts":[["2020",5,7]]}}},{"id":4691,"uris":["http://zotero.org/groups/4675359/items/CHWBTYDL","http://zotero.org/groups/4675359/items/78N5L2YR"],"itemData":{"id":4691,"type":"article-journal","abstract":"Longitudinal microbiome data provide valuable insight into disease states and clinical responses, but they are challenging to mine and view collectively. To address these limitations, we present TaxUMAP, a taxonomically informed visualization for displaying microbiome states in large clinical microbiome datasets. We used TaxUMAP to chart a microbiome atlas of 1,870 patients with cancer during therapy-induced perturbations. Bacterial density and diversity were positively associated, but the trend was reversed in liquid stool. Low-diversity states (dominations) remained stable after antibiotic treatment, and diverse communities had a broader range of antimicrobial resistance genes than dominations. When examining microbiome states associated with risk for bacteremia, TaxUMAP revealed that certain Klebsiella species were associated with lower risk for bacteremia localize in a region of the atlas that is depleted in high-risk enterobacteria. This indicated a competitive interaction that was validated experimentally. Thus, TaxUMAP can chart comprehensive longitudinal microbiome datasets, enabling insights into microbiome effects on human health.","container-title":"Cell Host &amp; Microbe","DOI":"10.1016/j.chom.2023.05.027","ISSN":"1931-3128","issue":"7","journalAbbreviation":"Cell Host &amp; Microbe","language":"en","page":"1126-1139.e6","source":"ScienceDirect","title":"The TaxUMAP atlas: Efficient display of large clinical microbiome data reveals ecological competition in protection against bacteremia","title-short":"The TaxUMAP atlas","volume":"31","author":[{"family":"Schluter","given":"Jonas"},{"family":"Djukovic","given":"Ana"},{"family":"Taylor","given":"Bradford P."},{"family":"Yan","given":"Jinyuan"},{"family":"Duan","given":"Caichen"},{"family":"Hussey","given":"Grant A."},{"family":"Liao","given":"Chen"},{"family":"Sharma","given":"Sneh"},{"family":"Fontana","given":"Emily"},{"family":"Amoretti","given":"Luigi A."},{"family":"Wright","given":"Roberta J."},{"family":"Dai","given":"Anqi"},{"family":"Peled","given":"Jonathan U."},{"family":"Taur","given":"Ying"},{"family":"Perales","given":"Miguel-Angel"},{"family":"Siranosian","given":"Benjamin A."},{"family":"Bhatt","given":"Ami S."},{"family":"Brink","given":"Marcel R. M.","non-dropping-particle":"van den"},{"family":"Pamer","given":"Eric G."},{"family":"Xavier","given":"Joao B."}],"issued":{"date-parts":[["2023",7,12]]}}},{"id":4614,"uris":["http://zotero.org/users/10080450/items/KPX6NBR4"],"itemData":{"id":4614,"type":"article-journal","container-title":"Cell","DOI":"10.1016/j.cell.2018.08.047","ISSN":"0092-8674, 1097-4172","issue":"6","journalAbbreviation":"Cell","language":"English","note":"publisher: Elsevier\nPMID: 30193113","page":"1406-1423.e16","source":"www.cell.com","title":"Post-Antibiotic Gut Mucosal Microbiome Reconstitution Is Impaired by Probiotics and Improved by Autologous FMT","volume":"174","author":[{"family":"Suez","given":"Jotham"},{"family":"Zmora","given":"Niv"},{"family":"Zilberman-Schapira","given":"Gili"},{"family":"Mor","given":"Uria"},{"family":"Dori-Bachash","given":"Mally"},{"family":"Bashiardes","given":"Stavros"},{"family":"Zur","given":"Maya"},{"family":"Regev-Lehavi","given":"Dana"},{"family":"Brik","given":"Rotem Ben-Zeev"},{"family":"Federici","given":"Sara"},{"family":"Horn","given":"Max"},{"family":"Cohen","given":"Yotam"},{"family":"Moor","given":"Andreas E."},{"family":"Zeevi","given":"David"},{"family":"Korem","given":"Tal"},{"family":"Kotler","given":"Eran"},{"family":"Harmelin","given":"Alon"},{"family":"Itzkovitz","given":"Shalev"},{"family":"Maharshak","given":"Nitsan"},{"family":"Shibolet","given":"Oren"},{"family":"Pevsner-Fischer","given":"Meirav"},{"family":"Shapiro","given":"Hagit"},{"family":"Sharon","given":"Itai"},{"family":"Halpern","given":"Zamir"},{"family":"Segal","given":"Eran"},{"family":"Elinav","given":"Eran"}],"issued":{"date-parts":[["2018",9,6]]}}}],"schema":"https://github.com/citation-style-language/schema/raw/master/csl-citation.json"} </w:instrText>
      </w:r>
      <w:r w:rsidR="000A51DB">
        <w:rPr>
          <w:sz w:val="22"/>
          <w:szCs w:val="22"/>
          <w:lang w:val="en"/>
        </w:rPr>
        <w:fldChar w:fldCharType="separate"/>
      </w:r>
      <w:r w:rsidR="000A51DB">
        <w:rPr>
          <w:noProof/>
          <w:sz w:val="22"/>
          <w:szCs w:val="22"/>
          <w:lang w:val="en"/>
        </w:rPr>
        <w:t>(Bernard-</w:t>
      </w:r>
      <w:proofErr w:type="spellStart"/>
      <w:r w:rsidR="000A51DB">
        <w:rPr>
          <w:noProof/>
          <w:sz w:val="22"/>
          <w:szCs w:val="22"/>
          <w:lang w:val="en"/>
        </w:rPr>
        <w:t>Raichon</w:t>
      </w:r>
      <w:proofErr w:type="spellEnd"/>
      <w:r w:rsidR="000A51DB">
        <w:rPr>
          <w:noProof/>
          <w:sz w:val="22"/>
          <w:szCs w:val="22"/>
          <w:lang w:val="en"/>
        </w:rPr>
        <w:t xml:space="preserve"> et al., 2022; Morjaria et al., 2019; Niehus et al., 2020; Schluter et al., 2023; Suez et al., 2018)</w:t>
      </w:r>
      <w:r w:rsidR="000A51DB">
        <w:rPr>
          <w:sz w:val="22"/>
          <w:szCs w:val="22"/>
          <w:lang w:val="en"/>
        </w:rPr>
        <w:fldChar w:fldCharType="end"/>
      </w:r>
      <w:r w:rsidR="00D076F1" w:rsidRPr="009578E2">
        <w:rPr>
          <w:sz w:val="22"/>
          <w:szCs w:val="22"/>
          <w:lang w:val="en"/>
        </w:rPr>
        <w:t>,</w:t>
      </w:r>
      <w:r w:rsidR="00103952" w:rsidRPr="009578E2">
        <w:rPr>
          <w:sz w:val="22"/>
          <w:szCs w:val="22"/>
          <w:lang w:val="en"/>
        </w:rPr>
        <w:t xml:space="preserve"> are less well understood</w:t>
      </w:r>
      <w:r w:rsidR="00954317" w:rsidRPr="009578E2">
        <w:rPr>
          <w:sz w:val="22"/>
          <w:szCs w:val="22"/>
          <w:lang w:val="en"/>
        </w:rPr>
        <w:t>. Also, while</w:t>
      </w:r>
      <w:r w:rsidRPr="009578E2">
        <w:rPr>
          <w:sz w:val="22"/>
          <w:szCs w:val="22"/>
          <w:lang w:val="en"/>
        </w:rPr>
        <w:t xml:space="preserve"> animal studies suggest </w:t>
      </w:r>
      <w:r w:rsidR="00F13C50" w:rsidRPr="009578E2">
        <w:rPr>
          <w:sz w:val="22"/>
          <w:szCs w:val="22"/>
          <w:lang w:val="en"/>
        </w:rPr>
        <w:t xml:space="preserve">that </w:t>
      </w:r>
      <w:r w:rsidRPr="009578E2">
        <w:rPr>
          <w:sz w:val="22"/>
          <w:szCs w:val="22"/>
          <w:lang w:val="en"/>
        </w:rPr>
        <w:t>dietary perturbation</w:t>
      </w:r>
      <w:r w:rsidR="00954317" w:rsidRPr="009578E2">
        <w:rPr>
          <w:sz w:val="22"/>
          <w:szCs w:val="22"/>
          <w:lang w:val="en"/>
        </w:rPr>
        <w:t>s</w:t>
      </w:r>
      <w:r w:rsidRPr="009578E2">
        <w:rPr>
          <w:sz w:val="22"/>
          <w:szCs w:val="22"/>
          <w:lang w:val="en"/>
        </w:rPr>
        <w:t xml:space="preserve"> </w:t>
      </w:r>
      <w:r w:rsidR="00F13C50" w:rsidRPr="009578E2">
        <w:rPr>
          <w:sz w:val="22"/>
          <w:szCs w:val="22"/>
          <w:lang w:val="en"/>
        </w:rPr>
        <w:t xml:space="preserve">exert effects </w:t>
      </w:r>
      <w:r w:rsidRPr="009578E2">
        <w:rPr>
          <w:sz w:val="22"/>
          <w:szCs w:val="22"/>
          <w:lang w:val="en"/>
        </w:rPr>
        <w:t>on microbial composition within hours</w:t>
      </w:r>
      <w:r w:rsidR="00AE16D4">
        <w:rPr>
          <w:sz w:val="22"/>
          <w:szCs w:val="22"/>
          <w:lang w:val="en"/>
        </w:rPr>
        <w:t xml:space="preserve"> </w:t>
      </w:r>
      <w:r w:rsidRPr="009578E2">
        <w:rPr>
          <w:sz w:val="22"/>
          <w:szCs w:val="22"/>
          <w:lang w:val="en"/>
        </w:rPr>
        <w:fldChar w:fldCharType="begin"/>
      </w:r>
      <w:r w:rsidR="000A51DB">
        <w:rPr>
          <w:sz w:val="22"/>
          <w:szCs w:val="22"/>
          <w:lang w:val="en"/>
        </w:rPr>
        <w:instrText xml:space="preserve"> ADDIN ZOTERO_ITEM CSL_CITATION {"citationID":"eUKF0pcE","properties":{"formattedCitation":"(Desai et al., 2016; Tuganbaev et al., 2020; Turnbaugh et al., 2009; Zarrinpar et al., 2014)","plainCitation":"(Desai et al., 2016; Tuganbaev et al., 2020; Turnbaugh et al., 2009; Zarrinpar et al., 2014)","noteIndex":0},"citationItems":[{"id":3989,"uris":["http://zotero.org/groups/4675359/items/4Z2DRNAA"],"itemData":{"id":3989,"type":"article-journal","container-title":"Cell","DOI":"10.1016/j.cell.2020.08.027","ISSN":"0092-8674, 1097-4172","issue":"6","journalAbbreviation":"Cell","language":"English","note":"publisher: Elsevier\nPMID: 32888430","page":"1441-1459.e21","source":"www.cell.com","title":"Diet Diurnally Regulates Small Intestinal Microbiome-Epithelial-Immune Homeostasis and Enteritis","volume":"182","author":[{"family":"Tuganbaev","given":"Timur"},{"family":"Mor","given":"Uria"},{"family":"Bashiardes","given":"Stavros"},{"family":"Liwinski","given":"Timur"},{"family":"Nobs","given":"Samuel Philip"},{"family":"Leshem","given":"Avner"},{"family":"Dori-Bachash","given":"Mally"},{"family":"Thaiss","given":"Christoph A."},{"family":"Pinker","given":"Elisha Y."},{"family":"Ratiner","given":"Karina"},{"family":"Adlung","given":"Lorenz"},{"family":"Federici","given":"Sara"},{"family":"Kleimeyer","given":"Christian"},{"family":"Moresi","given":"Claudia"},{"family":"Yamada","given":"Takahiro"},{"family":"Cohen","given":"Yotam"},{"family":"Zhang","given":"Xiao"},{"family":"Massalha","given":"Hassan"},{"family":"Massasa","given":"Efi"},{"family":"Kuperman","given":"Yael"},{"family":"Koni","given":"Pandelakis A."},{"family":"Harmelin","given":"Alon"},{"family":"Gao","given":"Nan"},{"family":"Itzkovitz","given":"Shalev"},{"family":"Honda","given":"Kenya"},{"family":"Shapiro","given":"Hagit"},{"family":"Elinav","given":"Eran"}],"issued":{"date-parts":[["2020",9,17]]}}},{"id":3962,"uris":["http://zotero.org/groups/4675359/items/MVL4AXGQ"],"itemData":{"id":3962,"type":"article-journal","abstract":"Despite the accepted health benefits of consuming dietary fiber, little is known about the mechanisms by which fiber deprivation impacts the gut microbiota and alters disease risk. Using a gnotobiotic mouse model, in which animals were colonized with a synthetic human gut microbiota composed of fully sequenced commensal bacteria, we elucidated the functional interactions between dietary fiber, the gut microbiota, and the colonic mucus barrier, which serves as a primary defense against enteric pathogens. We show that during chronic or intermittent dietary fiber deficiency, the gut microbiota resorts to host-secreted mucus glycoproteins as a nutrient source, leading to erosion of the colonic mucus barrier. Dietary fiber deprivation, together with a fiber-deprived, mucus-eroding microbiota, promotes greater epithelial access and lethal colitis by the mucosal pathogen, Citrobacter rodentium. Our work reveals intricate pathways linking diet, the gut microbiome, and intestinal barrier dysfunction, which could be exploited to improve health using dietary therapeutics.","container-title":"Cell","DOI":"10.1016/j.cell.2016.10.043","ISSN":"1097-4172","issue":"5","journalAbbreviation":"Cell","language":"eng","note":"PMID: 27863247\nPMCID: PMC5131798","page":"1339-1353.e21","source":"PubMed","title":"A Dietary Fiber-Deprived Gut Microbiota Degrades the Colonic Mucus Barrier and Enhances Pathogen Susceptibility","volume":"167","author":[{"family":"Desai","given":"Mahesh S."},{"family":"Seekatz","given":"Anna M."},{"family":"Koropatkin","given":"Nicole M."},{"family":"Kamada","given":"Nobuhiko"},{"family":"Hickey","given":"Christina A."},{"family":"Wolter","given":"Mathis"},{"family":"Pudlo","given":"Nicholas A."},{"family":"Kitamoto","given":"Sho"},{"family":"Terrapon","given":"Nicolas"},{"family":"Muller","given":"Arnaud"},{"family":"Young","given":"Vincent B."},{"family":"Henrissat","given":"Bernard"},{"family":"Wilmes","given":"Paul"},{"family":"Stappenbeck","given":"Thaddeus S."},{"family":"Núñez","given":"Gabriel"},{"family":"Martens","given":"Eric C."}],"issued":{"date-parts":[["2016",11,17]]}}},{"id":3997,"uris":["http://zotero.org/groups/4675359/items/R7G884L9"],"itemData":{"id":3997,"type":"article-journal","abstract":"The gut microbiome and daily feeding/fasting cycle influence host metabolism and contribute to obesity and metabolic diseases. However, fundamental characteristics of this relationship between the feeding/fasting cycle and the gut microbiome are unknown. Our studies show that the gut microbiome is highly dynamic, exhibiting daily cyclical fluctuations in composition. Diet-induced obesity dampens the daily feeding/fasting rhythm and diminishes many of these cyclical fluctuations. Time-restricted feeding (TRF), in which feeding is consolidated to the nocturnal phase, partially restores these cyclical fluctuations. Furthermore, TRF, which protects against obesity and metabolic diseases, affects bacteria shown to influence host metabolism. Cyclical changes in the gut microbiome from feeding/fasting rhythms contribute to the diversity of gut microflora and likely represent a mechanism by which the gut microbiome affects host metabolism. Thus, feeding pattern and time of harvest, in addition to diet, are important parameters when assessing the microbiome's contribution to host metabolism.","container-title":"Cell Metabolism","DOI":"10.1016/j.cmet.2014.11.008","ISSN":"1932-7420","issue":"6","journalAbbreviation":"Cell Metab","language":"eng","note":"PMID: 25470548\nPMCID: PMC4255146","page":"1006-1017","source":"PubMed","title":"Diet and feeding pattern affect the diurnal dynamics of the gut microbiome","volume":"20","author":[{"family":"Zarrinpar","given":"Amir"},{"family":"Chaix","given":"Amandine"},{"family":"Yooseph","given":"Shibu"},{"family":"Panda","given":"Satchidananda"}],"issued":{"date-parts":[["2014",12,2]]}}},{"id":3952,"uris":["http://zotero.org/groups/4675359/items/8YY4GWI4"],"itemData":{"id":3952,"type":"article-journal","abstract":"Diet and nutritional status are among the most important modifiable determinants of human health. The nutritional value of food is influenced in part by a person's gut microbial community (microbiota) and its component genes (microbiome). Unraveling the interrelations among diet, the structure and operations of the gut microbiota, and nutrient and energy harvest is confounded by variations in human environmental exposures, microbial ecology, and genotype. To help overcome these problems, we created a well-defined, representative animal model of the human gut ecosystem by transplanting fresh or frozen adult human fecal microbial communities into germ-free C57BL/6J mice. Culture-independent metagenomic analysis of the temporal, spatial, and intergenerational patterns of bacterial colonization showed that these humanized mice were stably and heritably colonized and reproduced much of the bacterial diversity of the donor's microbiota. Switching from a low-fat, plant polysaccharide-rich diet to a high-fat, high-sugar \"Western\" diet shifted the structure of the microbiota within a single day, changed the representation of metabolic pathways in the microbiome, and altered microbiome gene expression. Reciprocal transplants involving various combinations of donor and recipient diets revealed that colonization history influences the initial structure of the microbial community but that these effects can be rapidly altered by diet. Humanized mice fed the Western diet have increased adiposity; this trait is transmissible via microbiota transplantation. Humanized gnotobiotic mice will be useful for conducting proof-of-principle \"clinical trials\" that test the effects of environmental and genetic factors on the gut microbiota and host physiology. Nearly full-length 16S rRNA gene sequences are deposited in GenBank under the accession numbers GQ491120 to GQ493997.","container-title":"Science Translational Medicine","DOI":"10.1126/scitranslmed.3000322","ISSN":"1946-6242","issue":"6","journalAbbreviation":"Sci Transl Med","language":"eng","note":"PMID: 20368178\nPMCID: PMC2894525","page":"6ra14","source":"PubMed","title":"The effect of diet on the human gut microbiome: a metagenomic analysis in humanized gnotobiotic mice","title-short":"The effect of diet on the human gut microbiome","volume":"1","author":[{"family":"Turnbaugh","given":"Peter J."},{"family":"Ridaura","given":"Vanessa K."},{"family":"Faith","given":"Jeremiah J."},{"family":"Rey","given":"Federico E."},{"family":"Knight","given":"Rob"},{"family":"Gordon","given":"Jeffrey I."}],"issued":{"date-parts":[["2009",11,11]]}}}],"schema":"https://github.com/citation-style-language/schema/raw/master/csl-citation.json"} </w:instrText>
      </w:r>
      <w:r w:rsidRPr="009578E2">
        <w:rPr>
          <w:sz w:val="22"/>
          <w:szCs w:val="22"/>
          <w:lang w:val="en"/>
        </w:rPr>
        <w:fldChar w:fldCharType="separate"/>
      </w:r>
      <w:r w:rsidR="00A019E3">
        <w:rPr>
          <w:sz w:val="22"/>
        </w:rPr>
        <w:t xml:space="preserve">(Desai et al., 2016; </w:t>
      </w:r>
      <w:proofErr w:type="spellStart"/>
      <w:r w:rsidR="00A019E3">
        <w:rPr>
          <w:sz w:val="22"/>
        </w:rPr>
        <w:t>Tuganbaev</w:t>
      </w:r>
      <w:proofErr w:type="spellEnd"/>
      <w:r w:rsidR="00A019E3">
        <w:rPr>
          <w:sz w:val="22"/>
        </w:rPr>
        <w:t xml:space="preserve"> et al., 2020; </w:t>
      </w:r>
      <w:proofErr w:type="spellStart"/>
      <w:r w:rsidR="00A019E3">
        <w:rPr>
          <w:sz w:val="22"/>
        </w:rPr>
        <w:t>Turnbaugh</w:t>
      </w:r>
      <w:proofErr w:type="spellEnd"/>
      <w:r w:rsidR="00A019E3">
        <w:rPr>
          <w:sz w:val="22"/>
        </w:rPr>
        <w:t xml:space="preserve"> et al., 2009; </w:t>
      </w:r>
      <w:proofErr w:type="spellStart"/>
      <w:r w:rsidR="00A019E3">
        <w:rPr>
          <w:sz w:val="22"/>
        </w:rPr>
        <w:t>Zarrinpar</w:t>
      </w:r>
      <w:proofErr w:type="spellEnd"/>
      <w:r w:rsidR="00A019E3">
        <w:rPr>
          <w:sz w:val="22"/>
        </w:rPr>
        <w:t xml:space="preserve"> et al., 2014)</w:t>
      </w:r>
      <w:r w:rsidRPr="009578E2">
        <w:rPr>
          <w:sz w:val="22"/>
          <w:szCs w:val="22"/>
        </w:rPr>
        <w:fldChar w:fldCharType="end"/>
      </w:r>
      <w:r w:rsidR="00F27522">
        <w:rPr>
          <w:sz w:val="22"/>
          <w:szCs w:val="22"/>
          <w:lang w:val="en"/>
        </w:rPr>
        <w:t xml:space="preserve"> most</w:t>
      </w:r>
      <w:r w:rsidR="008559BF" w:rsidRPr="009578E2">
        <w:rPr>
          <w:sz w:val="22"/>
          <w:szCs w:val="22"/>
          <w:lang w:val="en"/>
        </w:rPr>
        <w:t xml:space="preserve"> </w:t>
      </w:r>
      <w:r w:rsidRPr="009578E2">
        <w:rPr>
          <w:sz w:val="22"/>
          <w:szCs w:val="22"/>
          <w:lang w:val="en"/>
        </w:rPr>
        <w:t>human studies have correlated fecal microbiome compositions with long-term habitual diet</w:t>
      </w:r>
      <w:r w:rsidR="007731AB" w:rsidRPr="009578E2">
        <w:rPr>
          <w:sz w:val="22"/>
          <w:szCs w:val="22"/>
          <w:lang w:val="en"/>
        </w:rPr>
        <w:t xml:space="preserve"> </w:t>
      </w:r>
      <w:r w:rsidRPr="009578E2">
        <w:rPr>
          <w:sz w:val="22"/>
          <w:szCs w:val="22"/>
          <w:lang w:val="en"/>
        </w:rPr>
        <w:fldChar w:fldCharType="begin"/>
      </w:r>
      <w:r w:rsidR="000A51DB">
        <w:rPr>
          <w:sz w:val="22"/>
          <w:szCs w:val="22"/>
          <w:lang w:val="en"/>
        </w:rPr>
        <w:instrText xml:space="preserve"> ADDIN ZOTERO_ITEM CSL_CITATION {"citationID":"ZvNBHS0Q","properties":{"formattedCitation":"(Asnicar et al., 2021; Bolte et al., 2021; Cotillard et al., 2022; Gacesa et al., 2022; Rothschild et al., 2018; Zhernakova et al., 2016)","plainCitation":"(Asnicar et al., 2021; Bolte et al., 2021; Cotillard et al., 2022; Gacesa et al., 2022; Rothschild et al., 2018; Zhernakova et al., 2016)","noteIndex":0},"citationItems":[{"id":3998,"uris":["http://zotero.org/groups/4675359/items/W6AY5D2C"],"itemData":{"id":3998,"type":"article-journal","abstract":"The gut microbiome is shaped by diet and influences host metabolism; however, these links are complex and can be unique to each individual. We performed deep metagenomic sequencing of 1,203 gut microbiomes from 1,098 individuals enrolled in the Personalised Responses to Dietary Composition Trial (PREDICT 1) study, whose detailed long-term diet information, as well as hundreds of fasting and same-meal postprandial cardiometabolic blood marker measurements were available. We found many significant associations between microbes and specific nutrients, foods, food groups and general dietary indices, which were driven especially by the presence and diversity of healthy and plant-based foods. Microbial biomarkers of obesity were reproducible across external publicly available cohorts and in agreement with circulating blood metabolites that are indicators of cardiovascular disease risk. While some microbes, such as Prevotella copri and Blastocystis spp., were indicators of favorable postprandial glucose metabolism, overall microbiome composition was predictive for a large panel of cardiometabolic blood markers including fasting and postprandial glycemic, lipemic and inflammatory indices. The panel of intestinal species associated with healthy dietary habits overlapped with those associated with favorable cardiometabolic and postprandial markers, indicating that our large-scale resource can potentially stratify the gut microbiome into generalizable health levels in individuals without clinically manifest disease.","container-title":"Nature Medicine","DOI":"10.1038/s41591-020-01183-8","ISSN":"1546-170X","issue":"2","journalAbbreviation":"Nat Med","language":"eng","note":"PMID: 33432175\nPMCID: PMC8353542","page":"321-332","source":"PubMed","title":"Microbiome connections with host metabolism and habitual diet from 1,098 deeply phenotyped individuals","volume":"27","author":[{"family":"Asnicar","given":"Francesco"},{"family":"Berry","given":"Sarah E."},{"family":"Valdes","given":"Ana M."},{"family":"Nguyen","given":"Long H."},{"family":"Piccinno","given":"Gianmarco"},{"family":"Drew","given":"David A."},{"family":"Leeming","given":"Emily"},{"family":"Gibson","given":"Rachel"},{"family":"Le Roy","given":"Caroline"},{"family":"Khatib","given":"Haya Al"},{"family":"Francis","given":"Lucy"},{"family":"Mazidi","given":"Mohsen"},{"family":"Mompeo","given":"Olatz"},{"family":"Valles-Colomer","given":"Mireia"},{"family":"Tett","given":"Adrian"},{"family":"Beghini","given":"Francesco"},{"family":"Dubois","given":"Léonard"},{"family":"Bazzani","given":"Davide"},{"family":"Thomas","given":"Andrew Maltez"},{"family":"Mirzayi","given":"Chloe"},{"family":"Khleborodova","given":"Asya"},{"family":"Oh","given":"Sehyun"},{"family":"Hine","given":"Rachel"},{"family":"Bonnett","given":"Christopher"},{"family":"Capdevila","given":"Joan"},{"family":"Danzanvilliers","given":"Serge"},{"family":"Giordano","given":"Francesca"},{"family":"Geistlinger","given":"Ludwig"},{"family":"Waldron","given":"Levi"},{"family":"Davies","given":"Richard"},{"family":"Hadjigeorgiou","given":"George"},{"family":"Wolf","given":"Jonathan"},{"family":"Ordovás","given":"José M."},{"family":"Gardner","given":"Christopher"},{"family":"Franks","given":"Paul W."},{"family":"Chan","given":"Andrew T."},{"family":"Huttenhower","given":"Curtis"},{"family":"Spector","given":"Tim D."},{"family":"Segata","given":"Nicola"}],"issued":{"date-parts":[["2021",2]]}}},{"id":3965,"uris":["http://zotero.org/groups/4675359/items/3I229SKQ"],"itemData":{"id":3965,"type":"article-journal","abstract":"The gut microbiome is associated with diverse diseases1–3, but a universal signature of a healthy or unhealthy microbiome has not been identified, and there is a need to understand how genetics, exposome, lifestyle and diet shape the microbiome in health and disease. Here we profiled bacterial composition, function, antibiotic resistance and virulence factors in the gut microbiomes of 8,208 Dutch individuals from a three-generational cohort comprising 2,756 families. We correlated these to 241 host and environmental factors, including physical and mental health, use of medication, diet, socioeconomic factors and childhood and current exposome. We identify that the microbiome is shaped primarily by the environment and cohabitation. Only around 6.6% of taxa are heritable, whereas the variance of around 48.6% of taxa is significantly explained by cohabitation. By identifying 2,856 associations between the microbiome and health, we find that seemingly unrelated diseases share a common microbiome signature that is independent of comorbidities. Furthermore, we identify 7,519 associations between microbiome features and diet, socioeconomics and early life and current exposome, with numerous early-life and current factors being significantly associated with microbiome function and composition. Overall, this study provides a comprehensive overview of gut microbiome and the underlying impact of heritability and exposures that will facilitate future development of microbiome-targeted therapies.","container-title":"Nature","DOI":"10.1038/s41586-022-04567-7","ISSN":"1476-4687","issue":"7907","language":"en","license":"2022 The Author(s), under exclusive licence to Springer Nature Limited","note":"number: 7907\npublisher: Nature Publishing Group","page":"732-739","source":"www.nature.com","title":"Environmental factors shaping the gut microbiome in a Dutch population","volume":"604","author":[{"family":"Gacesa","given":"R."},{"family":"Kurilshikov","given":"A."},{"family":"Vich Vila","given":"A."},{"family":"Sinha","given":"T."},{"family":"Klaassen","given":"M. a. Y."},{"family":"Bolte","given":"L. A."},{"family":"Andreu-Sánchez","given":"S."},{"family":"Chen","given":"L."},{"family":"Collij","given":"V."},{"family":"Hu","given":"S."},{"family":"Dekens","given":"J. a. M."},{"family":"Lenters","given":"V. C."},{"family":"Björk","given":"J. R."},{"family":"Swarte","given":"J. C."},{"family":"Swertz","given":"M. A."},{"family":"Jansen","given":"B. H."},{"family":"Gelderloos-Arends","given":"J."},{"family":"Jankipersadsing","given":"S."},{"family":"Hofker","given":"M."},{"family":"Vermeulen","given":"R. C. H."},{"family":"Sanna","given":"S."},{"family":"Harmsen","given":"H. J. M."},{"family":"Wijmenga","given":"C."},{"family":"Fu","given":"J."},{"family":"Zhernakova","given":"A."},{"family":"Weersma","given":"R. K."}],"issued":{"date-parts":[["2022",4]]}}},{"id":3956,"uris":["http://zotero.org/groups/4675359/items/4A8HJHLP"],"itemData":{"id":3956,"type":"article-journal","abstract":"Objective The microbiome directly affects the balance of pro-inflammatory and anti-inflammatory responses in the gut. As microbes thrive on dietary substrates, the question arises whether we can nourish an anti-inflammatory gut ecosystem. We aim to unravel interactions between diet, gut microbiota and their functional ability to induce intestinal inflammation.\nDesign We investigated the relation between 173 dietary factors and the microbiome of 1425 individuals spanning four cohorts: Crohn’s disease, ulcerative colitis, irritable bowel syndrome and the general population. Shotgun metagenomic sequencing was performed to profile gut microbial composition and function. Dietary intake was assessed through food frequency questionnaires. We performed unsupervised clustering to identify dietary patterns and microbial clusters. Associations between diet and microbial features were explored per cohort, followed by a meta-analysis and heterogeneity estimation.\nResults We identified 38 associations between dietary patterns and microbial clusters. Moreover, 61 individual foods and nutrients were associated with 61 species and 249 metabolic pathways in the meta-analysis across healthy individuals and patients with IBS, Crohn’s disease and UC (false discovery rate&lt;0.05). Processed foods and animal-derived foods were consistently associated with higher abundances of Firmicutes, Ruminococcus species of the Blautia genus and endotoxin synthesis pathways. The opposite was found for plant foods and fish, which were positively associated with short-chain fatty acid-producing commensals and pathways of nutrient metabolism.\nConclusion We identified dietary patterns that consistently correlate with groups of bacteria with shared functional roles in both, health and disease. Moreover, specific foods and nutrients were associated with species known to infer mucosal protection and anti-inflammatory effects. We propose microbial mechanisms through which the diet affects inflammatory responses in the gut as a rationale for future intervention studies.","container-title":"Gut","DOI":"10.1136/gutjnl-2020-322670","ISSN":"0017-5749, 1468-3288","issue":"7","language":"en","license":"© Author(s) (or their employer(s)) 2021. Re-use permitted under CC BY. Published by BMJ.. https://creativecommons.org/licenses/by/4.0/This is an open access article distributed in accordance with the Creative Commons Attribution 4.0 Unported (CC BY 4.0) license, which permits others to copy, redistribute, remix, transform and build upon this work for any purpose, provided the original work is properly cited, a link to the licence is given, and indication of whether changes were made. See: https://creativecommons.org/licenses/by/4.0/.","note":"publisher: BMJ Publishing Group\nsection: Gut microbiota\nPMID: 33811041","page":"1287-1298","source":"gut.bmj.com","title":"Long-term dietary patterns are associated with pro-inflammatory and anti-inflammatory features of the gut microbiome","volume":"70","author":[{"family":"Bolte","given":"Laura A."},{"family":"Vila","given":"Arnau Vich"},{"family":"Imhann","given":"Floris"},{"family":"Collij","given":"Valerie"},{"family":"Gacesa","given":"Ranko"},{"family":"Peters","given":"Vera"},{"family":"Wijmenga","given":"Cisca"},{"family":"Kurilshikov","given":"Alexander"},{"family":"Campmans-Kuijpers","given":"Marjo J. E."},{"family":"Fu","given":"Jingyuan"},{"family":"Dijkstra","given":"Gerard"},{"family":"Zhernakova","given":"Alexandra"},{"family":"Weersma","given":"Rinse K."}],"issued":{"date-parts":[["2021",7,1]]}}},{"id":3950,"uris":["http://zotero.org/groups/4675359/items/3LGDWRDA"],"itemData":{"id":3950,"type":"article-journal","abstract":"BACKGROUND: Individual diet components and specific dietary regimens have been shown to impact the gut microbiome.\nOBJECTIVES: Here, we explored the contribution of long-term diet by searching for dietary patterns that would best associate with the gut microbiome in a population-based cohort.\nMETHODS: Using a priori and a posteriori approaches, we constructed dietary patterns from an FFQ completed by 1800 adults in the American Gut Project. Dietary patterns were defined as groups of participants or combinations of food variables (factors) driven by criteria ranging from individual nutrients to overall diet. We associated these patterns with 16S ribosomal RNA-based gut microbiome data for a subset of 744 participants.\nRESULTS: Compared to individual features (e.g., fiber and protein), or to factors representing a reduced number of dietary features, 5 a posteriori dietary patterns based on food groups were best associated with gut microbiome beta diversity (P ≤ 0.0002). Two patterns followed Prudent-like diets-Plant-Based and Flexitarian-and exhibited the highest Healthy Eating Index 2010 (HEI-2010) scores. Two other patterns presented Western-like diets with a gradient in HEI-2010 scores. A fifth pattern consisted mostly of participants following an Exclusion diet (e.g., low carbohydrate). Notably, gut microbiome alpha diversity was significantly lower in the most Western pattern compared to the Flexitarian pattern (P ≤ 0.009), and the Exclusion diet pattern was associated with low relative abundance of Bifidobacterium (P ≤ 1.2 × 10-7), which was better explained by diet than health status.\nCONCLUSIONS: We demonstrated that global-diet a posteriori patterns were more associated with gut microbiome variations than individual dietary features among adults in the United States. These results confirm that evaluating diet as a whole is important when studying the gut microbiome. It will also facilitate the design of more personalized dietary strategies in general populations.","container-title":"The American Journal of Clinical Nutrition","DOI":"10.1093/ajcn/nqab332","ISSN":"1938-3207","issue":"2","journalAbbreviation":"Am J Clin Nutr","language":"eng","note":"PMID: 34617562\nPMCID: PMC8827078","page":"432-443","source":"PubMed","title":"A posteriori dietary patterns better explain variations of the gut microbiome than individual markers in the American Gut Project","volume":"115","author":[{"family":"Cotillard","given":"Aurélie"},{"family":"Cartier-Meheust","given":"Agnès"},{"family":"Litwin","given":"Nicole S."},{"family":"Chaumont","given":"Soline"},{"family":"Saccareau","given":"Mathilde"},{"family":"Lejzerowicz","given":"Franck"},{"family":"Tap","given":"Julien"},{"family":"Koutnikova","given":"Hana"},{"family":"Lopez","given":"Diana Gutierrez"},{"family":"McDonald","given":"Daniel"},{"family":"Song","given":"Se Jin"},{"family":"Knight","given":"Rob"},{"family":"Derrien","given":"Muriel"},{"family":"Veiga","given":"Patrick"}],"issued":{"date-parts":[["2022",2,9]]}}},{"id":3949,"uris":["http://zotero.org/groups/4675359/items/E8AEHB45"],"itemData":{"id":3949,"type":"article-journal","container-title":"Science","DOI":"10.1126/science.aad3369","issue":"6285","note":"publisher: American Association for the Advancement of Science","page":"565-569","source":"science.org (Atypon)","title":"Population-based metagenomics analysis reveals markers for gut microbiome composition and diversity","volume":"352","author":[{"family":"Zhernakova","given":"Alexandra"},{"family":"Kurilshikov","given":"Alexander"},{"family":"Bonder","given":"Marc Jan"},{"family":"Tigchelaar","given":"Ettje F."},{"family":"Schirmer","given":"Melanie"},{"family":"Vatanen","given":"Tommi"},{"family":"Mujagic","given":"Zlatan"},{"family":"Vila","given":"Arnau Vich"},{"family":"Falony","given":"Gwen"},{"family":"Vieira-Silva","given":"Sara"},{"family":"Wang","given":"Jun"},{"family":"Imhann","given":"Floris"},{"family":"Brandsma","given":"Eelke"},{"family":"Jankipersadsing","given":"Soesma A."},{"family":"Joossens","given":"Marie"},{"family":"Cenit","given":"Maria Carmen"},{"family":"Deelen","given":"Patrick"},{"family":"Swertz","given":"Morris A."},{"literal":"LifeLines cohort study"},{"family":"Weersma","given":"Rinse K."},{"family":"Feskens","given":"Edith J. M."},{"family":"Netea","given":"Mihai G."},{"family":"Gevers","given":"Dirk"},{"family":"Jonkers","given":"Daisy"},{"family":"Franke","given":"Lude"},{"family":"Aulchenko","given":"Yurii S."},{"family":"Huttenhower","given":"Curtis"},{"family":"Raes","given":"Jeroen"},{"family":"Hofker","given":"Marten H."},{"family":"Xavier","given":"Ramnik J."},{"family":"Wijmenga","given":"Cisca"},{"family":"Fu","given":"Jingyuan"}],"issued":{"date-parts":[["2016",4,29]]}}},{"id":3947,"uris":["http://zotero.org/groups/4675359/items/CAJ9ZL8B"],"itemData":{"id":3947,"type":"article-journal","abstract":"Human gut microbiome composition is shaped by multiple factors but the relative contribution of host genetics remains elusive. Here we examine genotype and microbiome data from 1,046 healthy individuals with several distinct ancestral origins who share a relatively common environment, and demonstrate that the gut microbiome is not significantly associated with genetic ancestry, and that host genetics have a minor role in determining microbiome composition. We show that, by contrast, there are significant similarities in the compositions of the microbiomes of genetically unrelated individuals who share a household, and that over 20% of the inter-person microbiome variability is associated with factors related to diet, drugs and anthropometric measurements. We further demonstrate that microbiome data significantly improve the prediction accuracy for many human traits, such as glucose and obesity measures, compared to models that use only host genetic and environmental data. These results suggest that microbiome alterations aimed at improving clinical outcomes may be carried out across diverse genetic backgrounds.","container-title":"Nature","DOI":"10.1038/nature25973","ISSN":"1476-4687","issue":"7695","language":"en","license":"2018 Macmillan Publishers Limited, part of Springer Nature. All rights reserved.","note":"number: 7695\npublisher: Nature Publishing Group","page":"210-215","source":"www.nature.com","title":"Environment dominates over host genetics in shaping human gut microbiota","volume":"555","author":[{"family":"Rothschild","given":"Daphna"},{"family":"Weissbrod","given":"Omer"},{"family":"Barkan","given":"Elad"},{"family":"Kurilshikov","given":"Alexander"},{"family":"Korem","given":"Tal"},{"family":"Zeevi","given":"David"},{"family":"Costea","given":"Paul I."},{"family":"Godneva","given":"Anastasia"},{"family":"Kalka","given":"Iris N."},{"family":"Bar","given":"Noam"},{"family":"Shilo","given":"Smadar"},{"family":"Lador","given":"Dar"},{"family":"Vila","given":"Arnau Vich"},{"family":"Zmora","given":"Niv"},{"family":"Pevsner-Fischer","given":"Meirav"},{"family":"Israeli","given":"David"},{"family":"Kosower","given":"Noa"},{"family":"Malka","given":"Gal"},{"family":"Wolf","given":"Bat Chen"},{"family":"Avnit-Sagi","given":"Tali"},{"family":"Lotan-Pompan","given":"Maya"},{"family":"Weinberger","given":"Adina"},{"family":"Halpern","given":"Zamir"},{"family":"Carmi","given":"Shai"},{"family":"Fu","given":"Jingyuan"},{"family":"Wijmenga","given":"Cisca"},{"family":"Zhernakova","given":"Alexandra"},{"family":"Elinav","given":"Eran"},{"family":"Segal","given":"Eran"}],"issued":{"date-parts":[["2018",3]]}}}],"schema":"https://github.com/citation-style-language/schema/raw/master/csl-citation.json"} </w:instrText>
      </w:r>
      <w:r w:rsidRPr="009578E2">
        <w:rPr>
          <w:sz w:val="22"/>
          <w:szCs w:val="22"/>
          <w:lang w:val="en"/>
        </w:rPr>
        <w:fldChar w:fldCharType="separate"/>
      </w:r>
      <w:r w:rsidR="00A019E3">
        <w:rPr>
          <w:sz w:val="22"/>
        </w:rPr>
        <w:t>(</w:t>
      </w:r>
      <w:proofErr w:type="spellStart"/>
      <w:r w:rsidR="00A019E3">
        <w:rPr>
          <w:sz w:val="22"/>
        </w:rPr>
        <w:t>Asnicar</w:t>
      </w:r>
      <w:proofErr w:type="spellEnd"/>
      <w:r w:rsidR="00A019E3">
        <w:rPr>
          <w:sz w:val="22"/>
        </w:rPr>
        <w:t xml:space="preserve"> et al., 2021; Bolte et al., 2021; Cotillard et al., 2022; </w:t>
      </w:r>
      <w:proofErr w:type="spellStart"/>
      <w:r w:rsidR="00A019E3">
        <w:rPr>
          <w:sz w:val="22"/>
        </w:rPr>
        <w:t>Gacesa</w:t>
      </w:r>
      <w:proofErr w:type="spellEnd"/>
      <w:r w:rsidR="00A019E3">
        <w:rPr>
          <w:sz w:val="22"/>
        </w:rPr>
        <w:t xml:space="preserve"> et al., 2022; Rothschild et al., 2018; </w:t>
      </w:r>
      <w:proofErr w:type="spellStart"/>
      <w:r w:rsidR="00A019E3">
        <w:rPr>
          <w:sz w:val="22"/>
        </w:rPr>
        <w:t>Zhernakova</w:t>
      </w:r>
      <w:proofErr w:type="spellEnd"/>
      <w:r w:rsidR="00A019E3">
        <w:rPr>
          <w:sz w:val="22"/>
        </w:rPr>
        <w:t xml:space="preserve"> et al., 2016)</w:t>
      </w:r>
      <w:r w:rsidRPr="009578E2">
        <w:rPr>
          <w:sz w:val="22"/>
          <w:szCs w:val="22"/>
        </w:rPr>
        <w:fldChar w:fldCharType="end"/>
      </w:r>
      <w:r w:rsidRPr="009578E2">
        <w:rPr>
          <w:sz w:val="22"/>
          <w:szCs w:val="22"/>
          <w:lang w:val="en"/>
        </w:rPr>
        <w:t xml:space="preserve"> or variations on months-long timescales</w:t>
      </w:r>
      <w:r w:rsidR="00AA6309">
        <w:rPr>
          <w:sz w:val="22"/>
          <w:szCs w:val="22"/>
          <w:lang w:val="en"/>
        </w:rPr>
        <w:t xml:space="preserve"> </w:t>
      </w:r>
      <w:r w:rsidRPr="009578E2">
        <w:rPr>
          <w:sz w:val="22"/>
          <w:szCs w:val="22"/>
          <w:lang w:val="en"/>
        </w:rPr>
        <w:fldChar w:fldCharType="begin"/>
      </w:r>
      <w:r w:rsidR="000A51DB">
        <w:rPr>
          <w:sz w:val="22"/>
          <w:szCs w:val="22"/>
          <w:lang w:val="en"/>
        </w:rPr>
        <w:instrText xml:space="preserve"> ADDIN ZOTERO_ITEM CSL_CITATION {"citationID":"xjXqu7J7","properties":{"formattedCitation":"(Smits et al., 2017; Vangay et al., 2018)","plainCitation":"(Smits et al., 2017; Vangay et al., 2018)","noteIndex":0},"citationItems":[{"id":3957,"uris":["http://zotero.org/groups/4675359/items/ZMPATK5D"],"itemData":{"id":3957,"type":"article-journal","container-title":"Science","DOI":"10.1126/science.aan4834","issue":"6353","note":"publisher: American Association for the Advancement of Science","page":"802-806","source":"science.org (Atypon)","title":"Seasonal cycling in the gut microbiome of the Hadza hunter-gatherers of Tanzania","volume":"357","author":[{"family":"Smits","given":"Samuel A."},{"family":"Leach","given":"Jeff"},{"family":"Sonnenburg","given":"Erica D."},{"family":"Gonzalez","given":"Carlos G."},{"family":"Lichtman","given":"Joshua S."},{"family":"Reid","given":"Gregor"},{"family":"Knight","given":"Rob"},{"family":"Manjurano","given":"Alphaxard"},{"family":"Changalucha","given":"John"},{"family":"Elias","given":"Joshua E."},{"family":"Dominguez-Bello","given":"Maria Gloria"},{"family":"Sonnenburg","given":"Justin L."}],"issued":{"date-parts":[["2017",8,25]]}}},{"id":3946,"uris":["http://zotero.org/groups/4675359/items/4RZTQNBN"],"itemData":{"id":3946,"type":"article-journal","container-title":"Cell","DOI":"10.1016/j.cell.2018.10.029","ISSN":"0092-8674, 1097-4172","issue":"4","journalAbbreviation":"Cell","language":"English","note":"publisher: Elsevier\nPMID: 30388453","page":"962-972.e10","source":"www.cell.com","title":"US Immigration Westernizes the Human Gut Microbiome","volume":"175","author":[{"family":"Vangay","given":"Pajau"},{"family":"Johnson","given":"Abigail J."},{"family":"Ward","given":"Tonya L."},{"family":"Al-Ghalith","given":"Gabriel A."},{"family":"Shields-Cutler","given":"Robin R."},{"family":"Hillmann","given":"Benjamin M."},{"family":"Lucas","given":"Sarah K."},{"family":"Beura","given":"Lalit K."},{"family":"Thompson","given":"Emily A."},{"family":"Till","given":"Lisa M."},{"family":"Batres","given":"Rodolfo"},{"family":"Paw","given":"Bwei"},{"family":"Pergament","given":"Shannon L."},{"family":"Saenyakul","given":"Pimpanitta"},{"family":"Xiong","given":"Mary"},{"family":"Kim","given":"Austin D."},{"family":"Kim","given":"Grant"},{"family":"Masopust","given":"David"},{"family":"Martens","given":"Eric C."},{"family":"Angkurawaranon","given":"Chaisiri"},{"family":"McGready","given":"Rose"},{"family":"Kashyap","given":"Purna C."},{"family":"Culhane-Pera","given":"Kathleen A."},{"family":"Knights","given":"Dan"}],"issued":{"date-parts":[["2018",11,1]]}}}],"schema":"https://github.com/citation-style-language/schema/raw/master/csl-citation.json"} </w:instrText>
      </w:r>
      <w:r w:rsidRPr="009578E2">
        <w:rPr>
          <w:sz w:val="22"/>
          <w:szCs w:val="22"/>
          <w:lang w:val="en"/>
        </w:rPr>
        <w:fldChar w:fldCharType="separate"/>
      </w:r>
      <w:r w:rsidR="00A019E3">
        <w:rPr>
          <w:sz w:val="22"/>
        </w:rPr>
        <w:t xml:space="preserve">(Smits et al., 2017; </w:t>
      </w:r>
      <w:proofErr w:type="spellStart"/>
      <w:r w:rsidR="00A019E3">
        <w:rPr>
          <w:sz w:val="22"/>
        </w:rPr>
        <w:t>Vangay</w:t>
      </w:r>
      <w:proofErr w:type="spellEnd"/>
      <w:r w:rsidR="00A019E3">
        <w:rPr>
          <w:sz w:val="22"/>
        </w:rPr>
        <w:t xml:space="preserve"> et al., 2018)</w:t>
      </w:r>
      <w:r w:rsidRPr="009578E2">
        <w:rPr>
          <w:sz w:val="22"/>
          <w:szCs w:val="22"/>
        </w:rPr>
        <w:fldChar w:fldCharType="end"/>
      </w:r>
      <w:r w:rsidR="00AA6309">
        <w:rPr>
          <w:sz w:val="22"/>
          <w:szCs w:val="22"/>
        </w:rPr>
        <w:t>.</w:t>
      </w:r>
      <w:r w:rsidRPr="009578E2">
        <w:rPr>
          <w:sz w:val="22"/>
          <w:szCs w:val="22"/>
          <w:lang w:val="en"/>
        </w:rPr>
        <w:t xml:space="preserve"> </w:t>
      </w:r>
      <w:r w:rsidR="001C3ECC">
        <w:rPr>
          <w:sz w:val="22"/>
          <w:szCs w:val="22"/>
          <w:lang w:val="en"/>
        </w:rPr>
        <w:t>Moreover</w:t>
      </w:r>
      <w:r w:rsidRPr="009578E2">
        <w:rPr>
          <w:sz w:val="22"/>
          <w:szCs w:val="22"/>
          <w:lang w:val="en"/>
        </w:rPr>
        <w:t>, most collected dietary-intake data are based on recall-based survey</w:t>
      </w:r>
      <w:r w:rsidR="00E616BD" w:rsidRPr="009578E2">
        <w:rPr>
          <w:sz w:val="22"/>
          <w:szCs w:val="22"/>
          <w:lang w:val="en"/>
        </w:rPr>
        <w:t>s</w:t>
      </w:r>
      <w:r w:rsidR="00FE76DC" w:rsidRPr="009578E2">
        <w:rPr>
          <w:sz w:val="22"/>
          <w:szCs w:val="22"/>
          <w:lang w:val="en"/>
        </w:rPr>
        <w:t xml:space="preserve"> whose imprecision and limitations have been well described</w:t>
      </w:r>
      <w:r w:rsidR="00AA6309">
        <w:rPr>
          <w:sz w:val="22"/>
          <w:szCs w:val="22"/>
          <w:lang w:val="en"/>
        </w:rPr>
        <w:t xml:space="preserve"> </w:t>
      </w:r>
      <w:r w:rsidRPr="009578E2">
        <w:rPr>
          <w:sz w:val="22"/>
          <w:szCs w:val="22"/>
          <w:lang w:val="en"/>
        </w:rPr>
        <w:fldChar w:fldCharType="begin"/>
      </w:r>
      <w:r w:rsidR="000A51DB">
        <w:rPr>
          <w:sz w:val="22"/>
          <w:szCs w:val="22"/>
          <w:lang w:val="en"/>
        </w:rPr>
        <w:instrText xml:space="preserve"> ADDIN ZOTERO_ITEM CSL_CITATION {"citationID":"Vx5HLiGO","properties":{"formattedCitation":"(Archer et al., 2013; Subar et al., 2003)","plainCitation":"(Archer et al., 2013; Subar et al., 2003)","noteIndex":0},"citationItems":[{"id":3945,"uris":["http://zotero.org/groups/4675359/items/SKYBFZBH"],"itemData":{"id":3945,"type":"article-journal","abstract":"Importance Methodological limitations compromise the validity of U.S. nutritional surveillance data and the empirical foundation for formulating dietary guidelines and public health policies. Objectives Evaluate the validity of the National Health and Nutrition Examination Survey (NHANES) caloric intake data throughout its history, and examine trends in the validity of caloric intake estimates as the NHANES dietary measurement protocols evolved. Design Validity of data from 28,993 men and 34,369 women, aged 20 to 74 years from NHANES I (1971–1974) through NHANES 2009–2010 was assessed by: calculating physiologically credible energy intake values as the ratio of reported energy intake (rEI) to estimated basal metabolic rate (BMR), and subtracting estimated total energy expenditure (TEE) from NHANES rEI to create ‘disparity values’. Main Outcome Measures 1) Physiologically credible values expressed as the ratio rEI/BMR and 2) disparity values (rEI–TEE). Results The historical rEI/BMR values for men and women were 1.31 and 1.19, (95% CI: 1.30–1.32 and 1.18–1.20), respectively. The historical disparity values for men and women were −281 and −365 kilocalorie-per-day, (95% CI: −299, −264 and −378, −351), respectively. These results are indicative of significant under-reporting. The greatest mean disparity values were −716 kcal/day and −856 kcal/day for obese (i.e., ≥30 kg/m2) men and women, respectively. Conclusions Across the 39-year history of the NHANES, EI data on the majority of respondents (67.3% of women and 58.7% of men) were not physiologically plausible. Improvements in measurement protocols after NHANES II led to small decreases in underreporting, artifactual increases in rEI, but only trivial increases in validity in subsequent surveys. The confluence of these results and other methodological limitations suggest that the ability to estimate population trends in caloric intake and generate empirically supported public policy relevant to diet-health relationships from U.S. nutritional surveillance is extremely limited.","container-title":"PLOS ONE","DOI":"10.1371/journal.pone.0076632","ISSN":"1932-6203","issue":"10","journalAbbreviation":"PLOS ONE","language":"en","note":"publisher: Public Library of Science","page":"e76632","source":"PLoS Journals","title":"Validity of U.S. Nutritional Surveillance: National Health and Nutrition Examination Survey Caloric Energy Intake Data, 1971–2010","title-short":"Validity of U.S. Nutritional Surveillance","volume":"8","author":[{"family":"Archer","given":"Edward"},{"family":"Hand","given":"Gregory A."},{"family":"Blair","given":"Steven N."}],"issued":{"date-parts":[["2013",10,9]]}}},{"id":3930,"uris":["http://zotero.org/groups/4675359/items/WCZAXU3K"],"itemData":{"id":3930,"type":"article-journal","abstract":"This paper describes the Observing Protein and Energy Nutrition (OPEN) Study, conducted from September 1999 to March 2000. The purpose of the study was to assess dietary measurement error using two self-reported dietary instruments—the food frequency questionnaire (FFQ) and the 24-hour dietary recall (24HR)—and unbiased biomarkers of energy and protein intakes: doubly labeled water and urinary nitrogen. Participants were 484 men and women aged 40–69 years from Montgomery County, Maryland. Nine percent of men and 7% of women were defined as underreporters of both energy and protein intake on 24HRs; for FFQs, the comparable values were 35% for men and 23% for women. On average, men underreported energy intake compared with total energy expenditure by 12–14% on 24HRs and 31–36% on FFQs and underreported protein intake compared with a protein biomarker by 11–12% on 24HRs and 30–34% on FFQs. Women underreported energy intake on 24HRs by 16–20% and on FFQs by 34–38% and underreported protein intake by 11–15% on 24HRs and 27–32% on FFQs. There was little underreporting of the percentage of energy from protein for men or women. These findings have important implications for nutritional epidemiology and dietary surveillance.","container-title":"American Journal of Epidemiology","DOI":"10.1093/aje/kwg092","ISSN":"0002-9262","issue":"1","journalAbbreviation":"American Journal of Epidemiology","page":"1-13","source":"Silverchair","title":"Using Intake Biomarkers to Evaluate the Extent of Dietary Misreporting in a Large Sample of Adults: The OPEN Study","title-short":"Using Intake Biomarkers to Evaluate the Extent of Dietary Misreporting in a Large Sample of Adults","volume":"158","author":[{"family":"Subar","given":"Amy F."},{"family":"Kipnis","given":"Victor"},{"family":"Troiano","given":"Richard P."},{"family":"Midthune","given":"Douglas"},{"family":"Schoeller","given":"Dale A."},{"family":"Bingham","given":"Sheila"},{"family":"Sharbaugh","given":"Carolyn O."},{"family":"Trabulsi","given":"Jillian"},{"family":"Runswick","given":"Shirley"},{"family":"Ballard-Barbash","given":"Rachel"},{"family":"Sunshine","given":"Joel"},{"family":"Schatzkin","given":"Arthur"}],"issued":{"date-parts":[["2003",7,1]]}}}],"schema":"https://github.com/citation-style-language/schema/raw/master/csl-citation.json"} </w:instrText>
      </w:r>
      <w:r w:rsidRPr="009578E2">
        <w:rPr>
          <w:sz w:val="22"/>
          <w:szCs w:val="22"/>
          <w:lang w:val="en"/>
        </w:rPr>
        <w:fldChar w:fldCharType="separate"/>
      </w:r>
      <w:r w:rsidR="00A019E3">
        <w:rPr>
          <w:sz w:val="22"/>
        </w:rPr>
        <w:t xml:space="preserve">(Archer et al., 2013; </w:t>
      </w:r>
      <w:proofErr w:type="spellStart"/>
      <w:r w:rsidR="00A019E3">
        <w:rPr>
          <w:sz w:val="22"/>
        </w:rPr>
        <w:t>Subar</w:t>
      </w:r>
      <w:proofErr w:type="spellEnd"/>
      <w:r w:rsidR="00A019E3">
        <w:rPr>
          <w:sz w:val="22"/>
        </w:rPr>
        <w:t xml:space="preserve"> et al., 2003)</w:t>
      </w:r>
      <w:r w:rsidRPr="009578E2">
        <w:rPr>
          <w:sz w:val="22"/>
          <w:szCs w:val="22"/>
        </w:rPr>
        <w:fldChar w:fldCharType="end"/>
      </w:r>
      <w:r w:rsidR="00AA6309">
        <w:rPr>
          <w:sz w:val="22"/>
          <w:szCs w:val="22"/>
        </w:rPr>
        <w:t>.</w:t>
      </w:r>
      <w:ins w:id="41" w:author="Schluter, Jonas" w:date="2023-08-28T15:44:00Z">
        <w:r w:rsidR="004A5E21">
          <w:rPr>
            <w:sz w:val="22"/>
            <w:szCs w:val="22"/>
          </w:rPr>
          <w:t xml:space="preserve"> </w:t>
        </w:r>
      </w:ins>
      <w:ins w:id="42" w:author="Schluter, Jonas" w:date="2023-08-28T15:45:00Z">
        <w:r w:rsidR="004A5E21">
          <w:rPr>
            <w:sz w:val="22"/>
            <w:szCs w:val="22"/>
          </w:rPr>
          <w:t>Taken together</w:t>
        </w:r>
      </w:ins>
      <w:ins w:id="43" w:author="Schluter, Jonas" w:date="2023-08-28T15:44:00Z">
        <w:r w:rsidR="004A5E21">
          <w:rPr>
            <w:sz w:val="22"/>
            <w:szCs w:val="22"/>
          </w:rPr>
          <w:t xml:space="preserve">, </w:t>
        </w:r>
      </w:ins>
      <w:ins w:id="44" w:author="Schluter, Jonas" w:date="2023-08-28T15:45:00Z">
        <w:r w:rsidR="004A5E21">
          <w:rPr>
            <w:sz w:val="22"/>
            <w:szCs w:val="22"/>
          </w:rPr>
          <w:t>while diet is assumed to be a major determinant of microbiome composition, there exists no human da</w:t>
        </w:r>
      </w:ins>
      <w:ins w:id="45" w:author="Schluter, Jonas" w:date="2023-08-28T15:46:00Z">
        <w:r w:rsidR="004A5E21">
          <w:rPr>
            <w:sz w:val="22"/>
            <w:szCs w:val="22"/>
          </w:rPr>
          <w:t>ta on precise diet-microbiome interactions.</w:t>
        </w:r>
      </w:ins>
    </w:p>
    <w:p w14:paraId="478C3718" w14:textId="69198863" w:rsidR="00D220FD" w:rsidRPr="009578E2" w:rsidRDefault="00461ABA" w:rsidP="000A51DB">
      <w:pPr>
        <w:pStyle w:val="Legend"/>
        <w:spacing w:before="0" w:line="480" w:lineRule="auto"/>
        <w:ind w:firstLine="720"/>
        <w:jc w:val="both"/>
        <w:rPr>
          <w:b/>
          <w:sz w:val="22"/>
          <w:szCs w:val="22"/>
          <w:lang w:val="en"/>
        </w:rPr>
      </w:pPr>
      <w:r w:rsidRPr="009578E2">
        <w:rPr>
          <w:sz w:val="22"/>
          <w:szCs w:val="22"/>
          <w:lang w:val="en"/>
        </w:rPr>
        <w:t xml:space="preserve">Patients with blood cancers who </w:t>
      </w:r>
      <w:r w:rsidR="00EB498B" w:rsidRPr="009578E2">
        <w:rPr>
          <w:sz w:val="22"/>
          <w:szCs w:val="22"/>
          <w:lang w:val="en"/>
        </w:rPr>
        <w:t>undergo</w:t>
      </w:r>
      <w:r w:rsidRPr="009578E2">
        <w:rPr>
          <w:sz w:val="22"/>
          <w:szCs w:val="22"/>
          <w:lang w:val="en"/>
        </w:rPr>
        <w:t xml:space="preserve"> </w:t>
      </w:r>
      <w:r w:rsidR="005D5BFB" w:rsidRPr="009578E2">
        <w:rPr>
          <w:sz w:val="22"/>
          <w:szCs w:val="22"/>
          <w:lang w:val="en"/>
        </w:rPr>
        <w:t xml:space="preserve">allogeneic </w:t>
      </w:r>
      <w:r w:rsidRPr="009578E2">
        <w:rPr>
          <w:sz w:val="22"/>
          <w:szCs w:val="22"/>
          <w:lang w:val="en"/>
        </w:rPr>
        <w:t>hematopoietic</w:t>
      </w:r>
      <w:r w:rsidR="006915ED" w:rsidRPr="009578E2">
        <w:rPr>
          <w:sz w:val="22"/>
          <w:szCs w:val="22"/>
          <w:lang w:val="en"/>
        </w:rPr>
        <w:t xml:space="preserve"> </w:t>
      </w:r>
      <w:r w:rsidRPr="009578E2">
        <w:rPr>
          <w:sz w:val="22"/>
          <w:szCs w:val="22"/>
          <w:lang w:val="en"/>
        </w:rPr>
        <w:t>cell transplant</w:t>
      </w:r>
      <w:r w:rsidR="00EB498B" w:rsidRPr="009578E2">
        <w:rPr>
          <w:sz w:val="22"/>
          <w:szCs w:val="22"/>
          <w:lang w:val="en"/>
        </w:rPr>
        <w:t>ation</w:t>
      </w:r>
      <w:r w:rsidRPr="009578E2">
        <w:rPr>
          <w:sz w:val="22"/>
          <w:szCs w:val="22"/>
          <w:lang w:val="en"/>
        </w:rPr>
        <w:t xml:space="preserve"> (</w:t>
      </w:r>
      <w:proofErr w:type="spellStart"/>
      <w:r w:rsidR="00C3356D" w:rsidRPr="009578E2">
        <w:rPr>
          <w:sz w:val="22"/>
          <w:szCs w:val="22"/>
          <w:lang w:val="en"/>
        </w:rPr>
        <w:t>allo</w:t>
      </w:r>
      <w:proofErr w:type="spellEnd"/>
      <w:r w:rsidR="00C3356D" w:rsidRPr="009578E2">
        <w:rPr>
          <w:sz w:val="22"/>
          <w:szCs w:val="22"/>
          <w:lang w:val="en"/>
        </w:rPr>
        <w:t>-</w:t>
      </w:r>
      <w:r w:rsidRPr="009578E2">
        <w:rPr>
          <w:sz w:val="22"/>
          <w:szCs w:val="22"/>
          <w:lang w:val="en"/>
        </w:rPr>
        <w:t>HCT)</w:t>
      </w:r>
      <w:r w:rsidR="00E421C9" w:rsidRPr="009578E2">
        <w:rPr>
          <w:sz w:val="22"/>
          <w:szCs w:val="22"/>
          <w:lang w:val="en"/>
        </w:rPr>
        <w:t xml:space="preserve"> are typically </w:t>
      </w:r>
      <w:r w:rsidR="006915ED" w:rsidRPr="009578E2">
        <w:rPr>
          <w:sz w:val="22"/>
          <w:szCs w:val="22"/>
          <w:lang w:val="en"/>
        </w:rPr>
        <w:t xml:space="preserve">hospitalized for several weeks </w:t>
      </w:r>
      <w:r w:rsidR="00E421C9" w:rsidRPr="009578E2">
        <w:rPr>
          <w:sz w:val="22"/>
          <w:szCs w:val="22"/>
          <w:lang w:val="en"/>
        </w:rPr>
        <w:t>while they</w:t>
      </w:r>
      <w:r w:rsidR="006915ED" w:rsidRPr="009578E2">
        <w:rPr>
          <w:sz w:val="22"/>
          <w:szCs w:val="22"/>
          <w:lang w:val="en"/>
        </w:rPr>
        <w:t xml:space="preserve"> </w:t>
      </w:r>
      <w:r w:rsidR="00884AB2" w:rsidRPr="009578E2">
        <w:rPr>
          <w:sz w:val="22"/>
          <w:szCs w:val="22"/>
          <w:lang w:val="en"/>
        </w:rPr>
        <w:t xml:space="preserve">receive </w:t>
      </w:r>
      <w:r w:rsidR="006915ED" w:rsidRPr="009578E2">
        <w:rPr>
          <w:sz w:val="22"/>
          <w:szCs w:val="22"/>
          <w:lang w:val="en"/>
        </w:rPr>
        <w:t>chemotherapy</w:t>
      </w:r>
      <w:r w:rsidR="00CB4F4F">
        <w:rPr>
          <w:sz w:val="22"/>
          <w:szCs w:val="22"/>
          <w:lang w:val="en"/>
        </w:rPr>
        <w:t xml:space="preserve">, sometimes irradiation, and </w:t>
      </w:r>
      <w:del w:id="46" w:author="Schluter, Jonas" w:date="2023-08-28T15:47:00Z">
        <w:r w:rsidR="00CB4F4F" w:rsidDel="004A5E21">
          <w:rPr>
            <w:sz w:val="22"/>
            <w:szCs w:val="22"/>
            <w:lang w:val="en"/>
          </w:rPr>
          <w:lastRenderedPageBreak/>
          <w:delText xml:space="preserve">often </w:delText>
        </w:r>
      </w:del>
      <w:r w:rsidR="00884AB2" w:rsidRPr="009578E2">
        <w:rPr>
          <w:sz w:val="22"/>
          <w:szCs w:val="22"/>
          <w:lang w:val="en"/>
        </w:rPr>
        <w:t>antibiotic</w:t>
      </w:r>
      <w:r w:rsidR="006915ED" w:rsidRPr="009578E2">
        <w:rPr>
          <w:sz w:val="22"/>
          <w:szCs w:val="22"/>
          <w:lang w:val="en"/>
        </w:rPr>
        <w:t>s</w:t>
      </w:r>
      <w:r w:rsidR="00E421C9" w:rsidRPr="009578E2">
        <w:rPr>
          <w:sz w:val="22"/>
          <w:szCs w:val="22"/>
          <w:lang w:val="en"/>
        </w:rPr>
        <w:t xml:space="preserve">. During this time, they </w:t>
      </w:r>
      <w:r w:rsidR="00884AB2" w:rsidRPr="009578E2">
        <w:rPr>
          <w:sz w:val="22"/>
          <w:szCs w:val="22"/>
          <w:lang w:val="en"/>
        </w:rPr>
        <w:t>exhibit drastic changes</w:t>
      </w:r>
      <w:r w:rsidR="00E616BD" w:rsidRPr="009578E2">
        <w:rPr>
          <w:sz w:val="22"/>
          <w:szCs w:val="22"/>
          <w:lang w:val="en"/>
        </w:rPr>
        <w:t xml:space="preserve"> in nutritional intake </w:t>
      </w:r>
      <w:r w:rsidR="00E616BD" w:rsidRPr="009578E2">
        <w:rPr>
          <w:sz w:val="22"/>
          <w:szCs w:val="22"/>
          <w:lang w:val="en"/>
        </w:rPr>
        <w:fldChar w:fldCharType="begin"/>
      </w:r>
      <w:r w:rsidR="000A51DB">
        <w:rPr>
          <w:sz w:val="22"/>
          <w:szCs w:val="22"/>
          <w:lang w:val="en"/>
        </w:rPr>
        <w:instrText xml:space="preserve"> ADDIN ZOTERO_ITEM CSL_CITATION {"citationID":"Aa9oxpEz","properties":{"formattedCitation":"(Baumgartner et al., 2017; Farhadfar et al., 2020; Fuji et al., 2015)","plainCitation":"(Baumgartner et al., 2017; Farhadfar et al., 2020; Fuji et al., 2015)","noteIndex":0},"citationItems":[{"id":3986,"uris":["http://zotero.org/groups/4675359/items/NVX8LCRN"],"itemData":{"id":3986,"type":"article-journal","container-title":"Biology of Blood and Marrow Transplantation","DOI":"10.1016/j.bbmt.2015.07.003","ISSN":"1083-8791, 1523-6536","issue":"10","journalAbbreviation":"Biology of Blood and Marrow Transplantation","language":"English","note":"publisher: Elsevier","page":"1707-1713","source":"www.astctjournal.org","title":"Systematic Nutritional Support in Allogeneic Hematopoietic Stem Cell Transplant Recipients","volume":"21","author":[{"family":"Fuji","given":"Shigeo"},{"family":"Einsele","given":"Hermann"},{"family":"Savani","given":"Bipin N."},{"family":"Kapp","given":"Markus"}],"issued":{"date-parts":[["2015",10,1]]}}},{"id":3987,"uris":["http://zotero.org/groups/4675359/items/PKXXR7NU"],"itemData":{"id":3987,"type":"article-journal","abstract":"In 2009, the American Society of Parenteral and Enteral Nutrition and its European counterpart (Euopean Society for Parenteral and Enteral Nutrition) published guidelines regarding nutritional support of patients with hematologic stem cell transplantation. Our aim was to do an up-to-date literature review regarding benefit of nutritional interventions and treatment recommendations. We searched MEDLINE, EMBASE and Cochrane Library for interventional and observational clinical studies. We extracted data based on a predefined case report form and assessed bias. Out of 459 potential abstracts, 13 studies of mostly moderate quality with a total of 18 167 patients were included. Two very large trials reported negative associations of malnutrition and survival, transplant-related mortality and relapse risk. Some trials found enteral nutrition (EN) to be as effective as parenteral nutrition (PN) with lower complication rates. In addition, EN was associated with better survival, less acute GvHD and faster neutrophil recovery. A neutropenic diet was not superior regarding overall survival, but in contrast resulted in higher infection risk. Current moderate quality studies show negative associations of malnutrition and clinical outcomes, with EN being superior to PN. There was no benefit of neutropenic diets. Large, randomized controlled studies are needed to better understand optimal nutritional support in this patient population.","container-title":"Bone Marrow Transplantation","DOI":"10.1038/bmt.2016.310","ISSN":"1476-5365","issue":"4","journalAbbreviation":"Bone Marrow Transplant","language":"en","license":"2017 Macmillan Publishers Limited, part of Springer Nature.","note":"number: 4\npublisher: Nature Publishing Group","page":"506-513","source":"www.nature.com","title":"Revisiting nutritional support for allogeneic hematologic stem cell transplantation—a systematic review","volume":"52","author":[{"family":"Baumgartner","given":"A."},{"family":"Bargetzi","given":"A."},{"family":"Zueger","given":"N."},{"family":"Bargetzi","given":"M."},{"family":"Medinger","given":"M."},{"family":"Bounoure","given":"L."},{"family":"Gomes","given":"F."},{"family":"Stanga","given":"Z."},{"family":"Mueller","given":"B."},{"family":"Schuetz","given":"P."}],"issued":{"date-parts":[["2017",4]]}}},{"id":3985,"uris":["http://zotero.org/groups/4675359/items/UZZ5KC8Z"],"itemData":{"id":3985,"type":"article-journal","abstract":"Background:\nHematopoietic stem cell transplant (HCT) survivors are burdened by a high prevalence and early onset of chronic disease. Healthy dietary patterns have been associated with lower risks of chronic health conditions in the general population. HCT survivors are susceptible to multiple complications and may result in chronic illness. Unfortunately, no study to date has comprehensively documented the adherence of HCT survivors to the Dietary Guidelines for Americans (DGA), specifically designed to provide guidance for making healthy food choices. The aims of this study were to evaluate diet quality and nutrient intake adequacy of HCT survivors. A secondary aim was to assess their willingness to take part in a future dietary intervention.\n\nMethods:\nDietary intake of adults, who had undergone autologous or allogeneic HCT for a hematologic disease and were at least 1-y post-transplantation, was assessed using the Block 2014 food frequency questionnaire and diet quality was estimated using the Healthy Eating Index-2015 (HEI-2015). Nutrient intake adequacies of the group were estimated by the Estimated Average Requirement (EAR) cut-point method.\n\nResults:\nSurvivors’ (n=90) HEI-2015 scores averaged 61.6±1.1. Adherence to a good quality diet was reported by only 10% of survivors. Intakes of vitamins A, C and D, as well as magnesium and calcium, suggested inadequacy. Fiber intake at 8.9 g per 1000 kcal/d fell below the Adequate Intake recommendation. “Change in taste” was associated with lower quality of diet (p=0.02). HCT survivors within 2 y post-transplant were more receptive to participation in a dietary intervention compared to survivors beyond 2 y (95% vs. 65%, p=0.0013).\n\nConclusion:\nAdult HCT survivors reported less than optimal adherence to the 2015–2020 Dietary Guidelines for Americans and had numerous short-fall nutrient intakes. However, their willingness to participate in a dietary intervention was relatively high. These findings reinforce the need to incorporate nutrition into HCT survivor care.","container-title":"Biology of blood and marrow transplantation : journal of the American Society for Blood and Marrow Transplantation","DOI":"10.1016/j.bbmt.2020.02.017","ISSN":"1083-8791","issue":"6","journalAbbreviation":"Biol Blood Marrow Transplant","note":"PMID: 32105830\nPMCID: PMC7271096","page":"1154-1159","source":"PubMed Central","title":"Dietary intake and Diet Quality of Hematopoietic Stem Cell Transplant Survivors","volume":"26","author":[{"family":"Farhadfar","given":"Nosha"},{"family":"Kelly","given":"Debra L."},{"family":"Mead","given":"Lacey"},{"family":"Nair","given":"Shalini"},{"family":"Colee","given":"James"},{"family":"Irizarry","given":"Vivian G."},{"family":"Murthy","given":"Hemant S."},{"family":"Brown","given":"Randy A."},{"family":"Hiemenz","given":"John W."},{"family":"Hsu","given":"Jack W."},{"family":"May","given":"William S."},{"family":"Wingard","given":"John R."},{"family":"Dahl","given":"Wendy J."}],"issued":{"date-parts":[["2020",6]]}}}],"schema":"https://github.com/citation-style-language/schema/raw/master/csl-citation.json"} </w:instrText>
      </w:r>
      <w:r w:rsidR="00E616BD" w:rsidRPr="009578E2">
        <w:rPr>
          <w:sz w:val="22"/>
          <w:szCs w:val="22"/>
          <w:lang w:val="en"/>
        </w:rPr>
        <w:fldChar w:fldCharType="separate"/>
      </w:r>
      <w:r w:rsidR="00A019E3">
        <w:rPr>
          <w:sz w:val="22"/>
        </w:rPr>
        <w:t xml:space="preserve">(Baumgartner et al., 2017; </w:t>
      </w:r>
      <w:proofErr w:type="spellStart"/>
      <w:r w:rsidR="00A019E3">
        <w:rPr>
          <w:sz w:val="22"/>
        </w:rPr>
        <w:t>Farhadfar</w:t>
      </w:r>
      <w:proofErr w:type="spellEnd"/>
      <w:r w:rsidR="00A019E3">
        <w:rPr>
          <w:sz w:val="22"/>
        </w:rPr>
        <w:t xml:space="preserve"> et al., 2020; Fuji et al., 2015)</w:t>
      </w:r>
      <w:r w:rsidR="00E616BD" w:rsidRPr="009578E2">
        <w:rPr>
          <w:sz w:val="22"/>
          <w:szCs w:val="22"/>
        </w:rPr>
        <w:fldChar w:fldCharType="end"/>
      </w:r>
      <w:r w:rsidR="005C5CE4" w:rsidRPr="009578E2">
        <w:rPr>
          <w:sz w:val="22"/>
          <w:szCs w:val="22"/>
          <w:lang w:val="en"/>
        </w:rPr>
        <w:t xml:space="preserve"> as well as s</w:t>
      </w:r>
      <w:r w:rsidR="00884AB2" w:rsidRPr="009578E2">
        <w:rPr>
          <w:sz w:val="22"/>
          <w:szCs w:val="22"/>
          <w:lang w:val="en"/>
        </w:rPr>
        <w:t>evere</w:t>
      </w:r>
      <w:r w:rsidRPr="009578E2">
        <w:rPr>
          <w:sz w:val="22"/>
          <w:szCs w:val="22"/>
          <w:lang w:val="en"/>
        </w:rPr>
        <w:t xml:space="preserve"> microbiome </w:t>
      </w:r>
      <w:r w:rsidR="00884AB2" w:rsidRPr="009578E2">
        <w:rPr>
          <w:sz w:val="22"/>
          <w:szCs w:val="22"/>
          <w:lang w:val="en"/>
        </w:rPr>
        <w:t xml:space="preserve">injury </w:t>
      </w:r>
      <w:r w:rsidR="00884AB2" w:rsidRPr="009578E2">
        <w:rPr>
          <w:sz w:val="22"/>
          <w:szCs w:val="22"/>
          <w:lang w:val="en"/>
        </w:rPr>
        <w:fldChar w:fldCharType="begin"/>
      </w:r>
      <w:r w:rsidR="004A5E21">
        <w:rPr>
          <w:sz w:val="22"/>
          <w:szCs w:val="22"/>
          <w:lang w:val="en"/>
        </w:rPr>
        <w:instrText xml:space="preserve"> ADDIN ZOTERO_ITEM CSL_CITATION {"citationID":"evD2Vq42","properties":{"formattedCitation":"(Peled et al., 2020; Schluter et al., 2023)","plainCitation":"(Peled et al., 2020; Schluter et al., 2023)","noteIndex":0},"citationItems":[{"id":4005,"uris":["http://zotero.org/groups/4675359/items/FF49PNNQ"],"itemData":{"id":4005,"type":"article-journal","abstract":"BACKGROUND\nRelationships between microbiota composition and clinical outcomes after allogeneic hematopoietic-cell transplantation have been described in single-center studies. Geographic variations in the composition of human microbial communities and differences in clinical practices across institutions raise the question of whether these associations are generalizable.\n\nMETHODS\nThe microbiota composition of fecal samples obtained from patients who were undergoing allogeneic hematopoietic-cell transplantation at four centers was profiled by means of 16S ribosomal RNA gene sequencing. In an observational study, we examined associations between microbiota diversity and mortality using Cox proportional-hazards analysis. For stratification of the cohorts into higher- and lower-diversity groups, the median diversity value that was observed at the study center in New York was used. In the analysis of independent cohorts, the New York center was cohort 1, and three centers in Germany, Japan, and North Carolina composed cohort 2. Cohort 1 and subgroups within it were analyzed for additional outcomes, including transplantation-related death.\n\nRESULTS\nWe profiled 8767 fecal samples obtained from 1362 patients undergoing allogeneic hematopoietic-cell transplantation at the four centers. We observed patterns of microbiota disruption characterized by loss of diversity and domination by single taxa. Higher diversity of intestinal microbiota was associated with a lower risk of death in independent cohorts (cohort 1: 104 deaths among 354 patients in the higher-diversity group vs. 136 deaths among 350 patients in the lower-diversity group; adjusted hazard ratio, 0.71; 95% confidence interval [CI], 0.55 to 0.92; cohort 2: 18 deaths among 87 patients in the higher-diversity group vs. 35 deaths among 92 patients in the lower-diversity group; adjusted hazard ratio, 0.49; 95% CI, 0.27 to 0.90). Subgroup analyses identified an association between lower intestinal diversity and higher risks of transplantation-related death and death attributable to graft-versus-host disease. Baseline samples obtained before transplantation already showed evidence of microbiome disruption, and lower diversity before transplantation was associated with poor survival.\n\nCONCLUSIONS\nPatterns of microbiota disruption during allogeneic hematopoietic-cell transplantation were similar across transplantation centers and geographic locations; patterns were characterized by loss of diversity and domination by single taxa. Higher diversity of intestinal microbiota at the time of neutrophil engraftment was associated with lower mortality. (Funded by the National Cancer Institute and others.)","container-title":"The New England journal of medicine","DOI":"10.1056/NEJMoa1900623","ISSN":"0028-4793","issue":"9","journalAbbreviation":"N Engl J Med","note":"PMID: 32101664\nPMCID: PMC7534690","page":"822-834","source":"PubMed Central","title":"Microbiota as Predictor of Mortality in Allogeneic Hematopoietic-Cell Transplantation","volume":"382","author":[{"family":"Peled","given":"J.U."},{"family":"Gomes","given":"A.L.C."},{"family":"Devlin","given":"S.M."},{"family":"Littmann","given":"E.R."},{"family":"Taur","given":"Y."},{"family":"Sung","given":"A.D."},{"family":"Weber","given":"D."},{"family":"Hashimoto","given":"D."},{"family":"Slingerland","given":"A.E."},{"family":"Slingerland","given":"J.B."},{"family":"Maloy","given":"M."},{"family":"Clurman","given":"A.G."},{"family":"Stein-Thoeringer","given":"C.K."},{"family":"Markey","given":"K.A."},{"family":"Docampo","given":"M.D."},{"family":"Burgos da Silva","given":"M."},{"family":"Khan","given":"N."},{"family":"Gessner","given":"A."},{"family":"Messina","given":"J.A."},{"family":"Romero","given":"K."},{"family":"Lew","given":"M.V."},{"family":"Bush","given":"A."},{"family":"Bohannon","given":"L."},{"family":"Brereton","given":"D.G."},{"family":"Fontana","given":"E."},{"family":"Amoretti","given":"L.A."},{"family":"Wright","given":"R.J."},{"family":"Armijo","given":"G.K."},{"family":"Shono","given":"Y."},{"family":"Sanchez-Escamilla","given":"M."},{"family":"Castillo Flores","given":"N."},{"family":"Alarcon Tomas","given":"A."},{"family":"Lin","given":"R.J."},{"family":"Yáñez San Segundo","given":"L."},{"family":"Shah","given":"G.L."},{"family":"Cho","given":"C."},{"family":"Scordo","given":"M."},{"family":"Politikos","given":"I."},{"family":"Hayasaka","given":"K."},{"family":"Hasegawa","given":"Y."},{"family":"Gyurkocza","given":"B."},{"family":"Ponce","given":"D.M."},{"family":"Barker","given":"J.N."},{"family":"Perales","given":"M.-A."},{"family":"Giralt","given":"S.A."},{"family":"Jenq","given":"R.R."},{"family":"Teshima","given":"T."},{"family":"Chao","given":"N.J."},{"family":"Holler","given":"E."},{"family":"Xavier","given":"J.B."},{"family":"Pamer","given":"E.G."},{"family":"Brink","given":"M.R.M.","non-dropping-particle":"van den"}],"issued":{"date-parts":[["2020",2,27]]}}},{"id":4691,"uris":["http://zotero.org/groups/4675359/items/CHWBTYDL","http://zotero.org/groups/4675359/items/78N5L2YR"],"itemData":{"id":4691,"type":"article-journal","abstract":"Longitudinal microbiome data provide valuable insight into disease states and clinical responses, but they are challenging to mine and view collectively. To address these limitations, we present TaxUMAP, a taxonomically informed visualization for displaying microbiome states in large clinical microbiome datasets. We used TaxUMAP to chart a microbiome atlas of 1,870 patients with cancer during therapy-induced perturbations. Bacterial density and diversity were positively associated, but the trend was reversed in liquid stool. Low-diversity states (dominations) remained stable after antibiotic treatment, and diverse communities had a broader range of antimicrobial resistance genes than dominations. When examining microbiome states associated with risk for bacteremia, TaxUMAP revealed that certain Klebsiella species were associated with lower risk for bacteremia localize in a region of the atlas that is depleted in high-risk enterobacteria. This indicated a competitive interaction that was validated experimentally. Thus, TaxUMAP can chart comprehensive longitudinal microbiome datasets, enabling insights into microbiome effects on human health.","container-title":"Cell Host &amp; Microbe","DOI":"10.1016/j.chom.2023.05.027","ISSN":"1931-3128","issue":"7","journalAbbreviation":"Cell Host &amp; Microbe","language":"en","page":"1126-1139.e6","source":"ScienceDirect","title":"The TaxUMAP atlas: Efficient display of large clinical microbiome data reveals ecological competition in protection against bacteremia","title-short":"The TaxUMAP atlas","volume":"31","author":[{"family":"Schluter","given":"Jonas"},{"family":"Djukovic","given":"Ana"},{"family":"Taylor","given":"Bradford P."},{"family":"Yan","given":"Jinyuan"},{"family":"Duan","given":"Caichen"},{"family":"Hussey","given":"Grant A."},{"family":"Liao","given":"Chen"},{"family":"Sharma","given":"Sneh"},{"family":"Fontana","given":"Emily"},{"family":"Amoretti","given":"Luigi A."},{"family":"Wright","given":"Roberta J."},{"family":"Dai","given":"Anqi"},{"family":"Peled","given":"Jonathan U."},{"family":"Taur","given":"Ying"},{"family":"Perales","given":"Miguel-Angel"},{"family":"Siranosian","given":"Benjamin A."},{"family":"Bhatt","given":"Ami S."},{"family":"Brink","given":"Marcel R. M.","non-dropping-particle":"van den"},{"family":"Pamer","given":"Eric G."},{"family":"Xavier","given":"Joao B."}],"issued":{"date-parts":[["2023",7,12]]}}}],"schema":"https://github.com/citation-style-language/schema/raw/master/csl-citation.json"} </w:instrText>
      </w:r>
      <w:r w:rsidR="00884AB2" w:rsidRPr="009578E2">
        <w:rPr>
          <w:sz w:val="22"/>
          <w:szCs w:val="22"/>
          <w:lang w:val="en"/>
        </w:rPr>
        <w:fldChar w:fldCharType="separate"/>
      </w:r>
      <w:r w:rsidR="004A5E21">
        <w:rPr>
          <w:sz w:val="22"/>
        </w:rPr>
        <w:t>(Peled et al., 2020; Schluter et al., 2023)</w:t>
      </w:r>
      <w:r w:rsidR="00884AB2" w:rsidRPr="009578E2">
        <w:rPr>
          <w:sz w:val="22"/>
          <w:szCs w:val="22"/>
          <w:lang w:val="en"/>
        </w:rPr>
        <w:fldChar w:fldCharType="end"/>
      </w:r>
      <w:ins w:id="47" w:author="Schluter, Jonas" w:date="2023-08-28T15:48:00Z">
        <w:r w:rsidR="004A5E21">
          <w:rPr>
            <w:sz w:val="22"/>
            <w:szCs w:val="22"/>
            <w:lang w:val="en"/>
          </w:rPr>
          <w:t xml:space="preserve"> </w:t>
        </w:r>
      </w:ins>
      <w:del w:id="48" w:author="Schluter, Jonas" w:date="2023-08-28T15:48:00Z">
        <w:r w:rsidRPr="009578E2" w:rsidDel="004A5E21">
          <w:rPr>
            <w:sz w:val="22"/>
            <w:szCs w:val="22"/>
            <w:lang w:val="en"/>
          </w:rPr>
          <w:delText>—</w:delText>
        </w:r>
      </w:del>
      <w:r w:rsidRPr="009578E2">
        <w:rPr>
          <w:sz w:val="22"/>
          <w:szCs w:val="22"/>
          <w:lang w:val="en"/>
        </w:rPr>
        <w:t xml:space="preserve">characterized by a loss of </w:t>
      </w:r>
      <w:r w:rsidR="00C77A88" w:rsidRPr="638BA890">
        <w:rPr>
          <w:rFonts w:eastAsia="Symbol"/>
          <w:sz w:val="22"/>
          <w:szCs w:val="22"/>
          <w:lang w:val="en"/>
        </w:rPr>
        <w:t>a</w:t>
      </w:r>
      <w:r w:rsidRPr="009578E2">
        <w:rPr>
          <w:sz w:val="22"/>
          <w:szCs w:val="22"/>
          <w:lang w:val="en"/>
        </w:rPr>
        <w:t xml:space="preserve">-diversity and expansion of facultative </w:t>
      </w:r>
      <w:ins w:id="49" w:author="Schluter, Jonas" w:date="2023-08-28T15:48:00Z">
        <w:r w:rsidR="004A5E21">
          <w:rPr>
            <w:sz w:val="22"/>
            <w:szCs w:val="22"/>
            <w:lang w:val="en"/>
          </w:rPr>
          <w:t xml:space="preserve">anaerobe </w:t>
        </w:r>
      </w:ins>
      <w:r w:rsidRPr="009578E2">
        <w:rPr>
          <w:sz w:val="22"/>
          <w:szCs w:val="22"/>
          <w:lang w:val="en"/>
        </w:rPr>
        <w:t>pathobionts</w:t>
      </w:r>
      <w:ins w:id="50" w:author="Schluter, Jonas" w:date="2023-08-28T15:48:00Z">
        <w:r w:rsidR="004A5E21">
          <w:rPr>
            <w:sz w:val="22"/>
            <w:szCs w:val="22"/>
            <w:lang w:val="en"/>
          </w:rPr>
          <w:t xml:space="preserve">. These </w:t>
        </w:r>
      </w:ins>
      <w:del w:id="51" w:author="Schluter, Jonas" w:date="2023-08-28T15:48:00Z">
        <w:r w:rsidRPr="009578E2" w:rsidDel="004A5E21">
          <w:rPr>
            <w:sz w:val="22"/>
            <w:szCs w:val="22"/>
            <w:lang w:val="en"/>
          </w:rPr>
          <w:delText>—</w:delText>
        </w:r>
      </w:del>
      <w:del w:id="52" w:author="Schluter, Jonas" w:date="2023-08-28T15:47:00Z">
        <w:r w:rsidR="00665895" w:rsidRPr="009578E2" w:rsidDel="004A5E21">
          <w:rPr>
            <w:sz w:val="22"/>
            <w:szCs w:val="22"/>
            <w:lang w:val="en"/>
          </w:rPr>
          <w:delText xml:space="preserve">injury </w:delText>
        </w:r>
      </w:del>
      <w:del w:id="53" w:author="Schluter, Jonas" w:date="2023-08-28T15:51:00Z">
        <w:r w:rsidR="00665895" w:rsidRPr="009578E2" w:rsidDel="004A5E21">
          <w:rPr>
            <w:sz w:val="22"/>
            <w:szCs w:val="22"/>
            <w:lang w:val="en"/>
          </w:rPr>
          <w:delText>patterns</w:delText>
        </w:r>
      </w:del>
      <w:ins w:id="54" w:author="Schluter, Jonas" w:date="2023-08-28T15:51:00Z">
        <w:r w:rsidR="004A5E21">
          <w:rPr>
            <w:sz w:val="22"/>
            <w:szCs w:val="22"/>
            <w:lang w:val="en"/>
          </w:rPr>
          <w:t>microbiome shifts</w:t>
        </w:r>
      </w:ins>
      <w:r w:rsidR="00665895" w:rsidRPr="009578E2">
        <w:rPr>
          <w:sz w:val="22"/>
          <w:szCs w:val="22"/>
          <w:lang w:val="en"/>
        </w:rPr>
        <w:t xml:space="preserve"> </w:t>
      </w:r>
      <w:del w:id="55" w:author="Schluter, Jonas" w:date="2023-08-28T15:48:00Z">
        <w:r w:rsidR="00665895" w:rsidRPr="009578E2" w:rsidDel="004A5E21">
          <w:rPr>
            <w:sz w:val="22"/>
            <w:szCs w:val="22"/>
            <w:lang w:val="en"/>
          </w:rPr>
          <w:delText xml:space="preserve">which </w:delText>
        </w:r>
      </w:del>
      <w:r w:rsidR="00C77A88">
        <w:rPr>
          <w:sz w:val="22"/>
          <w:szCs w:val="22"/>
          <w:lang w:val="en"/>
        </w:rPr>
        <w:t xml:space="preserve">are </w:t>
      </w:r>
      <w:ins w:id="56" w:author="Schluter, Jonas" w:date="2023-08-28T15:48:00Z">
        <w:r w:rsidR="004A5E21">
          <w:rPr>
            <w:sz w:val="22"/>
            <w:szCs w:val="22"/>
            <w:lang w:val="en"/>
          </w:rPr>
          <w:t xml:space="preserve">associated </w:t>
        </w:r>
      </w:ins>
      <w:del w:id="57" w:author="Schluter, Jonas" w:date="2023-08-28T15:48:00Z">
        <w:r w:rsidR="00884AB2" w:rsidRPr="009578E2" w:rsidDel="004A5E21">
          <w:rPr>
            <w:sz w:val="22"/>
            <w:szCs w:val="22"/>
            <w:lang w:val="en"/>
          </w:rPr>
          <w:delText xml:space="preserve">associated </w:delText>
        </w:r>
        <w:r w:rsidR="00C77A88" w:rsidDel="004A5E21">
          <w:rPr>
            <w:sz w:val="22"/>
            <w:szCs w:val="22"/>
            <w:lang w:val="en"/>
          </w:rPr>
          <w:delText xml:space="preserve">in these patients </w:delText>
        </w:r>
      </w:del>
      <w:r w:rsidR="00884AB2" w:rsidRPr="009578E2">
        <w:rPr>
          <w:sz w:val="22"/>
          <w:szCs w:val="22"/>
          <w:lang w:val="en"/>
        </w:rPr>
        <w:t xml:space="preserve">with </w:t>
      </w:r>
      <w:r w:rsidRPr="009578E2">
        <w:rPr>
          <w:sz w:val="22"/>
          <w:szCs w:val="22"/>
          <w:lang w:val="en"/>
        </w:rPr>
        <w:t>adverse clinical outcomes including bloodstream infections, graft-vs-host disease, and mortality</w:t>
      </w:r>
      <w:ins w:id="58" w:author="Schluter, Jonas" w:date="2023-08-28T15:48:00Z">
        <w:r w:rsidR="004A5E21">
          <w:rPr>
            <w:sz w:val="22"/>
            <w:szCs w:val="22"/>
            <w:lang w:val="en"/>
          </w:rPr>
          <w:t xml:space="preserve"> in these patients</w:t>
        </w:r>
      </w:ins>
      <w:r w:rsidRPr="009578E2">
        <w:rPr>
          <w:sz w:val="22"/>
          <w:szCs w:val="22"/>
          <w:lang w:val="en"/>
        </w:rPr>
        <w:t xml:space="preserve"> </w:t>
      </w:r>
      <w:r w:rsidRPr="009578E2">
        <w:rPr>
          <w:sz w:val="22"/>
          <w:szCs w:val="22"/>
          <w:lang w:val="en"/>
        </w:rPr>
        <w:fldChar w:fldCharType="begin"/>
      </w:r>
      <w:r w:rsidR="000A51DB">
        <w:rPr>
          <w:sz w:val="22"/>
          <w:szCs w:val="22"/>
          <w:lang w:val="en"/>
        </w:rPr>
        <w:instrText xml:space="preserve"> ADDIN ZOTERO_ITEM CSL_CITATION {"citationID":"pymOZET2","properties":{"formattedCitation":"(Golob et al., 2017; Jenq et al., 2015; Peled et al., 2020; Taur et al., 2012)","plainCitation":"(Golob et al., 2017; Jenq et al., 2015; Peled et al., 2020; Taur et al., 2012)","noteIndex":0},"citationItems":[{"id":3942,"uris":["http://zotero.org/groups/4675359/items/9VIX3XKA"],"itemData":{"id":3942,"type":"article-journal","abstract":"BACKGROUND: Graft-versus-host disease (GVHD) is common after allogeneic hematopoietic cell transplantation (HCT). Risk for death from GVHD has been associated with low bacterial diversity in the stool microbiota early after transplant; however, the specific species associated with GVHD risk remain poorly defined.\nMETHODS: We prospectively collected serial weekly stool samples from 66 patients who underwent HCT, starting pre-transplantation and continuing weekly until 100 days post-transplant, a total of 694 observations in HCT recipients. We used 16S rRNA gene polymerase chain reaction with degenerate primers, followed by high-throughput sequencing to assess the relative abundance of sequence reads from bacterial taxa in stool samples over time.\nRESULTS: The gut microbiota was highly dynamic in HCT recipients, with loss and appearance of taxa common on short time scales. As in prior studies, GVHD was associated with lower alpha diversity of the stool microbiota. At neutrophil recovery post-HCT, the presence of oral Actinobacteria and oral Firmicutes in stool was positively correlated with subsequent GVHD; Lachnospiraceae were negatively correlated. A gradient of bacterial species (difference of the sum of the relative abundance of positive correlates minus the sum of the relative abundance of negative correlates) was most predictive (receiver operator characteristic area under the curve of 0.83) of subsequent severe acute GVHD.\nCONCLUSIONS: The stool microbiota around the time of neutrophil recovery post-HCT is predictive of subsequent development of severe acute GVHD in this study.","container-title":"Clinical Infectious Diseases: An Official Publication of the Infectious Diseases Society of America","DOI":"10.1093/cid/cix699","ISSN":"1537-6591","issue":"12","journalAbbreviation":"Clin Infect Dis","language":"eng","note":"PMID: 29020185\nPMCID: PMC5850019","page":"1984-1991","source":"PubMed","title":"Stool Microbiota at Neutrophil Recovery Is Predictive for Severe Acute Graft vs Host Disease After Hematopoietic Cell Transplantation","volume":"65","author":[{"family":"Golob","given":"Jonathan L."},{"family":"Pergam","given":"Steven A."},{"family":"Srinivasan","given":"Sujatha"},{"family":"Fiedler","given":"Tina L."},{"family":"Liu","given":"Congzhou"},{"family":"Garcia","given":"Kristina"},{"family":"Mielcarek","given":"Marco"},{"family":"Ko","given":"Daisy"},{"family":"Aker","given":"Sarah"},{"family":"Marquis","given":"Sara"},{"family":"Loeffelholz","given":"Tillie"},{"family":"Plantinga","given":"Anna"},{"family":"Wu","given":"Michael C."},{"family":"Celustka","given":"Kevin"},{"family":"Morrison","given":"Alex"},{"family":"Woodfield","given":"Maresa"},{"family":"Fredricks","given":"David N."}],"issued":{"date-parts":[["2017",11,29]]}}},{"id":4005,"uris":["http://zotero.org/groups/4675359/items/FF49PNNQ"],"itemData":{"id":4005,"type":"article-journal","abstract":"BACKGROUND\nRelationships between microbiota composition and clinical outcomes after allogeneic hematopoietic-cell transplantation have been described in single-center studies. Geographic variations in the composition of human microbial communities and differences in clinical practices across institutions raise the question of whether these associations are generalizable.\n\nMETHODS\nThe microbiota composition of fecal samples obtained from patients who were undergoing allogeneic hematopoietic-cell transplantation at four centers was profiled by means of 16S ribosomal RNA gene sequencing. In an observational study, we examined associations between microbiota diversity and mortality using Cox proportional-hazards analysis. For stratification of the cohorts into higher- and lower-diversity groups, the median diversity value that was observed at the study center in New York was used. In the analysis of independent cohorts, the New York center was cohort 1, and three centers in Germany, Japan, and North Carolina composed cohort 2. Cohort 1 and subgroups within it were analyzed for additional outcomes, including transplantation-related death.\n\nRESULTS\nWe profiled 8767 fecal samples obtained from 1362 patients undergoing allogeneic hematopoietic-cell transplantation at the four centers. We observed patterns of microbiota disruption characterized by loss of diversity and domination by single taxa. Higher diversity of intestinal microbiota was associated with a lower risk of death in independent cohorts (cohort 1: 104 deaths among 354 patients in the higher-diversity group vs. 136 deaths among 350 patients in the lower-diversity group; adjusted hazard ratio, 0.71; 95% confidence interval [CI], 0.55 to 0.92; cohort 2: 18 deaths among 87 patients in the higher-diversity group vs. 35 deaths among 92 patients in the lower-diversity group; adjusted hazard ratio, 0.49; 95% CI, 0.27 to 0.90). Subgroup analyses identified an association between lower intestinal diversity and higher risks of transplantation-related death and death attributable to graft-versus-host disease. Baseline samples obtained before transplantation already showed evidence of microbiome disruption, and lower diversity before transplantation was associated with poor survival.\n\nCONCLUSIONS\nPatterns of microbiota disruption during allogeneic hematopoietic-cell transplantation were similar across transplantation centers and geographic locations; patterns were characterized by loss of diversity and domination by single taxa. Higher diversity of intestinal microbiota at the time of neutrophil engraftment was associated with lower mortality. (Funded by the National Cancer Institute and others.)","container-title":"The New England journal of medicine","DOI":"10.1056/NEJMoa1900623","ISSN":"0028-4793","issue":"9","journalAbbreviation":"N Engl J Med","note":"PMID: 32101664\nPMCID: PMC7534690","page":"822-834","source":"PubMed Central","title":"Microbiota as Predictor of Mortality in Allogeneic Hematopoietic-Cell Transplantation","volume":"382","author":[{"family":"Peled","given":"J.U."},{"family":"Gomes","given":"A.L.C."},{"family":"Devlin","given":"S.M."},{"family":"Littmann","given":"E.R."},{"family":"Taur","given":"Y."},{"family":"Sung","given":"A.D."},{"family":"Weber","given":"D."},{"family":"Hashimoto","given":"D."},{"family":"Slingerland","given":"A.E."},{"family":"Slingerland","given":"J.B."},{"family":"Maloy","given":"M."},{"family":"Clurman","given":"A.G."},{"family":"Stein-Thoeringer","given":"C.K."},{"family":"Markey","given":"K.A."},{"family":"Docampo","given":"M.D."},{"family":"Burgos da Silva","given":"M."},{"family":"Khan","given":"N."},{"family":"Gessner","given":"A."},{"family":"Messina","given":"J.A."},{"family":"Romero","given":"K."},{"family":"Lew","given":"M.V."},{"family":"Bush","given":"A."},{"family":"Bohannon","given":"L."},{"family":"Brereton","given":"D.G."},{"family":"Fontana","given":"E."},{"family":"Amoretti","given":"L.A."},{"family":"Wright","given":"R.J."},{"family":"Armijo","given":"G.K."},{"family":"Shono","given":"Y."},{"family":"Sanchez-Escamilla","given":"M."},{"family":"Castillo Flores","given":"N."},{"family":"Alarcon Tomas","given":"A."},{"family":"Lin","given":"R.J."},{"family":"Yáñez San Segundo","given":"L."},{"family":"Shah","given":"G.L."},{"family":"Cho","given":"C."},{"family":"Scordo","given":"M."},{"family":"Politikos","given":"I."},{"family":"Hayasaka","given":"K."},{"family":"Hasegawa","given":"Y."},{"family":"Gyurkocza","given":"B."},{"family":"Ponce","given":"D.M."},{"family":"Barker","given":"J.N."},{"family":"Perales","given":"M.-A."},{"family":"Giralt","given":"S.A."},{"family":"Jenq","given":"R.R."},{"family":"Teshima","given":"T."},{"family":"Chao","given":"N.J."},{"family":"Holler","given":"E."},{"family":"Xavier","given":"J.B."},{"family":"Pamer","given":"E.G."},{"family":"Brink","given":"M.R.M.","non-dropping-particle":"van den"}],"issued":{"date-parts":[["2020",2,27]]}}},{"id":3909,"uris":["http://zotero.org/groups/4675359/items/36LPXNTQ"],"itemData":{"id":3909,"type":"article-journal","abstract":"The relationship between intestinal microbiota composition and acute graft-versus-host disease (GVHD) after allogeneic blood/marrow transplantation (allo-BMT) is not well understood. Intestinal bacteria have long been thought to contribute to GVHD pathophysiology, but recent animal studies in nontransplant settings have found that anti-inflammatory effects are mediated by certain subpopulations of intestinal commensals. Hypothesizing that a more nuanced relationship may exist between the intestinal bacteria and GVHD, we evaluated the fecal bacterial composition of 64 patients 12 days after BMT. We found that increased bacterial diversity was associated with reduced GVHD-related mortality. Furthermore, harboring increased amounts of bacteria belonging to the genus Blautia was associated with reduced GVHD lethality in this cohort and was confirmed in another independent cohort of 51 patients from the same institution. Blautia abundance was also associated with improved overall survival. We evaluated the abundance of Blautia with respect to clinical factors and found that loss of Blautia was associated with treatment with antibiotics that inhibit anaerobic bacteria and receiving total parenteral nutrition for longer durations. We conclude that increased abundance of commensal bacteria belonging to the Blautia genus is associated with reduced lethal GVHD and improved overall survival.","container-title":"Biology of Blood and Marrow Transplantation: Journal of the American Society for Blood and Marrow Transplantation","DOI":"10.1016/j.bbmt.2015.04.016","ISSN":"1523-6536","issue":"8","journalAbbreviation":"Biol Blood Marrow Transplant","language":"eng","note":"PMID: 25977230\nPMCID: PMC4516127","page":"1373-1383","source":"PubMed","title":"Intestinal Blautia Is Associated with Reduced Death from Graft-versus-Host Disease","volume":"21","author":[{"family":"Jenq","given":"Robert R."},{"family":"Taur","given":"Ying"},{"family":"Devlin","given":"Sean M."},{"family":"Ponce","given":"Doris M."},{"family":"Goldberg","given":"Jenna D."},{"family":"Ahr","given":"Katya F."},{"family":"Littmann","given":"Eric R."},{"family":"Ling","given":"Lilan"},{"family":"Gobourne","given":"Asia C."},{"family":"Miller","given":"Liza C."},{"family":"Docampo","given":"Melissa D."},{"family":"Peled","given":"Jonathan U."},{"family":"Arpaia","given":"Nicholas"},{"family":"Cross","given":"Justin R."},{"family":"Peets","given":"Tatanisha K."},{"family":"Lumish","given":"Melissa A."},{"family":"Shono","given":"Yusuke"},{"family":"Dudakov","given":"Jarrod A."},{"family":"Poeck","given":"Hendrik"},{"family":"Hanash","given":"Alan M."},{"family":"Barker","given":"Juliet N."},{"family":"Perales","given":"Miguel-Angel"},{"family":"Giralt","given":"Sergio A."},{"family":"Pamer","given":"Eric G."},{"family":"Brink","given":"Marcel R. M.","non-dropping-particle":"van den"}],"issued":{"date-parts":[["2015",8]]}}},{"id":3993,"uris":["http://zotero.org/groups/4675359/items/QTU9II8D"],"itemData":{"id":3993,"type":"article-journal","abstract":"The intestinal microbiota was characterized in patients undergoing allogeneic hematopoietic stem cell transplantation. During early transplant, antibiotic administration was associated with intestinal domination by bacterial taxa such as enterococci, streptococci, and Proteobacteria, resulting in an increased risk of bacteremia., Background. Bacteremia is a frequent complication of allogeneic hematopoietic stem cell transplantation (allo-HSCT). It is unclear whether changes in the intestinal microbiota during allo-HSCT contribute to the development of bacteremia. We examined the microbiota of patients undergoing allo-HSCT, and correlated microbial shifts with the risk of bacteremia., Methods. Fecal specimens were collected longitudinally from 94 patients undergoing allo-HSCT, from before transplant until 35 days after transplant. The intestinal microbiota was characterized by 454 pyrosequencing of the V1-V3 region of bacterial 16S ribosomal RNA genes. Microbial diversity was estimated by grouping sequences into operational taxonomic units and calculating the Shannon diversity index. Phylogenetic classification was obtained using the Ribosomal Database Project classifier. Associations of the microbiota with clinical predictors and outcomes were evaluated., Results. During allo-HSCT, patients developed reduced diversity, with marked shifts in bacterial populations inhabiting the gut. Intestinal domination, defined as occupation of at least 30% of the microbiota by a single predominating bacterial taxon, occurred frequently. Commonly encountered dominating organisms included Enterococcus, Streptococcus, and various Proteobacteria. Enterococcal domination was increased 3-fold by metronidazole administration, whereas domination by Proteobacteria was reduced 10-fold by fluoroquinolone administration. As a predictor of outcomes, enterococcal domination increased the risk of Vancomycin-resistant Enterococcus bacteremia 9-fold, and proteobacterial domination increased the risk of gram-negative rod bacteremia 5-fold., Conclusions. During allo-HSCT, the diversity and stability of the intestinal flora are disrupted, resulting in domination by bacteria associated with subsequent bacteremia. Assessment of fecal microbiota identifies patients at highest risk for bloodstream infection during allo-HCST.","container-title":"Clinical Infectious Diseases: An Official Publication of the Infectious Diseases Society of America","DOI":"10.1093/cid/cis580","ISSN":"1058-4838","issue":"7","journalAbbreviation":"Clin Infect Dis","note":"PMID: 22718773\nPMCID: PMC3657523","page":"905-914","source":"PubMed Central","title":"Intestinal Domination and the Risk of Bacteremia in Patients Undergoing Allogeneic Hematopoietic Stem Cell Transplantation","volume":"55","author":[{"family":"Taur","given":"Ying"},{"family":"Xavier","given":"Joao B."},{"family":"Lipuma","given":"Lauren"},{"family":"Ubeda","given":"Carles"},{"family":"Goldberg","given":"Jenna"},{"family":"Gobourne","given":"Asia"},{"family":"Lee","given":"Yeon Joo"},{"family":"Dubin","given":"Krista A."},{"family":"Socci","given":"Nicholas D."},{"family":"Viale","given":"Agnes"},{"family":"Perales","given":"Miguel-Angel"},{"family":"Jenq","given":"Robert R."},{"family":"Brink","given":"Marcel R. M.","non-dropping-particle":"van den"},{"family":"Pamer","given":"Eric G."}],"issued":{"date-parts":[["2012",10,1]]}}}],"schema":"https://github.com/citation-style-language/schema/raw/master/csl-citation.json"} </w:instrText>
      </w:r>
      <w:r w:rsidRPr="009578E2">
        <w:rPr>
          <w:sz w:val="22"/>
          <w:szCs w:val="22"/>
          <w:lang w:val="en"/>
        </w:rPr>
        <w:fldChar w:fldCharType="separate"/>
      </w:r>
      <w:r w:rsidR="00A019E3">
        <w:rPr>
          <w:sz w:val="22"/>
        </w:rPr>
        <w:t>(</w:t>
      </w:r>
      <w:proofErr w:type="spellStart"/>
      <w:r w:rsidR="00A019E3">
        <w:rPr>
          <w:sz w:val="22"/>
        </w:rPr>
        <w:t>Golob</w:t>
      </w:r>
      <w:proofErr w:type="spellEnd"/>
      <w:r w:rsidR="00A019E3">
        <w:rPr>
          <w:sz w:val="22"/>
        </w:rPr>
        <w:t xml:space="preserve"> et al., 2017; </w:t>
      </w:r>
      <w:proofErr w:type="spellStart"/>
      <w:r w:rsidR="00A019E3">
        <w:rPr>
          <w:sz w:val="22"/>
        </w:rPr>
        <w:t>Jenq</w:t>
      </w:r>
      <w:proofErr w:type="spellEnd"/>
      <w:r w:rsidR="00A019E3">
        <w:rPr>
          <w:sz w:val="22"/>
        </w:rPr>
        <w:t xml:space="preserve"> et al., 2015; Peled et al., 2020; </w:t>
      </w:r>
      <w:proofErr w:type="spellStart"/>
      <w:r w:rsidR="00A019E3">
        <w:rPr>
          <w:sz w:val="22"/>
        </w:rPr>
        <w:t>Taur</w:t>
      </w:r>
      <w:proofErr w:type="spellEnd"/>
      <w:r w:rsidR="00A019E3">
        <w:rPr>
          <w:sz w:val="22"/>
        </w:rPr>
        <w:t xml:space="preserve"> et al., 2012)</w:t>
      </w:r>
      <w:r w:rsidRPr="009578E2">
        <w:rPr>
          <w:sz w:val="22"/>
          <w:szCs w:val="22"/>
        </w:rPr>
        <w:fldChar w:fldCharType="end"/>
      </w:r>
      <w:r w:rsidRPr="009578E2">
        <w:rPr>
          <w:sz w:val="22"/>
          <w:szCs w:val="22"/>
          <w:lang w:val="en"/>
        </w:rPr>
        <w:t xml:space="preserve">. </w:t>
      </w:r>
      <w:del w:id="59" w:author="Schluter, Jonas" w:date="2023-08-28T15:49:00Z">
        <w:r w:rsidR="00837917" w:rsidRPr="009578E2" w:rsidDel="004A5E21">
          <w:rPr>
            <w:sz w:val="22"/>
            <w:szCs w:val="22"/>
            <w:lang w:val="en"/>
          </w:rPr>
          <w:delText xml:space="preserve">The microbiome injuries observed in these patients are </w:delText>
        </w:r>
        <w:r w:rsidRPr="009578E2" w:rsidDel="004A5E21">
          <w:rPr>
            <w:sz w:val="22"/>
            <w:szCs w:val="22"/>
            <w:lang w:val="en"/>
          </w:rPr>
          <w:delText xml:space="preserve">likely driven by </w:delText>
        </w:r>
      </w:del>
      <w:ins w:id="60" w:author="Schluter, Jonas" w:date="2023-08-28T15:49:00Z">
        <w:r w:rsidR="004A5E21">
          <w:rPr>
            <w:sz w:val="22"/>
            <w:szCs w:val="22"/>
            <w:lang w:val="en"/>
          </w:rPr>
          <w:t>A</w:t>
        </w:r>
      </w:ins>
      <w:del w:id="61" w:author="Schluter, Jonas" w:date="2023-08-28T15:49:00Z">
        <w:r w:rsidRPr="009578E2" w:rsidDel="004A5E21">
          <w:rPr>
            <w:sz w:val="22"/>
            <w:szCs w:val="22"/>
            <w:lang w:val="en"/>
          </w:rPr>
          <w:delText>a</w:delText>
        </w:r>
      </w:del>
      <w:r w:rsidRPr="009578E2">
        <w:rPr>
          <w:sz w:val="22"/>
          <w:szCs w:val="22"/>
          <w:lang w:val="en"/>
        </w:rPr>
        <w:t>ntibiotics</w:t>
      </w:r>
      <w:del w:id="62" w:author="Schluter, Jonas" w:date="2023-08-28T15:49:00Z">
        <w:r w:rsidRPr="009578E2" w:rsidDel="004A5E21">
          <w:rPr>
            <w:sz w:val="22"/>
            <w:szCs w:val="22"/>
            <w:lang w:val="en"/>
          </w:rPr>
          <w:delText>,</w:delText>
        </w:r>
      </w:del>
      <w:r w:rsidRPr="009578E2">
        <w:rPr>
          <w:sz w:val="22"/>
          <w:szCs w:val="22"/>
          <w:lang w:val="en"/>
        </w:rPr>
        <w:fldChar w:fldCharType="begin"/>
      </w:r>
      <w:r w:rsidR="004A5E21">
        <w:rPr>
          <w:sz w:val="22"/>
          <w:szCs w:val="22"/>
          <w:lang w:val="en"/>
        </w:rPr>
        <w:instrText xml:space="preserve"> ADDIN ZOTERO_ITEM CSL_CITATION {"citationID":"aZInjzxq","properties":{"formattedCitation":"(Liao et al., 2021; Morjaria et al., 2019; Schluter et al., 2023; Shono et al., 2016)","plainCitation":"(Liao et al., 2021; Morjaria et al., 2019; Schluter et al., 2023; Shono et al., 2016)","noteIndex":0},"citationItems":[{"id":1398,"uris":["http://zotero.org/users/10080450/items/4FTP7F4Q"],"itemData":{"id":1398,"type":"article-journal","abstract":"The impact of the gut microbiota in human health is affected by several factors including its composition, drug administrations, therapeutic interventions and underlying diseases. Unfortunately, many human microbiota datasets available publicly were collected to study the impact of single variables, and typically consist of outpatients in cross-sectional studies, have small sample numbers and/or lack metadata to account for confounders. These limitations can complicate reusing the data for questions outside their original focus. Here, we provide comprehensive longitudinal patient dataset that overcomes those limitations: a collection of fecal microbiota compositions (&gt;10,000 microbiota samples from &gt;1,000 patients) and a rich description of the \"hospitalome\" experienced by the hosts, i.e., their drug exposures and other metadata from patients with cancer, hospitalized to receive allogeneic hematopoietic cell transplantation (allo-HCT) at a large cancer center in the United States. We present five examples of how to apply these data to address clinical and scientific questions on host-associated microbial communities.","container-title":"Scientific data","DOI":"10.1038/s41597-021-00860-8","ISSN":"2052-4463","issue":"1","journalAbbreviation":"Sci Data","page":"71","title":"Compilation of longitudinal microbiota data and hospitalome from hematopoietic cell transplantation patients.","volume":"8","author":[{"family":"Liao","given":"Chen"},{"family":"Taylor","given":"Bradford P"},{"family":"Ceccarani","given":"Camilla"},{"family":"Fontana","given":"Emily"},{"family":"Amoretti","given":"Luigi A"},{"family":"Wright","given":"Roberta J"},{"family":"Gomes","given":"Antonio L C"},{"family":"Peled","given":"Jonathan U"},{"family":"Taur","given":"Ying"},{"family":"Perales","given":"Miguel-Angel"},{"family":"Brink","given":"Marcel R M","non-dropping-particle":"van den"},{"family":"Littmann","given":"Eric"},{"family":"Pamer","given":"Eric G"},{"family":"Schluter","given":"Jonas"},{"family":"Xavier","given":"Joao B"}],"issued":{"date-parts":[["2021",3,2]]}}},{"id":4020,"uris":["http://zotero.org/groups/4675359/items/CPN8CZMY"],"itemData":{"id":4020,"type":"article-journal","abstract":"Dramatic microbiota changes and loss of commensal anaerobic bacteria are associated with adverse outcomes in hematopoietic cell transplantation (HCT) recipients. In this study, we demonstrate these dynamic changes at high resolution through daily stool sampling and assess the impact of individual antibiotics on those changes. We collected 272 longitudinal stool samples (with mostly daily frequency) from 18 patients undergoing HCT and determined their composition by multiparallel 16S rRNA gene sequencing as well as the density of bacteria in stool by quantitative PCR (qPCR). We calculated microbiota volatility to quantify rapid shifts and developed a new dynamic systems inference method to assess the specific impact of antibiotics. The greatest shifts in microbiota composition occurred between stem cell infusion and reconstitution of healthy immune cells. Piperacillin-tazobactam caused the most severe declines among obligate anaerobes. Our approach of daily sampling, bacterial density determination, and dynamic systems modeling allowed us to infer the independent effects of specific antibiotics on the microbiota of HCT patients.","container-title":"Infection and Immunity","DOI":"10.1128/IAI.00206-19","ISSN":"1098-5522","issue":"9","journalAbbreviation":"Infect Immun","language":"eng","note":"PMID: 31262981\nPMCID: PMC6704593","page":"e00206-19","source":"PubMed","title":"Antibiotic-Induced Shifts in Fecal Microbiota Density and Composition during Hematopoietic Stem Cell Transplantation","volume":"87","author":[{"family":"Morjaria","given":"Sejal"},{"family":"Schluter","given":"Jonas"},{"family":"Taylor","given":"Bradford P."},{"family":"Littmann","given":"Eric R."},{"family":"Carter","given":"Rebecca A."},{"family":"Fontana","given":"Emily"},{"family":"Peled","given":"Jonathan U."},{"family":"Brink","given":"Marcel R. M.","non-dropping-particle":"van den"},{"family":"Xavier","given":"Joao B."},{"family":"Taur","given":"Ying"}],"issued":{"date-parts":[["2019",9]]}}},{"id":4691,"uris":["http://zotero.org/groups/4675359/items/CHWBTYDL","http://zotero.org/groups/4675359/items/78N5L2YR"],"itemData":{"id":4691,"type":"article-journal","abstract":"Longitudinal microbiome data provide valuable insight into disease states and clinical responses, but they are challenging to mine and view collectively. To address these limitations, we present TaxUMAP, a taxonomically informed visualization for displaying microbiome states in large clinical microbiome datasets. We used TaxUMAP to chart a microbiome atlas of 1,870 patients with cancer during therapy-induced perturbations. Bacterial density and diversity were positively associated, but the trend was reversed in liquid stool. Low-diversity states (dominations) remained stable after antibiotic treatment, and diverse communities had a broader range of antimicrobial resistance genes than dominations. When examining microbiome states associated with risk for bacteremia, TaxUMAP revealed that certain Klebsiella species were associated with lower risk for bacteremia localize in a region of the atlas that is depleted in high-risk enterobacteria. This indicated a competitive interaction that was validated experimentally. Thus, TaxUMAP can chart comprehensive longitudinal microbiome datasets, enabling insights into microbiome effects on human health.","container-title":"Cell Host &amp; Microbe","DOI":"10.1016/j.chom.2023.05.027","ISSN":"1931-3128","issue":"7","journalAbbreviation":"Cell Host &amp; Microbe","language":"en","page":"1126-1139.e6","source":"ScienceDirect","title":"The TaxUMAP atlas: Efficient display of large clinical microbiome data reveals ecological competition in protection against bacteremia","title-short":"The TaxUMAP atlas","volume":"31","author":[{"family":"Schluter","given":"Jonas"},{"family":"Djukovic","given":"Ana"},{"family":"Taylor","given":"Bradford P."},{"family":"Yan","given":"Jinyuan"},{"family":"Duan","given":"Caichen"},{"family":"Hussey","given":"Grant A."},{"family":"Liao","given":"Chen"},{"family":"Sharma","given":"Sneh"},{"family":"Fontana","given":"Emily"},{"family":"Amoretti","given":"Luigi A."},{"family":"Wright","given":"Roberta J."},{"family":"Dai","given":"Anqi"},{"family":"Peled","given":"Jonathan U."},{"family":"Taur","given":"Ying"},{"family":"Perales","given":"Miguel-Angel"},{"family":"Siranosian","given":"Benjamin A."},{"family":"Bhatt","given":"Ami S."},{"family":"Brink","given":"Marcel R. M.","non-dropping-particle":"van den"},{"family":"Pamer","given":"Eric G."},{"family":"Xavier","given":"Joao B."}],"issued":{"date-parts":[["2023",7,12]]}}},{"id":3941,"uris":["http://zotero.org/groups/4675359/items/UQ25BB46"],"itemData":{"id":3941,"type":"article-journal","abstract":"Intestinal bacteria may modulate the risk of infection and graft-versus-host disease (GVHD) after allogeneic hematopoietic stem cell transplantation (allo-HSCT). Allo-HSCT recipients often develop neutropenic fever, which is treated with antibiotics that may target anaerobic bacteria in the gut. We retrospectively examined 857 allo-HSCT recipients and found that treatment of neutropenic fever with imipenem-cilastatin and piperacillin-tazobactam antibiotics was associated with increased GVHD-related mortality at 5 years (21.5% for imipenem-cilastatin-treated patients versus 13.1% for untreated patients, P = 0.025; 19.8% for piperacillin-tazobactam-treated patients versus 11.9% for untreated patients, P = 0.007). However, two other antibiotics also used to treat neutropenic fever, aztreonam and cefepime, were not associated with GVHD-related mortality (P = 0.78 and P = 0.98, respectively). Analysis of stool specimens from allo-HSCT recipients showed that piperacillin-tazobactam administration was associated with perturbation of gut microbial composition. Studies in mice demonstrated aggravated GVHD mortality with imipenem-cilastatin or piperacillin-tazobactam compared to aztreonam (P &lt; 0.01 and P &lt; 0.05, respectively). We found pathological evidence for increased GVHD in the colon of imipenem-cilastatin-treated mice (P &lt; 0.05), but no difference in the concentration of short-chain fatty acids or numbers of regulatory T cells. Notably, imipenem-cilastatin treatment of mice with GVHD led to loss of the protective mucus lining of the colon (P &lt; 0.01) and the compromising of intestinal barrier function (P &lt; 0.05). Sequencing of mouse stool specimens showed an increase in Akkermansia muciniphila (P &lt; 0.001), a commensal bacterium with mucus-degrading capabilities, raising the possibility that mucus degradation may contribute to murine GVHD. We demonstrate an underappreciated risk for the treatment of allo-HSCT recipients with antibiotics that may exacerbate GVHD in the colon.","container-title":"Sci Transl Med","DOI":"10.1126/scitranslmed.aaf2311","ISSN":"1946-6242 (Electronic) 1946-6234 (Linking)","issue":"339","language":"eng","page":"339ra71","title":"Increased GVHD-related mortality with broad-spectrum antibiotic use after allogeneic hematopoietic stem cell transplantation in human patients and mice","volume":"8","author":[{"family":"Shono","given":"Y."},{"family":"Docampo","given":"M. D."},{"family":"Peled","given":"J. U."},{"family":"Perobelli","given":"S. M."},{"family":"Velardi","given":"E."},{"family":"Tsai","given":"J. J."},{"family":"Slingerland","given":"A. E."},{"family":"Smith","given":"O. M."},{"family":"Young","given":"L. F."},{"family":"Gupta","given":"J."},{"family":"Lieberman","given":"S. R."},{"family":"Jay","given":"H. V."},{"family":"Ahr","given":"K. F."},{"family":"Porosnicu Rodriguez","given":"K. A."},{"family":"Xu","given":"K."},{"family":"Calarfiore","given":"M."},{"family":"Poeck","given":"H."},{"family":"Caballero","given":"S."},{"family":"Devlin","given":"S. M."},{"family":"Rapaport","given":"F."},{"family":"Dudakov","given":"J. A."},{"family":"Hanash","given":"A. M."},{"family":"Gyurkocza","given":"B."},{"family":"Murphy","given":"G. F."},{"family":"Gomes","given":"C."},{"family":"Liu","given":"C."},{"family":"Moss","given":"E. L."},{"family":"Falconer","given":"S. B."},{"family":"Bhatt","given":"A. S."},{"family":"Taur","given":"Y."},{"family":"Pamer","given":"E. G."},{"family":"Brink","given":"M. R.","non-dropping-particle":"van den"},{"family":"Jenq","given":"R. R."}],"issued":{"date-parts":[["2016",5,18]]}}}],"schema":"https://github.com/citation-style-language/schema/raw/master/csl-citation.json"} </w:instrText>
      </w:r>
      <w:r w:rsidRPr="009578E2">
        <w:rPr>
          <w:sz w:val="22"/>
          <w:szCs w:val="22"/>
          <w:lang w:val="en"/>
        </w:rPr>
        <w:fldChar w:fldCharType="separate"/>
      </w:r>
      <w:r w:rsidR="004A5E21">
        <w:rPr>
          <w:sz w:val="22"/>
        </w:rPr>
        <w:t xml:space="preserve">(Liao et al., 2021; </w:t>
      </w:r>
      <w:proofErr w:type="spellStart"/>
      <w:r w:rsidR="004A5E21">
        <w:rPr>
          <w:sz w:val="22"/>
        </w:rPr>
        <w:t>Morjaria</w:t>
      </w:r>
      <w:proofErr w:type="spellEnd"/>
      <w:r w:rsidR="004A5E21">
        <w:rPr>
          <w:sz w:val="22"/>
        </w:rPr>
        <w:t xml:space="preserve"> et al., 2019; Schluter et al., 2023; </w:t>
      </w:r>
      <w:proofErr w:type="spellStart"/>
      <w:r w:rsidR="004A5E21">
        <w:rPr>
          <w:sz w:val="22"/>
        </w:rPr>
        <w:t>Shono</w:t>
      </w:r>
      <w:proofErr w:type="spellEnd"/>
      <w:r w:rsidR="004A5E21">
        <w:rPr>
          <w:sz w:val="22"/>
        </w:rPr>
        <w:t xml:space="preserve"> et al., 2016)</w:t>
      </w:r>
      <w:r w:rsidRPr="009578E2">
        <w:rPr>
          <w:sz w:val="22"/>
          <w:szCs w:val="22"/>
        </w:rPr>
        <w:fldChar w:fldCharType="end"/>
      </w:r>
      <w:ins w:id="63" w:author="Schluter, Jonas" w:date="2023-08-28T15:49:00Z">
        <w:r w:rsidR="004A5E21">
          <w:rPr>
            <w:sz w:val="22"/>
            <w:szCs w:val="22"/>
          </w:rPr>
          <w:t xml:space="preserve"> and</w:t>
        </w:r>
      </w:ins>
      <w:r w:rsidRPr="009578E2">
        <w:rPr>
          <w:sz w:val="22"/>
          <w:szCs w:val="22"/>
          <w:lang w:val="en"/>
        </w:rPr>
        <w:t xml:space="preserve"> intestinal inflammation induced by chemotherapy and irradiation</w:t>
      </w:r>
      <w:r w:rsidRPr="009578E2">
        <w:rPr>
          <w:sz w:val="22"/>
          <w:szCs w:val="22"/>
          <w:lang w:val="en"/>
        </w:rPr>
        <w:fldChar w:fldCharType="begin"/>
      </w:r>
      <w:r w:rsidR="000A51DB">
        <w:rPr>
          <w:sz w:val="22"/>
          <w:szCs w:val="22"/>
          <w:lang w:val="en"/>
        </w:rPr>
        <w:instrText xml:space="preserve"> ADDIN ZOTERO_ITEM CSL_CITATION {"citationID":"B6aDSMnH","properties":{"formattedCitation":"(Jenq et al., 2015; Shouval et al., 2022)","plainCitation":"(Jenq et al., 2015; Shouval et al., 2022)","noteIndex":0},"citationItems":[{"id":3909,"uris":["http://zotero.org/groups/4675359/items/36LPXNTQ"],"itemData":{"id":3909,"type":"article-journal","abstract":"The relationship between intestinal microbiota composition and acute graft-versus-host disease (GVHD) after allogeneic blood/marrow transplantation (allo-BMT) is not well understood. Intestinal bacteria have long been thought to contribute to GVHD pathophysiology, but recent animal studies in nontransplant settings have found that anti-inflammatory effects are mediated by certain subpopulations of intestinal commensals. Hypothesizing that a more nuanced relationship may exist between the intestinal bacteria and GVHD, we evaluated the fecal bacterial composition of 64 patients 12 days after BMT. We found that increased bacterial diversity was associated with reduced GVHD-related mortality. Furthermore, harboring increased amounts of bacteria belonging to the genus Blautia was associated with reduced GVHD lethality in this cohort and was confirmed in another independent cohort of 51 patients from the same institution. Blautia abundance was also associated with improved overall survival. We evaluated the abundance of Blautia with respect to clinical factors and found that loss of Blautia was associated with treatment with antibiotics that inhibit anaerobic bacteria and receiving total parenteral nutrition for longer durations. We conclude that increased abundance of commensal bacteria belonging to the Blautia genus is associated with reduced lethal GVHD and improved overall survival.","container-title":"Biology of Blood and Marrow Transplantation: Journal of the American Society for Blood and Marrow Transplantation","DOI":"10.1016/j.bbmt.2015.04.016","ISSN":"1523-6536","issue":"8","journalAbbreviation":"Biol Blood Marrow Transplant","language":"eng","note":"PMID: 25977230\nPMCID: PMC4516127","page":"1373-1383","source":"PubMed","title":"Intestinal Blautia Is Associated with Reduced Death from Graft-versus-Host Disease","volume":"21","author":[{"family":"Jenq","given":"Robert R."},{"family":"Taur","given":"Ying"},{"family":"Devlin","given":"Sean M."},{"family":"Ponce","given":"Doris M."},{"family":"Goldberg","given":"Jenna D."},{"family":"Ahr","given":"Katya F."},{"family":"Littmann","given":"Eric R."},{"family":"Ling","given":"Lilan"},{"family":"Gobourne","given":"Asia C."},{"family":"Miller","given":"Liza C."},{"family":"Docampo","given":"Melissa D."},{"family":"Peled","given":"Jonathan U."},{"family":"Arpaia","given":"Nicholas"},{"family":"Cross","given":"Justin R."},{"family":"Peets","given":"Tatanisha K."},{"family":"Lumish","given":"Melissa A."},{"family":"Shono","given":"Yusuke"},{"family":"Dudakov","given":"Jarrod A."},{"family":"Poeck","given":"Hendrik"},{"family":"Hanash","given":"Alan M."},{"family":"Barker","given":"Juliet N."},{"family":"Perales","given":"Miguel-Angel"},{"family":"Giralt","given":"Sergio A."},{"family":"Pamer","given":"Eric G."},{"family":"Brink","given":"Marcel R. M.","non-dropping-particle":"van den"}],"issued":{"date-parts":[["2015",8]]}}},{"id":3928,"uris":["http://zotero.org/groups/4675359/items/GIGX9PNQ"],"itemData":{"id":3928,"type":"article-journal","abstract":"PURPOSE: The gut microbiota is subject to multiple insults in allogeneic-hematopoietic cell transplantation (allo-HCT) recipients. We hypothesized that preparative conditioning regimens contribute to microbiota perturbation in allo-HCT.\nEXPERIMENTAL DESIGN: This was a retrospective study that evaluated the relationship between conditioning regimens exposure in 1,188 allo-HCT recipients and the gut microbiome. Stool samples collected from 20 days before transplantation up to 30 days after were profiled using 16S rRNA sequencing. Microbiota injury was quantified by changes in α-diversity.\nRESULTS: We identified distinct patterns of microbiota injury that varied by conditioning regimen. Diversity loss was graded into three levels of conditioning-associated microbiota injury (CMBI) in a multivariable model that included antibiotic exposures. High-intensity regimens, such as total body irradiation (TBI)-thiotepa-cyclophosphamide, were associated with the greatest injury loss (CMBI III). In contrast, the non-myeloablative regimen fludarabine-cyclophosphamide with low-dose TBI (Flu/Cy/TBI200) had a low-grade injury (CMBI I). The risk of acute graft-versus-host disease correlated with CMBI degree. Pre-transplant microbial compositions were best preserved with Flu/Cy/TBI200, whereas other regimens were associated with loss of commensal bacteria and expansion of Enterococcus.\nCONCLUSIONS: Our findings support an interaction between conditioning at the regimen level and the extent of microbiota injury.","container-title":"Clinical Cancer Research: An Official Journal of the American Association for Cancer Research","DOI":"10.1158/1078-0432.CCR-22-1254","ISSN":"1557-3265","journalAbbreviation":"Clin Cancer Res","language":"eng","note":"PMID: 36322005","page":"CCR-22-1254","source":"PubMed","title":"Conditioning regimens are associated with distinct patterns of microbiota injury in allogeneic hematopoietic cell transplantation","author":[{"family":"Shouval","given":"Roni"},{"family":"Waters","given":"Nicholas R."},{"family":"Gomes","given":"Antonio L. C."},{"family":"Zuanelli Brambilla","given":"Corrado"},{"family":"Fei","given":"Teng"},{"family":"Devlin","given":"Sean M."},{"family":"Nguyen","given":"Chi L."},{"family":"Markey","given":"Kate A."},{"family":"Dai","given":"Anqi"},{"family":"Slingerland","given":"John B."},{"family":"Clurman","given":"Annelie G."},{"family":"Fontana","given":"Emily"},{"family":"Amoretti","given":"Luigi A."},{"family":"Wright","given":"Roberta J."},{"family":"Hohl","given":"Tobias M."},{"family":"Taur","given":"Ying"},{"family":"Sung","given":"Anthony D."},{"family":"Weber","given":"Daniela"},{"family":"Hashimoto","given":"Daigo"},{"family":"Teshima","given":"Takanori"},{"family":"Chao","given":"Nelson J."},{"family":"Holler","given":"Ernst"},{"family":"Scordo","given":"Michael"},{"family":"Giralt","given":"Sergio A."},{"family":"Perales","given":"Miguel-Angel"},{"family":"Peled","given":"Jonathan U."},{"family":"Brink","given":"Marcel R. M.","non-dropping-particle":"van den"}],"issued":{"date-parts":[["2022",11,2]]}}}],"schema":"https://github.com/citation-style-language/schema/raw/master/csl-citation.json"} </w:instrText>
      </w:r>
      <w:r w:rsidRPr="009578E2">
        <w:rPr>
          <w:sz w:val="22"/>
          <w:szCs w:val="22"/>
          <w:lang w:val="en"/>
        </w:rPr>
        <w:fldChar w:fldCharType="separate"/>
      </w:r>
      <w:r w:rsidR="00A019E3">
        <w:rPr>
          <w:sz w:val="22"/>
        </w:rPr>
        <w:t>(</w:t>
      </w:r>
      <w:proofErr w:type="spellStart"/>
      <w:r w:rsidR="00A019E3">
        <w:rPr>
          <w:sz w:val="22"/>
        </w:rPr>
        <w:t>Jenq</w:t>
      </w:r>
      <w:proofErr w:type="spellEnd"/>
      <w:r w:rsidR="00A019E3">
        <w:rPr>
          <w:sz w:val="22"/>
        </w:rPr>
        <w:t xml:space="preserve"> et al., 2015; </w:t>
      </w:r>
      <w:proofErr w:type="spellStart"/>
      <w:r w:rsidR="00A019E3">
        <w:rPr>
          <w:sz w:val="22"/>
        </w:rPr>
        <w:t>Shouval</w:t>
      </w:r>
      <w:proofErr w:type="spellEnd"/>
      <w:r w:rsidR="00A019E3">
        <w:rPr>
          <w:sz w:val="22"/>
        </w:rPr>
        <w:t xml:space="preserve"> et al., 2022)</w:t>
      </w:r>
      <w:r w:rsidRPr="009578E2">
        <w:rPr>
          <w:sz w:val="22"/>
          <w:szCs w:val="22"/>
        </w:rPr>
        <w:fldChar w:fldCharType="end"/>
      </w:r>
      <w:ins w:id="64" w:author="Schluter, Jonas" w:date="2023-08-28T15:49:00Z">
        <w:r w:rsidR="004A5E21">
          <w:rPr>
            <w:sz w:val="22"/>
            <w:szCs w:val="22"/>
          </w:rPr>
          <w:t xml:space="preserve"> drive microbiome injury; </w:t>
        </w:r>
      </w:ins>
      <w:del w:id="65" w:author="Schluter, Jonas" w:date="2023-08-28T15:49:00Z">
        <w:r w:rsidRPr="009578E2" w:rsidDel="004A5E21">
          <w:rPr>
            <w:sz w:val="22"/>
            <w:szCs w:val="22"/>
            <w:lang w:val="en"/>
          </w:rPr>
          <w:delText xml:space="preserve">, </w:delText>
        </w:r>
        <w:r w:rsidR="00D731D1" w:rsidDel="004A5E21">
          <w:rPr>
            <w:sz w:val="22"/>
            <w:szCs w:val="22"/>
            <w:lang w:val="en"/>
          </w:rPr>
          <w:delText>and</w:delText>
        </w:r>
        <w:r w:rsidR="00B03777" w:rsidRPr="009578E2" w:rsidDel="004A5E21">
          <w:rPr>
            <w:sz w:val="22"/>
            <w:szCs w:val="22"/>
            <w:lang w:val="en"/>
          </w:rPr>
          <w:delText xml:space="preserve"> also, </w:delText>
        </w:r>
        <w:r w:rsidRPr="009578E2" w:rsidDel="004A5E21">
          <w:rPr>
            <w:sz w:val="22"/>
            <w:szCs w:val="22"/>
            <w:lang w:val="en"/>
          </w:rPr>
          <w:delText>as we h</w:delText>
        </w:r>
      </w:del>
      <w:ins w:id="66" w:author="Schluter, Jonas" w:date="2023-08-28T15:49:00Z">
        <w:r w:rsidR="004A5E21">
          <w:rPr>
            <w:sz w:val="22"/>
            <w:szCs w:val="22"/>
            <w:lang w:val="en"/>
          </w:rPr>
          <w:t>here, we h</w:t>
        </w:r>
      </w:ins>
      <w:r w:rsidRPr="009578E2">
        <w:rPr>
          <w:sz w:val="22"/>
          <w:szCs w:val="22"/>
          <w:lang w:val="en"/>
        </w:rPr>
        <w:t xml:space="preserve">ypothesize </w:t>
      </w:r>
      <w:del w:id="67" w:author="Schluter, Jonas" w:date="2023-08-28T15:50:00Z">
        <w:r w:rsidR="00B03777" w:rsidRPr="009578E2" w:rsidDel="004A5E21">
          <w:rPr>
            <w:sz w:val="22"/>
            <w:szCs w:val="22"/>
            <w:lang w:val="en"/>
          </w:rPr>
          <w:delText>here</w:delText>
        </w:r>
        <w:r w:rsidRPr="009578E2" w:rsidDel="004A5E21">
          <w:rPr>
            <w:sz w:val="22"/>
            <w:szCs w:val="22"/>
            <w:lang w:val="en"/>
          </w:rPr>
          <w:delText xml:space="preserve">, </w:delText>
        </w:r>
        <w:r w:rsidR="00B03777" w:rsidRPr="009578E2" w:rsidDel="004A5E21">
          <w:rPr>
            <w:sz w:val="22"/>
            <w:szCs w:val="22"/>
            <w:lang w:val="en"/>
          </w:rPr>
          <w:delText xml:space="preserve">by </w:delText>
        </w:r>
      </w:del>
      <w:ins w:id="68" w:author="Schluter, Jonas" w:date="2023-08-28T15:50:00Z">
        <w:r w:rsidR="004A5E21">
          <w:rPr>
            <w:sz w:val="22"/>
            <w:szCs w:val="22"/>
            <w:lang w:val="en"/>
          </w:rPr>
          <w:t xml:space="preserve">that </w:t>
        </w:r>
      </w:ins>
      <w:r w:rsidRPr="009578E2">
        <w:rPr>
          <w:sz w:val="22"/>
          <w:szCs w:val="22"/>
          <w:lang w:val="en"/>
        </w:rPr>
        <w:t>alterations in nutrition</w:t>
      </w:r>
      <w:ins w:id="69" w:author="Schluter, Jonas" w:date="2023-08-28T15:50:00Z">
        <w:r w:rsidR="004A5E21">
          <w:rPr>
            <w:sz w:val="22"/>
            <w:szCs w:val="22"/>
            <w:lang w:val="en"/>
          </w:rPr>
          <w:t xml:space="preserve"> also contribute to the dynamics of microbiome dysbiosis</w:t>
        </w:r>
      </w:ins>
      <w:r w:rsidRPr="009578E2">
        <w:rPr>
          <w:sz w:val="22"/>
          <w:szCs w:val="22"/>
          <w:lang w:val="en"/>
        </w:rPr>
        <w:t xml:space="preserve">. </w:t>
      </w:r>
      <w:del w:id="70" w:author="Schluter, Jonas" w:date="2023-08-28T15:51:00Z">
        <w:r w:rsidR="00B92C66" w:rsidRPr="009578E2" w:rsidDel="004A5E21">
          <w:rPr>
            <w:sz w:val="22"/>
            <w:szCs w:val="22"/>
            <w:lang w:val="en"/>
          </w:rPr>
          <w:delText xml:space="preserve">For example, microbiome perturbations </w:delText>
        </w:r>
        <w:r w:rsidR="00327312" w:rsidDel="004A5E21">
          <w:rPr>
            <w:sz w:val="22"/>
            <w:szCs w:val="22"/>
            <w:lang w:val="en"/>
          </w:rPr>
          <w:delText>have</w:delText>
        </w:r>
        <w:r w:rsidR="00B92C66" w:rsidRPr="009578E2" w:rsidDel="004A5E21">
          <w:rPr>
            <w:sz w:val="22"/>
            <w:szCs w:val="22"/>
            <w:lang w:val="en"/>
          </w:rPr>
          <w:delText xml:space="preserve"> observed even in samples collected </w:delText>
        </w:r>
        <w:r w:rsidR="00327312" w:rsidDel="004A5E21">
          <w:rPr>
            <w:sz w:val="22"/>
            <w:szCs w:val="22"/>
            <w:lang w:val="en"/>
          </w:rPr>
          <w:delText>from</w:delText>
        </w:r>
        <w:r w:rsidR="00541C07" w:rsidRPr="009578E2" w:rsidDel="004A5E21">
          <w:rPr>
            <w:sz w:val="22"/>
            <w:szCs w:val="22"/>
            <w:lang w:val="en"/>
          </w:rPr>
          <w:delText xml:space="preserve"> allo-HCT recipients who did not receive </w:delText>
        </w:r>
        <w:r w:rsidR="00FE6F74" w:rsidRPr="009578E2" w:rsidDel="004A5E21">
          <w:rPr>
            <w:sz w:val="22"/>
            <w:szCs w:val="22"/>
            <w:lang w:val="en"/>
          </w:rPr>
          <w:delText>antibiotics</w:delText>
        </w:r>
        <w:r w:rsidR="00197903" w:rsidRPr="009578E2" w:rsidDel="004A5E21">
          <w:rPr>
            <w:sz w:val="22"/>
            <w:szCs w:val="22"/>
            <w:lang w:val="en"/>
          </w:rPr>
          <w:delText>.</w:delText>
        </w:r>
        <w:r w:rsidR="00043F62" w:rsidDel="004A5E21">
          <w:rPr>
            <w:sz w:val="22"/>
            <w:szCs w:val="22"/>
            <w:lang w:val="en"/>
          </w:rPr>
          <w:fldChar w:fldCharType="begin"/>
        </w:r>
        <w:r w:rsidR="000A51DB" w:rsidDel="004A5E21">
          <w:rPr>
            <w:sz w:val="22"/>
            <w:szCs w:val="22"/>
            <w:lang w:val="en"/>
          </w:rPr>
          <w:delInstrText xml:space="preserve"> ADDIN ZOTERO_ITEM CSL_CITATION {"citationID":"GvRODT0m","properties":{"formattedCitation":"(Shouval et al., 2022; Stein-Thoeringer et al., 2019)","plainCitation":"(Shouval et al., 2022; Stein-Thoeringer et al., 2019)","noteIndex":0},"citationItems":[{"id":3928,"uris":["http://zotero.org/groups/4675359/items/GIGX9PNQ"],"itemData":{"id":3928,"type":"article-journal","abstract":"PURPOSE: The gut microbiota is subject to multiple insults in allogeneic-hematopoietic cell transplantation (allo-HCT) recipients. We hypothesized that preparative conditioning regimens contribute to microbiota perturbation in allo-HCT.\nEXPERIMENTAL DESIGN: This was a retrospective study that evaluated the relationship between conditioning regimens exposure in 1,188 allo-HCT recipients and the gut microbiome. Stool samples collected from 20 days before transplantation up to 30 days after were profiled using 16S rRNA sequencing. Microbiota injury was quantified by changes in α-diversity.\nRESULTS: We identified distinct patterns of microbiota injury that varied by conditioning regimen. Diversity loss was graded into three levels of conditioning-associated microbiota injury (CMBI) in a multivariable model that included antibiotic exposures. High-intensity regimens, such as total body irradiation (TBI)-thiotepa-cyclophosphamide, were associated with the greatest injury loss (CMBI III). In contrast, the non-myeloablative regimen fludarabine-cyclophosphamide with low-dose TBI (Flu/Cy/TBI200) had a low-grade injury (CMBI I). The risk of acute graft-versus-host disease correlated with CMBI degree. Pre-transplant microbial compositions were best preserved with Flu/Cy/TBI200, whereas other regimens were associated with loss of commensal bacteria and expansion of Enterococcus.\nCONCLUSIONS: Our findings support an interaction between conditioning at the regimen level and the extent of microbiota injury.","container-title":"Clinical Cancer Research: An Official Journal of the American Association for Cancer Research","DOI":"10.1158/1078-0432.CCR-22-1254","ISSN":"1557-3265","journalAbbreviation":"Clin Cancer Res","language":"eng","note":"PMID: 36322005","page":"CCR-22-1254","source":"PubMed","title":"Conditioning regimens are associated with distinct patterns of microbiota injury in allogeneic hematopoietic cell transplantation","author":[{"family":"Shouval","given":"Roni"},{"family":"Waters","given":"Nicholas R."},{"family":"Gomes","given":"Antonio L. C."},{"family":"Zuanelli Brambilla","given":"Corrado"},{"family":"Fei","given":"Teng"},{"family":"Devlin","given":"Sean M."},{"family":"Nguyen","given":"Chi L."},{"family":"Markey","given":"Kate A."},{"family":"Dai","given":"Anqi"},{"family":"Slingerland","given":"John B."},{"family":"Clurman","given":"Annelie G."},{"family":"Fontana","given":"Emily"},{"family":"Amoretti","given":"Luigi A."},{"family":"Wright","given":"Roberta J."},{"family":"Hohl","given":"Tobias M."},{"family":"Taur","given":"Ying"},{"family":"Sung","given":"Anthony D."},{"family":"Weber","given":"Daniela"},{"family":"Hashimoto","given":"Daigo"},{"family":"Teshima","given":"Takanori"},{"family":"Chao","given":"Nelson J."},{"family":"Holler","given":"Ernst"},{"family":"Scordo","given":"Michael"},{"family":"Giralt","given":"Sergio A."},{"family":"Perales","given":"Miguel-Angel"},{"family":"Peled","given":"Jonathan U."},{"family":"Brink","given":"Marcel R. M.","non-dropping-particle":"van den"}],"issued":{"date-parts":[["2022",11,2]]}}},{"id":4010,"uris":["http://zotero.org/groups/4675359/items/IVQ6FVDY"],"itemData":{"id":4010,"type":"article-journal","abstract":"Disruption of intestinal microbial communities appears to underlie many human illnesses, but the mechanisms that promote this dysbiosis and its adverse consequences are poorly understood. In patients who received allogeneic hematopoietic cell transplantation (allo-HCT), we describe a high incidence of enterococcal expansion which was associated with graft-versus-host disease (GVHD) and mortality. We found that Enterococcus also expands in the mouse gastrointestinal tract after allo-HCT and exacerbates disease severity in gnotobiotic models. Enterococcus growth is dependent on the disaccharide lactose, and dietary lactose depletion attenuates Enterococcus outgrowth and reduces the severity of GVHD in mice. Allo-HCT patients carrying lactose-non-absorber genotypes showed compromised clearance of post-antibiotic Enterococcus domination. We report lactose as a common nutrient that drives expansion of a commensal bacterium that exacerbates an intestinal and systemic inflammatory disease.","container-title":"Science (New York, N.Y.)","DOI":"10.1126/science.aax3760","ISSN":"0036-8075","issue":"6469","journalAbbreviation":"Science","note":"PMID: 31780560\nPMCID: PMC7003985","page":"1143-1149","source":"PubMed Central","title":"Lactose drives Enterococcus expansion to promote graft-versus-host disease","volume":"366","author":[{"family":"Stein-Thoeringer","given":"C.K."},{"family":"Nichols","given":"K.B."},{"family":"Lazrak","given":"A."},{"family":"Docampo","given":"M.D."},{"family":"Slingerland","given":"A.E."},{"family":"Slingerland","given":"J.B."},{"family":"Clurman","given":"A.G."},{"family":"Armijo","given":"G."},{"family":"Gomes","given":"A.L.C."},{"family":"Shono","given":"Y."},{"family":"Staffas","given":"A."},{"family":"Burgos da Silva","given":"M."},{"family":"Devlin","given":"S."},{"family":"Markey","given":"K.A."},{"family":"Bajic","given":"D."},{"family":"Pinedo","given":"R."},{"family":"Tsakmaklis","given":"A."},{"family":"Littmann","given":"E.R."},{"family":"Pastore","given":"A."},{"family":"Taur","given":"Y."},{"family":"Monette","given":"S."},{"family":"Arcila","given":"M.E."},{"family":"Pickard","given":"A.J."},{"family":"Maloy","given":"M."},{"family":"Wright","given":"R.J."},{"family":"Amoretti","given":"L.A."},{"family":"Fontana","given":"E."},{"family":"Pham","given":"D."},{"family":"Jamal","given":"M.A."},{"family":"Weber","given":"D."},{"family":"Sung","given":"A.D."},{"family":"Hashimoto","given":"D."},{"family":"Scheid","given":"C."},{"family":"Xavier","given":"J.B."},{"family":"Messina","given":"J.A."},{"family":"Romero","given":"K."},{"family":"Lew","given":"M."},{"family":"Bush","given":"A."},{"family":"Bohannon","given":"L."},{"family":"Hayasaka","given":"K"},{"family":"Hasegawa","given":"Y."},{"family":"Vehreschild","given":"M.J.G.T."},{"family":"Cross","given":"J.R."},{"family":"Ponce","given":"D.M."},{"family":"Perales","given":"M.A."},{"family":"Giralt","given":"S.A."},{"family":"Jenq","given":"R.R."},{"family":"Teshima","given":"T."},{"family":"Holler","given":"E."},{"family":"Chao","given":"N.J."},{"family":"Pamer","given":"E.G."},{"family":"Peled","given":"J.U."},{"family":"Brink","given":"M.R.M.","non-dropping-particle":"van den"}],"issued":{"date-parts":[["2019",11,29]]}}}],"schema":"https://github.com/citation-style-language/schema/raw/master/csl-citation.json"} </w:delInstrText>
        </w:r>
        <w:r w:rsidR="00043F62" w:rsidDel="004A5E21">
          <w:rPr>
            <w:sz w:val="22"/>
            <w:szCs w:val="22"/>
            <w:lang w:val="en"/>
          </w:rPr>
          <w:fldChar w:fldCharType="separate"/>
        </w:r>
        <w:r w:rsidR="00A019E3" w:rsidDel="004A5E21">
          <w:rPr>
            <w:sz w:val="22"/>
          </w:rPr>
          <w:delText>(Shouval et al., 2022; Stein-Thoeringer et al., 2019)</w:delText>
        </w:r>
        <w:r w:rsidR="00043F62" w:rsidDel="004A5E21">
          <w:rPr>
            <w:sz w:val="22"/>
            <w:szCs w:val="22"/>
            <w:lang w:val="en"/>
          </w:rPr>
          <w:fldChar w:fldCharType="end"/>
        </w:r>
        <w:r w:rsidR="00197903" w:rsidRPr="009578E2" w:rsidDel="004A5E21">
          <w:rPr>
            <w:sz w:val="22"/>
            <w:szCs w:val="22"/>
            <w:lang w:val="en"/>
          </w:rPr>
          <w:delText xml:space="preserve"> </w:delText>
        </w:r>
      </w:del>
      <w:r w:rsidR="00197903" w:rsidRPr="009578E2">
        <w:rPr>
          <w:sz w:val="22"/>
          <w:szCs w:val="22"/>
          <w:lang w:val="en"/>
        </w:rPr>
        <w:t xml:space="preserve">That </w:t>
      </w:r>
      <w:r w:rsidR="006823C1" w:rsidRPr="009578E2">
        <w:rPr>
          <w:sz w:val="22"/>
          <w:szCs w:val="22"/>
          <w:lang w:val="en"/>
        </w:rPr>
        <w:t>these</w:t>
      </w:r>
      <w:r w:rsidRPr="009578E2">
        <w:rPr>
          <w:sz w:val="22"/>
          <w:szCs w:val="22"/>
          <w:lang w:val="en"/>
        </w:rPr>
        <w:t xml:space="preserve"> nutritional and microbiome perturbations are observed while patients are</w:t>
      </w:r>
      <w:r w:rsidR="00D220FD" w:rsidRPr="009578E2">
        <w:rPr>
          <w:sz w:val="22"/>
          <w:szCs w:val="22"/>
          <w:lang w:val="en"/>
        </w:rPr>
        <w:t xml:space="preserve"> </w:t>
      </w:r>
      <w:r w:rsidRPr="009578E2">
        <w:rPr>
          <w:sz w:val="22"/>
          <w:szCs w:val="22"/>
          <w:lang w:val="en"/>
        </w:rPr>
        <w:t>hospitalized for several weeks</w:t>
      </w:r>
      <w:r w:rsidR="006823C1" w:rsidRPr="009578E2">
        <w:rPr>
          <w:sz w:val="22"/>
          <w:szCs w:val="22"/>
          <w:lang w:val="en"/>
        </w:rPr>
        <w:t xml:space="preserve"> facilitates </w:t>
      </w:r>
      <w:r w:rsidR="005F1650" w:rsidRPr="009578E2">
        <w:rPr>
          <w:sz w:val="22"/>
          <w:szCs w:val="22"/>
          <w:lang w:val="en"/>
        </w:rPr>
        <w:t>high-temporal</w:t>
      </w:r>
      <w:r w:rsidR="00FE6F74" w:rsidRPr="009578E2">
        <w:rPr>
          <w:sz w:val="22"/>
          <w:szCs w:val="22"/>
          <w:lang w:val="en"/>
        </w:rPr>
        <w:t>-</w:t>
      </w:r>
      <w:r w:rsidR="005F1650" w:rsidRPr="009578E2">
        <w:rPr>
          <w:sz w:val="22"/>
          <w:szCs w:val="22"/>
          <w:lang w:val="en"/>
        </w:rPr>
        <w:t>frequency</w:t>
      </w:r>
      <w:r w:rsidRPr="009578E2">
        <w:rPr>
          <w:sz w:val="22"/>
          <w:szCs w:val="22"/>
          <w:lang w:val="en"/>
        </w:rPr>
        <w:t xml:space="preserve"> collection of specimens and </w:t>
      </w:r>
      <w:r w:rsidR="005F1650" w:rsidRPr="009578E2">
        <w:rPr>
          <w:sz w:val="22"/>
          <w:szCs w:val="22"/>
          <w:lang w:val="en"/>
        </w:rPr>
        <w:t>high-precision</w:t>
      </w:r>
      <w:r w:rsidRPr="009578E2">
        <w:rPr>
          <w:sz w:val="22"/>
          <w:szCs w:val="22"/>
          <w:lang w:val="en"/>
        </w:rPr>
        <w:t xml:space="preserve"> dietary intake data</w:t>
      </w:r>
      <w:ins w:id="71" w:author="Schluter, Jonas" w:date="2023-08-28T15:53:00Z">
        <w:r w:rsidR="004A5E21">
          <w:rPr>
            <w:sz w:val="22"/>
            <w:szCs w:val="22"/>
            <w:lang w:val="en"/>
          </w:rPr>
          <w:t xml:space="preserve">. </w:t>
        </w:r>
      </w:ins>
      <w:del w:id="72" w:author="Schluter, Jonas" w:date="2023-08-28T15:53:00Z">
        <w:r w:rsidR="00570E90" w:rsidDel="004A5E21">
          <w:rPr>
            <w:sz w:val="22"/>
            <w:szCs w:val="22"/>
            <w:lang w:val="en"/>
          </w:rPr>
          <w:delText xml:space="preserve"> and can</w:delText>
        </w:r>
      </w:del>
      <w:ins w:id="73" w:author="Schluter, Jonas" w:date="2023-08-28T15:53:00Z">
        <w:r w:rsidR="004A5E21">
          <w:rPr>
            <w:sz w:val="22"/>
            <w:szCs w:val="22"/>
            <w:lang w:val="en"/>
          </w:rPr>
          <w:t>This precise data alongside major externa</w:t>
        </w:r>
      </w:ins>
      <w:ins w:id="74" w:author="Schluter, Jonas" w:date="2023-08-28T15:54:00Z">
        <w:r w:rsidR="004A5E21">
          <w:rPr>
            <w:sz w:val="22"/>
            <w:szCs w:val="22"/>
            <w:lang w:val="en"/>
          </w:rPr>
          <w:t>l perturbations</w:t>
        </w:r>
      </w:ins>
      <w:r w:rsidR="00570E90">
        <w:rPr>
          <w:sz w:val="22"/>
          <w:szCs w:val="22"/>
          <w:lang w:val="en"/>
        </w:rPr>
        <w:t xml:space="preserve"> </w:t>
      </w:r>
      <w:del w:id="75" w:author="Schluter, Jonas" w:date="2023-08-28T15:54:00Z">
        <w:r w:rsidR="00570E90" w:rsidDel="004A5E21">
          <w:rPr>
            <w:sz w:val="22"/>
            <w:szCs w:val="22"/>
            <w:lang w:val="en"/>
          </w:rPr>
          <w:delText>be</w:delText>
        </w:r>
        <w:r w:rsidR="00477521" w:rsidRPr="009578E2" w:rsidDel="004A5E21">
          <w:rPr>
            <w:sz w:val="22"/>
            <w:szCs w:val="22"/>
            <w:lang w:val="en"/>
          </w:rPr>
          <w:delText xml:space="preserve"> considered</w:delText>
        </w:r>
      </w:del>
      <w:ins w:id="76" w:author="Schluter, Jonas" w:date="2023-08-28T15:54:00Z">
        <w:r w:rsidR="004A5E21">
          <w:rPr>
            <w:sz w:val="22"/>
            <w:szCs w:val="22"/>
            <w:lang w:val="en"/>
          </w:rPr>
          <w:t>akin to</w:t>
        </w:r>
      </w:ins>
      <w:r w:rsidR="00477521" w:rsidRPr="009578E2">
        <w:rPr>
          <w:sz w:val="22"/>
          <w:szCs w:val="22"/>
          <w:lang w:val="en"/>
        </w:rPr>
        <w:t xml:space="preserve"> natural experiments </w:t>
      </w:r>
      <w:ins w:id="77" w:author="Schluter, Jonas" w:date="2023-08-28T15:54:00Z">
        <w:r w:rsidR="004A5E21">
          <w:rPr>
            <w:sz w:val="22"/>
            <w:szCs w:val="22"/>
            <w:lang w:val="en"/>
          </w:rPr>
          <w:t xml:space="preserve">can </w:t>
        </w:r>
      </w:ins>
      <w:del w:id="78" w:author="Schluter, Jonas" w:date="2023-08-28T15:54:00Z">
        <w:r w:rsidR="00477521" w:rsidRPr="009578E2" w:rsidDel="004A5E21">
          <w:rPr>
            <w:sz w:val="22"/>
            <w:szCs w:val="22"/>
            <w:lang w:val="en"/>
          </w:rPr>
          <w:delText>whose observation might inform</w:delText>
        </w:r>
      </w:del>
      <w:ins w:id="79" w:author="Schluter, Jonas" w:date="2023-08-28T15:54:00Z">
        <w:r w:rsidR="004A5E21">
          <w:rPr>
            <w:sz w:val="22"/>
            <w:szCs w:val="22"/>
            <w:lang w:val="en"/>
          </w:rPr>
          <w:t>enable</w:t>
        </w:r>
      </w:ins>
      <w:r w:rsidR="00477521" w:rsidRPr="009578E2">
        <w:rPr>
          <w:sz w:val="22"/>
          <w:szCs w:val="22"/>
          <w:lang w:val="en"/>
        </w:rPr>
        <w:t xml:space="preserve"> causal-inference </w:t>
      </w:r>
      <w:del w:id="80" w:author="Schluter, Jonas" w:date="2023-08-28T15:54:00Z">
        <w:r w:rsidR="00477521" w:rsidRPr="009578E2" w:rsidDel="004A5E21">
          <w:rPr>
            <w:sz w:val="22"/>
            <w:szCs w:val="22"/>
            <w:lang w:val="en"/>
          </w:rPr>
          <w:delText>hypotheses</w:delText>
        </w:r>
      </w:del>
      <w:ins w:id="81" w:author="Schluter, Jonas" w:date="2023-08-28T15:54:00Z">
        <w:r w:rsidR="004A5E21">
          <w:rPr>
            <w:sz w:val="22"/>
            <w:szCs w:val="22"/>
            <w:lang w:val="en"/>
          </w:rPr>
          <w:t>approaches</w:t>
        </w:r>
      </w:ins>
      <w:r w:rsidR="00477521">
        <w:rPr>
          <w:sz w:val="22"/>
          <w:szCs w:val="22"/>
          <w:lang w:val="en"/>
        </w:rPr>
        <w:t xml:space="preserve"> </w:t>
      </w:r>
      <w:r w:rsidR="00477521" w:rsidRPr="009578E2">
        <w:rPr>
          <w:sz w:val="22"/>
          <w:szCs w:val="22"/>
          <w:lang w:val="en"/>
        </w:rPr>
        <w:fldChar w:fldCharType="begin"/>
      </w:r>
      <w:r w:rsidR="000A51DB">
        <w:rPr>
          <w:sz w:val="22"/>
          <w:szCs w:val="22"/>
          <w:lang w:val="en"/>
        </w:rPr>
        <w:instrText xml:space="preserve"> ADDIN ZOTERO_ITEM CSL_CITATION {"citationID":"EiD2NqAM","properties":{"formattedCitation":"(Craig et al., 2017; Schluter et al., 2020)","plainCitation":"(Craig et al., 2017; Schluter et al., 2020)","noteIndex":0},"citationItems":[{"id":4251,"uris":["http://zotero.org/groups/4675359/items/GL2CVRY2"],"itemData":{"id":4251,"type":"article-journal","abstract":"Population health interventions are essential to reduce health inequalities and tackle other public health priorities, but they are not always amenable to experimental manipulation. Natural experiment (NE) approaches are attracting growing interest as a way of providing evidence in such circumstances. One key challenge in evaluating NEs is selective exposure to the intervention. Studies should be based on a clear theoretical understanding of the processes that determine exposure. Even if the observed effects are large and rapidly follow implementation, confidence in attributing these effects to the intervention can be improved by carefully considering alternative explanations. Causal inference can be strengthened by including additional design features alongside the principal method of effect estimation. NE studies often rely on existing (including routinely collected) data. Investment in such data sources and the infrastructure for linking exposure and outcome data is essential if the potential for such studies to inform decision making is to be realized.","container-title":"Annual review of public health","DOI":"10.1146/annurev-publhealth-031816-044327","ISSN":"0163-7525","journalAbbreviation":"Annu Rev Public Health","note":"PMID: 28125392\nPMCID: PMC6485604","page":"39-56","source":"PubMed Central","title":"Natural Experiments: An Overview of Methods, Approaches, and Contributions to Public Health Intervention Research","title-short":"Natural Experiments","volume":"38","author":[{"family":"Craig","given":"Peter"},{"family":"Katikireddi","given":"Srinivasa Vittal"},{"family":"Leyland","given":"Alastair"},{"family":"Popham","given":"Frank"}],"issued":{"date-parts":[["2017",3,20]]}}},{"id":4233,"uris":["http://zotero.org/groups/4675359/items/SCFQLRNN"],"itemData":{"id":4233,"type":"article-journal","abstract":"The gut microbiota influences development(1-3) and homeostasis(4-7) of the mammalian immune system, and is associated with human inflammatory(8) and immune diseases(9,10) as well as responses to immunotherapy(11-14). Nevertheless, our understanding of how gut bacteria modulate the immune system remains limited, particularly in humans, where the difficulty of direct experimentation makes inference challenging. Here we study hundreds of hospitalized-and closely monitored-patients with cancer receiving haematopoietic cell transplantation as they recover from chemotherapy and stem-cell engraftment. This aggressive treatment causes large shifts in both circulatory immune cell and microbiota populations, enabling the relationships between the two to be studied simultaneously. Analysis of observed daily changes in circulating neutrophil, lymphocyte and monocyte counts and more than 10,000 longitudinal microbiota samples revealed consistent associations between gut bacteria and immune cell dynamics. High-resolution clinical metadata and Bayesian inference allowed us to compare the effects of bacterial genera in relation to those of immunomodulatory medications, revealing a considerable influence of the gut microbiota-together and over time-on systemic immune cell dynamics. Our analysis establishes and quantifies the link between the gut microbiota and the human immune system, with implications for microbiota-driven modulation of immunity.","container-title":"Nature","DOI":"10.1038/s41586-020-2971-8","ISSN":"1476-4687 (ELECTRONIC) 0028-0836 (LINKING)","issue":"7837","note":"number: 7837\nPMCID: PMC7725892","page":"303-307","title":"The gut microbiota is associated with immune cell dynamics in humans","volume":"588","author":[{"family":"Schluter","given":"J."},{"family":"Peled","given":"J. U."},{"family":"Taylor","given":"B. P."},{"family":"Markey","given":"K. A."},{"family":"Smith","given":"M."},{"family":"Taur","given":"Y."},{"family":"Niehus","given":"R."},{"family":"Staffas","given":"A."},{"family":"Dai","given":"A."},{"family":"Fontana","given":"E."},{"family":"Amoretti","given":"L. A."},{"family":"Wright","given":"R. J."},{"family":"Morjaria","given":"S."},{"family":"Fenelus","given":"M."},{"family":"Pessin","given":"M. S."},{"family":"Chao","given":"N. J."},{"family":"Lew","given":"M."},{"family":"Bohannon","given":"L."},{"family":"Bush","given":"A."},{"family":"Sung","given":"A. D."},{"family":"Hohl","given":"T. M."},{"family":"Perales","given":"M. A."},{"family":"Brink","given":"M. R. M.","non-dropping-particle":"van den"},{"family":"Xavier","given":"J. B."}],"issued":{"date-parts":[["2020",12]]}}}],"schema":"https://github.com/citation-style-language/schema/raw/master/csl-citation.json"} </w:instrText>
      </w:r>
      <w:r w:rsidR="00477521" w:rsidRPr="009578E2">
        <w:rPr>
          <w:sz w:val="22"/>
          <w:szCs w:val="22"/>
          <w:lang w:val="en"/>
        </w:rPr>
        <w:fldChar w:fldCharType="separate"/>
      </w:r>
      <w:r w:rsidR="00A019E3">
        <w:rPr>
          <w:sz w:val="22"/>
        </w:rPr>
        <w:t>(Craig et al., 2017; Schluter et al., 2020)</w:t>
      </w:r>
      <w:r w:rsidR="00477521" w:rsidRPr="009578E2">
        <w:rPr>
          <w:sz w:val="22"/>
          <w:szCs w:val="22"/>
          <w:lang w:val="en"/>
        </w:rPr>
        <w:fldChar w:fldCharType="end"/>
      </w:r>
      <w:r w:rsidR="00477521" w:rsidRPr="009578E2">
        <w:rPr>
          <w:sz w:val="22"/>
          <w:szCs w:val="22"/>
          <w:lang w:val="en"/>
        </w:rPr>
        <w:t>.</w:t>
      </w:r>
    </w:p>
    <w:p w14:paraId="054364D8" w14:textId="559F0B6E" w:rsidR="00461ABA" w:rsidRPr="009578E2" w:rsidRDefault="003A14F3" w:rsidP="000A51DB">
      <w:pPr>
        <w:pStyle w:val="Legend"/>
        <w:spacing w:before="0" w:line="480" w:lineRule="auto"/>
        <w:ind w:firstLine="720"/>
        <w:jc w:val="both"/>
        <w:rPr>
          <w:b/>
          <w:sz w:val="22"/>
          <w:szCs w:val="22"/>
          <w:lang w:val="en"/>
        </w:rPr>
      </w:pPr>
      <w:del w:id="82" w:author="Schluter, Jonas" w:date="2023-08-28T15:54:00Z">
        <w:r w:rsidRPr="009578E2" w:rsidDel="004A5E21">
          <w:rPr>
            <w:sz w:val="22"/>
            <w:szCs w:val="22"/>
          </w:rPr>
          <w:delText xml:space="preserve">We </w:delText>
        </w:r>
      </w:del>
      <w:ins w:id="83" w:author="Schluter, Jonas" w:date="2023-08-28T15:54:00Z">
        <w:r w:rsidR="004A5E21">
          <w:rPr>
            <w:sz w:val="22"/>
            <w:szCs w:val="22"/>
          </w:rPr>
          <w:t>Thus, we</w:t>
        </w:r>
        <w:r w:rsidR="004A5E21" w:rsidRPr="009578E2">
          <w:rPr>
            <w:sz w:val="22"/>
            <w:szCs w:val="22"/>
          </w:rPr>
          <w:t xml:space="preserve"> </w:t>
        </w:r>
      </w:ins>
      <w:r w:rsidRPr="009578E2">
        <w:rPr>
          <w:sz w:val="22"/>
          <w:szCs w:val="22"/>
        </w:rPr>
        <w:t>here hypothesize that the effect of diet on microbiome composition can be quantified in the perturbed microbiome of HCT patients to reveal mechanistic insights into diet-inducible microbiome modulation. For this,</w:t>
      </w:r>
      <w:r w:rsidR="00461ABA" w:rsidRPr="009578E2">
        <w:rPr>
          <w:sz w:val="22"/>
          <w:szCs w:val="22"/>
          <w:lang w:val="en"/>
        </w:rPr>
        <w:t xml:space="preserve"> </w:t>
      </w:r>
      <w:r w:rsidRPr="009578E2">
        <w:rPr>
          <w:sz w:val="22"/>
          <w:szCs w:val="22"/>
          <w:lang w:val="en"/>
        </w:rPr>
        <w:t>w</w:t>
      </w:r>
      <w:r w:rsidR="00461ABA" w:rsidRPr="009578E2">
        <w:rPr>
          <w:sz w:val="22"/>
          <w:szCs w:val="22"/>
          <w:lang w:val="en"/>
        </w:rPr>
        <w:t xml:space="preserve">e collected daily real-time dietary intake data from </w:t>
      </w:r>
      <w:r w:rsidR="00EC1223">
        <w:rPr>
          <w:sz w:val="22"/>
          <w:szCs w:val="22"/>
          <w:lang w:val="en"/>
        </w:rPr>
        <w:t>173</w:t>
      </w:r>
      <w:r w:rsidR="00461ABA" w:rsidRPr="009578E2">
        <w:rPr>
          <w:sz w:val="22"/>
          <w:szCs w:val="22"/>
          <w:lang w:val="en"/>
        </w:rPr>
        <w:t xml:space="preserve"> </w:t>
      </w:r>
      <w:proofErr w:type="spellStart"/>
      <w:r w:rsidR="002D7DF9">
        <w:rPr>
          <w:sz w:val="22"/>
          <w:szCs w:val="22"/>
          <w:lang w:val="en"/>
        </w:rPr>
        <w:t>allo</w:t>
      </w:r>
      <w:proofErr w:type="spellEnd"/>
      <w:r w:rsidR="002D7DF9">
        <w:rPr>
          <w:sz w:val="22"/>
          <w:szCs w:val="22"/>
          <w:lang w:val="en"/>
        </w:rPr>
        <w:t>-</w:t>
      </w:r>
      <w:r w:rsidR="00461ABA" w:rsidRPr="009578E2">
        <w:rPr>
          <w:sz w:val="22"/>
          <w:szCs w:val="22"/>
          <w:lang w:val="en"/>
        </w:rPr>
        <w:t xml:space="preserve">HCT recipients, </w:t>
      </w:r>
      <w:r w:rsidR="00D11D11" w:rsidRPr="009578E2">
        <w:rPr>
          <w:sz w:val="22"/>
          <w:szCs w:val="22"/>
          <w:lang w:val="en"/>
        </w:rPr>
        <w:t>paired</w:t>
      </w:r>
      <w:r w:rsidR="00461ABA" w:rsidRPr="009578E2">
        <w:rPr>
          <w:sz w:val="22"/>
          <w:szCs w:val="22"/>
          <w:lang w:val="en"/>
        </w:rPr>
        <w:t xml:space="preserve"> with longitudinally collected fecal samples</w:t>
      </w:r>
      <w:ins w:id="84" w:author="Schluter, Jonas" w:date="2023-08-28T15:55:00Z">
        <w:r w:rsidR="00890155">
          <w:rPr>
            <w:sz w:val="22"/>
            <w:szCs w:val="22"/>
            <w:lang w:val="en"/>
          </w:rPr>
          <w:t>. We profiled fecal microbiome compositions and reveal an exacerbation</w:t>
        </w:r>
      </w:ins>
      <w:ins w:id="85" w:author="Schluter, Jonas" w:date="2023-08-28T15:56:00Z">
        <w:r w:rsidR="00890155">
          <w:rPr>
            <w:sz w:val="22"/>
            <w:szCs w:val="22"/>
            <w:lang w:val="en"/>
          </w:rPr>
          <w:t xml:space="preserve"> by sweets intake during</w:t>
        </w:r>
      </w:ins>
      <w:ins w:id="86" w:author="Schluter, Jonas" w:date="2023-08-28T15:55:00Z">
        <w:r w:rsidR="00890155">
          <w:rPr>
            <w:sz w:val="22"/>
            <w:szCs w:val="22"/>
            <w:lang w:val="en"/>
          </w:rPr>
          <w:t xml:space="preserve"> antibiotic induced microbiome alpha diversity loss</w:t>
        </w:r>
      </w:ins>
      <w:del w:id="87" w:author="Schluter, Jonas" w:date="2023-08-28T15:55:00Z">
        <w:r w:rsidR="002D7DF9" w:rsidDel="00890155">
          <w:rPr>
            <w:sz w:val="22"/>
            <w:szCs w:val="22"/>
            <w:lang w:val="en"/>
          </w:rPr>
          <w:delText xml:space="preserve"> whose</w:delText>
        </w:r>
        <w:r w:rsidR="00461ABA" w:rsidRPr="009578E2" w:rsidDel="00890155">
          <w:rPr>
            <w:sz w:val="22"/>
            <w:szCs w:val="22"/>
            <w:lang w:val="en"/>
          </w:rPr>
          <w:delText xml:space="preserve"> 16S profiles were </w:delText>
        </w:r>
        <w:r w:rsidR="002D7DF9" w:rsidDel="00890155">
          <w:rPr>
            <w:sz w:val="22"/>
            <w:szCs w:val="22"/>
            <w:lang w:val="en"/>
          </w:rPr>
          <w:delText>analyzed</w:delText>
        </w:r>
      </w:del>
      <w:r w:rsidR="002D7DF9">
        <w:rPr>
          <w:sz w:val="22"/>
          <w:szCs w:val="22"/>
          <w:lang w:val="en"/>
        </w:rPr>
        <w:t>,</w:t>
      </w:r>
      <w:r w:rsidR="00AE5D5B">
        <w:rPr>
          <w:sz w:val="22"/>
          <w:szCs w:val="22"/>
          <w:lang w:val="en"/>
        </w:rPr>
        <w:t xml:space="preserve"> </w:t>
      </w:r>
      <w:del w:id="88" w:author="Schluter, Jonas" w:date="2023-08-28T15:56:00Z">
        <w:r w:rsidR="00AE5D5B" w:rsidDel="00890155">
          <w:rPr>
            <w:sz w:val="22"/>
            <w:szCs w:val="22"/>
            <w:lang w:val="en"/>
          </w:rPr>
          <w:delText xml:space="preserve">along </w:delText>
        </w:r>
      </w:del>
      <w:ins w:id="89" w:author="Schluter, Jonas" w:date="2023-08-28T15:56:00Z">
        <w:r w:rsidR="00890155">
          <w:rPr>
            <w:sz w:val="22"/>
            <w:szCs w:val="22"/>
            <w:lang w:val="en"/>
          </w:rPr>
          <w:t xml:space="preserve">and we validate our findings in a </w:t>
        </w:r>
      </w:ins>
      <w:del w:id="90" w:author="Schluter, Jonas" w:date="2023-08-28T15:56:00Z">
        <w:r w:rsidR="00AE5D5B" w:rsidDel="00890155">
          <w:rPr>
            <w:sz w:val="22"/>
            <w:szCs w:val="22"/>
            <w:lang w:val="en"/>
          </w:rPr>
          <w:delText>with experimental validation of</w:delText>
        </w:r>
        <w:r w:rsidR="005F1650" w:rsidRPr="009578E2" w:rsidDel="00890155">
          <w:rPr>
            <w:sz w:val="22"/>
            <w:szCs w:val="22"/>
            <w:lang w:val="en"/>
          </w:rPr>
          <w:delText xml:space="preserve"> our </w:delText>
        </w:r>
        <w:r w:rsidR="00C851AC" w:rsidRPr="009578E2" w:rsidDel="00890155">
          <w:rPr>
            <w:sz w:val="22"/>
            <w:szCs w:val="22"/>
            <w:lang w:val="en"/>
          </w:rPr>
          <w:delText xml:space="preserve">key </w:delText>
        </w:r>
        <w:r w:rsidR="005F1650" w:rsidRPr="009578E2" w:rsidDel="00890155">
          <w:rPr>
            <w:sz w:val="22"/>
            <w:szCs w:val="22"/>
            <w:lang w:val="en"/>
          </w:rPr>
          <w:delText xml:space="preserve">finding in </w:delText>
        </w:r>
        <w:r w:rsidR="00C851AC" w:rsidRPr="009578E2" w:rsidDel="00890155">
          <w:rPr>
            <w:sz w:val="22"/>
            <w:szCs w:val="22"/>
            <w:lang w:val="en"/>
          </w:rPr>
          <w:delText>mice</w:delText>
        </w:r>
      </w:del>
      <w:ins w:id="91" w:author="Schluter, Jonas" w:date="2023-08-28T15:56:00Z">
        <w:r w:rsidR="00890155">
          <w:rPr>
            <w:sz w:val="22"/>
            <w:szCs w:val="22"/>
            <w:lang w:val="en"/>
          </w:rPr>
          <w:t xml:space="preserve">murine model of post-antibiotic </w:t>
        </w:r>
        <w:r w:rsidR="00890155" w:rsidRPr="00890155">
          <w:rPr>
            <w:i/>
            <w:iCs/>
            <w:sz w:val="22"/>
            <w:szCs w:val="22"/>
            <w:lang w:val="en"/>
          </w:rPr>
          <w:t>Enterococcus</w:t>
        </w:r>
        <w:r w:rsidR="00890155">
          <w:rPr>
            <w:sz w:val="22"/>
            <w:szCs w:val="22"/>
            <w:lang w:val="en"/>
          </w:rPr>
          <w:t xml:space="preserve"> expansion</w:t>
        </w:r>
      </w:ins>
      <w:r w:rsidR="00461ABA" w:rsidRPr="009578E2">
        <w:rPr>
          <w:sz w:val="22"/>
          <w:szCs w:val="22"/>
          <w:lang w:val="en"/>
        </w:rPr>
        <w:t xml:space="preserve">. </w:t>
      </w:r>
      <w:bookmarkStart w:id="92" w:name="_nhz6gb50tiqm" w:colFirst="0" w:colLast="0"/>
      <w:bookmarkEnd w:id="92"/>
    </w:p>
    <w:p w14:paraId="4A13331F" w14:textId="5CDD7771" w:rsidR="007B4BDD" w:rsidRPr="009578E2" w:rsidRDefault="007B4BDD" w:rsidP="000A51DB">
      <w:pPr>
        <w:pStyle w:val="Legend"/>
        <w:spacing w:before="0" w:line="480" w:lineRule="auto"/>
        <w:jc w:val="both"/>
        <w:rPr>
          <w:b/>
          <w:sz w:val="22"/>
          <w:szCs w:val="22"/>
          <w:lang w:val="en"/>
        </w:rPr>
      </w:pPr>
    </w:p>
    <w:p w14:paraId="278C7F36" w14:textId="380CC92E" w:rsidR="359920F7" w:rsidRPr="009578E2" w:rsidRDefault="359920F7" w:rsidP="000A51DB">
      <w:pPr>
        <w:pStyle w:val="Legend"/>
        <w:spacing w:before="0" w:line="480" w:lineRule="auto"/>
        <w:jc w:val="both"/>
        <w:rPr>
          <w:b/>
          <w:bCs/>
          <w:sz w:val="22"/>
          <w:szCs w:val="22"/>
          <w:lang w:val="en"/>
        </w:rPr>
      </w:pPr>
    </w:p>
    <w:p w14:paraId="395B4D32" w14:textId="3171FD13" w:rsidR="359920F7" w:rsidRPr="009578E2" w:rsidRDefault="359920F7" w:rsidP="000A51DB">
      <w:pPr>
        <w:pStyle w:val="Legend"/>
        <w:spacing w:before="0" w:line="480" w:lineRule="auto"/>
        <w:jc w:val="both"/>
        <w:rPr>
          <w:b/>
          <w:bCs/>
          <w:sz w:val="22"/>
          <w:szCs w:val="22"/>
          <w:lang w:val="en"/>
        </w:rPr>
      </w:pPr>
    </w:p>
    <w:p w14:paraId="32477372" w14:textId="4694A24C" w:rsidR="00461ABA" w:rsidRPr="009578E2" w:rsidRDefault="00461ABA" w:rsidP="000A51DB">
      <w:pPr>
        <w:pStyle w:val="Legend"/>
        <w:spacing w:before="0" w:line="480" w:lineRule="auto"/>
        <w:jc w:val="both"/>
        <w:rPr>
          <w:b/>
          <w:bCs/>
          <w:sz w:val="22"/>
          <w:szCs w:val="22"/>
          <w:lang w:val="en"/>
        </w:rPr>
      </w:pPr>
      <w:r w:rsidRPr="00EE745F">
        <w:rPr>
          <w:b/>
          <w:color w:val="FF0000"/>
          <w:sz w:val="22"/>
          <w:szCs w:val="22"/>
          <w:lang w:val="en"/>
        </w:rPr>
        <w:t>Results</w:t>
      </w:r>
      <w:r w:rsidR="00D220FD" w:rsidRPr="00EE745F">
        <w:rPr>
          <w:b/>
          <w:color w:val="FF0000"/>
          <w:sz w:val="22"/>
          <w:szCs w:val="22"/>
          <w:lang w:val="en"/>
        </w:rPr>
        <w:t>:</w:t>
      </w:r>
      <w:r w:rsidR="00D220FD" w:rsidRPr="009578E2">
        <w:rPr>
          <w:b/>
          <w:sz w:val="22"/>
          <w:szCs w:val="22"/>
          <w:lang w:val="en"/>
        </w:rPr>
        <w:t xml:space="preserve"> </w:t>
      </w:r>
    </w:p>
    <w:p w14:paraId="2C8E4729" w14:textId="54108706" w:rsidR="00461ABA" w:rsidRPr="009578E2" w:rsidRDefault="00461ABA" w:rsidP="000A51DB">
      <w:pPr>
        <w:pStyle w:val="Legend"/>
        <w:spacing w:before="0" w:line="480" w:lineRule="auto"/>
        <w:jc w:val="both"/>
        <w:rPr>
          <w:b/>
          <w:sz w:val="22"/>
          <w:szCs w:val="22"/>
          <w:lang w:val="en"/>
        </w:rPr>
      </w:pPr>
      <w:r w:rsidRPr="65B1BFFF">
        <w:rPr>
          <w:sz w:val="22"/>
          <w:szCs w:val="22"/>
          <w:lang w:val="en"/>
        </w:rPr>
        <w:t xml:space="preserve">We recorded the precise intake of food items consumed during </w:t>
      </w:r>
      <w:r w:rsidR="2623F9C8" w:rsidRPr="65B1BFFF">
        <w:rPr>
          <w:color w:val="FF0000"/>
          <w:sz w:val="22"/>
          <w:szCs w:val="22"/>
          <w:lang w:val="en"/>
        </w:rPr>
        <w:t>9,419</w:t>
      </w:r>
      <w:r w:rsidRPr="65B1BFFF">
        <w:rPr>
          <w:sz w:val="22"/>
          <w:szCs w:val="22"/>
          <w:lang w:val="en"/>
        </w:rPr>
        <w:t xml:space="preserve"> meals (</w:t>
      </w:r>
      <w:r w:rsidRPr="65B1BFFF">
        <w:rPr>
          <w:b/>
          <w:bCs/>
          <w:sz w:val="22"/>
          <w:szCs w:val="22"/>
          <w:lang w:val="en"/>
        </w:rPr>
        <w:t>Fig</w:t>
      </w:r>
      <w:r w:rsidR="00DB022E" w:rsidRPr="65B1BFFF">
        <w:rPr>
          <w:b/>
          <w:bCs/>
          <w:sz w:val="22"/>
          <w:szCs w:val="22"/>
          <w:lang w:val="en"/>
        </w:rPr>
        <w:t>.</w:t>
      </w:r>
      <w:r w:rsidRPr="65B1BFFF">
        <w:rPr>
          <w:b/>
          <w:bCs/>
          <w:sz w:val="22"/>
          <w:szCs w:val="22"/>
          <w:lang w:val="en"/>
        </w:rPr>
        <w:t xml:space="preserve"> 1</w:t>
      </w:r>
      <w:r w:rsidR="006406B6" w:rsidRPr="65B1BFFF">
        <w:rPr>
          <w:b/>
          <w:bCs/>
          <w:sz w:val="22"/>
          <w:szCs w:val="22"/>
          <w:lang w:val="en"/>
        </w:rPr>
        <w:t>A</w:t>
      </w:r>
      <w:r w:rsidRPr="65B1BFFF">
        <w:rPr>
          <w:sz w:val="22"/>
          <w:szCs w:val="22"/>
          <w:lang w:val="en"/>
        </w:rPr>
        <w:t xml:space="preserve">) </w:t>
      </w:r>
      <w:r w:rsidR="00C851AC" w:rsidRPr="65B1BFFF">
        <w:rPr>
          <w:sz w:val="22"/>
          <w:szCs w:val="22"/>
          <w:lang w:val="en"/>
        </w:rPr>
        <w:t xml:space="preserve">consumed </w:t>
      </w:r>
      <w:r w:rsidRPr="65B1BFFF">
        <w:rPr>
          <w:sz w:val="22"/>
          <w:szCs w:val="22"/>
          <w:lang w:val="en"/>
        </w:rPr>
        <w:t xml:space="preserve">by </w:t>
      </w:r>
      <w:r w:rsidR="6D6CE9B5" w:rsidRPr="65B1BFFF">
        <w:rPr>
          <w:color w:val="FF0000"/>
          <w:sz w:val="22"/>
          <w:szCs w:val="22"/>
          <w:lang w:val="en"/>
        </w:rPr>
        <w:t>173</w:t>
      </w:r>
      <w:r w:rsidRPr="65B1BFFF">
        <w:rPr>
          <w:color w:val="FF0000"/>
          <w:sz w:val="22"/>
          <w:szCs w:val="22"/>
          <w:lang w:val="en"/>
        </w:rPr>
        <w:t xml:space="preserve"> </w:t>
      </w:r>
      <w:r w:rsidRPr="65B1BFFF">
        <w:rPr>
          <w:sz w:val="22"/>
          <w:szCs w:val="22"/>
          <w:lang w:val="en"/>
        </w:rPr>
        <w:t xml:space="preserve">patients </w:t>
      </w:r>
      <w:r w:rsidR="00C851AC" w:rsidRPr="65B1BFFF">
        <w:rPr>
          <w:sz w:val="22"/>
          <w:szCs w:val="22"/>
          <w:lang w:val="en"/>
        </w:rPr>
        <w:t xml:space="preserve">with blood cancers </w:t>
      </w:r>
      <w:r w:rsidRPr="65B1BFFF">
        <w:rPr>
          <w:sz w:val="22"/>
          <w:szCs w:val="22"/>
          <w:lang w:val="en"/>
        </w:rPr>
        <w:t xml:space="preserve">treated with </w:t>
      </w:r>
      <w:proofErr w:type="spellStart"/>
      <w:r w:rsidRPr="65B1BFFF">
        <w:rPr>
          <w:sz w:val="22"/>
          <w:szCs w:val="22"/>
          <w:lang w:val="en"/>
        </w:rPr>
        <w:t>allo</w:t>
      </w:r>
      <w:proofErr w:type="spellEnd"/>
      <w:r w:rsidR="00F8452A" w:rsidRPr="65B1BFFF">
        <w:rPr>
          <w:sz w:val="22"/>
          <w:szCs w:val="22"/>
          <w:lang w:val="en"/>
        </w:rPr>
        <w:t>-</w:t>
      </w:r>
      <w:r w:rsidR="002223AF" w:rsidRPr="65B1BFFF">
        <w:rPr>
          <w:sz w:val="22"/>
          <w:szCs w:val="22"/>
          <w:lang w:val="en"/>
        </w:rPr>
        <w:t>HCT</w:t>
      </w:r>
      <w:r w:rsidRPr="65B1BFFF">
        <w:rPr>
          <w:sz w:val="22"/>
          <w:szCs w:val="22"/>
          <w:lang w:val="en"/>
        </w:rPr>
        <w:t xml:space="preserve"> between 2017-</w:t>
      </w:r>
      <w:r w:rsidRPr="65B1BFFF">
        <w:rPr>
          <w:color w:val="FF0000"/>
          <w:sz w:val="22"/>
          <w:szCs w:val="22"/>
          <w:lang w:val="en"/>
        </w:rPr>
        <w:t>202</w:t>
      </w:r>
      <w:r w:rsidR="0DC81795" w:rsidRPr="65B1BFFF">
        <w:rPr>
          <w:color w:val="FF0000"/>
          <w:sz w:val="22"/>
          <w:szCs w:val="22"/>
          <w:lang w:val="en"/>
        </w:rPr>
        <w:t>2</w:t>
      </w:r>
      <w:r w:rsidRPr="65B1BFFF">
        <w:rPr>
          <w:color w:val="FF0000"/>
          <w:sz w:val="22"/>
          <w:szCs w:val="22"/>
          <w:lang w:val="en"/>
        </w:rPr>
        <w:t xml:space="preserve"> </w:t>
      </w:r>
      <w:r w:rsidRPr="65B1BFFF">
        <w:rPr>
          <w:sz w:val="22"/>
          <w:szCs w:val="22"/>
          <w:lang w:val="en"/>
        </w:rPr>
        <w:t>(</w:t>
      </w:r>
      <w:r w:rsidRPr="65B1BFFF">
        <w:rPr>
          <w:b/>
          <w:bCs/>
          <w:sz w:val="22"/>
          <w:szCs w:val="22"/>
          <w:lang w:val="en"/>
        </w:rPr>
        <w:t>Table 1</w:t>
      </w:r>
      <w:r w:rsidRPr="65B1BFFF">
        <w:rPr>
          <w:sz w:val="22"/>
          <w:szCs w:val="22"/>
          <w:lang w:val="en"/>
        </w:rPr>
        <w:t>).</w:t>
      </w:r>
      <w:r w:rsidR="00F20AA9" w:rsidRPr="65B1BFFF">
        <w:rPr>
          <w:sz w:val="22"/>
          <w:szCs w:val="22"/>
          <w:lang w:val="en"/>
        </w:rPr>
        <w:t xml:space="preserve"> </w:t>
      </w:r>
      <w:r w:rsidRPr="65B1BFFF">
        <w:rPr>
          <w:sz w:val="22"/>
          <w:szCs w:val="22"/>
          <w:lang w:val="en"/>
        </w:rPr>
        <w:t xml:space="preserve">We also </w:t>
      </w:r>
      <w:r w:rsidR="00FF55C4" w:rsidRPr="65B1BFFF">
        <w:rPr>
          <w:sz w:val="22"/>
          <w:szCs w:val="22"/>
          <w:lang w:val="en"/>
        </w:rPr>
        <w:t>profiled</w:t>
      </w:r>
      <w:r w:rsidRPr="65B1BFFF">
        <w:rPr>
          <w:sz w:val="22"/>
          <w:szCs w:val="22"/>
          <w:lang w:val="en"/>
        </w:rPr>
        <w:t xml:space="preserve"> </w:t>
      </w:r>
      <w:r w:rsidR="32348A0B" w:rsidRPr="65B1BFFF">
        <w:rPr>
          <w:color w:val="FF0000"/>
          <w:sz w:val="22"/>
          <w:szCs w:val="22"/>
          <w:lang w:val="en"/>
        </w:rPr>
        <w:t>1</w:t>
      </w:r>
      <w:r w:rsidR="006D6252" w:rsidRPr="65B1BFFF">
        <w:rPr>
          <w:color w:val="FF0000"/>
          <w:sz w:val="22"/>
          <w:szCs w:val="22"/>
          <w:lang w:val="en"/>
        </w:rPr>
        <w:t>,</w:t>
      </w:r>
      <w:r w:rsidR="32348A0B" w:rsidRPr="65B1BFFF">
        <w:rPr>
          <w:color w:val="FF0000"/>
          <w:sz w:val="22"/>
          <w:szCs w:val="22"/>
          <w:lang w:val="en"/>
        </w:rPr>
        <w:t>009</w:t>
      </w:r>
      <w:r w:rsidRPr="65B1BFFF">
        <w:rPr>
          <w:color w:val="FF0000"/>
          <w:sz w:val="22"/>
          <w:szCs w:val="22"/>
          <w:lang w:val="en"/>
        </w:rPr>
        <w:t xml:space="preserve"> </w:t>
      </w:r>
      <w:r w:rsidRPr="65B1BFFF">
        <w:rPr>
          <w:sz w:val="22"/>
          <w:szCs w:val="22"/>
          <w:lang w:val="en"/>
        </w:rPr>
        <w:t xml:space="preserve">stool samples </w:t>
      </w:r>
      <w:r w:rsidR="00FF55C4" w:rsidRPr="65B1BFFF">
        <w:rPr>
          <w:sz w:val="22"/>
          <w:szCs w:val="22"/>
          <w:lang w:val="en"/>
        </w:rPr>
        <w:t xml:space="preserve">by </w:t>
      </w:r>
      <w:r w:rsidRPr="65B1BFFF">
        <w:rPr>
          <w:sz w:val="22"/>
          <w:szCs w:val="22"/>
          <w:lang w:val="en"/>
        </w:rPr>
        <w:t xml:space="preserve">16S rRNA gene sequencing (median </w:t>
      </w:r>
      <w:r w:rsidR="36F890D6" w:rsidRPr="65B1BFFF">
        <w:rPr>
          <w:color w:val="FF0000"/>
          <w:sz w:val="22"/>
          <w:szCs w:val="22"/>
          <w:lang w:val="en"/>
        </w:rPr>
        <w:t>5</w:t>
      </w:r>
      <w:r w:rsidRPr="65B1BFFF">
        <w:rPr>
          <w:color w:val="FF0000"/>
          <w:sz w:val="22"/>
          <w:szCs w:val="22"/>
          <w:lang w:val="en"/>
        </w:rPr>
        <w:t xml:space="preserve"> </w:t>
      </w:r>
      <w:r w:rsidRPr="65B1BFFF">
        <w:rPr>
          <w:sz w:val="22"/>
          <w:szCs w:val="22"/>
          <w:lang w:val="en"/>
        </w:rPr>
        <w:t xml:space="preserve">samples per patient, </w:t>
      </w:r>
      <w:r w:rsidRPr="65B1BFFF">
        <w:rPr>
          <w:b/>
          <w:bCs/>
          <w:sz w:val="22"/>
          <w:szCs w:val="22"/>
          <w:lang w:val="en"/>
        </w:rPr>
        <w:t>Fig. 1</w:t>
      </w:r>
      <w:r w:rsidR="00754D36" w:rsidRPr="65B1BFFF">
        <w:rPr>
          <w:b/>
          <w:bCs/>
          <w:sz w:val="22"/>
          <w:szCs w:val="22"/>
          <w:lang w:val="en"/>
        </w:rPr>
        <w:t>A</w:t>
      </w:r>
      <w:r w:rsidR="00B06EB5" w:rsidRPr="65B1BFFF">
        <w:rPr>
          <w:b/>
          <w:bCs/>
          <w:sz w:val="22"/>
          <w:szCs w:val="22"/>
          <w:lang w:val="en"/>
        </w:rPr>
        <w:t>,</w:t>
      </w:r>
      <w:r w:rsidR="005E0799" w:rsidRPr="65B1BFFF">
        <w:rPr>
          <w:b/>
          <w:bCs/>
          <w:sz w:val="22"/>
          <w:szCs w:val="22"/>
          <w:lang w:val="en"/>
        </w:rPr>
        <w:t xml:space="preserve"> </w:t>
      </w:r>
      <w:r w:rsidR="00B06EB5" w:rsidRPr="65B1BFFF">
        <w:rPr>
          <w:b/>
          <w:bCs/>
          <w:sz w:val="22"/>
          <w:szCs w:val="22"/>
          <w:lang w:val="en"/>
        </w:rPr>
        <w:t>S1</w:t>
      </w:r>
      <w:r w:rsidRPr="65B1BFFF">
        <w:rPr>
          <w:sz w:val="22"/>
          <w:szCs w:val="22"/>
          <w:lang w:val="en"/>
        </w:rPr>
        <w:t xml:space="preserve">). We mapped meal records to a hierarchical food nomenclature (Food and Nutrient Database for Dietary Studies, FNDDS) that </w:t>
      </w:r>
      <w:r w:rsidRPr="65B1BFFF">
        <w:rPr>
          <w:sz w:val="22"/>
          <w:szCs w:val="22"/>
          <w:lang w:val="en"/>
        </w:rPr>
        <w:lastRenderedPageBreak/>
        <w:t>classifies foods into nested categories.</w:t>
      </w:r>
      <w:r w:rsidRPr="65B1BFFF">
        <w:rPr>
          <w:sz w:val="22"/>
          <w:szCs w:val="22"/>
          <w:lang w:val="en"/>
        </w:rPr>
        <w:fldChar w:fldCharType="begin"/>
      </w:r>
      <w:r w:rsidR="000A51DB">
        <w:rPr>
          <w:sz w:val="22"/>
          <w:szCs w:val="22"/>
          <w:lang w:val="en"/>
        </w:rPr>
        <w:instrText xml:space="preserve"> ADDIN ZOTERO_ITEM CSL_CITATION {"citationID":"LCq0dxCr","properties":{"formattedCitation":"(U.S. Department of Agriculture, Agricultural Research Service., 2018)","plainCitation":"(U.S. Department of Agriculture, Agricultural Research Service., 2018)","noteIndex":0},"citationItems":[{"id":3934,"uris":["http://zotero.org/groups/4675359/items/45TIBNRN"],"itemData":{"id":3934,"type":"article-journal","language":"en","note":"Food Surveys Research Group Home Page, http://www.ars.usda.gov/ba/bhnrc/fsrg, accessed October 23, 2020","source":"Zotero","title":"USDA Food and Nutrient Database for Dietary Studies 2015-2016","author":[{"family":"U.S. Department of Agriculture, Agricultural Research Service.","given":""}],"issued":{"date-parts":[["2018"]]}}}],"schema":"https://github.com/citation-style-language/schema/raw/master/csl-citation.json"} </w:instrText>
      </w:r>
      <w:r w:rsidRPr="65B1BFFF">
        <w:rPr>
          <w:sz w:val="22"/>
          <w:szCs w:val="22"/>
          <w:lang w:val="en"/>
        </w:rPr>
        <w:fldChar w:fldCharType="separate"/>
      </w:r>
      <w:r w:rsidR="00A019E3">
        <w:rPr>
          <w:sz w:val="22"/>
        </w:rPr>
        <w:t>(U.S. Department of Agriculture, Agricultural Research Service., 2018)</w:t>
      </w:r>
      <w:r w:rsidRPr="65B1BFFF">
        <w:rPr>
          <w:sz w:val="22"/>
          <w:szCs w:val="22"/>
        </w:rPr>
        <w:fldChar w:fldCharType="end"/>
      </w:r>
      <w:r w:rsidRPr="65B1BFFF">
        <w:rPr>
          <w:sz w:val="22"/>
          <w:szCs w:val="22"/>
          <w:lang w:val="en"/>
        </w:rPr>
        <w:t xml:space="preserve"> </w:t>
      </w:r>
      <w:r w:rsidR="006745D5" w:rsidRPr="65B1BFFF">
        <w:rPr>
          <w:sz w:val="22"/>
          <w:szCs w:val="22"/>
          <w:lang w:val="en"/>
        </w:rPr>
        <w:t>A</w:t>
      </w:r>
      <w:r w:rsidRPr="65B1BFFF">
        <w:rPr>
          <w:sz w:val="22"/>
          <w:szCs w:val="22"/>
          <w:lang w:val="en"/>
        </w:rPr>
        <w:t xml:space="preserve"> food taxonomy constructed from these categories (</w:t>
      </w:r>
      <w:r w:rsidRPr="65B1BFFF">
        <w:rPr>
          <w:b/>
          <w:bCs/>
          <w:sz w:val="22"/>
          <w:szCs w:val="22"/>
          <w:lang w:val="en"/>
        </w:rPr>
        <w:t>Fig. 1</w:t>
      </w:r>
      <w:r w:rsidR="006745D5" w:rsidRPr="65B1BFFF">
        <w:rPr>
          <w:b/>
          <w:bCs/>
          <w:sz w:val="22"/>
          <w:szCs w:val="22"/>
          <w:lang w:val="en"/>
        </w:rPr>
        <w:t>B</w:t>
      </w:r>
      <w:r w:rsidRPr="65B1BFFF">
        <w:rPr>
          <w:sz w:val="22"/>
          <w:szCs w:val="22"/>
          <w:lang w:val="en"/>
        </w:rPr>
        <w:t>) facilitate</w:t>
      </w:r>
      <w:r w:rsidR="00D579DF" w:rsidRPr="65B1BFFF">
        <w:rPr>
          <w:sz w:val="22"/>
          <w:szCs w:val="22"/>
          <w:lang w:val="en"/>
        </w:rPr>
        <w:t>d</w:t>
      </w:r>
      <w:r w:rsidRPr="65B1BFFF">
        <w:rPr>
          <w:sz w:val="22"/>
          <w:szCs w:val="22"/>
          <w:lang w:val="en"/>
        </w:rPr>
        <w:t xml:space="preserve"> the analysis of food types at various hierarchical aggregation levels as well as the application of metrics from ecology to summarize nutritional intake data.</w:t>
      </w:r>
      <w:r w:rsidRPr="65B1BFFF">
        <w:rPr>
          <w:sz w:val="22"/>
          <w:szCs w:val="22"/>
          <w:lang w:val="en"/>
        </w:rPr>
        <w:fldChar w:fldCharType="begin"/>
      </w:r>
      <w:r w:rsidR="000A51DB">
        <w:rPr>
          <w:sz w:val="22"/>
          <w:szCs w:val="22"/>
          <w:lang w:val="en"/>
        </w:rPr>
        <w:instrText xml:space="preserve"> ADDIN ZOTERO_ITEM CSL_CITATION {"citationID":"KTkVjfiv","properties":{"formattedCitation":"(Johnson et al., 2019)","plainCitation":"(Johnson et al., 2019)","noteIndex":0},"citationItems":[{"id":3908,"uris":["http://zotero.org/groups/4675359/items/5JCLAA2Q"],"itemData":{"id":3908,"type":"article-journal","abstract":"Diet is a key determinant of human gut microbiome variation. However, the fine-scale relationships between daily food choices and human gut microbiome composition remain unexplored. Here, we used multivariate methods to integrate 24-h food records and fecal shotgun metagenomes from 34 healthy human subjects collected daily over 17 days. Microbiome composition depended on multiple days of dietary history and was more strongly associated with food choices than with conventional nutrient profiles, and daily microbial responses to diet were highly personalized. Data from two subjects consuming only meal replacement beverages suggest that a monotonous diet does not induce microbiome stability in humans, and instead, overall dietary diversity associates with microbiome stability. Our work provides key methodological insights for future diet-microbiome studies and suggests that food-based interventions seeking to modulate the gut microbiota may need to be tailored to the individual microbiome. Trial Registration: ClinicalTrials.gov: NCT03610477.","container-title":"Cell Host &amp; Microbe","DOI":"10.1016/j.chom.2019.05.005","ISSN":"1934-6069","issue":"6","journalAbbreviation":"Cell Host Microbe","language":"eng","note":"PMID: 31194939","page":"789-802.e5","source":"PubMed","title":"Daily Sampling Reveals Personalized Diet-Microbiome Associations in Humans","volume":"25","author":[{"family":"Johnson","given":"Abigail J."},{"family":"Vangay","given":"Pajau"},{"family":"Al-Ghalith","given":"Gabriel A."},{"family":"Hillmann","given":"Benjamin M."},{"family":"Ward","given":"Tonya L."},{"family":"Shields-Cutler","given":"Robin R."},{"family":"Kim","given":"Austin D."},{"family":"Shmagel","given":"Anna Konstantinovna"},{"family":"Syed","given":"Arzang N."},{"literal":"Personalized Microbiome Class Students"},{"family":"Walter","given":"Jens"},{"family":"Menon","given":"Ravi"},{"family":"Koecher","given":"Katie"},{"family":"Knights","given":"Dan"}],"issued":{"date-parts":[["2019",6,12]]}}}],"schema":"https://github.com/citation-style-language/schema/raw/master/csl-citation.json"} </w:instrText>
      </w:r>
      <w:r w:rsidRPr="65B1BFFF">
        <w:rPr>
          <w:sz w:val="22"/>
          <w:szCs w:val="22"/>
          <w:lang w:val="en"/>
        </w:rPr>
        <w:fldChar w:fldCharType="separate"/>
      </w:r>
      <w:r w:rsidR="00A019E3">
        <w:rPr>
          <w:sz w:val="22"/>
        </w:rPr>
        <w:t>(Johnson et al., 2019)</w:t>
      </w:r>
      <w:r w:rsidRPr="65B1BFFF">
        <w:rPr>
          <w:sz w:val="22"/>
          <w:szCs w:val="22"/>
          <w:lang w:val="en"/>
        </w:rPr>
        <w:fldChar w:fldCharType="end"/>
      </w:r>
      <w:r w:rsidRPr="65B1BFFF">
        <w:rPr>
          <w:sz w:val="22"/>
          <w:szCs w:val="22"/>
          <w:lang w:val="en"/>
        </w:rPr>
        <w:t xml:space="preserve">  </w:t>
      </w:r>
      <w:r w:rsidRPr="009578E2">
        <w:rPr>
          <w:sz w:val="22"/>
          <w:szCs w:val="22"/>
          <w:lang w:val="en"/>
        </w:rPr>
        <w:fldChar w:fldCharType="begin"/>
      </w:r>
      <w:r w:rsidRPr="009578E2">
        <w:rPr>
          <w:sz w:val="22"/>
          <w:szCs w:val="22"/>
          <w:lang w:val="en"/>
        </w:rPr>
        <w:instrText xml:space="preserve"> ADDIN ZOTERO_TEMP </w:instrText>
      </w:r>
      <w:r w:rsidR="00000000">
        <w:rPr>
          <w:sz w:val="22"/>
          <w:szCs w:val="22"/>
          <w:lang w:val="en"/>
        </w:rPr>
        <w:fldChar w:fldCharType="separate"/>
      </w:r>
      <w:r w:rsidRPr="009578E2">
        <w:rPr>
          <w:sz w:val="22"/>
          <w:szCs w:val="22"/>
        </w:rPr>
        <w:fldChar w:fldCharType="end"/>
      </w:r>
    </w:p>
    <w:p w14:paraId="34FBFA9B" w14:textId="7157D429" w:rsidR="007B4BDD" w:rsidRPr="009578E2" w:rsidRDefault="00461ABA" w:rsidP="000A51DB">
      <w:pPr>
        <w:pStyle w:val="Legend"/>
        <w:spacing w:before="0" w:line="480" w:lineRule="auto"/>
        <w:ind w:firstLine="720"/>
        <w:jc w:val="both"/>
        <w:rPr>
          <w:sz w:val="22"/>
          <w:szCs w:val="22"/>
          <w:lang w:val="en"/>
        </w:rPr>
      </w:pPr>
      <w:r w:rsidRPr="009578E2">
        <w:rPr>
          <w:sz w:val="22"/>
          <w:szCs w:val="22"/>
          <w:lang w:val="en"/>
        </w:rPr>
        <w:t>HCT begins with an intensive course of chemotherapy</w:t>
      </w:r>
      <w:r w:rsidR="00E32DB3" w:rsidRPr="009578E2">
        <w:rPr>
          <w:sz w:val="22"/>
          <w:szCs w:val="22"/>
          <w:lang w:val="en"/>
        </w:rPr>
        <w:t xml:space="preserve"> </w:t>
      </w:r>
      <w:r w:rsidR="007534E5" w:rsidRPr="009578E2">
        <w:rPr>
          <w:sz w:val="22"/>
          <w:szCs w:val="22"/>
          <w:lang w:val="en"/>
        </w:rPr>
        <w:t>that is intended to</w:t>
      </w:r>
      <w:r w:rsidRPr="009578E2">
        <w:rPr>
          <w:sz w:val="22"/>
          <w:szCs w:val="22"/>
          <w:lang w:val="en"/>
        </w:rPr>
        <w:t xml:space="preserve"> </w:t>
      </w:r>
      <w:r w:rsidR="00731FCB" w:rsidRPr="009578E2">
        <w:rPr>
          <w:sz w:val="22"/>
          <w:szCs w:val="22"/>
          <w:lang w:val="en"/>
        </w:rPr>
        <w:t>eliminate neoplastic</w:t>
      </w:r>
      <w:r w:rsidRPr="009578E2">
        <w:rPr>
          <w:sz w:val="22"/>
          <w:szCs w:val="22"/>
          <w:lang w:val="en"/>
        </w:rPr>
        <w:t xml:space="preserve"> cells</w:t>
      </w:r>
      <w:r w:rsidR="00731FCB" w:rsidRPr="009578E2">
        <w:rPr>
          <w:sz w:val="22"/>
          <w:szCs w:val="22"/>
          <w:lang w:val="en"/>
        </w:rPr>
        <w:t xml:space="preserve"> and clear a niche for the transplanted graft</w:t>
      </w:r>
      <w:r w:rsidR="00D579DF">
        <w:rPr>
          <w:sz w:val="22"/>
          <w:szCs w:val="22"/>
          <w:lang w:val="en"/>
        </w:rPr>
        <w:t>,</w:t>
      </w:r>
      <w:r w:rsidR="006C19FA" w:rsidRPr="009578E2">
        <w:rPr>
          <w:sz w:val="22"/>
          <w:szCs w:val="22"/>
          <w:lang w:val="en"/>
        </w:rPr>
        <w:t xml:space="preserve"> </w:t>
      </w:r>
      <w:r w:rsidR="007534E5" w:rsidRPr="009578E2">
        <w:rPr>
          <w:sz w:val="22"/>
          <w:szCs w:val="22"/>
          <w:lang w:val="en"/>
        </w:rPr>
        <w:t xml:space="preserve">but which can </w:t>
      </w:r>
      <w:r w:rsidRPr="009578E2">
        <w:rPr>
          <w:sz w:val="22"/>
          <w:szCs w:val="22"/>
          <w:lang w:val="en"/>
        </w:rPr>
        <w:t>also cause painful mouth and throat lesions</w:t>
      </w:r>
      <w:r w:rsidR="00A607A9">
        <w:rPr>
          <w:sz w:val="22"/>
          <w:szCs w:val="22"/>
          <w:lang w:val="en"/>
        </w:rPr>
        <w:t xml:space="preserve"> (mucositis)</w:t>
      </w:r>
      <w:r w:rsidRPr="009578E2">
        <w:rPr>
          <w:sz w:val="22"/>
          <w:szCs w:val="22"/>
          <w:lang w:val="en"/>
        </w:rPr>
        <w:t>, nausea, and poor appetite</w:t>
      </w:r>
      <w:r w:rsidR="006C19FA" w:rsidRPr="009578E2">
        <w:rPr>
          <w:sz w:val="22"/>
          <w:szCs w:val="22"/>
          <w:lang w:val="en"/>
        </w:rPr>
        <w:t>. Consequently, patients o</w:t>
      </w:r>
      <w:r w:rsidRPr="009578E2">
        <w:rPr>
          <w:sz w:val="22"/>
          <w:szCs w:val="22"/>
          <w:lang w:val="en"/>
        </w:rPr>
        <w:t>ften have a poor diet and lose weight</w:t>
      </w:r>
      <w:r w:rsidR="006C19FA" w:rsidRPr="009578E2">
        <w:rPr>
          <w:sz w:val="22"/>
          <w:szCs w:val="22"/>
          <w:lang w:val="en"/>
        </w:rPr>
        <w:t>, despite increased caloric needs</w:t>
      </w:r>
      <w:r w:rsidRPr="009578E2">
        <w:rPr>
          <w:sz w:val="22"/>
          <w:szCs w:val="22"/>
          <w:lang w:val="en"/>
        </w:rPr>
        <w:t>.</w:t>
      </w:r>
      <w:r w:rsidRPr="65B1BFFF">
        <w:rPr>
          <w:sz w:val="22"/>
          <w:szCs w:val="22"/>
          <w:lang w:val="en"/>
        </w:rPr>
        <w:fldChar w:fldCharType="begin"/>
      </w:r>
      <w:r w:rsidR="000A51DB">
        <w:rPr>
          <w:sz w:val="22"/>
          <w:szCs w:val="22"/>
          <w:lang w:val="en"/>
        </w:rPr>
        <w:instrText xml:space="preserve"> ADDIN ZOTERO_ITEM CSL_CITATION {"citationID":"a2FIVxz7","properties":{"formattedCitation":"(Andersen et al., 2020; de Defranchi et al., 2015)","plainCitation":"(Andersen et al., 2020; de Defranchi et al., 2015)","noteIndex":0},"citationItems":[{"id":3937,"uris":["http://zotero.org/groups/4675359/items/L8W8KI3U"],"itemData":{"id":3937,"type":"article-journal","abstract":"To describe the nutritional status in patients undergoing hematopoietic stem cell transplant (HSCT) in three different defined moments: at admission to the Bone Marrow Transplant Unit (BMTU), at discharge from the BMTU and at follow-up. We hypothesized that nutrition status declines during hospitalization and recovers at follow-up.","container-title":"Supportive Care in Cancer","DOI":"10.1007/s00520-014-2473-z","ISSN":"1433-7339","issue":"5","journalAbbreviation":"Support Care Cancer","language":"en","page":"1341-1347","source":"Springer Link","title":"Evolution of nutritional status in patients with autologous and allogeneic hematopoietic stem cell transplant","volume":"23","author":[{"family":"Defranchi","given":"Romina L. Barritta","non-dropping-particle":"de"},{"family":"Bordalejo","given":"Andrea"},{"family":"Cañueto","given":"Inés"},{"family":"Villar","given":"Angeles"},{"family":"Navarro","given":"Elizabet"}],"issued":{"date-parts":[["2015",5,1]]}}},{"id":3936,"uris":["http://zotero.org/groups/4675359/items/KV29S6KD"],"itemData":{"id":3936,"type":"article-journal","abstract":"PURPOSE: Enteral (EN) or parenteral nutrition (PN) is frequently required during allogeneic haematopoietic progenitor cell transplantation (HPCT), however there is limited consensus on the appropriate mode and timing of nutrition support commencement. This study aimed to investigate current nutrition support practices in Australian allogeneic transplant units and explore barriers and enablers to the use of EN and PN.\nMETHODS: All Australian adult allogeneic HPCT units were eligible to participate. A survey tool was developed, and phone interview with each unit dietitian was completed to explore current nutrition support and perceived barriers and enablers to provision of nutrition care.\nRESULTS: A total of 12 (100%) units agreed to participate. Six (50%) units reported using PN as standard care and six use EN routinely for one or more conditioning regimens. All units using EN place feeding tubes proactively with tolerance of EN reported at 50-95%. The most frequently reported barriers to the use of EN include perception of poor EN tolerance, medical team preference for PN, gastrointestinal symptoms and thrombocytopenia. Reported barriers to the use of PN include fluid overload, elevated liver enzymes, patient apprehension about PN commencement, medical team uncertainty if PN is required and patients approaching engraftment.\nCONCLUSION: There is wide variation in the mode and timing of nutrition support provided to patients undergoing allogeneic HPCT. Clinical guidelines should be updated to reflect recent findings on EN use and incorporate strategies to optimise EN tolerance. This will assist in standardising practice and facilitate evidence-based nutrition care.","container-title":"Supportive Care in Cancer: Official Journal of the Multinational Association of Supportive Care in Cancer","DOI":"10.1007/s00520-020-05397-x","ISSN":"1433-7339","issue":"11","journalAbbreviation":"Support Care Cancer","language":"eng","note":"PMID: 32152764","page":"5441-5447","source":"PubMed","title":"Nutrition support during allogeneic stem cell transplantation: evidence versus practice","title-short":"Nutrition support during allogeneic stem cell transplantation","volume":"28","author":[{"family":"Andersen","given":"Sarah"},{"family":"Banks","given":"Merrilyn"},{"family":"Brown","given":"Teresa"},{"family":"Weber","given":"Nicholas"},{"family":"Kennedy","given":"Glen"},{"family":"Bauer","given":"Judy"}],"issued":{"date-parts":[["2020",11]]}}}],"schema":"https://github.com/citation-style-language/schema/raw/master/csl-citation.json"} </w:instrText>
      </w:r>
      <w:r w:rsidRPr="65B1BFFF">
        <w:rPr>
          <w:sz w:val="22"/>
          <w:szCs w:val="22"/>
          <w:lang w:val="en"/>
        </w:rPr>
        <w:fldChar w:fldCharType="separate"/>
      </w:r>
      <w:r w:rsidR="00A019E3">
        <w:rPr>
          <w:sz w:val="22"/>
        </w:rPr>
        <w:t xml:space="preserve">(Andersen et al., 2020; de </w:t>
      </w:r>
      <w:proofErr w:type="spellStart"/>
      <w:r w:rsidR="00A019E3">
        <w:rPr>
          <w:sz w:val="22"/>
        </w:rPr>
        <w:t>Defranchi</w:t>
      </w:r>
      <w:proofErr w:type="spellEnd"/>
      <w:r w:rsidR="00A019E3">
        <w:rPr>
          <w:sz w:val="22"/>
        </w:rPr>
        <w:t xml:space="preserve"> et al., 2015)</w:t>
      </w:r>
      <w:r w:rsidRPr="65B1BFFF">
        <w:rPr>
          <w:sz w:val="22"/>
          <w:szCs w:val="22"/>
        </w:rPr>
        <w:fldChar w:fldCharType="end"/>
      </w:r>
      <w:r w:rsidRPr="009578E2">
        <w:rPr>
          <w:sz w:val="22"/>
          <w:szCs w:val="22"/>
          <w:lang w:val="en"/>
        </w:rPr>
        <w:t xml:space="preserve"> These symptoms often persist until the </w:t>
      </w:r>
      <w:r w:rsidR="004D7068" w:rsidRPr="009578E2">
        <w:rPr>
          <w:sz w:val="22"/>
          <w:szCs w:val="22"/>
          <w:lang w:val="en"/>
        </w:rPr>
        <w:t xml:space="preserve">graft is established in the </w:t>
      </w:r>
      <w:r w:rsidRPr="009578E2">
        <w:rPr>
          <w:sz w:val="22"/>
          <w:szCs w:val="22"/>
          <w:lang w:val="en"/>
        </w:rPr>
        <w:t xml:space="preserve">bone marrow </w:t>
      </w:r>
      <w:r w:rsidR="004D7068" w:rsidRPr="009578E2">
        <w:rPr>
          <w:sz w:val="22"/>
          <w:szCs w:val="22"/>
          <w:lang w:val="en"/>
        </w:rPr>
        <w:t xml:space="preserve">and </w:t>
      </w:r>
      <w:r w:rsidRPr="009578E2">
        <w:rPr>
          <w:sz w:val="22"/>
          <w:szCs w:val="22"/>
          <w:lang w:val="en"/>
        </w:rPr>
        <w:t xml:space="preserve">produces new neutrophils—observed in this cohort after a median of </w:t>
      </w:r>
      <w:r w:rsidRPr="009578E2">
        <w:rPr>
          <w:color w:val="FF0000"/>
          <w:sz w:val="22"/>
          <w:szCs w:val="22"/>
          <w:lang w:val="en"/>
        </w:rPr>
        <w:t>1</w:t>
      </w:r>
      <w:r w:rsidR="027160A4" w:rsidRPr="009578E2">
        <w:rPr>
          <w:color w:val="FF0000"/>
          <w:sz w:val="22"/>
          <w:szCs w:val="22"/>
          <w:lang w:val="en"/>
        </w:rPr>
        <w:t>2</w:t>
      </w:r>
      <w:r w:rsidRPr="009578E2">
        <w:rPr>
          <w:color w:val="FF0000"/>
          <w:sz w:val="22"/>
          <w:szCs w:val="22"/>
          <w:lang w:val="en"/>
        </w:rPr>
        <w:t xml:space="preserve"> </w:t>
      </w:r>
      <w:r w:rsidRPr="009578E2">
        <w:rPr>
          <w:sz w:val="22"/>
          <w:szCs w:val="22"/>
          <w:lang w:val="en"/>
        </w:rPr>
        <w:t xml:space="preserve">days (range </w:t>
      </w:r>
      <w:r w:rsidRPr="009578E2">
        <w:rPr>
          <w:color w:val="FF0000"/>
          <w:sz w:val="22"/>
          <w:szCs w:val="22"/>
          <w:lang w:val="en"/>
        </w:rPr>
        <w:t>8-37</w:t>
      </w:r>
      <w:r w:rsidRPr="65B1BFFF">
        <w:rPr>
          <w:sz w:val="22"/>
          <w:szCs w:val="22"/>
          <w:lang w:val="en"/>
        </w:rPr>
        <w:t>).</w:t>
      </w:r>
      <w:r w:rsidRPr="009578E2">
        <w:rPr>
          <w:sz w:val="22"/>
          <w:szCs w:val="22"/>
          <w:lang w:val="en"/>
        </w:rPr>
        <w:t xml:space="preserve"> The </w:t>
      </w:r>
      <w:r w:rsidR="007864D0">
        <w:rPr>
          <w:sz w:val="22"/>
          <w:szCs w:val="22"/>
          <w:lang w:val="en"/>
        </w:rPr>
        <w:t>severe degree of nutritional</w:t>
      </w:r>
      <w:r w:rsidRPr="009578E2">
        <w:rPr>
          <w:sz w:val="22"/>
          <w:szCs w:val="22"/>
          <w:lang w:val="en"/>
        </w:rPr>
        <w:t xml:space="preserve"> perturb</w:t>
      </w:r>
      <w:r w:rsidR="007864D0">
        <w:rPr>
          <w:sz w:val="22"/>
          <w:szCs w:val="22"/>
          <w:lang w:val="en"/>
        </w:rPr>
        <w:t>ation is underscored by the observation that</w:t>
      </w:r>
      <w:r w:rsidRPr="009578E2">
        <w:rPr>
          <w:sz w:val="22"/>
          <w:szCs w:val="22"/>
          <w:lang w:val="en"/>
        </w:rPr>
        <w:t xml:space="preserve"> </w:t>
      </w:r>
      <w:r w:rsidRPr="009578E2">
        <w:rPr>
          <w:color w:val="FF0000"/>
          <w:sz w:val="22"/>
          <w:szCs w:val="22"/>
          <w:lang w:val="en"/>
        </w:rPr>
        <w:t xml:space="preserve">15 </w:t>
      </w:r>
      <w:r w:rsidRPr="009578E2">
        <w:rPr>
          <w:sz w:val="22"/>
          <w:szCs w:val="22"/>
          <w:lang w:val="en"/>
        </w:rPr>
        <w:t xml:space="preserve">patients had such low dietary intake that they required nutrition support, either via intravenous infusion (total parenteral nutrition, TPN, n = </w:t>
      </w:r>
      <w:r w:rsidR="10CB44E6" w:rsidRPr="009578E2">
        <w:rPr>
          <w:color w:val="FF0000"/>
          <w:sz w:val="22"/>
          <w:szCs w:val="22"/>
          <w:lang w:val="en"/>
        </w:rPr>
        <w:t>23</w:t>
      </w:r>
      <w:r w:rsidRPr="009578E2">
        <w:rPr>
          <w:color w:val="FF0000"/>
          <w:sz w:val="22"/>
          <w:szCs w:val="22"/>
          <w:lang w:val="en"/>
        </w:rPr>
        <w:t xml:space="preserve"> </w:t>
      </w:r>
      <w:r w:rsidRPr="009578E2">
        <w:rPr>
          <w:sz w:val="22"/>
          <w:szCs w:val="22"/>
          <w:lang w:val="en"/>
        </w:rPr>
        <w:t xml:space="preserve">for a median of </w:t>
      </w:r>
      <w:r w:rsidRPr="009578E2">
        <w:rPr>
          <w:color w:val="FF0000"/>
          <w:sz w:val="22"/>
          <w:szCs w:val="22"/>
          <w:lang w:val="en"/>
        </w:rPr>
        <w:t>1</w:t>
      </w:r>
      <w:r w:rsidR="41F400A3" w:rsidRPr="009578E2">
        <w:rPr>
          <w:color w:val="FF0000"/>
          <w:sz w:val="22"/>
          <w:szCs w:val="22"/>
          <w:lang w:val="en"/>
        </w:rPr>
        <w:t>1</w:t>
      </w:r>
      <w:r w:rsidRPr="009578E2">
        <w:rPr>
          <w:color w:val="FF0000"/>
          <w:sz w:val="22"/>
          <w:szCs w:val="22"/>
          <w:lang w:val="en"/>
        </w:rPr>
        <w:t xml:space="preserve"> </w:t>
      </w:r>
      <w:r w:rsidRPr="009578E2">
        <w:rPr>
          <w:sz w:val="22"/>
          <w:szCs w:val="22"/>
          <w:lang w:val="en"/>
        </w:rPr>
        <w:t xml:space="preserve">days, range </w:t>
      </w:r>
      <w:r w:rsidR="1CB3D9EC" w:rsidRPr="009578E2">
        <w:rPr>
          <w:color w:val="FF0000"/>
          <w:sz w:val="22"/>
          <w:szCs w:val="22"/>
          <w:lang w:val="en"/>
        </w:rPr>
        <w:t>2</w:t>
      </w:r>
      <w:r w:rsidRPr="009578E2">
        <w:rPr>
          <w:color w:val="FF0000"/>
          <w:sz w:val="22"/>
          <w:szCs w:val="22"/>
          <w:lang w:val="en"/>
        </w:rPr>
        <w:t>-</w:t>
      </w:r>
      <w:r w:rsidR="2463F4AE" w:rsidRPr="009578E2">
        <w:rPr>
          <w:color w:val="FF0000"/>
          <w:sz w:val="22"/>
          <w:szCs w:val="22"/>
          <w:lang w:val="en"/>
        </w:rPr>
        <w:t>63</w:t>
      </w:r>
      <w:r w:rsidRPr="009578E2">
        <w:rPr>
          <w:sz w:val="22"/>
          <w:szCs w:val="22"/>
          <w:lang w:val="en"/>
        </w:rPr>
        <w:t xml:space="preserve">) or a nasogastric tube (enteral nutrition, </w:t>
      </w:r>
      <w:proofErr w:type="gramStart"/>
      <w:r w:rsidRPr="009578E2">
        <w:rPr>
          <w:sz w:val="22"/>
          <w:szCs w:val="22"/>
          <w:lang w:val="en"/>
        </w:rPr>
        <w:t>EN,  n</w:t>
      </w:r>
      <w:proofErr w:type="gramEnd"/>
      <w:r w:rsidRPr="009578E2">
        <w:rPr>
          <w:sz w:val="22"/>
          <w:szCs w:val="22"/>
          <w:lang w:val="en"/>
        </w:rPr>
        <w:t xml:space="preserve"> = </w:t>
      </w:r>
      <w:r w:rsidR="778A180F" w:rsidRPr="009578E2">
        <w:rPr>
          <w:color w:val="FF0000"/>
          <w:sz w:val="22"/>
          <w:szCs w:val="22"/>
          <w:lang w:val="en"/>
        </w:rPr>
        <w:t>5</w:t>
      </w:r>
      <w:r w:rsidRPr="009578E2">
        <w:rPr>
          <w:sz w:val="22"/>
          <w:szCs w:val="22"/>
          <w:lang w:val="en"/>
        </w:rPr>
        <w:t xml:space="preserve"> for a median of </w:t>
      </w:r>
      <w:r w:rsidR="4CFB0AA7" w:rsidRPr="009578E2">
        <w:rPr>
          <w:color w:val="FF0000"/>
          <w:sz w:val="22"/>
          <w:szCs w:val="22"/>
          <w:lang w:val="en"/>
        </w:rPr>
        <w:t>76</w:t>
      </w:r>
      <w:r w:rsidRPr="009578E2">
        <w:rPr>
          <w:color w:val="FF0000"/>
          <w:sz w:val="22"/>
          <w:szCs w:val="22"/>
          <w:lang w:val="en"/>
        </w:rPr>
        <w:t xml:space="preserve"> </w:t>
      </w:r>
      <w:r w:rsidRPr="009578E2">
        <w:rPr>
          <w:sz w:val="22"/>
          <w:szCs w:val="22"/>
          <w:lang w:val="en"/>
        </w:rPr>
        <w:t xml:space="preserve">days, range </w:t>
      </w:r>
      <w:r w:rsidR="11CEE0EF" w:rsidRPr="009578E2">
        <w:rPr>
          <w:color w:val="FF0000"/>
          <w:sz w:val="22"/>
          <w:szCs w:val="22"/>
          <w:lang w:val="en"/>
        </w:rPr>
        <w:t>5</w:t>
      </w:r>
      <w:r w:rsidRPr="009578E2">
        <w:rPr>
          <w:color w:val="FF0000"/>
          <w:sz w:val="22"/>
          <w:szCs w:val="22"/>
          <w:lang w:val="en"/>
        </w:rPr>
        <w:t>-</w:t>
      </w:r>
      <w:r w:rsidR="571398C0" w:rsidRPr="009578E2">
        <w:rPr>
          <w:color w:val="FF0000"/>
          <w:sz w:val="22"/>
          <w:szCs w:val="22"/>
          <w:lang w:val="en"/>
        </w:rPr>
        <w:t>156</w:t>
      </w:r>
      <w:r w:rsidRPr="009578E2">
        <w:rPr>
          <w:sz w:val="22"/>
          <w:szCs w:val="22"/>
          <w:lang w:val="en"/>
        </w:rPr>
        <w:t>)</w:t>
      </w:r>
      <w:r w:rsidR="009C01F1">
        <w:rPr>
          <w:sz w:val="22"/>
          <w:szCs w:val="22"/>
          <w:lang w:val="en"/>
        </w:rPr>
        <w:t xml:space="preserve">. </w:t>
      </w:r>
      <w:commentRangeStart w:id="93"/>
      <w:r w:rsidR="009C01F1">
        <w:rPr>
          <w:sz w:val="22"/>
          <w:szCs w:val="22"/>
          <w:lang w:val="en"/>
        </w:rPr>
        <w:t xml:space="preserve">Moreover, the </w:t>
      </w:r>
      <w:r w:rsidR="007D461D" w:rsidRPr="009578E2">
        <w:rPr>
          <w:sz w:val="22"/>
          <w:szCs w:val="22"/>
          <w:lang w:val="en"/>
        </w:rPr>
        <w:t>most frequently consumed single food item across all recorded meals was “fruit smoothies”</w:t>
      </w:r>
      <w:commentRangeEnd w:id="93"/>
      <w:r>
        <w:rPr>
          <w:rStyle w:val="CommentReference"/>
        </w:rPr>
        <w:commentReference w:id="93"/>
      </w:r>
      <w:r w:rsidR="007D461D" w:rsidRPr="009578E2">
        <w:rPr>
          <w:sz w:val="22"/>
          <w:szCs w:val="22"/>
          <w:lang w:val="en"/>
        </w:rPr>
        <w:t xml:space="preserve"> (</w:t>
      </w:r>
      <w:r w:rsidR="007D461D" w:rsidRPr="009578E2">
        <w:rPr>
          <w:b/>
          <w:sz w:val="22"/>
          <w:szCs w:val="22"/>
          <w:lang w:val="en"/>
        </w:rPr>
        <w:t>Fig. 1A</w:t>
      </w:r>
      <w:r w:rsidR="007D461D" w:rsidRPr="009578E2">
        <w:rPr>
          <w:sz w:val="22"/>
          <w:szCs w:val="22"/>
          <w:lang w:val="en"/>
        </w:rPr>
        <w:t>), presumably due to the simplicity of its consumption</w:t>
      </w:r>
      <w:r w:rsidR="00927770">
        <w:rPr>
          <w:sz w:val="22"/>
          <w:szCs w:val="22"/>
          <w:lang w:val="en"/>
        </w:rPr>
        <w:t xml:space="preserve"> and the clinical practice pattern of recommending </w:t>
      </w:r>
      <w:r w:rsidR="0036496B">
        <w:rPr>
          <w:sz w:val="22"/>
          <w:szCs w:val="22"/>
          <w:lang w:val="en"/>
        </w:rPr>
        <w:t xml:space="preserve">them, along with </w:t>
      </w:r>
      <w:r w:rsidR="00927770">
        <w:rPr>
          <w:sz w:val="22"/>
          <w:szCs w:val="22"/>
          <w:lang w:val="en"/>
        </w:rPr>
        <w:t xml:space="preserve">liquid nutrition </w:t>
      </w:r>
      <w:r w:rsidR="0036496B">
        <w:rPr>
          <w:sz w:val="22"/>
          <w:szCs w:val="22"/>
          <w:lang w:val="en"/>
        </w:rPr>
        <w:t>supplements (</w:t>
      </w:r>
      <w:proofErr w:type="gramStart"/>
      <w:r w:rsidR="0036496B">
        <w:rPr>
          <w:sz w:val="22"/>
          <w:szCs w:val="22"/>
          <w:lang w:val="en"/>
        </w:rPr>
        <w:t>e.g.</w:t>
      </w:r>
      <w:proofErr w:type="gramEnd"/>
      <w:r w:rsidR="0036496B">
        <w:rPr>
          <w:sz w:val="22"/>
          <w:szCs w:val="22"/>
          <w:lang w:val="en"/>
        </w:rPr>
        <w:t xml:space="preserve"> Boost, Ensure) in the setting of malnourishment and mucositis</w:t>
      </w:r>
      <w:r w:rsidR="002935CB" w:rsidRPr="009578E2">
        <w:rPr>
          <w:sz w:val="22"/>
          <w:szCs w:val="22"/>
          <w:lang w:val="en"/>
        </w:rPr>
        <w:t>.</w:t>
      </w:r>
    </w:p>
    <w:p w14:paraId="5B6B2208" w14:textId="6DA42F46" w:rsidR="007B4BDD" w:rsidRPr="009578E2" w:rsidRDefault="00461ABA" w:rsidP="000A51DB">
      <w:pPr>
        <w:pStyle w:val="Legend"/>
        <w:spacing w:before="0" w:line="480" w:lineRule="auto"/>
        <w:ind w:firstLine="720"/>
        <w:jc w:val="both"/>
        <w:rPr>
          <w:sz w:val="22"/>
          <w:szCs w:val="22"/>
          <w:lang w:val="en"/>
        </w:rPr>
      </w:pPr>
      <w:r w:rsidRPr="65B1BFFF">
        <w:rPr>
          <w:sz w:val="22"/>
          <w:szCs w:val="22"/>
          <w:lang w:val="en"/>
        </w:rPr>
        <w:t xml:space="preserve">To visualize the high-dimensional dietary dataset, we applied the </w:t>
      </w:r>
      <w:proofErr w:type="spellStart"/>
      <w:r w:rsidRPr="65B1BFFF">
        <w:rPr>
          <w:sz w:val="22"/>
          <w:szCs w:val="22"/>
          <w:lang w:val="en"/>
        </w:rPr>
        <w:t>TaxUMAP</w:t>
      </w:r>
      <w:proofErr w:type="spellEnd"/>
      <w:r w:rsidRPr="65B1BFFF">
        <w:rPr>
          <w:sz w:val="22"/>
          <w:szCs w:val="22"/>
          <w:lang w:val="en"/>
        </w:rPr>
        <w:t xml:space="preserve"> algorithm, a modification of UMAP that takes </w:t>
      </w:r>
      <w:r w:rsidR="00D96E3C" w:rsidRPr="65B1BFFF">
        <w:rPr>
          <w:sz w:val="22"/>
          <w:szCs w:val="22"/>
          <w:lang w:val="en"/>
        </w:rPr>
        <w:t xml:space="preserve">into account </w:t>
      </w:r>
      <w:r w:rsidR="0024438F" w:rsidRPr="65B1BFFF">
        <w:rPr>
          <w:sz w:val="22"/>
          <w:szCs w:val="22"/>
          <w:lang w:val="en"/>
        </w:rPr>
        <w:t xml:space="preserve">the </w:t>
      </w:r>
      <w:r w:rsidRPr="65B1BFFF">
        <w:rPr>
          <w:sz w:val="22"/>
          <w:szCs w:val="22"/>
          <w:lang w:val="en"/>
        </w:rPr>
        <w:t>taxonomic relationships between features</w:t>
      </w:r>
      <w:r w:rsidR="0024438F" w:rsidRPr="65B1BFFF">
        <w:rPr>
          <w:sz w:val="22"/>
          <w:szCs w:val="22"/>
          <w:lang w:val="en"/>
        </w:rPr>
        <w:t xml:space="preserve">, which in this case were the </w:t>
      </w:r>
      <w:r w:rsidRPr="65B1BFFF">
        <w:rPr>
          <w:sz w:val="22"/>
          <w:szCs w:val="22"/>
          <w:lang w:val="en"/>
        </w:rPr>
        <w:t>food</w:t>
      </w:r>
      <w:r w:rsidR="009571F0" w:rsidRPr="65B1BFFF">
        <w:rPr>
          <w:sz w:val="22"/>
          <w:szCs w:val="22"/>
          <w:lang w:val="en"/>
        </w:rPr>
        <w:t xml:space="preserve">-group </w:t>
      </w:r>
      <w:r w:rsidRPr="65B1BFFF">
        <w:rPr>
          <w:sz w:val="22"/>
          <w:szCs w:val="22"/>
          <w:lang w:val="en"/>
        </w:rPr>
        <w:t>items</w:t>
      </w:r>
      <w:r w:rsidR="0024438F" w:rsidRPr="65B1BFFF">
        <w:rPr>
          <w:sz w:val="22"/>
          <w:szCs w:val="22"/>
          <w:lang w:val="en"/>
        </w:rPr>
        <w:t xml:space="preserve"> </w:t>
      </w:r>
      <w:r w:rsidRPr="65B1BFFF">
        <w:rPr>
          <w:sz w:val="22"/>
          <w:szCs w:val="22"/>
          <w:lang w:val="en"/>
        </w:rPr>
        <w:t>(</w:t>
      </w:r>
      <w:r w:rsidRPr="65B1BFFF">
        <w:rPr>
          <w:b/>
          <w:bCs/>
          <w:sz w:val="22"/>
          <w:szCs w:val="22"/>
          <w:lang w:val="en"/>
        </w:rPr>
        <w:t>Fig. 1</w:t>
      </w:r>
      <w:r w:rsidR="009847BE" w:rsidRPr="65B1BFFF">
        <w:rPr>
          <w:b/>
          <w:bCs/>
          <w:sz w:val="22"/>
          <w:szCs w:val="22"/>
          <w:lang w:val="en"/>
        </w:rPr>
        <w:t>C</w:t>
      </w:r>
      <w:r w:rsidRPr="65B1BFFF">
        <w:rPr>
          <w:b/>
          <w:bCs/>
          <w:sz w:val="22"/>
          <w:szCs w:val="22"/>
          <w:lang w:val="en"/>
        </w:rPr>
        <w:t>-</w:t>
      </w:r>
      <w:r w:rsidR="009847BE" w:rsidRPr="65B1BFFF">
        <w:rPr>
          <w:b/>
          <w:bCs/>
          <w:sz w:val="22"/>
          <w:szCs w:val="22"/>
          <w:lang w:val="en"/>
        </w:rPr>
        <w:t>F</w:t>
      </w:r>
      <w:r w:rsidRPr="65B1BFFF">
        <w:rPr>
          <w:sz w:val="22"/>
          <w:szCs w:val="22"/>
          <w:lang w:val="en"/>
        </w:rPr>
        <w:t>).</w:t>
      </w:r>
      <w:r w:rsidRPr="65B1BFFF">
        <w:rPr>
          <w:sz w:val="22"/>
          <w:szCs w:val="22"/>
          <w:lang w:val="en"/>
        </w:rPr>
        <w:fldChar w:fldCharType="begin"/>
      </w:r>
      <w:r w:rsidR="000A51DB">
        <w:rPr>
          <w:sz w:val="22"/>
          <w:szCs w:val="22"/>
          <w:lang w:val="en"/>
        </w:rPr>
        <w:instrText xml:space="preserve"> ADDIN ZOTERO_ITEM CSL_CITATION {"citationID":"RX5nohsI","properties":{"formattedCitation":"(Schluter et al., 2023)","plainCitation":"(Schluter et al., 2023)","noteIndex":0},"citationItems":[{"id":4691,"uris":["http://zotero.org/groups/4675359/items/CHWBTYDL","http://zotero.org/groups/4675359/items/78N5L2YR"],"itemData":{"id":4691,"type":"article-journal","abstract":"Longitudinal microbiome data provide valuable insight into disease states and clinical responses, but they are challenging to mine and view collectively. To address these limitations, we present TaxUMAP, a taxonomically informed visualization for displaying microbiome states in large clinical microbiome datasets. We used TaxUMAP to chart a microbiome atlas of 1,870 patients with cancer during therapy-induced perturbations. Bacterial density and diversity were positively associated, but the trend was reversed in liquid stool. Low-diversity states (dominations) remained stable after antibiotic treatment, and diverse communities had a broader range of antimicrobial resistance genes than dominations. When examining microbiome states associated with risk for bacteremia, TaxUMAP revealed that certain Klebsiella species were associated with lower risk for bacteremia localize in a region of the atlas that is depleted in high-risk enterobacteria. This indicated a competitive interaction that was validated experimentally. Thus, TaxUMAP can chart comprehensive longitudinal microbiome datasets, enabling insights into microbiome effects on human health.","container-title":"Cell Host &amp; Microbe","DOI":"10.1016/j.chom.2023.05.027","ISSN":"1931-3128","issue":"7","journalAbbreviation":"Cell Host &amp; Microbe","language":"en","page":"1126-1139.e6","source":"ScienceDirect","title":"The TaxUMAP atlas: Efficient display of large clinical microbiome data reveals ecological competition in protection against bacteremia","title-short":"The TaxUMAP atlas","volume":"31","author":[{"family":"Schluter","given":"Jonas"},{"family":"Djukovic","given":"Ana"},{"family":"Taylor","given":"Bradford P."},{"family":"Yan","given":"Jinyuan"},{"family":"Duan","given":"Caichen"},{"family":"Hussey","given":"Grant A."},{"family":"Liao","given":"Chen"},{"family":"Sharma","given":"Sneh"},{"family":"Fontana","given":"Emily"},{"family":"Amoretti","given":"Luigi A."},{"family":"Wright","given":"Roberta J."},{"family":"Dai","given":"Anqi"},{"family":"Peled","given":"Jonathan U."},{"family":"Taur","given":"Ying"},{"family":"Perales","given":"Miguel-Angel"},{"family":"Siranosian","given":"Benjamin A."},{"family":"Bhatt","given":"Ami S."},{"family":"Brink","given":"Marcel R. M.","non-dropping-particle":"van den"},{"family":"Pamer","given":"Eric G."},{"family":"Xavier","given":"Joao B."}],"issued":{"date-parts":[["2023",7,12]]}}}],"schema":"https://github.com/citation-style-language/schema/raw/master/csl-citation.json"} </w:instrText>
      </w:r>
      <w:r w:rsidRPr="65B1BFFF">
        <w:rPr>
          <w:sz w:val="22"/>
          <w:szCs w:val="22"/>
          <w:lang w:val="en"/>
        </w:rPr>
        <w:fldChar w:fldCharType="separate"/>
      </w:r>
      <w:r w:rsidR="00A019E3">
        <w:rPr>
          <w:sz w:val="22"/>
        </w:rPr>
        <w:t>(Schluter et al., 2023)</w:t>
      </w:r>
      <w:r w:rsidRPr="65B1BFFF">
        <w:rPr>
          <w:sz w:val="22"/>
          <w:szCs w:val="22"/>
          <w:lang w:val="en"/>
        </w:rPr>
        <w:fldChar w:fldCharType="end"/>
      </w:r>
      <w:r w:rsidRPr="65B1BFFF">
        <w:rPr>
          <w:sz w:val="22"/>
          <w:szCs w:val="22"/>
          <w:lang w:val="en"/>
        </w:rPr>
        <w:fldChar w:fldCharType="begin"/>
      </w:r>
      <w:r w:rsidR="000A51DB">
        <w:rPr>
          <w:sz w:val="22"/>
          <w:szCs w:val="22"/>
          <w:lang w:val="en"/>
        </w:rPr>
        <w:instrText xml:space="preserve"> ADDIN ZOTERO_ITEM CSL_CITATION {"citationID":"t1fybNX5","properties":{"formattedCitation":"({\\i{}43})","plainCitation":"(43)","dontUpdate":true,"noteIndex":0},"citationItems":[{"id":"GrtIBP6g/7meZosOV","uris":["http://zotero.org/groups/4675359/items/87F7VXFI"],"itemData":{"id":3716,"type":"article","abstract":"The microbiome is associated with health and disease, but causal effects are hard to quantify— especially in humans where controlled experiments are nearly impossible. Akin to natural experiments, closely monitored patients offer an alternative to characterize microbiome effects. We present TaxUMAP, a taxonomically-informed visualization method to effectively display diverse microbiome states. TaxUMAP charts a microbiome atlas from 1,870 cancer patients as they progress through therapy-induced perturbations, and quantifies the microbiome contribution to patients’ risk for life-threatening bacteremia. We find that the lowest diversity states (gut dominations) that follow antibiotic treatments are stable, and that diverse communities harbor more diverse antimicrobial resistance genes than dominations. We reveal that certain Klebsiella species are associated with reduced risk for bacteremia, an effect driven by bacterial competition that we validate experimentally in vitro and in vivo. TaxUMAP effectively maps longitudinal microbiome data that can facilitate research into causal microbiome effects on human health.\nHIGHLIGHTSTaxUMAP charts an atlas of patients’ microbiome states and their clinical context to reveal new causal effects.Antibiotics deplete the biodiversity and reduce the number of different antimicrobial resistance genes in the gut microbiome.Certain Klebsiella species are associated with lower risk of bacteremia by other gut-borne pathogens.These Klebsiella outcompete other gram-negative pathogens in vivo.","DOI":"10.1101/2022.09.27.509746","language":"en","license":"© 2022, Posted by Cold Spring Harbor Laboratory. The copyright holder for this pre-print is the author. All rights reserved. The material may not be redistributed, re-used or adapted without the author's permission.","note":"page: 2022.09.27.509746\nsection: New Results","publisher":"bioRxiv","source":"bioRxiv","title":"The TaxUMAP atlas: efficient display of large clinical microbiome data reveals ecological competition involved in protection against bacteremia","title-short":"The TaxUMAP atlas","URL":"https://www.biorxiv.org/content/10.1101/2022.09.27.509746v1","author":[{"family":"Schluter","given":"Jonas"},{"family":"Djukovic","given":"Ana"},{"family":"Taylor","given":"Bradford P."},{"family":"Yan","given":"Jinyuan"},{"family":"Duan","given":"Caichen"},{"family":"Hussey","given":"Grant A."},{"family":"Liao","given":"Chen"},{"family":"Sharma","given":"Sneh"},{"family":"Fontana","given":"Emily"},{"family":"Amoretti","given":"Luigi A."},{"family":"Wright","given":"Roberta J."},{"family":"Dai","given":"Anqi"},{"family":"Peled","given":"Jonathan U."},{"family":"Taur","given":"Ying"},{"family":"Perales","given":"Miguel-Angel"},{"family":"Siranosian","given":"Benjamin A."},{"family":"Bhatt","given":"Ami S."},{"family":"Brink","given":"Marcel R. M.","dropping-particle":"van den"},{"family":"Pamer","given":"Eric G."},{"family":"Xavier","given":"Joao B."}],"accessed":{"date-parts":[["2022",10,21]]},"issued":{"date-parts":[["2022",9,28]]}}},{"id":4691,"uris":["http://zotero.org/groups/4675359/items/CHWBTYDL","http://zotero.org/groups/4675359/items/78N5L2YR"],"itemData":{"id":4691,"type":"article-journal","abstract":"Longitudinal microbiome data provide valuable insight into disease states and clinical responses, but they are challenging to mine and view collectively. To address these limitations, we present TaxUMAP, a taxonomically informed visualization for displaying microbiome states in large clinical microbiome datasets. We used TaxUMAP to chart a microbiome atlas of 1,870 patients with cancer during therapy-induced perturbations. Bacterial density and diversity were positively associated, but the trend was reversed in liquid stool. Low-diversity states (dominations) remained stable after antibiotic treatment, and diverse communities had a broader range of antimicrobial resistance genes than dominations. When examining microbiome states associated with risk for bacteremia, TaxUMAP revealed that certain Klebsiella species were associated with lower risk for bacteremia localize in a region of the atlas that is depleted in high-risk enterobacteria. This indicated a competitive interaction that was validated experimentally. Thus, TaxUMAP can chart comprehensive longitudinal microbiome datasets, enabling insights into microbiome effects on human health.","container-title":"Cell Host &amp; Microbe","DOI":"10.1016/j.chom.2023.05.027","ISSN":"1931-3128","issue":"7","journalAbbreviation":"Cell Host &amp; Microbe","language":"en","page":"1126-1139.e6","source":"ScienceDirect","title":"The TaxUMAP atlas: Efficient display of large clinical microbiome data reveals ecological competition in protection against bacteremia","title-short":"The TaxUMAP atlas","volume":"31","author":[{"family":"Schluter","given":"Jonas"},{"family":"Djukovic","given":"Ana"},{"family":"Taylor","given":"Bradford P."},{"family":"Yan","given":"Jinyuan"},{"family":"Duan","given":"Caichen"},{"family":"Hussey","given":"Grant A."},{"family":"Liao","given":"Chen"},{"family":"Sharma","given":"Sneh"},{"family":"Fontana","given":"Emily"},{"family":"Amoretti","given":"Luigi A."},{"family":"Wright","given":"Roberta J."},{"family":"Dai","given":"Anqi"},{"family":"Peled","given":"Jonathan U."},{"family":"Taur","given":"Ying"},{"family":"Perales","given":"Miguel-Angel"},{"family":"Siranosian","given":"Benjamin A."},{"family":"Bhatt","given":"Ami S."},{"family":"Brink","given":"Marcel R. M.","non-dropping-particle":"van den"},{"family":"Pamer","given":"Eric G."},{"family":"Xavier","given":"Joao B."}],"issued":{"date-parts":[["2023",7,12]]}}}],"schema":"https://github.com/citation-style-language/schema/raw/master/csl-citation.json"} </w:instrText>
      </w:r>
      <w:r w:rsidR="00000000">
        <w:rPr>
          <w:sz w:val="22"/>
          <w:szCs w:val="22"/>
          <w:lang w:val="en"/>
        </w:rPr>
        <w:fldChar w:fldCharType="separate"/>
      </w:r>
      <w:r w:rsidRPr="65B1BFFF">
        <w:rPr>
          <w:sz w:val="22"/>
          <w:szCs w:val="22"/>
        </w:rPr>
        <w:fldChar w:fldCharType="end"/>
      </w:r>
      <w:r w:rsidR="00EE6BF1" w:rsidRPr="65B1BFFF">
        <w:rPr>
          <w:sz w:val="22"/>
          <w:szCs w:val="22"/>
          <w:lang w:val="en"/>
        </w:rPr>
        <w:t xml:space="preserve"> </w:t>
      </w:r>
      <w:r w:rsidRPr="65B1BFFF">
        <w:rPr>
          <w:sz w:val="22"/>
          <w:szCs w:val="22"/>
          <w:lang w:val="en"/>
        </w:rPr>
        <w:t xml:space="preserve">Each point represents one patient’s </w:t>
      </w:r>
      <w:del w:id="95" w:author="Schluter, Jonas" w:date="2023-08-28T15:58:00Z">
        <w:r w:rsidRPr="65B1BFFF" w:rsidDel="00890155">
          <w:rPr>
            <w:sz w:val="22"/>
            <w:szCs w:val="22"/>
            <w:lang w:val="en"/>
          </w:rPr>
          <w:delText xml:space="preserve">aggregated </w:delText>
        </w:r>
      </w:del>
      <w:r w:rsidRPr="65B1BFFF">
        <w:rPr>
          <w:sz w:val="22"/>
          <w:szCs w:val="22"/>
          <w:lang w:val="en"/>
        </w:rPr>
        <w:t xml:space="preserve">food consumption on a single day. We color-coded dietary records by the most abundant food </w:t>
      </w:r>
      <w:r w:rsidR="009A10FB">
        <w:rPr>
          <w:sz w:val="22"/>
          <w:szCs w:val="22"/>
          <w:lang w:val="en"/>
        </w:rPr>
        <w:t xml:space="preserve">group </w:t>
      </w:r>
      <w:r w:rsidRPr="65B1BFFF">
        <w:rPr>
          <w:sz w:val="22"/>
          <w:szCs w:val="22"/>
          <w:lang w:val="en"/>
        </w:rPr>
        <w:t>consumed (based on imputed dehydrated mass) to reveal global patterns in consumption of meals</w:t>
      </w:r>
      <w:r w:rsidR="0099065B" w:rsidRPr="65B1BFFF">
        <w:rPr>
          <w:sz w:val="22"/>
          <w:szCs w:val="22"/>
          <w:lang w:val="en"/>
        </w:rPr>
        <w:t xml:space="preserve"> dominated by certain high-level food groupings</w:t>
      </w:r>
      <w:r w:rsidRPr="65B1BFFF">
        <w:rPr>
          <w:sz w:val="22"/>
          <w:szCs w:val="22"/>
          <w:lang w:val="en"/>
        </w:rPr>
        <w:t xml:space="preserve"> (</w:t>
      </w:r>
      <w:r w:rsidRPr="65B1BFFF">
        <w:rPr>
          <w:b/>
          <w:bCs/>
          <w:sz w:val="22"/>
          <w:szCs w:val="22"/>
          <w:lang w:val="en"/>
        </w:rPr>
        <w:t>Fig. 1</w:t>
      </w:r>
      <w:r w:rsidR="00B63291" w:rsidRPr="65B1BFFF">
        <w:rPr>
          <w:b/>
          <w:bCs/>
          <w:sz w:val="22"/>
          <w:szCs w:val="22"/>
          <w:lang w:val="en"/>
        </w:rPr>
        <w:t>C</w:t>
      </w:r>
      <w:r w:rsidRPr="65B1BFFF">
        <w:rPr>
          <w:sz w:val="22"/>
          <w:szCs w:val="22"/>
          <w:lang w:val="en"/>
        </w:rPr>
        <w:t xml:space="preserve">).  Gradients across the dietary </w:t>
      </w:r>
      <w:proofErr w:type="spellStart"/>
      <w:r w:rsidRPr="65B1BFFF">
        <w:rPr>
          <w:sz w:val="22"/>
          <w:szCs w:val="22"/>
          <w:lang w:val="en"/>
        </w:rPr>
        <w:t>TaxUMAP</w:t>
      </w:r>
      <w:proofErr w:type="spellEnd"/>
      <w:r w:rsidRPr="65B1BFFF">
        <w:rPr>
          <w:sz w:val="22"/>
          <w:szCs w:val="22"/>
          <w:lang w:val="en"/>
        </w:rPr>
        <w:t xml:space="preserve"> space were evident for total daily caloric intake (</w:t>
      </w:r>
      <w:r w:rsidRPr="65B1BFFF">
        <w:rPr>
          <w:b/>
          <w:bCs/>
          <w:sz w:val="22"/>
          <w:szCs w:val="22"/>
          <w:lang w:val="en"/>
        </w:rPr>
        <w:t>Fig. 1</w:t>
      </w:r>
      <w:r w:rsidR="00D76948" w:rsidRPr="65B1BFFF">
        <w:rPr>
          <w:b/>
          <w:bCs/>
          <w:sz w:val="22"/>
          <w:szCs w:val="22"/>
          <w:lang w:val="en"/>
        </w:rPr>
        <w:t>D</w:t>
      </w:r>
      <w:r w:rsidRPr="65B1BFFF">
        <w:rPr>
          <w:sz w:val="22"/>
          <w:szCs w:val="22"/>
          <w:lang w:val="en"/>
        </w:rPr>
        <w:t xml:space="preserve">), dietary </w:t>
      </w:r>
      <w:r w:rsidR="00825C92" w:rsidRPr="638BA890">
        <w:rPr>
          <w:rFonts w:eastAsia="Symbol"/>
          <w:sz w:val="22"/>
          <w:szCs w:val="22"/>
          <w:lang w:val="en"/>
        </w:rPr>
        <w:t>a</w:t>
      </w:r>
      <w:r w:rsidRPr="65B1BFFF">
        <w:rPr>
          <w:sz w:val="22"/>
          <w:szCs w:val="22"/>
          <w:lang w:val="en"/>
        </w:rPr>
        <w:t>-diversity (</w:t>
      </w:r>
      <w:r w:rsidRPr="65B1BFFF">
        <w:rPr>
          <w:b/>
          <w:bCs/>
          <w:sz w:val="22"/>
          <w:szCs w:val="22"/>
          <w:lang w:val="en"/>
        </w:rPr>
        <w:t>Fig. 1</w:t>
      </w:r>
      <w:r w:rsidR="00F104E0" w:rsidRPr="65B1BFFF">
        <w:rPr>
          <w:b/>
          <w:bCs/>
          <w:sz w:val="22"/>
          <w:szCs w:val="22"/>
          <w:lang w:val="en"/>
        </w:rPr>
        <w:t>E</w:t>
      </w:r>
      <w:r w:rsidRPr="65B1BFFF">
        <w:rPr>
          <w:sz w:val="22"/>
          <w:szCs w:val="22"/>
          <w:lang w:val="en"/>
        </w:rPr>
        <w:t xml:space="preserve">), and </w:t>
      </w:r>
      <w:r w:rsidR="00F104E0" w:rsidRPr="65B1BFFF">
        <w:rPr>
          <w:sz w:val="22"/>
          <w:szCs w:val="22"/>
          <w:lang w:val="en"/>
        </w:rPr>
        <w:t>time</w:t>
      </w:r>
      <w:r w:rsidRPr="65B1BFFF">
        <w:rPr>
          <w:sz w:val="22"/>
          <w:szCs w:val="22"/>
          <w:lang w:val="en"/>
        </w:rPr>
        <w:t xml:space="preserve"> relative to transplant day (</w:t>
      </w:r>
      <w:r w:rsidRPr="65B1BFFF">
        <w:rPr>
          <w:b/>
          <w:bCs/>
          <w:sz w:val="22"/>
          <w:szCs w:val="22"/>
          <w:lang w:val="en"/>
        </w:rPr>
        <w:t>Fig. 1</w:t>
      </w:r>
      <w:r w:rsidR="00F104E0" w:rsidRPr="65B1BFFF">
        <w:rPr>
          <w:b/>
          <w:bCs/>
          <w:sz w:val="22"/>
          <w:szCs w:val="22"/>
          <w:lang w:val="en"/>
        </w:rPr>
        <w:t>F</w:t>
      </w:r>
      <w:r w:rsidRPr="65B1BFFF">
        <w:rPr>
          <w:sz w:val="22"/>
          <w:szCs w:val="22"/>
          <w:lang w:val="en"/>
        </w:rPr>
        <w:t>). This indicated that patients consumed more calories early during therapy in the form of more complex meals, an observation confirmed in plots of time vs daily caloric intake (</w:t>
      </w:r>
      <w:r w:rsidRPr="65B1BFFF">
        <w:rPr>
          <w:b/>
          <w:bCs/>
          <w:sz w:val="22"/>
          <w:szCs w:val="22"/>
          <w:lang w:val="en"/>
        </w:rPr>
        <w:t>Fig. 1</w:t>
      </w:r>
      <w:r w:rsidR="00907484" w:rsidRPr="65B1BFFF">
        <w:rPr>
          <w:b/>
          <w:bCs/>
          <w:sz w:val="22"/>
          <w:szCs w:val="22"/>
          <w:lang w:val="en"/>
        </w:rPr>
        <w:t>G</w:t>
      </w:r>
      <w:r w:rsidRPr="65B1BFFF">
        <w:rPr>
          <w:sz w:val="22"/>
          <w:szCs w:val="22"/>
          <w:lang w:val="en"/>
        </w:rPr>
        <w:t xml:space="preserve">), dietary </w:t>
      </w:r>
      <w:r w:rsidRPr="638BA890">
        <w:rPr>
          <w:rFonts w:eastAsia="Symbol"/>
          <w:sz w:val="22"/>
          <w:szCs w:val="22"/>
          <w:lang w:val="en"/>
        </w:rPr>
        <w:t>a</w:t>
      </w:r>
      <w:r w:rsidRPr="65B1BFFF">
        <w:rPr>
          <w:sz w:val="22"/>
          <w:szCs w:val="22"/>
          <w:lang w:val="en"/>
        </w:rPr>
        <w:t>-diversity (</w:t>
      </w:r>
      <w:r w:rsidRPr="65B1BFFF">
        <w:rPr>
          <w:b/>
          <w:bCs/>
          <w:sz w:val="22"/>
          <w:szCs w:val="22"/>
          <w:lang w:val="en"/>
        </w:rPr>
        <w:t xml:space="preserve">Fig. </w:t>
      </w:r>
      <w:r w:rsidRPr="65B1BFFF">
        <w:rPr>
          <w:b/>
          <w:bCs/>
          <w:sz w:val="22"/>
          <w:szCs w:val="22"/>
          <w:lang w:val="en"/>
        </w:rPr>
        <w:lastRenderedPageBreak/>
        <w:t>1</w:t>
      </w:r>
      <w:r w:rsidR="00C76672" w:rsidRPr="65B1BFFF">
        <w:rPr>
          <w:b/>
          <w:bCs/>
          <w:sz w:val="22"/>
          <w:szCs w:val="22"/>
          <w:lang w:val="en"/>
        </w:rPr>
        <w:t>H</w:t>
      </w:r>
      <w:r w:rsidRPr="65B1BFFF">
        <w:rPr>
          <w:sz w:val="22"/>
          <w:szCs w:val="22"/>
          <w:lang w:val="en"/>
        </w:rPr>
        <w:t>), macronutrients (</w:t>
      </w:r>
      <w:r w:rsidRPr="65B1BFFF">
        <w:rPr>
          <w:b/>
          <w:bCs/>
          <w:sz w:val="22"/>
          <w:szCs w:val="22"/>
          <w:lang w:val="en"/>
        </w:rPr>
        <w:t>Fig. 1</w:t>
      </w:r>
      <w:r w:rsidR="00C76672" w:rsidRPr="65B1BFFF">
        <w:rPr>
          <w:b/>
          <w:bCs/>
          <w:sz w:val="22"/>
          <w:szCs w:val="22"/>
          <w:lang w:val="en"/>
        </w:rPr>
        <w:t>I</w:t>
      </w:r>
      <w:r w:rsidR="002B264D" w:rsidRPr="65B1BFFF">
        <w:rPr>
          <w:sz w:val="22"/>
          <w:szCs w:val="22"/>
          <w:lang w:val="en"/>
        </w:rPr>
        <w:t>)</w:t>
      </w:r>
      <w:r w:rsidRPr="65B1BFFF">
        <w:rPr>
          <w:sz w:val="22"/>
          <w:szCs w:val="22"/>
          <w:lang w:val="en"/>
        </w:rPr>
        <w:t xml:space="preserve"> and food-groups items (</w:t>
      </w:r>
      <w:r w:rsidRPr="65B1BFFF">
        <w:rPr>
          <w:b/>
          <w:bCs/>
          <w:sz w:val="22"/>
          <w:szCs w:val="22"/>
          <w:lang w:val="en"/>
        </w:rPr>
        <w:t>Fig. 1</w:t>
      </w:r>
      <w:r w:rsidR="00C76672" w:rsidRPr="65B1BFFF">
        <w:rPr>
          <w:b/>
          <w:bCs/>
          <w:sz w:val="22"/>
          <w:szCs w:val="22"/>
          <w:lang w:val="en"/>
        </w:rPr>
        <w:t>J</w:t>
      </w:r>
      <w:r w:rsidRPr="65B1BFFF">
        <w:rPr>
          <w:sz w:val="22"/>
          <w:szCs w:val="22"/>
          <w:lang w:val="en"/>
        </w:rPr>
        <w:t>)</w:t>
      </w:r>
      <w:r w:rsidR="000B3F54" w:rsidRPr="65B1BFFF">
        <w:rPr>
          <w:sz w:val="22"/>
          <w:szCs w:val="22"/>
          <w:lang w:val="en"/>
        </w:rPr>
        <w:t>.</w:t>
      </w:r>
      <w:r w:rsidRPr="65B1BFFF">
        <w:rPr>
          <w:sz w:val="22"/>
          <w:szCs w:val="22"/>
          <w:lang w:val="en"/>
        </w:rPr>
        <w:t xml:space="preserve"> Despite these global dietary trends</w:t>
      </w:r>
      <w:r w:rsidR="00E00973" w:rsidRPr="65B1BFFF">
        <w:rPr>
          <w:sz w:val="22"/>
          <w:szCs w:val="22"/>
          <w:lang w:val="en"/>
        </w:rPr>
        <w:t>,</w:t>
      </w:r>
      <w:r w:rsidRPr="65B1BFFF">
        <w:rPr>
          <w:sz w:val="22"/>
          <w:szCs w:val="22"/>
          <w:lang w:val="en"/>
        </w:rPr>
        <w:t xml:space="preserve"> intra-patient variability in diet were large</w:t>
      </w:r>
      <w:r w:rsidR="006C7E16" w:rsidRPr="65B1BFFF">
        <w:rPr>
          <w:sz w:val="22"/>
          <w:szCs w:val="22"/>
          <w:lang w:val="en"/>
        </w:rPr>
        <w:t xml:space="preserve"> (</w:t>
      </w:r>
      <w:r w:rsidR="00290861">
        <w:rPr>
          <w:b/>
          <w:bCs/>
          <w:sz w:val="22"/>
          <w:szCs w:val="22"/>
          <w:lang w:val="en"/>
        </w:rPr>
        <w:softHyphen/>
      </w:r>
      <w:r w:rsidR="00290861">
        <w:rPr>
          <w:b/>
          <w:bCs/>
          <w:sz w:val="22"/>
          <w:szCs w:val="22"/>
          <w:lang w:val="en"/>
        </w:rPr>
        <w:softHyphen/>
      </w:r>
      <w:r w:rsidR="00F056EF" w:rsidRPr="65B1BFFF">
        <w:rPr>
          <w:b/>
          <w:bCs/>
          <w:sz w:val="22"/>
          <w:szCs w:val="22"/>
          <w:lang w:val="en"/>
        </w:rPr>
        <w:t>Fig</w:t>
      </w:r>
      <w:r w:rsidR="00290861">
        <w:rPr>
          <w:b/>
          <w:bCs/>
          <w:sz w:val="22"/>
          <w:szCs w:val="22"/>
          <w:lang w:val="en"/>
        </w:rPr>
        <w:softHyphen/>
      </w:r>
      <w:r w:rsidR="00290861">
        <w:rPr>
          <w:b/>
          <w:bCs/>
          <w:sz w:val="22"/>
          <w:szCs w:val="22"/>
          <w:lang w:val="en"/>
        </w:rPr>
        <w:softHyphen/>
      </w:r>
      <w:r w:rsidR="006C7E16" w:rsidRPr="65B1BFFF">
        <w:rPr>
          <w:b/>
          <w:bCs/>
          <w:sz w:val="22"/>
          <w:szCs w:val="22"/>
          <w:lang w:val="en"/>
        </w:rPr>
        <w:t>. S2</w:t>
      </w:r>
      <w:r w:rsidR="006C7E16" w:rsidRPr="65B1BFFF">
        <w:rPr>
          <w:sz w:val="22"/>
          <w:szCs w:val="22"/>
          <w:lang w:val="en"/>
        </w:rPr>
        <w:t>)</w:t>
      </w:r>
      <w:r w:rsidRPr="65B1BFFF">
        <w:rPr>
          <w:sz w:val="22"/>
          <w:szCs w:val="22"/>
          <w:lang w:val="en"/>
        </w:rPr>
        <w:t xml:space="preserve">, inspiring a detailed investigation of its </w:t>
      </w:r>
      <w:r w:rsidR="006C7E16" w:rsidRPr="65B1BFFF">
        <w:rPr>
          <w:sz w:val="22"/>
          <w:szCs w:val="22"/>
          <w:lang w:val="en"/>
        </w:rPr>
        <w:t xml:space="preserve">association with </w:t>
      </w:r>
      <w:r w:rsidRPr="65B1BFFF">
        <w:rPr>
          <w:sz w:val="22"/>
          <w:szCs w:val="22"/>
          <w:lang w:val="en"/>
        </w:rPr>
        <w:t>microbiome</w:t>
      </w:r>
      <w:r w:rsidR="006C7E16" w:rsidRPr="65B1BFFF">
        <w:rPr>
          <w:sz w:val="22"/>
          <w:szCs w:val="22"/>
          <w:lang w:val="en"/>
        </w:rPr>
        <w:t xml:space="preserve"> injury patterns</w:t>
      </w:r>
      <w:r w:rsidRPr="65B1BFFF">
        <w:rPr>
          <w:sz w:val="22"/>
          <w:szCs w:val="22"/>
          <w:lang w:val="en"/>
        </w:rPr>
        <w:t xml:space="preserve">. </w:t>
      </w:r>
    </w:p>
    <w:p w14:paraId="712E1D61" w14:textId="05D0CB50" w:rsidR="007B4BDD" w:rsidRPr="009578E2" w:rsidRDefault="00461ABA" w:rsidP="000A51DB">
      <w:pPr>
        <w:pStyle w:val="Legend"/>
        <w:spacing w:before="0" w:line="480" w:lineRule="auto"/>
        <w:ind w:firstLine="720"/>
        <w:jc w:val="both"/>
        <w:rPr>
          <w:sz w:val="22"/>
          <w:szCs w:val="22"/>
          <w:lang w:val="en"/>
        </w:rPr>
      </w:pPr>
      <w:r w:rsidRPr="009578E2">
        <w:rPr>
          <w:sz w:val="22"/>
          <w:szCs w:val="22"/>
          <w:lang w:val="en"/>
        </w:rPr>
        <w:t xml:space="preserve">The decline in caloric intake and dietary complexity during </w:t>
      </w:r>
      <w:proofErr w:type="spellStart"/>
      <w:r w:rsidRPr="009578E2">
        <w:rPr>
          <w:sz w:val="22"/>
          <w:szCs w:val="22"/>
          <w:lang w:val="en"/>
        </w:rPr>
        <w:t>allo</w:t>
      </w:r>
      <w:proofErr w:type="spellEnd"/>
      <w:r w:rsidRPr="009578E2">
        <w:rPr>
          <w:sz w:val="22"/>
          <w:szCs w:val="22"/>
          <w:lang w:val="en"/>
        </w:rPr>
        <w:t xml:space="preserve">-HCT corresponded to a decline in fecal microbiome </w:t>
      </w:r>
      <w:del w:id="96" w:author="Schluter, Jonas" w:date="2023-08-28T16:00:00Z">
        <w:r w:rsidR="00A96952" w:rsidRPr="638BA890" w:rsidDel="00890155">
          <w:rPr>
            <w:rFonts w:eastAsia="Symbol"/>
            <w:sz w:val="22"/>
            <w:szCs w:val="22"/>
            <w:lang w:val="en"/>
          </w:rPr>
          <w:delText>a</w:delText>
        </w:r>
      </w:del>
      <w:ins w:id="97" w:author="Schluter, Jonas" w:date="2023-08-28T16:01:00Z">
        <w:r w:rsidR="00890155">
          <w:rPr>
            <w:rFonts w:eastAsia="Symbol"/>
            <w:sz w:val="22"/>
            <w:szCs w:val="22"/>
            <w:lang w:val="en"/>
          </w:rPr>
          <w:t>a</w:t>
        </w:r>
      </w:ins>
      <w:r w:rsidRPr="009578E2">
        <w:rPr>
          <w:sz w:val="22"/>
          <w:szCs w:val="22"/>
          <w:lang w:val="en"/>
        </w:rPr>
        <w:t>-diversity</w:t>
      </w:r>
      <w:ins w:id="98" w:author="Schluter, Jonas" w:date="2023-08-28T16:01:00Z">
        <w:r w:rsidR="00890155">
          <w:rPr>
            <w:sz w:val="22"/>
            <w:szCs w:val="22"/>
            <w:lang w:val="en"/>
          </w:rPr>
          <w:t>, as seen before</w:t>
        </w:r>
      </w:ins>
      <w:del w:id="99" w:author="Schluter, Jonas" w:date="2023-08-28T16:01:00Z">
        <w:r w:rsidR="00551389" w:rsidDel="00890155">
          <w:rPr>
            <w:sz w:val="22"/>
            <w:szCs w:val="22"/>
            <w:lang w:val="en"/>
          </w:rPr>
          <w:delText xml:space="preserve"> we have described previously</w:delText>
        </w:r>
      </w:del>
      <w:r w:rsidR="00551389">
        <w:rPr>
          <w:sz w:val="22"/>
          <w:szCs w:val="22"/>
          <w:lang w:val="en"/>
        </w:rPr>
        <w:t xml:space="preserve"> </w:t>
      </w:r>
      <w:r w:rsidRPr="009578E2">
        <w:rPr>
          <w:sz w:val="22"/>
          <w:szCs w:val="22"/>
          <w:lang w:val="en"/>
        </w:rPr>
        <w:fldChar w:fldCharType="begin"/>
      </w:r>
      <w:r w:rsidR="000A51DB">
        <w:rPr>
          <w:sz w:val="22"/>
          <w:szCs w:val="22"/>
          <w:lang w:val="en"/>
        </w:rPr>
        <w:instrText xml:space="preserve"> ADDIN ZOTERO_ITEM CSL_CITATION {"citationID":"xhBGYKU5","properties":{"formattedCitation":"(Peled et al., 2020)","plainCitation":"(Peled et al., 2020)","noteIndex":0},"citationItems":[{"id":4005,"uris":["http://zotero.org/groups/4675359/items/FF49PNNQ"],"itemData":{"id":4005,"type":"article-journal","abstract":"BACKGROUND\nRelationships between microbiota composition and clinical outcomes after allogeneic hematopoietic-cell transplantation have been described in single-center studies. Geographic variations in the composition of human microbial communities and differences in clinical practices across institutions raise the question of whether these associations are generalizable.\n\nMETHODS\nThe microbiota composition of fecal samples obtained from patients who were undergoing allogeneic hematopoietic-cell transplantation at four centers was profiled by means of 16S ribosomal RNA gene sequencing. In an observational study, we examined associations between microbiota diversity and mortality using Cox proportional-hazards analysis. For stratification of the cohorts into higher- and lower-diversity groups, the median diversity value that was observed at the study center in New York was used. In the analysis of independent cohorts, the New York center was cohort 1, and three centers in Germany, Japan, and North Carolina composed cohort 2. Cohort 1 and subgroups within it were analyzed for additional outcomes, including transplantation-related death.\n\nRESULTS\nWe profiled 8767 fecal samples obtained from 1362 patients undergoing allogeneic hematopoietic-cell transplantation at the four centers. We observed patterns of microbiota disruption characterized by loss of diversity and domination by single taxa. Higher diversity of intestinal microbiota was associated with a lower risk of death in independent cohorts (cohort 1: 104 deaths among 354 patients in the higher-diversity group vs. 136 deaths among 350 patients in the lower-diversity group; adjusted hazard ratio, 0.71; 95% confidence interval [CI], 0.55 to 0.92; cohort 2: 18 deaths among 87 patients in the higher-diversity group vs. 35 deaths among 92 patients in the lower-diversity group; adjusted hazard ratio, 0.49; 95% CI, 0.27 to 0.90). Subgroup analyses identified an association between lower intestinal diversity and higher risks of transplantation-related death and death attributable to graft-versus-host disease. Baseline samples obtained before transplantation already showed evidence of microbiome disruption, and lower diversity before transplantation was associated with poor survival.\n\nCONCLUSIONS\nPatterns of microbiota disruption during allogeneic hematopoietic-cell transplantation were similar across transplantation centers and geographic locations; patterns were characterized by loss of diversity and domination by single taxa. Higher diversity of intestinal microbiota at the time of neutrophil engraftment was associated with lower mortality. (Funded by the National Cancer Institute and others.)","container-title":"The New England journal of medicine","DOI":"10.1056/NEJMoa1900623","ISSN":"0028-4793","issue":"9","journalAbbreviation":"N Engl J Med","note":"PMID: 32101664\nPMCID: PMC7534690","page":"822-834","source":"PubMed Central","title":"Microbiota as Predictor of Mortality in Allogeneic Hematopoietic-Cell Transplantation","volume":"382","author":[{"family":"Peled","given":"J.U."},{"family":"Gomes","given":"A.L.C."},{"family":"Devlin","given":"S.M."},{"family":"Littmann","given":"E.R."},{"family":"Taur","given":"Y."},{"family":"Sung","given":"A.D."},{"family":"Weber","given":"D."},{"family":"Hashimoto","given":"D."},{"family":"Slingerland","given":"A.E."},{"family":"Slingerland","given":"J.B."},{"family":"Maloy","given":"M."},{"family":"Clurman","given":"A.G."},{"family":"Stein-Thoeringer","given":"C.K."},{"family":"Markey","given":"K.A."},{"family":"Docampo","given":"M.D."},{"family":"Burgos da Silva","given":"M."},{"family":"Khan","given":"N."},{"family":"Gessner","given":"A."},{"family":"Messina","given":"J.A."},{"family":"Romero","given":"K."},{"family":"Lew","given":"M.V."},{"family":"Bush","given":"A."},{"family":"Bohannon","given":"L."},{"family":"Brereton","given":"D.G."},{"family":"Fontana","given":"E."},{"family":"Amoretti","given":"L.A."},{"family":"Wright","given":"R.J."},{"family":"Armijo","given":"G.K."},{"family":"Shono","given":"Y."},{"family":"Sanchez-Escamilla","given":"M."},{"family":"Castillo Flores","given":"N."},{"family":"Alarcon Tomas","given":"A."},{"family":"Lin","given":"R.J."},{"family":"Yáñez San Segundo","given":"L."},{"family":"Shah","given":"G.L."},{"family":"Cho","given":"C."},{"family":"Scordo","given":"M."},{"family":"Politikos","given":"I."},{"family":"Hayasaka","given":"K."},{"family":"Hasegawa","given":"Y."},{"family":"Gyurkocza","given":"B."},{"family":"Ponce","given":"D.M."},{"family":"Barker","given":"J.N."},{"family":"Perales","given":"M.-A."},{"family":"Giralt","given":"S.A."},{"family":"Jenq","given":"R.R."},{"family":"Teshima","given":"T."},{"family":"Chao","given":"N.J."},{"family":"Holler","given":"E."},{"family":"Xavier","given":"J.B."},{"family":"Pamer","given":"E.G."},{"family":"Brink","given":"M.R.M.","non-dropping-particle":"van den"}],"issued":{"date-parts":[["2020",2,27]]}}}],"schema":"https://github.com/citation-style-language/schema/raw/master/csl-citation.json"} </w:instrText>
      </w:r>
      <w:r w:rsidRPr="009578E2">
        <w:rPr>
          <w:sz w:val="22"/>
          <w:szCs w:val="22"/>
          <w:lang w:val="en"/>
        </w:rPr>
        <w:fldChar w:fldCharType="separate"/>
      </w:r>
      <w:r w:rsidR="00A019E3">
        <w:rPr>
          <w:sz w:val="22"/>
        </w:rPr>
        <w:t>(Peled et al., 2020)</w:t>
      </w:r>
      <w:r w:rsidRPr="009578E2">
        <w:rPr>
          <w:sz w:val="22"/>
          <w:szCs w:val="22"/>
        </w:rPr>
        <w:fldChar w:fldCharType="end"/>
      </w:r>
      <w:r w:rsidRPr="009578E2">
        <w:rPr>
          <w:sz w:val="22"/>
          <w:szCs w:val="22"/>
          <w:lang w:val="en"/>
        </w:rPr>
        <w:t xml:space="preserve">(methods, </w:t>
      </w:r>
      <w:r w:rsidRPr="009578E2">
        <w:rPr>
          <w:b/>
          <w:sz w:val="22"/>
          <w:szCs w:val="22"/>
          <w:lang w:val="en"/>
        </w:rPr>
        <w:t>Fig. 1</w:t>
      </w:r>
      <w:r w:rsidR="00A75C8D" w:rsidRPr="009578E2">
        <w:rPr>
          <w:b/>
          <w:sz w:val="22"/>
          <w:szCs w:val="22"/>
          <w:lang w:val="en"/>
        </w:rPr>
        <w:t>K</w:t>
      </w:r>
      <w:r w:rsidRPr="009578E2">
        <w:rPr>
          <w:b/>
          <w:sz w:val="22"/>
          <w:szCs w:val="22"/>
          <w:lang w:val="en"/>
        </w:rPr>
        <w:t>, S2</w:t>
      </w:r>
      <w:r w:rsidRPr="009578E2">
        <w:rPr>
          <w:sz w:val="22"/>
          <w:szCs w:val="22"/>
          <w:lang w:val="en"/>
        </w:rPr>
        <w:t>). Indeed,</w:t>
      </w:r>
      <w:r w:rsidR="00D76DCA" w:rsidRPr="009578E2">
        <w:rPr>
          <w:sz w:val="22"/>
          <w:szCs w:val="22"/>
          <w:lang w:val="en"/>
        </w:rPr>
        <w:t xml:space="preserve"> </w:t>
      </w:r>
      <w:r w:rsidRPr="009578E2">
        <w:rPr>
          <w:sz w:val="22"/>
          <w:szCs w:val="22"/>
          <w:lang w:val="en"/>
        </w:rPr>
        <w:t>we observe</w:t>
      </w:r>
      <w:r w:rsidR="00D76DCA" w:rsidRPr="009578E2">
        <w:rPr>
          <w:sz w:val="22"/>
          <w:szCs w:val="22"/>
          <w:lang w:val="en"/>
        </w:rPr>
        <w:t>d</w:t>
      </w:r>
      <w:r w:rsidRPr="009578E2">
        <w:rPr>
          <w:sz w:val="22"/>
          <w:szCs w:val="22"/>
          <w:lang w:val="en"/>
        </w:rPr>
        <w:t xml:space="preserve"> a significant </w:t>
      </w:r>
      <w:del w:id="100" w:author="Schluter, Jonas" w:date="2023-08-28T16:01:00Z">
        <w:r w:rsidRPr="009578E2" w:rsidDel="00890155">
          <w:rPr>
            <w:sz w:val="22"/>
            <w:szCs w:val="22"/>
            <w:lang w:val="en"/>
          </w:rPr>
          <w:delText xml:space="preserve">association </w:delText>
        </w:r>
      </w:del>
      <w:ins w:id="101" w:author="Schluter, Jonas" w:date="2023-08-28T16:01:00Z">
        <w:r w:rsidR="00890155">
          <w:rPr>
            <w:sz w:val="22"/>
            <w:szCs w:val="22"/>
            <w:lang w:val="en"/>
          </w:rPr>
          <w:t>correlation</w:t>
        </w:r>
        <w:r w:rsidR="00890155" w:rsidRPr="009578E2">
          <w:rPr>
            <w:sz w:val="22"/>
            <w:szCs w:val="22"/>
            <w:lang w:val="en"/>
          </w:rPr>
          <w:t xml:space="preserve"> </w:t>
        </w:r>
      </w:ins>
      <w:r w:rsidRPr="009578E2">
        <w:rPr>
          <w:sz w:val="22"/>
          <w:szCs w:val="22"/>
          <w:lang w:val="en"/>
        </w:rPr>
        <w:t xml:space="preserve">between bacterial </w:t>
      </w:r>
      <w:r w:rsidR="000C7503" w:rsidRPr="009578E2">
        <w:rPr>
          <w:sz w:val="22"/>
          <w:szCs w:val="22"/>
          <w:lang w:val="en"/>
        </w:rPr>
        <w:t xml:space="preserve">fecal </w:t>
      </w:r>
      <w:r w:rsidR="00030F2B" w:rsidRPr="638BA890">
        <w:rPr>
          <w:rFonts w:eastAsia="Symbol"/>
          <w:sz w:val="22"/>
          <w:szCs w:val="22"/>
          <w:lang w:val="en"/>
        </w:rPr>
        <w:t>a</w:t>
      </w:r>
      <w:r w:rsidRPr="009578E2">
        <w:rPr>
          <w:sz w:val="22"/>
          <w:szCs w:val="22"/>
          <w:lang w:val="en"/>
        </w:rPr>
        <w:t>-diversity and calor</w:t>
      </w:r>
      <w:r w:rsidR="000C7503" w:rsidRPr="009578E2">
        <w:rPr>
          <w:sz w:val="22"/>
          <w:szCs w:val="22"/>
          <w:lang w:val="en"/>
        </w:rPr>
        <w:t>ie</w:t>
      </w:r>
      <w:r w:rsidRPr="009578E2">
        <w:rPr>
          <w:sz w:val="22"/>
          <w:szCs w:val="22"/>
          <w:lang w:val="en"/>
        </w:rPr>
        <w:t xml:space="preserve"> consumption as well as </w:t>
      </w:r>
      <w:r w:rsidR="006C5FA1">
        <w:rPr>
          <w:sz w:val="22"/>
          <w:szCs w:val="22"/>
          <w:lang w:val="en"/>
        </w:rPr>
        <w:t>the magnitude of</w:t>
      </w:r>
      <w:r w:rsidR="00030F2B">
        <w:rPr>
          <w:sz w:val="22"/>
          <w:szCs w:val="22"/>
          <w:lang w:val="en"/>
        </w:rPr>
        <w:t xml:space="preserve"> </w:t>
      </w:r>
      <w:r w:rsidRPr="009578E2">
        <w:rPr>
          <w:sz w:val="22"/>
          <w:szCs w:val="22"/>
          <w:lang w:val="en"/>
        </w:rPr>
        <w:t>macronutrient</w:t>
      </w:r>
      <w:r w:rsidR="006C5FA1">
        <w:rPr>
          <w:sz w:val="22"/>
          <w:szCs w:val="22"/>
          <w:lang w:val="en"/>
        </w:rPr>
        <w:t xml:space="preserve"> consumption</w:t>
      </w:r>
      <w:r w:rsidRPr="009578E2">
        <w:rPr>
          <w:sz w:val="22"/>
          <w:szCs w:val="22"/>
          <w:lang w:val="en"/>
        </w:rPr>
        <w:t xml:space="preserve"> (</w:t>
      </w:r>
      <w:r w:rsidRPr="009578E2">
        <w:rPr>
          <w:b/>
          <w:sz w:val="22"/>
          <w:szCs w:val="22"/>
          <w:lang w:val="en"/>
        </w:rPr>
        <w:t>Fig. 1</w:t>
      </w:r>
      <w:r w:rsidR="00A75C8D" w:rsidRPr="009578E2">
        <w:rPr>
          <w:b/>
          <w:sz w:val="22"/>
          <w:szCs w:val="22"/>
          <w:lang w:val="en"/>
        </w:rPr>
        <w:t>L</w:t>
      </w:r>
      <w:r w:rsidRPr="009578E2">
        <w:rPr>
          <w:sz w:val="22"/>
          <w:szCs w:val="22"/>
          <w:lang w:val="en"/>
        </w:rPr>
        <w:t>)</w:t>
      </w:r>
      <w:r w:rsidR="00E35158" w:rsidRPr="009578E2">
        <w:rPr>
          <w:sz w:val="22"/>
          <w:szCs w:val="22"/>
          <w:lang w:val="en"/>
        </w:rPr>
        <w:t xml:space="preserve">, for the </w:t>
      </w:r>
      <w:r w:rsidR="6A8EA78F" w:rsidRPr="009578E2">
        <w:rPr>
          <w:color w:val="FF0000"/>
          <w:sz w:val="22"/>
          <w:szCs w:val="22"/>
          <w:lang w:val="en"/>
        </w:rPr>
        <w:t>158</w:t>
      </w:r>
      <w:r w:rsidR="00E35158" w:rsidRPr="009578E2">
        <w:rPr>
          <w:color w:val="FF0000"/>
          <w:sz w:val="22"/>
          <w:szCs w:val="22"/>
          <w:lang w:val="en"/>
        </w:rPr>
        <w:t xml:space="preserve"> </w:t>
      </w:r>
      <w:r w:rsidR="00E35158" w:rsidRPr="009578E2">
        <w:rPr>
          <w:sz w:val="22"/>
          <w:szCs w:val="22"/>
          <w:lang w:val="en"/>
        </w:rPr>
        <w:t>patients with evaluable stool samples</w:t>
      </w:r>
      <w:r w:rsidR="006906AE" w:rsidRPr="009578E2">
        <w:rPr>
          <w:sz w:val="22"/>
          <w:szCs w:val="22"/>
          <w:lang w:val="en"/>
        </w:rPr>
        <w:t xml:space="preserve"> (</w:t>
      </w:r>
      <w:r w:rsidR="008F74EC" w:rsidRPr="009578E2">
        <w:rPr>
          <w:b/>
          <w:sz w:val="22"/>
          <w:szCs w:val="22"/>
          <w:lang w:val="en"/>
        </w:rPr>
        <w:t>Fig</w:t>
      </w:r>
      <w:r w:rsidR="002A67F7" w:rsidRPr="009578E2">
        <w:rPr>
          <w:b/>
          <w:sz w:val="22"/>
          <w:szCs w:val="22"/>
          <w:lang w:val="en"/>
        </w:rPr>
        <w:t>.</w:t>
      </w:r>
      <w:r w:rsidR="008F74EC" w:rsidRPr="009578E2">
        <w:rPr>
          <w:b/>
          <w:sz w:val="22"/>
          <w:szCs w:val="22"/>
          <w:lang w:val="en"/>
        </w:rPr>
        <w:t xml:space="preserve"> S</w:t>
      </w:r>
      <w:r w:rsidR="002A67F7" w:rsidRPr="009578E2">
        <w:rPr>
          <w:b/>
          <w:sz w:val="22"/>
          <w:szCs w:val="22"/>
          <w:lang w:val="en"/>
        </w:rPr>
        <w:t>1</w:t>
      </w:r>
      <w:r w:rsidR="002A67F7" w:rsidRPr="009578E2">
        <w:rPr>
          <w:sz w:val="22"/>
          <w:szCs w:val="22"/>
          <w:lang w:val="en"/>
        </w:rPr>
        <w:t>)</w:t>
      </w:r>
      <w:r w:rsidRPr="009578E2">
        <w:rPr>
          <w:sz w:val="22"/>
          <w:szCs w:val="22"/>
          <w:lang w:val="en"/>
        </w:rPr>
        <w:t xml:space="preserve">. Correspondingly, we observed positive associations </w:t>
      </w:r>
      <w:r w:rsidR="00754FF6" w:rsidRPr="009578E2">
        <w:rPr>
          <w:sz w:val="22"/>
          <w:szCs w:val="22"/>
          <w:lang w:val="en"/>
        </w:rPr>
        <w:t xml:space="preserve">between caloric (and macronutrient) intake </w:t>
      </w:r>
      <w:r w:rsidR="00487AC8" w:rsidRPr="009578E2">
        <w:rPr>
          <w:sz w:val="22"/>
          <w:szCs w:val="22"/>
          <w:lang w:val="en"/>
        </w:rPr>
        <w:t xml:space="preserve">and </w:t>
      </w:r>
      <w:r w:rsidRPr="009578E2">
        <w:rPr>
          <w:sz w:val="22"/>
          <w:szCs w:val="22"/>
          <w:lang w:val="en"/>
        </w:rPr>
        <w:t xml:space="preserve">the relative abundance of a commensal </w:t>
      </w:r>
      <w:r w:rsidR="005D317E">
        <w:rPr>
          <w:sz w:val="22"/>
          <w:szCs w:val="22"/>
          <w:lang w:val="en"/>
        </w:rPr>
        <w:t>genus</w:t>
      </w:r>
      <w:r w:rsidRPr="009578E2">
        <w:rPr>
          <w:sz w:val="22"/>
          <w:szCs w:val="22"/>
          <w:lang w:val="en"/>
        </w:rPr>
        <w:t xml:space="preserve">, </w:t>
      </w:r>
      <w:proofErr w:type="spellStart"/>
      <w:r w:rsidRPr="009578E2">
        <w:rPr>
          <w:i/>
          <w:sz w:val="22"/>
          <w:szCs w:val="22"/>
          <w:lang w:val="en"/>
        </w:rPr>
        <w:t>Blautia</w:t>
      </w:r>
      <w:proofErr w:type="spellEnd"/>
      <w:r w:rsidRPr="009578E2">
        <w:rPr>
          <w:sz w:val="22"/>
          <w:szCs w:val="22"/>
          <w:lang w:val="en"/>
        </w:rPr>
        <w:t xml:space="preserve"> which </w:t>
      </w:r>
      <w:r w:rsidR="00B475A1">
        <w:rPr>
          <w:sz w:val="22"/>
          <w:szCs w:val="22"/>
          <w:lang w:val="en"/>
        </w:rPr>
        <w:t>we</w:t>
      </w:r>
      <w:r w:rsidRPr="009578E2">
        <w:rPr>
          <w:sz w:val="22"/>
          <w:szCs w:val="22"/>
          <w:lang w:val="en"/>
        </w:rPr>
        <w:t xml:space="preserve"> previously associated with </w:t>
      </w:r>
      <w:r w:rsidR="0051268A" w:rsidRPr="009578E2">
        <w:rPr>
          <w:sz w:val="22"/>
          <w:szCs w:val="22"/>
          <w:lang w:val="en"/>
        </w:rPr>
        <w:t xml:space="preserve">longer survival </w:t>
      </w:r>
      <w:r w:rsidR="00A027CE" w:rsidRPr="009578E2">
        <w:rPr>
          <w:sz w:val="22"/>
          <w:szCs w:val="22"/>
          <w:lang w:val="en"/>
        </w:rPr>
        <w:t xml:space="preserve">after HCT </w:t>
      </w:r>
      <w:r w:rsidR="0051268A" w:rsidRPr="009578E2">
        <w:rPr>
          <w:sz w:val="22"/>
          <w:szCs w:val="22"/>
          <w:lang w:val="en"/>
        </w:rPr>
        <w:t xml:space="preserve">and </w:t>
      </w:r>
      <w:r w:rsidR="00A027CE" w:rsidRPr="009578E2">
        <w:rPr>
          <w:sz w:val="22"/>
          <w:szCs w:val="22"/>
          <w:lang w:val="en"/>
        </w:rPr>
        <w:t xml:space="preserve">with </w:t>
      </w:r>
      <w:r w:rsidR="0051268A" w:rsidRPr="009578E2">
        <w:rPr>
          <w:sz w:val="22"/>
          <w:szCs w:val="22"/>
          <w:lang w:val="en"/>
        </w:rPr>
        <w:t xml:space="preserve">lower rates of </w:t>
      </w:r>
      <w:r w:rsidR="00A027CE" w:rsidRPr="009578E2">
        <w:rPr>
          <w:sz w:val="22"/>
          <w:szCs w:val="22"/>
          <w:lang w:val="en"/>
        </w:rPr>
        <w:t xml:space="preserve">death </w:t>
      </w:r>
      <w:r w:rsidR="00B475A1">
        <w:rPr>
          <w:sz w:val="22"/>
          <w:szCs w:val="22"/>
          <w:lang w:val="en"/>
        </w:rPr>
        <w:t xml:space="preserve">from </w:t>
      </w:r>
      <w:r w:rsidR="00A027CE" w:rsidRPr="009578E2">
        <w:rPr>
          <w:sz w:val="22"/>
          <w:szCs w:val="22"/>
          <w:lang w:val="en"/>
        </w:rPr>
        <w:t>graft-vs-host disease</w:t>
      </w:r>
      <w:r w:rsidRPr="009578E2">
        <w:rPr>
          <w:sz w:val="22"/>
          <w:szCs w:val="22"/>
          <w:lang w:val="en"/>
        </w:rPr>
        <w:fldChar w:fldCharType="begin"/>
      </w:r>
      <w:r w:rsidR="000A51DB">
        <w:rPr>
          <w:sz w:val="22"/>
          <w:szCs w:val="22"/>
          <w:lang w:val="en"/>
        </w:rPr>
        <w:instrText xml:space="preserve"> ADDIN ZOTERO_ITEM CSL_CITATION {"citationID":"5aD7INAh","properties":{"formattedCitation":"(Jenq et al., 2015)","plainCitation":"(Jenq et al., 2015)","noteIndex":0},"citationItems":[{"id":3909,"uris":["http://zotero.org/groups/4675359/items/36LPXNTQ"],"itemData":{"id":3909,"type":"article-journal","abstract":"The relationship between intestinal microbiota composition and acute graft-versus-host disease (GVHD) after allogeneic blood/marrow transplantation (allo-BMT) is not well understood. Intestinal bacteria have long been thought to contribute to GVHD pathophysiology, but recent animal studies in nontransplant settings have found that anti-inflammatory effects are mediated by certain subpopulations of intestinal commensals. Hypothesizing that a more nuanced relationship may exist between the intestinal bacteria and GVHD, we evaluated the fecal bacterial composition of 64 patients 12 days after BMT. We found that increased bacterial diversity was associated with reduced GVHD-related mortality. Furthermore, harboring increased amounts of bacteria belonging to the genus Blautia was associated with reduced GVHD lethality in this cohort and was confirmed in another independent cohort of 51 patients from the same institution. Blautia abundance was also associated with improved overall survival. We evaluated the abundance of Blautia with respect to clinical factors and found that loss of Blautia was associated with treatment with antibiotics that inhibit anaerobic bacteria and receiving total parenteral nutrition for longer durations. We conclude that increased abundance of commensal bacteria belonging to the Blautia genus is associated with reduced lethal GVHD and improved overall survival.","container-title":"Biology of Blood and Marrow Transplantation: Journal of the American Society for Blood and Marrow Transplantation","DOI":"10.1016/j.bbmt.2015.04.016","ISSN":"1523-6536","issue":"8","journalAbbreviation":"Biol Blood Marrow Transplant","language":"eng","note":"PMID: 25977230\nPMCID: PMC4516127","page":"1373-1383","source":"PubMed","title":"Intestinal Blautia Is Associated with Reduced Death from Graft-versus-Host Disease","volume":"21","author":[{"family":"Jenq","given":"Robert R."},{"family":"Taur","given":"Ying"},{"family":"Devlin","given":"Sean M."},{"family":"Ponce","given":"Doris M."},{"family":"Goldberg","given":"Jenna D."},{"family":"Ahr","given":"Katya F."},{"family":"Littmann","given":"Eric R."},{"family":"Ling","given":"Lilan"},{"family":"Gobourne","given":"Asia C."},{"family":"Miller","given":"Liza C."},{"family":"Docampo","given":"Melissa D."},{"family":"Peled","given":"Jonathan U."},{"family":"Arpaia","given":"Nicholas"},{"family":"Cross","given":"Justin R."},{"family":"Peets","given":"Tatanisha K."},{"family":"Lumish","given":"Melissa A."},{"family":"Shono","given":"Yusuke"},{"family":"Dudakov","given":"Jarrod A."},{"family":"Poeck","given":"Hendrik"},{"family":"Hanash","given":"Alan M."},{"family":"Barker","given":"Juliet N."},{"family":"Perales","given":"Miguel-Angel"},{"family":"Giralt","given":"Sergio A."},{"family":"Pamer","given":"Eric G."},{"family":"Brink","given":"Marcel R. M.","non-dropping-particle":"van den"}],"issued":{"date-parts":[["2015",8]]}}}],"schema":"https://github.com/citation-style-language/schema/raw/master/csl-citation.json"} </w:instrText>
      </w:r>
      <w:r w:rsidRPr="009578E2">
        <w:rPr>
          <w:sz w:val="22"/>
          <w:szCs w:val="22"/>
          <w:lang w:val="en"/>
        </w:rPr>
        <w:fldChar w:fldCharType="separate"/>
      </w:r>
      <w:r w:rsidR="00A019E3">
        <w:rPr>
          <w:sz w:val="22"/>
        </w:rPr>
        <w:t>(</w:t>
      </w:r>
      <w:proofErr w:type="spellStart"/>
      <w:r w:rsidR="00A019E3">
        <w:rPr>
          <w:sz w:val="22"/>
        </w:rPr>
        <w:t>Jenq</w:t>
      </w:r>
      <w:proofErr w:type="spellEnd"/>
      <w:r w:rsidR="00A019E3">
        <w:rPr>
          <w:sz w:val="22"/>
        </w:rPr>
        <w:t xml:space="preserve"> et al., 2015)</w:t>
      </w:r>
      <w:r w:rsidRPr="009578E2">
        <w:rPr>
          <w:sz w:val="22"/>
          <w:szCs w:val="22"/>
        </w:rPr>
        <w:fldChar w:fldCharType="end"/>
      </w:r>
      <w:r w:rsidR="00BE0DCA">
        <w:rPr>
          <w:sz w:val="22"/>
          <w:szCs w:val="22"/>
          <w:lang w:val="en"/>
        </w:rPr>
        <w:t xml:space="preserve">; this genus is a member of family </w:t>
      </w:r>
      <w:proofErr w:type="spellStart"/>
      <w:r w:rsidR="00BE0DCA">
        <w:rPr>
          <w:sz w:val="22"/>
          <w:szCs w:val="22"/>
          <w:lang w:val="en"/>
        </w:rPr>
        <w:t>Lachnospiraceae</w:t>
      </w:r>
      <w:proofErr w:type="spellEnd"/>
      <w:r w:rsidR="00BE0DCA">
        <w:rPr>
          <w:sz w:val="22"/>
          <w:szCs w:val="22"/>
          <w:lang w:val="en"/>
        </w:rPr>
        <w:t xml:space="preserve"> that is a hallmark of </w:t>
      </w:r>
      <w:r w:rsidR="00EE1D8E">
        <w:rPr>
          <w:sz w:val="22"/>
          <w:szCs w:val="22"/>
          <w:lang w:val="en"/>
        </w:rPr>
        <w:t xml:space="preserve">a healthy human </w:t>
      </w:r>
      <w:r w:rsidR="00BE0DCA">
        <w:rPr>
          <w:sz w:val="22"/>
          <w:szCs w:val="22"/>
          <w:lang w:val="en"/>
        </w:rPr>
        <w:t>microbiome</w:t>
      </w:r>
      <w:commentRangeStart w:id="102"/>
      <w:commentRangeEnd w:id="102"/>
      <w:r w:rsidR="007941AC">
        <w:rPr>
          <w:rStyle w:val="CommentReference"/>
        </w:rPr>
        <w:commentReference w:id="102"/>
      </w:r>
      <w:r w:rsidR="00EE1D8E">
        <w:rPr>
          <w:sz w:val="22"/>
          <w:szCs w:val="22"/>
          <w:lang w:val="en"/>
        </w:rPr>
        <w:t xml:space="preserve">. </w:t>
      </w:r>
      <w:r w:rsidR="00FE2293" w:rsidRPr="009578E2">
        <w:rPr>
          <w:sz w:val="22"/>
          <w:szCs w:val="22"/>
          <w:lang w:val="en"/>
        </w:rPr>
        <w:t>C</w:t>
      </w:r>
      <w:r w:rsidRPr="009578E2">
        <w:rPr>
          <w:sz w:val="22"/>
          <w:szCs w:val="22"/>
          <w:lang w:val="en"/>
        </w:rPr>
        <w:t xml:space="preserve">onversely, </w:t>
      </w:r>
      <w:r w:rsidR="00FE2293" w:rsidRPr="009578E2">
        <w:rPr>
          <w:sz w:val="22"/>
          <w:szCs w:val="22"/>
          <w:lang w:val="en"/>
        </w:rPr>
        <w:t xml:space="preserve">we observed inverse </w:t>
      </w:r>
      <w:r w:rsidRPr="009578E2">
        <w:rPr>
          <w:sz w:val="22"/>
          <w:szCs w:val="22"/>
          <w:lang w:val="en"/>
        </w:rPr>
        <w:t>association</w:t>
      </w:r>
      <w:r w:rsidR="00FE2293" w:rsidRPr="009578E2">
        <w:rPr>
          <w:sz w:val="22"/>
          <w:szCs w:val="22"/>
          <w:lang w:val="en"/>
        </w:rPr>
        <w:t>s</w:t>
      </w:r>
      <w:r w:rsidRPr="009578E2">
        <w:rPr>
          <w:sz w:val="22"/>
          <w:szCs w:val="22"/>
          <w:lang w:val="en"/>
        </w:rPr>
        <w:t xml:space="preserve"> </w:t>
      </w:r>
      <w:r w:rsidR="00487AC8" w:rsidRPr="009578E2">
        <w:rPr>
          <w:sz w:val="22"/>
          <w:szCs w:val="22"/>
          <w:lang w:val="en"/>
        </w:rPr>
        <w:t xml:space="preserve">between caloric (and macronutrient) intake and the abundance of </w:t>
      </w:r>
      <w:r w:rsidRPr="009578E2">
        <w:rPr>
          <w:i/>
          <w:sz w:val="22"/>
          <w:szCs w:val="22"/>
          <w:lang w:val="en"/>
        </w:rPr>
        <w:t>Enterococcus</w:t>
      </w:r>
      <w:r w:rsidRPr="009578E2">
        <w:rPr>
          <w:sz w:val="22"/>
          <w:szCs w:val="22"/>
          <w:lang w:val="en"/>
        </w:rPr>
        <w:t xml:space="preserve">, a genus that </w:t>
      </w:r>
      <w:r w:rsidR="00487AC8" w:rsidRPr="009578E2">
        <w:rPr>
          <w:sz w:val="22"/>
          <w:szCs w:val="22"/>
          <w:lang w:val="en"/>
        </w:rPr>
        <w:t xml:space="preserve">includes </w:t>
      </w:r>
      <w:r w:rsidRPr="009578E2">
        <w:rPr>
          <w:sz w:val="22"/>
          <w:szCs w:val="22"/>
          <w:lang w:val="en"/>
        </w:rPr>
        <w:t xml:space="preserve">several pathobionts that </w:t>
      </w:r>
      <w:r w:rsidR="00FD3591" w:rsidRPr="009578E2">
        <w:rPr>
          <w:sz w:val="22"/>
          <w:szCs w:val="22"/>
          <w:lang w:val="en"/>
        </w:rPr>
        <w:t xml:space="preserve">frequently cause antibiotic-resistant bloodstream infections and </w:t>
      </w:r>
      <w:r w:rsidR="00234848" w:rsidRPr="009578E2">
        <w:rPr>
          <w:sz w:val="22"/>
          <w:szCs w:val="22"/>
          <w:lang w:val="en"/>
        </w:rPr>
        <w:t xml:space="preserve">is </w:t>
      </w:r>
      <w:r w:rsidRPr="009578E2">
        <w:rPr>
          <w:sz w:val="22"/>
          <w:szCs w:val="22"/>
          <w:lang w:val="en"/>
        </w:rPr>
        <w:t xml:space="preserve">associated with adverse outcomes </w:t>
      </w:r>
      <w:r w:rsidR="00234848" w:rsidRPr="009578E2">
        <w:rPr>
          <w:sz w:val="22"/>
          <w:szCs w:val="22"/>
          <w:lang w:val="en"/>
        </w:rPr>
        <w:t>following HCT, including graft-vs-host disease and mortality</w:t>
      </w:r>
      <w:r w:rsidRPr="009578E2">
        <w:rPr>
          <w:sz w:val="22"/>
          <w:szCs w:val="22"/>
          <w:lang w:val="en"/>
        </w:rPr>
        <w:t>.</w:t>
      </w:r>
      <w:r w:rsidRPr="009578E2">
        <w:rPr>
          <w:sz w:val="22"/>
          <w:szCs w:val="22"/>
          <w:lang w:val="en"/>
        </w:rPr>
        <w:fldChar w:fldCharType="begin"/>
      </w:r>
      <w:r w:rsidR="00890155">
        <w:rPr>
          <w:sz w:val="22"/>
          <w:szCs w:val="22"/>
          <w:lang w:val="en"/>
        </w:rPr>
        <w:instrText xml:space="preserve"> ADDIN ZOTERO_ITEM CSL_CITATION {"citationID":"lfu8fQUa","properties":{"formattedCitation":"(Papanicolaou et al., 2019; Schluter et al., 2023; Stein-Thoeringer et al., 2019; Taur et al., 2012)","plainCitation":"(Papanicolaou et al., 2019; Schluter et al., 2023; Stein-Thoeringer et al., 2019; Taur et al., 2012)","noteIndex":0},"citationItems":[{"id":3926,"uris":["http://zotero.org/groups/4675359/items/LYGFKEQM"],"itemData":{"id":3926,"type":"article-journal","abstract":"BACKGROUND: We examined the impact of vancomycin-resistant Enterococcus (VRE) bloodstream infection (BSI) on outcomes of allogeneic hematopoietic cell transplantation (HCT) utilizing the Center for International Blood and Marrow Transplant Research database.\nMETHODS: Adult and pediatric patients (N = 7128) who underwent first HCT for acute leukemia or myelodysplastic syndrome from 2008 through 2012 were analyzed as 3 groups-VRE BSI, non-VRE BSI, without BSI-according to BSI status at 100 days (D100) after allogeneic HCT. Multivariable models examined the effect of VRE BSI for overall survival (OS) and nonrelapse mortality (NRM) at 1 year.\nRESULTS: Of 7128 patients, 258 (3.2%) had VRE BSI, 2398 (33.6%) had non-VRE BSI, and 4472 (63%) had no BSI. The median time to VRE BSI and non-VRE BSI were D11 and D15, respectively. Compared with non-VRE BSI patients, VRE BSI patients were older, had advanced-stage acute leukemia, and received umbilical cord blood (UCB) allografts. In multivariable models, VRE BSI was associated with lower OS (relative risk [RR], 2.9;(99% confidence interval [CI], 2.2-3.7) and increased NRM (RR, 4.7; 99% CI, 3.6-6.2) (P &lt; .0001) for both. Other predictors for worse OS and increased NRM were non-VRE BSI, older age, advanced disease stage, UCB allograft, - mismatch, comorbidity index ≥3, and cytomegalovirus seropositivity (P &lt; .001 for all variables).\nCONCLUSIONS: VRE BSI is associated with lowest OS and highest NRM compared with patients without BSI or non-VRE BSI. Novel interventions that address the pathophysiology of VRE BSI have the potential of improving survival after HCT.","container-title":"Clinical Infectious Diseases: An Official Publication of the Infectious Diseases Society of America","DOI":"10.1093/cid/ciz031","ISSN":"1537-6591","issue":"10","journalAbbreviation":"Clin Infect Dis","language":"eng","note":"PMID: 30649224\nPMCID: PMC6821199","page":"1771-1779","source":"PubMed","title":"Bloodstream Infection Due to Vancomycin-resistant Enterococcus Is Associated With Increased Mortality After Hematopoietic Cell Transplantation for Acute Leukemia and Myelodysplastic Syndrome: A Multicenter, Retrospective Cohort Study","title-short":"Bloodstream Infection Due to Vancomycin-resistant Enterococcus Is Associated With Increased Mortality After Hematopoietic Cell Transplantation for Acute Leukemia and Myelodysplastic Syndrome","volume":"69","author":[{"family":"Papanicolaou","given":"Genovefa A."},{"family":"Ustun","given":"Celalettin"},{"family":"Young","given":"Jo-Anne H."},{"family":"Chen","given":"Min"},{"family":"Kim","given":"Soyoung"},{"family":"Woo Ahn","given":"Kwang"},{"family":"Komanduri","given":"Krishna"},{"family":"Lindemans","given":"Caroline"},{"family":"Auletta","given":"Jeffery J."},{"family":"Riches","given":"Marcie L."},{"literal":"CIBMTR® Infection and Immune Reconstitution Working Committee"}],"issued":{"date-parts":[["2019",10,30]]}}},{"id":4691,"uris":["http://zotero.org/groups/4675359/items/CHWBTYDL","http://zotero.org/groups/4675359/items/78N5L2YR"],"itemData":{"id":4691,"type":"article-journal","abstract":"Longitudinal microbiome data provide valuable insight into disease states and clinical responses, but they are challenging to mine and view collectively. To address these limitations, we present TaxUMAP, a taxonomically informed visualization for displaying microbiome states in large clinical microbiome datasets. We used TaxUMAP to chart a microbiome atlas of 1,870 patients with cancer during therapy-induced perturbations. Bacterial density and diversity were positively associated, but the trend was reversed in liquid stool. Low-diversity states (dominations) remained stable after antibiotic treatment, and diverse communities had a broader range of antimicrobial resistance genes than dominations. When examining microbiome states associated with risk for bacteremia, TaxUMAP revealed that certain Klebsiella species were associated with lower risk for bacteremia localize in a region of the atlas that is depleted in high-risk enterobacteria. This indicated a competitive interaction that was validated experimentally. Thus, TaxUMAP can chart comprehensive longitudinal microbiome datasets, enabling insights into microbiome effects on human health.","container-title":"Cell Host &amp; Microbe","DOI":"10.1016/j.chom.2023.05.027","ISSN":"1931-3128","issue":"7","journalAbbreviation":"Cell Host &amp; Microbe","language":"en","page":"1126-1139.e6","source":"ScienceDirect","title":"The TaxUMAP atlas: Efficient display of large clinical microbiome data reveals ecological competition in protection against bacteremia","title-short":"The TaxUMAP atlas","volume":"31","author":[{"family":"Schluter","given":"Jonas"},{"family":"Djukovic","given":"Ana"},{"family":"Taylor","given":"Bradford P."},{"family":"Yan","given":"Jinyuan"},{"family":"Duan","given":"Caichen"},{"family":"Hussey","given":"Grant A."},{"family":"Liao","given":"Chen"},{"family":"Sharma","given":"Sneh"},{"family":"Fontana","given":"Emily"},{"family":"Amoretti","given":"Luigi A."},{"family":"Wright","given":"Roberta J."},{"family":"Dai","given":"Anqi"},{"family":"Peled","given":"Jonathan U."},{"family":"Taur","given":"Ying"},{"family":"Perales","given":"Miguel-Angel"},{"family":"Siranosian","given":"Benjamin A."},{"family":"Bhatt","given":"Ami S."},{"family":"Brink","given":"Marcel R. M.","non-dropping-particle":"van den"},{"family":"Pamer","given":"Eric G."},{"family":"Xavier","given":"Joao B."}],"issued":{"date-parts":[["2023",7,12]]}}},{"id":4010,"uris":["http://zotero.org/groups/4675359/items/IVQ6FVDY"],"itemData":{"id":4010,"type":"article-journal","abstract":"Disruption of intestinal microbial communities appears to underlie many human illnesses, but the mechanisms that promote this dysbiosis and its adverse consequences are poorly understood. In patients who received allogeneic hematopoietic cell transplantation (allo-HCT), we describe a high incidence of enterococcal expansion which was associated with graft-versus-host disease (GVHD) and mortality. We found that Enterococcus also expands in the mouse gastrointestinal tract after allo-HCT and exacerbates disease severity in gnotobiotic models. Enterococcus growth is dependent on the disaccharide lactose, and dietary lactose depletion attenuates Enterococcus outgrowth and reduces the severity of GVHD in mice. Allo-HCT patients carrying lactose-non-absorber genotypes showed compromised clearance of post-antibiotic Enterococcus domination. We report lactose as a common nutrient that drives expansion of a commensal bacterium that exacerbates an intestinal and systemic inflammatory disease.","container-title":"Science (New York, N.Y.)","DOI":"10.1126/science.aax3760","ISSN":"0036-8075","issue":"6469","journalAbbreviation":"Science","note":"PMID: 31780560\nPMCID: PMC7003985","page":"1143-1149","source":"PubMed Central","title":"Lactose drives Enterococcus expansion to promote graft-versus-host disease","volume":"366","author":[{"family":"Stein-Thoeringer","given":"C.K."},{"family":"Nichols","given":"K.B."},{"family":"Lazrak","given":"A."},{"family":"Docampo","given":"M.D."},{"family":"Slingerland","given":"A.E."},{"family":"Slingerland","given":"J.B."},{"family":"Clurman","given":"A.G."},{"family":"Armijo","given":"G."},{"family":"Gomes","given":"A.L.C."},{"family":"Shono","given":"Y."},{"family":"Staffas","given":"A."},{"family":"Burgos da Silva","given":"M."},{"family":"Devlin","given":"S."},{"family":"Markey","given":"K.A."},{"family":"Bajic","given":"D."},{"family":"Pinedo","given":"R."},{"family":"Tsakmaklis","given":"A."},{"family":"Littmann","given":"E.R."},{"family":"Pastore","given":"A."},{"family":"Taur","given":"Y."},{"family":"Monette","given":"S."},{"family":"Arcila","given":"M.E."},{"family":"Pickard","given":"A.J."},{"family":"Maloy","given":"M."},{"family":"Wright","given":"R.J."},{"family":"Amoretti","given":"L.A."},{"family":"Fontana","given":"E."},{"family":"Pham","given":"D."},{"family":"Jamal","given":"M.A."},{"family":"Weber","given":"D."},{"family":"Sung","given":"A.D."},{"family":"Hashimoto","given":"D."},{"family":"Scheid","given":"C."},{"family":"Xavier","given":"J.B."},{"family":"Messina","given":"J.A."},{"family":"Romero","given":"K."},{"family":"Lew","given":"M."},{"family":"Bush","given":"A."},{"family":"Bohannon","given":"L."},{"family":"Hayasaka","given":"K"},{"family":"Hasegawa","given":"Y."},{"family":"Vehreschild","given":"M.J.G.T."},{"family":"Cross","given":"J.R."},{"family":"Ponce","given":"D.M."},{"family":"Perales","given":"M.A."},{"family":"Giralt","given":"S.A."},{"family":"Jenq","given":"R.R."},{"family":"Teshima","given":"T."},{"family":"Holler","given":"E."},{"family":"Chao","given":"N.J."},{"family":"Pamer","given":"E.G."},{"family":"Peled","given":"J.U."},{"family":"Brink","given":"M.R.M.","non-dropping-particle":"van den"}],"issued":{"date-parts":[["2019",11,29]]}}},{"id":3993,"uris":["http://zotero.org/groups/4675359/items/QTU9II8D"],"itemData":{"id":3993,"type":"article-journal","abstract":"The intestinal microbiota was characterized in patients undergoing allogeneic hematopoietic stem cell transplantation. During early transplant, antibiotic administration was associated with intestinal domination by bacterial taxa such as enterococci, streptococci, and Proteobacteria, resulting in an increased risk of bacteremia., Background. Bacteremia is a frequent complication of allogeneic hematopoietic stem cell transplantation (allo-HSCT). It is unclear whether changes in the intestinal microbiota during allo-HSCT contribute to the development of bacteremia. We examined the microbiota of patients undergoing allo-HSCT, and correlated microbial shifts with the risk of bacteremia., Methods. Fecal specimens were collected longitudinally from 94 patients undergoing allo-HSCT, from before transplant until 35 days after transplant. The intestinal microbiota was characterized by 454 pyrosequencing of the V1-V3 region of bacterial 16S ribosomal RNA genes. Microbial diversity was estimated by grouping sequences into operational taxonomic units and calculating the Shannon diversity index. Phylogenetic classification was obtained using the Ribosomal Database Project classifier. Associations of the microbiota with clinical predictors and outcomes were evaluated., Results. During allo-HSCT, patients developed reduced diversity, with marked shifts in bacterial populations inhabiting the gut. Intestinal domination, defined as occupation of at least 30% of the microbiota by a single predominating bacterial taxon, occurred frequently. Commonly encountered dominating organisms included Enterococcus, Streptococcus, and various Proteobacteria. Enterococcal domination was increased 3-fold by metronidazole administration, whereas domination by Proteobacteria was reduced 10-fold by fluoroquinolone administration. As a predictor of outcomes, enterococcal domination increased the risk of Vancomycin-resistant Enterococcus bacteremia 9-fold, and proteobacterial domination increased the risk of gram-negative rod bacteremia 5-fold., Conclusions. During allo-HSCT, the diversity and stability of the intestinal flora are disrupted, resulting in domination by bacteria associated with subsequent bacteremia. Assessment of fecal microbiota identifies patients at highest risk for bloodstream infection during allo-HCST.","container-title":"Clinical Infectious Diseases: An Official Publication of the Infectious Diseases Society of America","DOI":"10.1093/cid/cis580","ISSN":"1058-4838","issue":"7","journalAbbreviation":"Clin Infect Dis","note":"PMID: 22718773\nPMCID: PMC3657523","page":"905-914","source":"PubMed Central","title":"Intestinal Domination and the Risk of Bacteremia in Patients Undergoing Allogeneic Hematopoietic Stem Cell Transplantation","volume":"55","author":[{"family":"Taur","given":"Ying"},{"family":"Xavier","given":"Joao B."},{"family":"Lipuma","given":"Lauren"},{"family":"Ubeda","given":"Carles"},{"family":"Goldberg","given":"Jenna"},{"family":"Gobourne","given":"Asia"},{"family":"Lee","given":"Yeon Joo"},{"family":"Dubin","given":"Krista A."},{"family":"Socci","given":"Nicholas D."},{"family":"Viale","given":"Agnes"},{"family":"Perales","given":"Miguel-Angel"},{"family":"Jenq","given":"Robert R."},{"family":"Brink","given":"Marcel R. M.","non-dropping-particle":"van den"},{"family":"Pamer","given":"Eric G."}],"issued":{"date-parts":[["2012",10,1]]}}}],"schema":"https://github.com/citation-style-language/schema/raw/master/csl-citation.json"} </w:instrText>
      </w:r>
      <w:r w:rsidRPr="009578E2">
        <w:rPr>
          <w:sz w:val="22"/>
          <w:szCs w:val="22"/>
          <w:lang w:val="en"/>
        </w:rPr>
        <w:fldChar w:fldCharType="separate"/>
      </w:r>
      <w:r w:rsidR="00890155">
        <w:rPr>
          <w:sz w:val="22"/>
        </w:rPr>
        <w:t>(Papanicolaou et al., 2019; Schluter et al., 2023; Stein-</w:t>
      </w:r>
      <w:proofErr w:type="spellStart"/>
      <w:r w:rsidR="00890155">
        <w:rPr>
          <w:sz w:val="22"/>
        </w:rPr>
        <w:t>Thoeringer</w:t>
      </w:r>
      <w:proofErr w:type="spellEnd"/>
      <w:r w:rsidR="00890155">
        <w:rPr>
          <w:sz w:val="22"/>
        </w:rPr>
        <w:t xml:space="preserve"> et al., 2019; </w:t>
      </w:r>
      <w:proofErr w:type="spellStart"/>
      <w:r w:rsidR="00890155">
        <w:rPr>
          <w:sz w:val="22"/>
        </w:rPr>
        <w:t>Taur</w:t>
      </w:r>
      <w:proofErr w:type="spellEnd"/>
      <w:r w:rsidR="00890155">
        <w:rPr>
          <w:sz w:val="22"/>
        </w:rPr>
        <w:t xml:space="preserve"> et al., 2012)</w:t>
      </w:r>
      <w:r w:rsidRPr="009578E2">
        <w:rPr>
          <w:sz w:val="22"/>
          <w:szCs w:val="22"/>
        </w:rPr>
        <w:fldChar w:fldCharType="end"/>
      </w:r>
      <w:r w:rsidRPr="009578E2">
        <w:rPr>
          <w:sz w:val="22"/>
          <w:szCs w:val="22"/>
          <w:lang w:val="en"/>
        </w:rPr>
        <w:t xml:space="preserve">. </w:t>
      </w:r>
      <w:r w:rsidR="00A13F88" w:rsidRPr="009578E2">
        <w:rPr>
          <w:sz w:val="22"/>
          <w:szCs w:val="22"/>
          <w:lang w:val="en"/>
        </w:rPr>
        <w:t>Cl</w:t>
      </w:r>
      <w:r w:rsidR="00607D3B" w:rsidRPr="009578E2">
        <w:rPr>
          <w:sz w:val="22"/>
          <w:szCs w:val="22"/>
          <w:lang w:val="en"/>
        </w:rPr>
        <w:t>inical</w:t>
      </w:r>
      <w:r w:rsidR="004D741A" w:rsidRPr="009578E2">
        <w:rPr>
          <w:sz w:val="22"/>
          <w:szCs w:val="22"/>
          <w:lang w:val="en"/>
        </w:rPr>
        <w:t xml:space="preserve"> v</w:t>
      </w:r>
      <w:r w:rsidR="005632D5" w:rsidRPr="009578E2">
        <w:rPr>
          <w:sz w:val="22"/>
          <w:szCs w:val="22"/>
          <w:lang w:val="en"/>
        </w:rPr>
        <w:t xml:space="preserve">ariables </w:t>
      </w:r>
      <w:r w:rsidR="00DE794D" w:rsidRPr="009578E2">
        <w:rPr>
          <w:sz w:val="22"/>
          <w:szCs w:val="22"/>
          <w:lang w:val="en"/>
        </w:rPr>
        <w:t xml:space="preserve">that </w:t>
      </w:r>
      <w:r w:rsidR="00AB0DC5" w:rsidRPr="009578E2">
        <w:rPr>
          <w:sz w:val="22"/>
          <w:szCs w:val="22"/>
          <w:lang w:val="en"/>
        </w:rPr>
        <w:t xml:space="preserve">might </w:t>
      </w:r>
      <w:r w:rsidR="005632D5" w:rsidRPr="009578E2">
        <w:rPr>
          <w:sz w:val="22"/>
          <w:szCs w:val="22"/>
          <w:lang w:val="en"/>
        </w:rPr>
        <w:t xml:space="preserve">confound </w:t>
      </w:r>
      <w:r w:rsidR="00DE794D" w:rsidRPr="009578E2">
        <w:rPr>
          <w:sz w:val="22"/>
          <w:szCs w:val="22"/>
          <w:lang w:val="en"/>
        </w:rPr>
        <w:t xml:space="preserve">these </w:t>
      </w:r>
      <w:r w:rsidR="00EB4AC9" w:rsidRPr="009578E2">
        <w:rPr>
          <w:sz w:val="22"/>
          <w:szCs w:val="22"/>
          <w:lang w:val="en"/>
        </w:rPr>
        <w:t xml:space="preserve">correlations </w:t>
      </w:r>
      <w:r w:rsidR="0033751C" w:rsidRPr="009578E2">
        <w:rPr>
          <w:sz w:val="22"/>
          <w:szCs w:val="22"/>
          <w:lang w:val="en"/>
        </w:rPr>
        <w:t>include</w:t>
      </w:r>
      <w:r w:rsidR="00DE794D" w:rsidRPr="009578E2">
        <w:rPr>
          <w:sz w:val="22"/>
          <w:szCs w:val="22"/>
          <w:lang w:val="en"/>
        </w:rPr>
        <w:t xml:space="preserve"> the intensit</w:t>
      </w:r>
      <w:r w:rsidR="00A13F88" w:rsidRPr="009578E2">
        <w:rPr>
          <w:sz w:val="22"/>
          <w:szCs w:val="22"/>
          <w:lang w:val="en"/>
        </w:rPr>
        <w:t>y</w:t>
      </w:r>
      <w:r w:rsidR="00DE794D" w:rsidRPr="009578E2">
        <w:rPr>
          <w:sz w:val="22"/>
          <w:szCs w:val="22"/>
          <w:lang w:val="en"/>
        </w:rPr>
        <w:t xml:space="preserve"> of </w:t>
      </w:r>
      <w:r w:rsidR="00B63560" w:rsidRPr="009578E2">
        <w:rPr>
          <w:sz w:val="22"/>
          <w:szCs w:val="22"/>
          <w:lang w:val="en"/>
        </w:rPr>
        <w:t xml:space="preserve">conditioning chemotherapy </w:t>
      </w:r>
      <w:r w:rsidR="005F13FB" w:rsidRPr="009578E2">
        <w:rPr>
          <w:sz w:val="22"/>
          <w:szCs w:val="22"/>
          <w:lang w:val="en"/>
        </w:rPr>
        <w:t>regimens</w:t>
      </w:r>
      <w:r w:rsidR="00A13F88" w:rsidRPr="009578E2">
        <w:rPr>
          <w:sz w:val="22"/>
          <w:szCs w:val="22"/>
          <w:lang w:val="en"/>
        </w:rPr>
        <w:t xml:space="preserve"> </w:t>
      </w:r>
      <w:r w:rsidR="005F13FB" w:rsidRPr="009578E2">
        <w:rPr>
          <w:sz w:val="22"/>
          <w:szCs w:val="22"/>
          <w:lang w:val="en"/>
        </w:rPr>
        <w:t>(</w:t>
      </w:r>
      <w:r w:rsidR="005F13FB" w:rsidRPr="009578E2">
        <w:rPr>
          <w:b/>
          <w:sz w:val="22"/>
          <w:szCs w:val="22"/>
          <w:lang w:val="en"/>
        </w:rPr>
        <w:t>Table 1</w:t>
      </w:r>
      <w:r w:rsidR="005F13FB" w:rsidRPr="009578E2">
        <w:rPr>
          <w:sz w:val="22"/>
          <w:szCs w:val="22"/>
          <w:lang w:val="en"/>
        </w:rPr>
        <w:t>)</w:t>
      </w:r>
      <w:r w:rsidR="00A13F88" w:rsidRPr="009578E2">
        <w:rPr>
          <w:sz w:val="22"/>
          <w:szCs w:val="22"/>
          <w:lang w:val="en"/>
        </w:rPr>
        <w:t xml:space="preserve"> and antibiotic exposures. </w:t>
      </w:r>
      <w:r w:rsidR="002F5780" w:rsidRPr="571623EA">
        <w:rPr>
          <w:sz w:val="22"/>
          <w:szCs w:val="22"/>
          <w:highlight w:val="lightGray"/>
          <w:lang w:val="en"/>
        </w:rPr>
        <w:t xml:space="preserve">All but one of the </w:t>
      </w:r>
      <w:r w:rsidR="002F5780" w:rsidRPr="571623EA">
        <w:rPr>
          <w:color w:val="FF0000"/>
          <w:sz w:val="22"/>
          <w:szCs w:val="22"/>
          <w:highlight w:val="lightGray"/>
          <w:lang w:val="en"/>
        </w:rPr>
        <w:t>89</w:t>
      </w:r>
      <w:r w:rsidR="00906C8F" w:rsidRPr="571623EA">
        <w:rPr>
          <w:color w:val="FF0000"/>
          <w:sz w:val="22"/>
          <w:szCs w:val="22"/>
          <w:highlight w:val="lightGray"/>
          <w:lang w:val="en"/>
        </w:rPr>
        <w:t xml:space="preserve"> </w:t>
      </w:r>
      <w:r w:rsidR="00906C8F" w:rsidRPr="571623EA">
        <w:rPr>
          <w:sz w:val="22"/>
          <w:szCs w:val="22"/>
          <w:highlight w:val="lightGray"/>
          <w:lang w:val="en"/>
        </w:rPr>
        <w:t xml:space="preserve">patients </w:t>
      </w:r>
      <w:r w:rsidR="00FD0D55" w:rsidRPr="571623EA">
        <w:rPr>
          <w:sz w:val="22"/>
          <w:szCs w:val="22"/>
          <w:highlight w:val="lightGray"/>
          <w:lang w:val="en"/>
        </w:rPr>
        <w:t>received</w:t>
      </w:r>
      <w:r w:rsidR="00906C8F" w:rsidRPr="571623EA">
        <w:rPr>
          <w:sz w:val="22"/>
          <w:szCs w:val="22"/>
          <w:highlight w:val="lightGray"/>
          <w:lang w:val="en"/>
        </w:rPr>
        <w:t xml:space="preserve"> </w:t>
      </w:r>
      <w:r w:rsidRPr="571623EA">
        <w:rPr>
          <w:sz w:val="22"/>
          <w:szCs w:val="22"/>
          <w:highlight w:val="lightGray"/>
          <w:lang w:val="en"/>
        </w:rPr>
        <w:t>antibiotics</w:t>
      </w:r>
      <w:r w:rsidR="002F56C6" w:rsidRPr="571623EA">
        <w:rPr>
          <w:sz w:val="22"/>
          <w:szCs w:val="22"/>
          <w:highlight w:val="lightGray"/>
          <w:lang w:val="en"/>
        </w:rPr>
        <w:t xml:space="preserve"> </w:t>
      </w:r>
      <w:commentRangeStart w:id="103"/>
      <w:r w:rsidR="00EE0C7A" w:rsidRPr="571623EA">
        <w:rPr>
          <w:sz w:val="22"/>
          <w:szCs w:val="22"/>
          <w:highlight w:val="lightGray"/>
          <w:lang w:val="en"/>
        </w:rPr>
        <w:t>during their transplantation</w:t>
      </w:r>
      <w:commentRangeEnd w:id="103"/>
      <w:r w:rsidR="00890155">
        <w:rPr>
          <w:rStyle w:val="CommentReference"/>
          <w:kern w:val="0"/>
        </w:rPr>
        <w:commentReference w:id="103"/>
      </w:r>
      <w:r w:rsidR="00EE0C7A" w:rsidRPr="571623EA">
        <w:rPr>
          <w:sz w:val="22"/>
          <w:szCs w:val="22"/>
          <w:highlight w:val="lightGray"/>
          <w:lang w:val="en"/>
        </w:rPr>
        <w:t xml:space="preserve">. </w:t>
      </w:r>
      <w:r w:rsidR="00FD0D55" w:rsidRPr="571623EA">
        <w:rPr>
          <w:sz w:val="22"/>
          <w:szCs w:val="22"/>
          <w:highlight w:val="lightGray"/>
          <w:lang w:val="en"/>
        </w:rPr>
        <w:t xml:space="preserve">They were typically treated initially with </w:t>
      </w:r>
      <w:r w:rsidR="00EE0C7A" w:rsidRPr="571623EA">
        <w:rPr>
          <w:sz w:val="22"/>
          <w:szCs w:val="22"/>
          <w:highlight w:val="lightGray"/>
          <w:lang w:val="en"/>
        </w:rPr>
        <w:t xml:space="preserve">prophylactic antibiotics </w:t>
      </w:r>
      <w:r w:rsidR="002F56C6" w:rsidRPr="571623EA">
        <w:rPr>
          <w:sz w:val="22"/>
          <w:szCs w:val="22"/>
          <w:highlight w:val="lightGray"/>
          <w:lang w:val="en"/>
        </w:rPr>
        <w:t>(</w:t>
      </w:r>
      <w:r w:rsidR="00FD0D55" w:rsidRPr="571623EA">
        <w:rPr>
          <w:sz w:val="22"/>
          <w:szCs w:val="22"/>
          <w:highlight w:val="lightGray"/>
          <w:lang w:val="en"/>
        </w:rPr>
        <w:t>fluoroquinolones</w:t>
      </w:r>
      <w:r w:rsidR="00FB0BFA" w:rsidRPr="571623EA">
        <w:rPr>
          <w:sz w:val="22"/>
          <w:szCs w:val="22"/>
          <w:highlight w:val="lightGray"/>
          <w:lang w:val="en"/>
        </w:rPr>
        <w:t xml:space="preserve"> </w:t>
      </w:r>
      <w:r w:rsidR="000D0AB1" w:rsidRPr="571623EA">
        <w:rPr>
          <w:sz w:val="22"/>
          <w:szCs w:val="22"/>
          <w:highlight w:val="lightGray"/>
          <w:lang w:val="en"/>
        </w:rPr>
        <w:t>and</w:t>
      </w:r>
      <w:r w:rsidR="00A73390" w:rsidRPr="571623EA">
        <w:rPr>
          <w:sz w:val="22"/>
          <w:szCs w:val="22"/>
          <w:highlight w:val="lightGray"/>
          <w:lang w:val="en"/>
        </w:rPr>
        <w:t xml:space="preserve"> </w:t>
      </w:r>
      <w:r w:rsidR="002F56C6" w:rsidRPr="571623EA">
        <w:rPr>
          <w:sz w:val="22"/>
          <w:szCs w:val="22"/>
          <w:highlight w:val="lightGray"/>
          <w:lang w:val="en"/>
        </w:rPr>
        <w:t>intravenous vancomycin</w:t>
      </w:r>
      <w:r w:rsidR="0097251C" w:rsidRPr="571623EA">
        <w:rPr>
          <w:sz w:val="22"/>
          <w:szCs w:val="22"/>
          <w:highlight w:val="lightGray"/>
          <w:lang w:val="en"/>
        </w:rPr>
        <w:t>,</w:t>
      </w:r>
      <w:r w:rsidR="00080127" w:rsidRPr="009578E2">
        <w:rPr>
          <w:sz w:val="22"/>
          <w:szCs w:val="22"/>
          <w:lang w:val="en"/>
        </w:rPr>
        <w:fldChar w:fldCharType="begin"/>
      </w:r>
      <w:r w:rsidR="000A51DB">
        <w:rPr>
          <w:sz w:val="22"/>
          <w:szCs w:val="22"/>
          <w:lang w:val="en"/>
        </w:rPr>
        <w:instrText xml:space="preserve"> ADDIN ZOTERO_ITEM CSL_CITATION {"citationID":"3OmI2bhz","properties":{"formattedCitation":"(Seo et al., 2014)","plainCitation":"(Seo et al., 2014)","noteIndex":0},"citationItems":[{"id":4264,"uris":["http://zotero.org/groups/4675359/items/236MINM3"],"itemData":{"id":4264,"type":"article-journal","abstract":"BACKGROUND: We analyzed the effect of peri-transplant prophylaxis on the epidemiology of bacteremia in a 12-year contemporary cohort of allogeneic HSCT recipients at our center.\nMETHODS: This was an observational study of 1052 consecutive adult HSCT from 2000 to 2011. Formal prophylaxis with vancomycin only, fluoroquinolone (FQ) only, or vancomycin + FQ was implemented in 2006. The cumulative incidence of day 100 bacteremia was compared between the Early Period (2000-2005) and the Recent Period (2006-2011). Predictors for pre-engraftment bacteremia were analyzed with Cox-proportional hazard models in a subcohort of 821 HSCT who received myeloablative or reduced intensity conditioning (MA/RIC).\nRESULTS: The incidence of bacteremia decreased in the Recent Period (32% vs 27%; P = 0.002), whereas the rates of resistance in gram-negative rods (GNR) and vancomycin-resistant enterococci (VRE) were similar between the two Periods (P values are not statistically significant.) In multivariate analyses, prophylaxis with vancomycin only or vancomycin + FQ was protective (HR = 0.5; CI = 0.30-0.72) and (HR = 0.3; CI = 0.12-0.52, P &lt; 0.01). Vancomycin or vancomycin + FQ eliminated viridans streptococcal bacteremia (VSB); vancomycin + FQ decreased GNR bacteremia (HR = 0.35; CI = 0.15-0.85).\nCONCLUSIONS: Vancomycin-based prophylaxis peri-transplant in MA/RIC HSCT was associated with elimination of VSB and may be considered at centers with high incidence of this infection.","container-title":"The Journal of Infection","DOI":"10.1016/j.jinf.2014.06.004","ISSN":"1532-2742","issue":"4","journalAbbreviation":"J Infect","language":"eng","note":"PMID: 24931578\nPMCID: PMC4163089","page":"341-351","source":"PubMed","title":"Impact of peri-transplant vancomycin and fluoroquinolone administration on rates of bacteremia in allogeneic hematopoietic stem cell transplant (HSCT) recipients: a 12-year single institution study","title-short":"Impact of peri-transplant vancomycin and fluoroquinolone administration on rates of bacteremia in allogeneic hematopoietic stem cell transplant (HSCT) recipients","volume":"69","author":[{"family":"Seo","given":"Susan K."},{"family":"Xiao","given":"Kun"},{"family":"Huang","given":"Yao-Ting"},{"family":"Jongwutiwes","given":"Ubonvan"},{"family":"Chung","given":"Dick"},{"family":"Maloy","given":"Molly"},{"family":"Giralt","given":"Sergio"},{"family":"Barker","given":"Juliet N."},{"family":"Jakubowski","given":"Ann A."},{"family":"Papanicolaou","given":"Genovefa A."}],"issued":{"date-parts":[["2014",10]]}}}],"schema":"https://github.com/citation-style-language/schema/raw/master/csl-citation.json"} </w:instrText>
      </w:r>
      <w:r w:rsidR="00080127" w:rsidRPr="009578E2">
        <w:rPr>
          <w:sz w:val="22"/>
          <w:szCs w:val="22"/>
          <w:lang w:val="en"/>
        </w:rPr>
        <w:fldChar w:fldCharType="separate"/>
      </w:r>
      <w:r w:rsidR="00A019E3">
        <w:rPr>
          <w:sz w:val="22"/>
        </w:rPr>
        <w:t>(</w:t>
      </w:r>
      <w:proofErr w:type="spellStart"/>
      <w:r w:rsidR="00A019E3">
        <w:rPr>
          <w:sz w:val="22"/>
        </w:rPr>
        <w:t>Seo</w:t>
      </w:r>
      <w:proofErr w:type="spellEnd"/>
      <w:r w:rsidR="00A019E3">
        <w:rPr>
          <w:sz w:val="22"/>
        </w:rPr>
        <w:t xml:space="preserve"> et al., 2014)</w:t>
      </w:r>
      <w:r w:rsidR="00080127" w:rsidRPr="009578E2">
        <w:rPr>
          <w:sz w:val="22"/>
          <w:szCs w:val="22"/>
          <w:lang w:val="en"/>
        </w:rPr>
        <w:fldChar w:fldCharType="end"/>
      </w:r>
      <w:r w:rsidR="00FD0D55" w:rsidRPr="571623EA">
        <w:rPr>
          <w:sz w:val="22"/>
          <w:szCs w:val="22"/>
          <w:highlight w:val="lightGray"/>
          <w:lang w:val="en"/>
        </w:rPr>
        <w:t>);</w:t>
      </w:r>
      <w:r w:rsidRPr="571623EA">
        <w:rPr>
          <w:sz w:val="22"/>
          <w:szCs w:val="22"/>
          <w:highlight w:val="lightGray"/>
          <w:lang w:val="en"/>
        </w:rPr>
        <w:t xml:space="preserve"> </w:t>
      </w:r>
      <w:r w:rsidR="00EE0C7A" w:rsidRPr="571623EA">
        <w:rPr>
          <w:color w:val="FF0000"/>
          <w:sz w:val="22"/>
          <w:szCs w:val="22"/>
          <w:highlight w:val="lightGray"/>
          <w:lang w:val="en"/>
        </w:rPr>
        <w:t>70 of 89 (79%)</w:t>
      </w:r>
      <w:r w:rsidR="000762BF" w:rsidRPr="571623EA">
        <w:rPr>
          <w:sz w:val="22"/>
          <w:szCs w:val="22"/>
          <w:highlight w:val="lightGray"/>
          <w:lang w:val="en"/>
        </w:rPr>
        <w:t xml:space="preserve"> </w:t>
      </w:r>
      <w:r w:rsidR="00FD0D55" w:rsidRPr="571623EA">
        <w:rPr>
          <w:sz w:val="22"/>
          <w:szCs w:val="22"/>
          <w:highlight w:val="lightGray"/>
          <w:lang w:val="en"/>
        </w:rPr>
        <w:t>also</w:t>
      </w:r>
      <w:r w:rsidR="000762BF" w:rsidRPr="571623EA">
        <w:rPr>
          <w:sz w:val="22"/>
          <w:szCs w:val="22"/>
          <w:highlight w:val="lightGray"/>
          <w:lang w:val="en"/>
        </w:rPr>
        <w:t xml:space="preserve"> </w:t>
      </w:r>
      <w:r w:rsidR="00EE0C7A" w:rsidRPr="571623EA">
        <w:rPr>
          <w:sz w:val="22"/>
          <w:szCs w:val="22"/>
          <w:highlight w:val="lightGray"/>
          <w:lang w:val="en"/>
        </w:rPr>
        <w:t>received</w:t>
      </w:r>
      <w:r w:rsidR="0017189F" w:rsidRPr="571623EA">
        <w:rPr>
          <w:sz w:val="22"/>
          <w:szCs w:val="22"/>
          <w:highlight w:val="lightGray"/>
          <w:lang w:val="en"/>
        </w:rPr>
        <w:t xml:space="preserve"> </w:t>
      </w:r>
      <w:r w:rsidR="00EE0C7A" w:rsidRPr="571623EA">
        <w:rPr>
          <w:sz w:val="22"/>
          <w:szCs w:val="22"/>
          <w:highlight w:val="lightGray"/>
          <w:lang w:val="en"/>
        </w:rPr>
        <w:t xml:space="preserve">broader-spectrum </w:t>
      </w:r>
      <w:r w:rsidR="0017189F" w:rsidRPr="571623EA">
        <w:rPr>
          <w:sz w:val="22"/>
          <w:szCs w:val="22"/>
          <w:highlight w:val="lightGray"/>
          <w:lang w:val="en"/>
        </w:rPr>
        <w:t>antibiotics</w:t>
      </w:r>
      <w:r w:rsidR="00FD0D55" w:rsidRPr="571623EA">
        <w:rPr>
          <w:sz w:val="22"/>
          <w:szCs w:val="22"/>
          <w:highlight w:val="lightGray"/>
          <w:lang w:val="en"/>
        </w:rPr>
        <w:t xml:space="preserve">, commencing </w:t>
      </w:r>
      <w:r w:rsidR="008650F8" w:rsidRPr="571623EA">
        <w:rPr>
          <w:sz w:val="22"/>
          <w:szCs w:val="22"/>
          <w:highlight w:val="lightGray"/>
          <w:lang w:val="en"/>
        </w:rPr>
        <w:t xml:space="preserve">at a median </w:t>
      </w:r>
      <w:r w:rsidR="007A74D6" w:rsidRPr="571623EA">
        <w:rPr>
          <w:sz w:val="22"/>
          <w:szCs w:val="22"/>
          <w:highlight w:val="lightGray"/>
          <w:lang w:val="en"/>
        </w:rPr>
        <w:t>of transplant day</w:t>
      </w:r>
      <w:r w:rsidR="00EE0C7A" w:rsidRPr="571623EA">
        <w:rPr>
          <w:sz w:val="22"/>
          <w:szCs w:val="22"/>
          <w:highlight w:val="lightGray"/>
          <w:lang w:val="en"/>
        </w:rPr>
        <w:t xml:space="preserve"> </w:t>
      </w:r>
      <w:r w:rsidR="00EE0C7A" w:rsidRPr="571623EA">
        <w:rPr>
          <w:color w:val="FF0000"/>
          <w:sz w:val="22"/>
          <w:szCs w:val="22"/>
          <w:highlight w:val="lightGray"/>
          <w:lang w:val="en"/>
        </w:rPr>
        <w:t>0</w:t>
      </w:r>
      <w:r w:rsidR="00FD0D55" w:rsidRPr="571623EA">
        <w:rPr>
          <w:color w:val="FF0000"/>
          <w:sz w:val="22"/>
          <w:szCs w:val="22"/>
          <w:highlight w:val="lightGray"/>
          <w:lang w:val="en"/>
        </w:rPr>
        <w:t xml:space="preserve">, </w:t>
      </w:r>
      <w:r w:rsidR="00EE0C7A" w:rsidRPr="571623EA">
        <w:rPr>
          <w:color w:val="FF0000"/>
          <w:sz w:val="22"/>
          <w:szCs w:val="22"/>
          <w:highlight w:val="lightGray"/>
          <w:lang w:val="en"/>
        </w:rPr>
        <w:t xml:space="preserve"> IQR day –3 to day +6</w:t>
      </w:r>
      <w:r w:rsidR="00EE0C7A" w:rsidRPr="571623EA">
        <w:rPr>
          <w:sz w:val="22"/>
          <w:szCs w:val="22"/>
          <w:highlight w:val="lightGray"/>
          <w:lang w:val="en"/>
        </w:rPr>
        <w:t>)</w:t>
      </w:r>
      <w:r w:rsidR="00EE0C7A" w:rsidRPr="009578E2">
        <w:rPr>
          <w:sz w:val="22"/>
          <w:szCs w:val="22"/>
          <w:lang w:val="en"/>
        </w:rPr>
        <w:t xml:space="preserve"> </w:t>
      </w:r>
      <w:r w:rsidR="00704EDA" w:rsidRPr="009578E2">
        <w:rPr>
          <w:sz w:val="22"/>
          <w:szCs w:val="22"/>
          <w:lang w:val="en"/>
        </w:rPr>
        <w:t>when they developed fever or other signs of potential</w:t>
      </w:r>
      <w:r w:rsidR="0017189F" w:rsidRPr="009578E2">
        <w:rPr>
          <w:sz w:val="22"/>
          <w:szCs w:val="22"/>
          <w:lang w:val="en"/>
        </w:rPr>
        <w:t xml:space="preserve"> infection</w:t>
      </w:r>
      <w:r w:rsidR="00E07739" w:rsidRPr="009578E2">
        <w:rPr>
          <w:sz w:val="22"/>
          <w:szCs w:val="22"/>
          <w:lang w:val="en"/>
        </w:rPr>
        <w:t xml:space="preserve"> (</w:t>
      </w:r>
      <w:r w:rsidR="002F6A8A" w:rsidRPr="009578E2">
        <w:rPr>
          <w:sz w:val="22"/>
          <w:szCs w:val="22"/>
          <w:lang w:val="en"/>
        </w:rPr>
        <w:t xml:space="preserve">most </w:t>
      </w:r>
      <w:r w:rsidR="00C8254F" w:rsidRPr="009578E2">
        <w:rPr>
          <w:sz w:val="22"/>
          <w:szCs w:val="22"/>
          <w:lang w:val="en"/>
        </w:rPr>
        <w:t>commonly</w:t>
      </w:r>
      <w:r w:rsidR="002F6A8A" w:rsidRPr="009578E2">
        <w:rPr>
          <w:sz w:val="22"/>
          <w:szCs w:val="22"/>
          <w:lang w:val="en"/>
        </w:rPr>
        <w:t xml:space="preserve"> piperacillin-tazobactam, cefepime, linezolid, or a carbapenem for neutropenic fever or bloodstream infection</w:t>
      </w:r>
      <w:r w:rsidR="00FC0F0C" w:rsidRPr="009578E2">
        <w:rPr>
          <w:sz w:val="22"/>
          <w:szCs w:val="22"/>
          <w:lang w:val="en"/>
        </w:rPr>
        <w:t xml:space="preserve">; and metronidazole or oral vancomycin for </w:t>
      </w:r>
      <w:proofErr w:type="spellStart"/>
      <w:r w:rsidR="00FC0F0C" w:rsidRPr="009578E2">
        <w:rPr>
          <w:i/>
          <w:sz w:val="22"/>
          <w:szCs w:val="22"/>
          <w:lang w:val="en"/>
        </w:rPr>
        <w:t>Clostridioides</w:t>
      </w:r>
      <w:proofErr w:type="spellEnd"/>
      <w:r w:rsidR="00FC0F0C" w:rsidRPr="009578E2">
        <w:rPr>
          <w:i/>
          <w:sz w:val="22"/>
          <w:szCs w:val="22"/>
          <w:lang w:val="en"/>
        </w:rPr>
        <w:t xml:space="preserve"> difficile</w:t>
      </w:r>
      <w:r w:rsidR="00FC0F0C" w:rsidRPr="009578E2">
        <w:rPr>
          <w:sz w:val="22"/>
          <w:szCs w:val="22"/>
          <w:lang w:val="en"/>
        </w:rPr>
        <w:t xml:space="preserve"> </w:t>
      </w:r>
      <w:r w:rsidR="00746E41" w:rsidRPr="009578E2">
        <w:rPr>
          <w:sz w:val="22"/>
          <w:szCs w:val="22"/>
          <w:lang w:val="en"/>
        </w:rPr>
        <w:t>diarrhea)</w:t>
      </w:r>
      <w:r w:rsidR="00FC0F0C" w:rsidRPr="009578E2">
        <w:rPr>
          <w:sz w:val="22"/>
          <w:szCs w:val="22"/>
          <w:lang w:val="en"/>
        </w:rPr>
        <w:t>.</w:t>
      </w:r>
      <w:r w:rsidR="002F6A8A" w:rsidRPr="009578E2">
        <w:rPr>
          <w:sz w:val="22"/>
          <w:szCs w:val="22"/>
          <w:lang w:val="en"/>
        </w:rPr>
        <w:t xml:space="preserve"> </w:t>
      </w:r>
      <w:r w:rsidR="00DB37C8" w:rsidRPr="009578E2">
        <w:rPr>
          <w:sz w:val="22"/>
          <w:szCs w:val="22"/>
          <w:lang w:val="en"/>
        </w:rPr>
        <w:t xml:space="preserve">Such </w:t>
      </w:r>
      <w:r w:rsidRPr="009578E2">
        <w:rPr>
          <w:sz w:val="22"/>
          <w:szCs w:val="22"/>
          <w:lang w:val="en"/>
        </w:rPr>
        <w:t>antibiotics are major drivers of dysbiosis in HCT</w:t>
      </w:r>
      <w:r w:rsidR="00971CCB" w:rsidRPr="009578E2">
        <w:rPr>
          <w:sz w:val="22"/>
          <w:szCs w:val="22"/>
          <w:lang w:val="en"/>
        </w:rPr>
        <w:t xml:space="preserve"> </w:t>
      </w:r>
      <w:r w:rsidR="00E9382D" w:rsidRPr="009578E2">
        <w:rPr>
          <w:sz w:val="22"/>
          <w:szCs w:val="22"/>
          <w:lang w:val="en"/>
        </w:rPr>
        <w:fldChar w:fldCharType="begin"/>
      </w:r>
      <w:r w:rsidR="00F7572A">
        <w:rPr>
          <w:sz w:val="22"/>
          <w:szCs w:val="22"/>
          <w:lang w:val="en"/>
        </w:rPr>
        <w:instrText xml:space="preserve"> ADDIN ZOTERO_ITEM CSL_CITATION {"citationID":"slgXA0H2","properties":{"formattedCitation":"(Holler et al., 2014; Liao et al., 2021; Morjaria et al., 2019; Schluter et al., 2023; Shono et al., 2016)","plainCitation":"(Holler et al., 2014; Liao et al., 2021; Morjaria et al., 2019; Schluter et al., 2023; Shono et al., 2016)","noteIndex":0},"citationItems":[{"id":3927,"uris":["http://zotero.org/groups/4675359/items/6Q4EZW9Z"],"itemData":{"id":3927,"type":"article-journal","abstract":"Next-generation sequencing of the hypervariable V3 region of the 16s rRNA gene isolated from serial stool specimens collected from 31 patients receiving allogeneic stem cell transplantation (SCT) was performed to elucidate variations in the composition of the intestinal microbiome in the course of allogeneic SCT. Metagenomic analysis was complemented by strain-specific enterococcal PCR and indirect assessment of bacterial load by liquid chromatography-tandem mass spectrometry of urinary indoxyl sulfate. At the time of admission, patients showed a predominance of commensal bacteria. After transplantation, a relative shift toward enterococci was observed, which was more pronounced under antibiotic prophylaxis and treatment of neutropenic infections. The shift was particularly prominent in patients that developed subsequently or suffered from active gastrointestinal (GI) graft-versus-host disease (GVHD). The mean proportion of enterococci in post-transplant stool specimens was 21% in patients who did not develop GI GVHD as compared with 46% in those that subsequently developed GI GVHD and 74% at the time of active GVHD. Enterococcal PCR confirmed predominance of Enterococcus faecium or both E. faecium and Enterococcus faecalis in these specimens. As a consequence of the loss of bacterial diversity, mean urinary indoxyl sulfate levels dropped from 42.5 ± 11 μmol/L to 11.8 ± 2.8 μmol/L in all post-transplant samples and to 3.5 ± 3 μmol/L in samples from patients with active GVHD. Our study reveals major microbiome shifts in the course of allogeneic SCT that occur in the period of antibiotic treatment but are more prominent in association with GI GVHD. Our data indicate early microbiome shifts and a loss of diversity of the intestinal microbiome that may affect intestinal inflammation in the setting of allogeneic SCT.","container-title":"Biology of Blood and Marrow Transplantation: Journal of the American Society for Blood and Marrow Transplantation","DOI":"10.1016/j.bbmt.2014.01.030","ISSN":"1523-6536","issue":"5","journalAbbreviation":"Biol Blood Marrow Transplant","language":"eng","note":"PMID: 24492144\nPMCID: PMC4973578","page":"640-645","source":"PubMed","title":"Metagenomic analysis of the stool microbiome in patients receiving allogeneic stem cell transplantation: loss of diversity is associated with use of systemic antibiotics and more pronounced in gastrointestinal graft-versus-host disease","title-short":"Metagenomic analysis of the stool microbiome in patients receiving allogeneic stem cell transplantation","volume":"20","author":[{"family":"Holler","given":"Ernst"},{"family":"Butzhammer","given":"Peter"},{"family":"Schmid","given":"Karin"},{"family":"Hundsrucker","given":"Christian"},{"family":"Koestler","given":"Josef"},{"family":"Peter","given":"Katrin"},{"family":"Zhu","given":"Wentao"},{"family":"Sporrer","given":"Daniela"},{"family":"Hehlgans","given":"Thomas"},{"family":"Kreutz","given":"Marina"},{"family":"Holler","given":"Barbara"},{"family":"Wolff","given":"Daniel"},{"family":"Edinger","given":"Matthias"},{"family":"Andreesen","given":"Reinhard"},{"family":"Levine","given":"John E."},{"family":"Ferrara","given":"James L."},{"family":"Gessner","given":"Andre"},{"family":"Spang","given":"Rainer"},{"family":"Oefner","given":"Peter J."}],"issued":{"date-parts":[["2014",5]]}}},{"id":1398,"uris":["http://zotero.org/users/10080450/items/4FTP7F4Q"],"itemData":{"id":1398,"type":"article-journal","abstract":"The impact of the gut microbiota in human health is affected by several factors including its composition, drug administrations, therapeutic interventions and underlying diseases. Unfortunately, many human microbiota datasets available publicly were collected to study the impact of single variables, and typically consist of outpatients in cross-sectional studies, have small sample numbers and/or lack metadata to account for confounders. These limitations can complicate reusing the data for questions outside their original focus. Here, we provide comprehensive longitudinal patient dataset that overcomes those limitations: a collection of fecal microbiota compositions (&gt;10,000 microbiota samples from &gt;1,000 patients) and a rich description of the \"hospitalome\" experienced by the hosts, i.e., their drug exposures and other metadata from patients with cancer, hospitalized to receive allogeneic hematopoietic cell transplantation (allo-HCT) at a large cancer center in the United States. We present five examples of how to apply these data to address clinical and scientific questions on host-associated microbial communities.","container-title":"Scientific data","DOI":"10.1038/s41597-021-00860-8","ISSN":"2052-4463","issue":"1","journalAbbreviation":"Sci Data","page":"71","title":"Compilation of longitudinal microbiota data and hospitalome from hematopoietic cell transplantation patients.","volume":"8","author":[{"family":"Liao","given":"Chen"},{"family":"Taylor","given":"Bradford P"},{"family":"Ceccarani","given":"Camilla"},{"family":"Fontana","given":"Emily"},{"family":"Amoretti","given":"Luigi A"},{"family":"Wright","given":"Roberta J"},{"family":"Gomes","given":"Antonio L C"},{"family":"Peled","given":"Jonathan U"},{"family":"Taur","given":"Ying"},{"family":"Perales","given":"Miguel-Angel"},{"family":"Brink","given":"Marcel R M","non-dropping-particle":"van den"},{"family":"Littmann","given":"Eric"},{"family":"Pamer","given":"Eric G"},{"family":"Schluter","given":"Jonas"},{"family":"Xavier","given":"Joao B"}],"issued":{"date-parts":[["2021",3,2]]}}},{"id":4020,"uris":["http://zotero.org/groups/4675359/items/CPN8CZMY"],"itemData":{"id":4020,"type":"article-journal","abstract":"Dramatic microbiota changes and loss of commensal anaerobic bacteria are associated with adverse outcomes in hematopoietic cell transplantation (HCT) recipients. In this study, we demonstrate these dynamic changes at high resolution through daily stool sampling and assess the impact of individual antibiotics on those changes. We collected 272 longitudinal stool samples (with mostly daily frequency) from 18 patients undergoing HCT and determined their composition by multiparallel 16S rRNA gene sequencing as well as the density of bacteria in stool by quantitative PCR (qPCR). We calculated microbiota volatility to quantify rapid shifts and developed a new dynamic systems inference method to assess the specific impact of antibiotics. The greatest shifts in microbiota composition occurred between stem cell infusion and reconstitution of healthy immune cells. Piperacillin-tazobactam caused the most severe declines among obligate anaerobes. Our approach of daily sampling, bacterial density determination, and dynamic systems modeling allowed us to infer the independent effects of specific antibiotics on the microbiota of HCT patients.","container-title":"Infection and Immunity","DOI":"10.1128/IAI.00206-19","ISSN":"1098-5522","issue":"9","journalAbbreviation":"Infect Immun","language":"eng","note":"PMID: 31262981\nPMCID: PMC6704593","page":"e00206-19","source":"PubMed","title":"Antibiotic-Induced Shifts in Fecal Microbiota Density and Composition during Hematopoietic Stem Cell Transplantation","volume":"87","author":[{"family":"Morjaria","given":"Sejal"},{"family":"Schluter","given":"Jonas"},{"family":"Taylor","given":"Bradford P."},{"family":"Littmann","given":"Eric R."},{"family":"Carter","given":"Rebecca A."},{"family":"Fontana","given":"Emily"},{"family":"Peled","given":"Jonathan U."},{"family":"Brink","given":"Marcel R. M.","non-dropping-particle":"van den"},{"family":"Xavier","given":"Joao B."},{"family":"Taur","given":"Ying"}],"issued":{"date-parts":[["2019",9]]}}},{"id":4691,"uris":["http://zotero.org/groups/4675359/items/CHWBTYDL","http://zotero.org/groups/4675359/items/78N5L2YR"],"itemData":{"id":4691,"type":"article-journal","abstract":"Longitudinal microbiome data provide valuable insight into disease states and clinical responses, but they are challenging to mine and view collectively. To address these limitations, we present TaxUMAP, a taxonomically informed visualization for displaying microbiome states in large clinical microbiome datasets. We used TaxUMAP to chart a microbiome atlas of 1,870 patients with cancer during therapy-induced perturbations. Bacterial density and diversity were positively associated, but the trend was reversed in liquid stool. Low-diversity states (dominations) remained stable after antibiotic treatment, and diverse communities had a broader range of antimicrobial resistance genes than dominations. When examining microbiome states associated with risk for bacteremia, TaxUMAP revealed that certain Klebsiella species were associated with lower risk for bacteremia localize in a region of the atlas that is depleted in high-risk enterobacteria. This indicated a competitive interaction that was validated experimentally. Thus, TaxUMAP can chart comprehensive longitudinal microbiome datasets, enabling insights into microbiome effects on human health.","container-title":"Cell Host &amp; Microbe","DOI":"10.1016/j.chom.2023.05.027","ISSN":"1931-3128","issue":"7","journalAbbreviation":"Cell Host &amp; Microbe","language":"en","page":"1126-1139.e6","source":"ScienceDirect","title":"The TaxUMAP atlas: Efficient display of large clinical microbiome data reveals ecological competition in protection against bacteremia","title-short":"The TaxUMAP atlas","volume":"31","author":[{"family":"Schluter","given":"Jonas"},{"family":"Djukovic","given":"Ana"},{"family":"Taylor","given":"Bradford P."},{"family":"Yan","given":"Jinyuan"},{"family":"Duan","given":"Caichen"},{"family":"Hussey","given":"Grant A."},{"family":"Liao","given":"Chen"},{"family":"Sharma","given":"Sneh"},{"family":"Fontana","given":"Emily"},{"family":"Amoretti","given":"Luigi A."},{"family":"Wright","given":"Roberta J."},{"family":"Dai","given":"Anqi"},{"family":"Peled","given":"Jonathan U."},{"family":"Taur","given":"Ying"},{"family":"Perales","given":"Miguel-Angel"},{"family":"Siranosian","given":"Benjamin A."},{"family":"Bhatt","given":"Ami S."},{"family":"Brink","given":"Marcel R. M.","non-dropping-particle":"van den"},{"family":"Pamer","given":"Eric G."},{"family":"Xavier","given":"Joao B."}],"issued":{"date-parts":[["2023",7,12]]}}},{"id":3941,"uris":["http://zotero.org/groups/4675359/items/UQ25BB46"],"itemData":{"id":3941,"type":"article-journal","abstract":"Intestinal bacteria may modulate the risk of infection and graft-versus-host disease (GVHD) after allogeneic hematopoietic stem cell transplantation (allo-HSCT). Allo-HSCT recipients often develop neutropenic fever, which is treated with antibiotics that may target anaerobic bacteria in the gut. We retrospectively examined 857 allo-HSCT recipients and found that treatment of neutropenic fever with imipenem-cilastatin and piperacillin-tazobactam antibiotics was associated with increased GVHD-related mortality at 5 years (21.5% for imipenem-cilastatin-treated patients versus 13.1% for untreated patients, P = 0.025; 19.8% for piperacillin-tazobactam-treated patients versus 11.9% for untreated patients, P = 0.007). However, two other antibiotics also used to treat neutropenic fever, aztreonam and cefepime, were not associated with GVHD-related mortality (P = 0.78 and P = 0.98, respectively). Analysis of stool specimens from allo-HSCT recipients showed that piperacillin-tazobactam administration was associated with perturbation of gut microbial composition. Studies in mice demonstrated aggravated GVHD mortality with imipenem-cilastatin or piperacillin-tazobactam compared to aztreonam (P &lt; 0.01 and P &lt; 0.05, respectively). We found pathological evidence for increased GVHD in the colon of imipenem-cilastatin-treated mice (P &lt; 0.05), but no difference in the concentration of short-chain fatty acids or numbers of regulatory T cells. Notably, imipenem-cilastatin treatment of mice with GVHD led to loss of the protective mucus lining of the colon (P &lt; 0.01) and the compromising of intestinal barrier function (P &lt; 0.05). Sequencing of mouse stool specimens showed an increase in Akkermansia muciniphila (P &lt; 0.001), a commensal bacterium with mucus-degrading capabilities, raising the possibility that mucus degradation may contribute to murine GVHD. We demonstrate an underappreciated risk for the treatment of allo-HSCT recipients with antibiotics that may exacerbate GVHD in the colon.","container-title":"Sci Transl Med","DOI":"10.1126/scitranslmed.aaf2311","ISSN":"1946-6242 (Electronic) 1946-6234 (Linking)","issue":"339","language":"eng","page":"339ra71","title":"Increased GVHD-related mortality with broad-spectrum antibiotic use after allogeneic hematopoietic stem cell transplantation in human patients and mice","volume":"8","author":[{"family":"Shono","given":"Y."},{"family":"Docampo","given":"M. D."},{"family":"Peled","given":"J. U."},{"family":"Perobelli","given":"S. M."},{"family":"Velardi","given":"E."},{"family":"Tsai","given":"J. J."},{"family":"Slingerland","given":"A. E."},{"family":"Smith","given":"O. M."},{"family":"Young","given":"L. F."},{"family":"Gupta","given":"J."},{"family":"Lieberman","given":"S. R."},{"family":"Jay","given":"H. V."},{"family":"Ahr","given":"K. F."},{"family":"Porosnicu Rodriguez","given":"K. A."},{"family":"Xu","given":"K."},{"family":"Calarfiore","given":"M."},{"family":"Poeck","given":"H."},{"family":"Caballero","given":"S."},{"family":"Devlin","given":"S. M."},{"family":"Rapaport","given":"F."},{"family":"Dudakov","given":"J. A."},{"family":"Hanash","given":"A. M."},{"family":"Gyurkocza","given":"B."},{"family":"Murphy","given":"G. F."},{"family":"Gomes","given":"C."},{"family":"Liu","given":"C."},{"family":"Moss","given":"E. L."},{"family":"Falconer","given":"S. B."},{"family":"Bhatt","given":"A. S."},{"family":"Taur","given":"Y."},{"family":"Pamer","given":"E. G."},{"family":"Brink","given":"M. R.","non-dropping-particle":"van den"},{"family":"Jenq","given":"R. R."}],"issued":{"date-parts":[["2016",5,18]]}}}],"schema":"https://github.com/citation-style-language/schema/raw/master/csl-citation.json"} </w:instrText>
      </w:r>
      <w:r w:rsidR="00E9382D" w:rsidRPr="009578E2">
        <w:rPr>
          <w:sz w:val="22"/>
          <w:szCs w:val="22"/>
          <w:lang w:val="en"/>
        </w:rPr>
        <w:fldChar w:fldCharType="separate"/>
      </w:r>
      <w:r w:rsidR="00F7572A">
        <w:rPr>
          <w:sz w:val="22"/>
        </w:rPr>
        <w:t xml:space="preserve">(Holler et al., 2014; Liao et al., 2021; </w:t>
      </w:r>
      <w:proofErr w:type="spellStart"/>
      <w:r w:rsidR="00F7572A">
        <w:rPr>
          <w:sz w:val="22"/>
        </w:rPr>
        <w:t>Morjaria</w:t>
      </w:r>
      <w:proofErr w:type="spellEnd"/>
      <w:r w:rsidR="00F7572A">
        <w:rPr>
          <w:sz w:val="22"/>
        </w:rPr>
        <w:t xml:space="preserve"> et al., 2019; Schluter et al., 2023; </w:t>
      </w:r>
      <w:proofErr w:type="spellStart"/>
      <w:r w:rsidR="00F7572A">
        <w:rPr>
          <w:sz w:val="22"/>
        </w:rPr>
        <w:t>Shono</w:t>
      </w:r>
      <w:proofErr w:type="spellEnd"/>
      <w:r w:rsidR="00F7572A">
        <w:rPr>
          <w:sz w:val="22"/>
        </w:rPr>
        <w:t xml:space="preserve"> et al., 2016)</w:t>
      </w:r>
      <w:r w:rsidR="00E9382D" w:rsidRPr="009578E2">
        <w:rPr>
          <w:sz w:val="22"/>
          <w:szCs w:val="22"/>
          <w:lang w:val="en"/>
        </w:rPr>
        <w:fldChar w:fldCharType="end"/>
      </w:r>
      <w:r w:rsidRPr="009578E2">
        <w:rPr>
          <w:sz w:val="22"/>
          <w:szCs w:val="22"/>
          <w:lang w:val="en"/>
        </w:rPr>
        <w:t>.</w:t>
      </w:r>
    </w:p>
    <w:p w14:paraId="0897408F" w14:textId="102C6292" w:rsidR="00D71EA8" w:rsidRPr="009578E2" w:rsidRDefault="00461ABA" w:rsidP="000A51DB">
      <w:pPr>
        <w:pStyle w:val="Legend"/>
        <w:spacing w:before="0" w:line="480" w:lineRule="auto"/>
        <w:ind w:firstLine="720"/>
        <w:jc w:val="both"/>
        <w:rPr>
          <w:sz w:val="22"/>
          <w:szCs w:val="22"/>
          <w:lang w:val="en"/>
        </w:rPr>
      </w:pPr>
      <w:r w:rsidRPr="009578E2">
        <w:rPr>
          <w:sz w:val="22"/>
          <w:szCs w:val="22"/>
          <w:lang w:val="en"/>
        </w:rPr>
        <w:t xml:space="preserve">To quantify the contribution of dietary intake </w:t>
      </w:r>
      <w:r w:rsidR="00CE14CF" w:rsidRPr="009578E2">
        <w:rPr>
          <w:sz w:val="22"/>
          <w:szCs w:val="22"/>
          <w:lang w:val="en"/>
        </w:rPr>
        <w:t>to</w:t>
      </w:r>
      <w:r w:rsidRPr="009578E2">
        <w:rPr>
          <w:sz w:val="22"/>
          <w:szCs w:val="22"/>
          <w:lang w:val="en"/>
        </w:rPr>
        <w:t xml:space="preserve"> microbiome composition in the context of such confounding clinical </w:t>
      </w:r>
      <w:r w:rsidR="00136C09" w:rsidRPr="009578E2">
        <w:rPr>
          <w:sz w:val="22"/>
          <w:szCs w:val="22"/>
          <w:lang w:val="en"/>
        </w:rPr>
        <w:t>variables</w:t>
      </w:r>
      <w:r w:rsidRPr="009578E2">
        <w:rPr>
          <w:sz w:val="22"/>
          <w:szCs w:val="22"/>
          <w:lang w:val="en"/>
        </w:rPr>
        <w:t>, we developed a Bayesian model</w:t>
      </w:r>
      <w:r w:rsidR="00806E2F" w:rsidRPr="009578E2">
        <w:rPr>
          <w:sz w:val="22"/>
          <w:szCs w:val="22"/>
          <w:lang w:val="en"/>
        </w:rPr>
        <w:t xml:space="preserve"> that</w:t>
      </w:r>
      <w:r w:rsidRPr="009578E2">
        <w:rPr>
          <w:sz w:val="22"/>
          <w:szCs w:val="22"/>
          <w:lang w:val="en"/>
        </w:rPr>
        <w:t xml:space="preserve"> analyzes the </w:t>
      </w:r>
      <w:r w:rsidR="00806E2F" w:rsidRPr="009578E2">
        <w:rPr>
          <w:sz w:val="22"/>
          <w:szCs w:val="22"/>
          <w:lang w:val="en"/>
        </w:rPr>
        <w:t>relationship between</w:t>
      </w:r>
      <w:r w:rsidRPr="009578E2">
        <w:rPr>
          <w:sz w:val="22"/>
          <w:szCs w:val="22"/>
          <w:lang w:val="en"/>
        </w:rPr>
        <w:t xml:space="preserve"> </w:t>
      </w:r>
      <w:r w:rsidR="002B1F87">
        <w:rPr>
          <w:sz w:val="22"/>
          <w:szCs w:val="22"/>
          <w:lang w:val="en"/>
        </w:rPr>
        <w:lastRenderedPageBreak/>
        <w:t>patient microbiome and the</w:t>
      </w:r>
      <w:r w:rsidRPr="009578E2">
        <w:rPr>
          <w:sz w:val="22"/>
          <w:szCs w:val="22"/>
          <w:lang w:val="en"/>
        </w:rPr>
        <w:t xml:space="preserve"> dietary intake </w:t>
      </w:r>
      <w:r w:rsidR="00806E2F" w:rsidRPr="009578E2">
        <w:rPr>
          <w:sz w:val="22"/>
          <w:szCs w:val="22"/>
          <w:lang w:val="en"/>
        </w:rPr>
        <w:t>in the days preceding the collection of each fecal</w:t>
      </w:r>
      <w:r w:rsidRPr="009578E2">
        <w:rPr>
          <w:sz w:val="22"/>
          <w:szCs w:val="22"/>
          <w:lang w:val="en"/>
        </w:rPr>
        <w:t xml:space="preserve"> sample. We chose </w:t>
      </w:r>
      <w:r w:rsidR="00AC49E3" w:rsidRPr="009578E2">
        <w:rPr>
          <w:sz w:val="22"/>
          <w:szCs w:val="22"/>
          <w:lang w:val="en"/>
        </w:rPr>
        <w:t>a dietary exposure</w:t>
      </w:r>
      <w:r w:rsidR="00502DC8">
        <w:rPr>
          <w:sz w:val="22"/>
          <w:szCs w:val="22"/>
          <w:lang w:val="en"/>
        </w:rPr>
        <w:t xml:space="preserve"> period of</w:t>
      </w:r>
      <w:r w:rsidR="00AC49E3" w:rsidRPr="009578E2">
        <w:rPr>
          <w:sz w:val="22"/>
          <w:szCs w:val="22"/>
          <w:lang w:val="en"/>
        </w:rPr>
        <w:t xml:space="preserve"> </w:t>
      </w:r>
      <w:r w:rsidR="0041248B" w:rsidRPr="009578E2">
        <w:rPr>
          <w:sz w:val="22"/>
          <w:szCs w:val="22"/>
          <w:lang w:val="en"/>
        </w:rPr>
        <w:t>two days preceding each fecal sample</w:t>
      </w:r>
      <w:r w:rsidR="00AC49E3" w:rsidRPr="009578E2">
        <w:rPr>
          <w:sz w:val="22"/>
          <w:szCs w:val="22"/>
          <w:lang w:val="en"/>
        </w:rPr>
        <w:t xml:space="preserve"> since</w:t>
      </w:r>
      <w:r w:rsidR="00B20300" w:rsidRPr="009578E2">
        <w:rPr>
          <w:sz w:val="22"/>
          <w:szCs w:val="22"/>
          <w:lang w:val="en"/>
        </w:rPr>
        <w:t xml:space="preserve"> </w:t>
      </w:r>
      <w:r w:rsidR="00364FBD" w:rsidRPr="009578E2">
        <w:rPr>
          <w:sz w:val="22"/>
          <w:szCs w:val="22"/>
          <w:lang w:val="en"/>
        </w:rPr>
        <w:t xml:space="preserve">variation in microbiome composition was best explained </w:t>
      </w:r>
      <w:r w:rsidR="00AC49E3" w:rsidRPr="009578E2">
        <w:rPr>
          <w:sz w:val="22"/>
          <w:szCs w:val="22"/>
          <w:lang w:val="en"/>
        </w:rPr>
        <w:t xml:space="preserve">by </w:t>
      </w:r>
      <w:r w:rsidR="00622CFC" w:rsidRPr="009578E2">
        <w:rPr>
          <w:sz w:val="22"/>
          <w:szCs w:val="22"/>
          <w:lang w:val="en"/>
        </w:rPr>
        <w:t>window</w:t>
      </w:r>
      <w:r w:rsidR="00AC49E3" w:rsidRPr="009578E2">
        <w:rPr>
          <w:sz w:val="22"/>
          <w:szCs w:val="22"/>
          <w:lang w:val="en"/>
        </w:rPr>
        <w:t>s</w:t>
      </w:r>
      <w:r w:rsidR="00622CFC" w:rsidRPr="009578E2">
        <w:rPr>
          <w:sz w:val="22"/>
          <w:szCs w:val="22"/>
          <w:lang w:val="en"/>
        </w:rPr>
        <w:t xml:space="preserve"> of this duration </w:t>
      </w:r>
      <w:r w:rsidR="00B20300" w:rsidRPr="009578E2">
        <w:rPr>
          <w:sz w:val="22"/>
          <w:szCs w:val="22"/>
          <w:lang w:val="en"/>
        </w:rPr>
        <w:t xml:space="preserve">in </w:t>
      </w:r>
      <w:r w:rsidR="00B67BD3" w:rsidRPr="009578E2">
        <w:rPr>
          <w:sz w:val="22"/>
          <w:szCs w:val="22"/>
          <w:lang w:val="en"/>
        </w:rPr>
        <w:t xml:space="preserve">two different </w:t>
      </w:r>
      <w:r w:rsidRPr="009578E2">
        <w:rPr>
          <w:sz w:val="22"/>
          <w:szCs w:val="22"/>
          <w:lang w:val="en"/>
        </w:rPr>
        <w:t xml:space="preserve">Procrustes </w:t>
      </w:r>
      <w:r w:rsidR="00B67BD3" w:rsidRPr="009578E2">
        <w:rPr>
          <w:sz w:val="22"/>
          <w:szCs w:val="22"/>
          <w:lang w:val="en"/>
        </w:rPr>
        <w:t>analyses: one</w:t>
      </w:r>
      <w:r w:rsidR="00AC49E3" w:rsidRPr="009578E2">
        <w:rPr>
          <w:sz w:val="22"/>
          <w:szCs w:val="22"/>
          <w:lang w:val="en"/>
        </w:rPr>
        <w:t xml:space="preserve"> in which </w:t>
      </w:r>
      <w:r w:rsidR="00B67BD3" w:rsidRPr="009578E2">
        <w:rPr>
          <w:sz w:val="22"/>
          <w:szCs w:val="22"/>
          <w:lang w:val="en"/>
        </w:rPr>
        <w:t>diet was summarized by the macronutrient composition of meals (</w:t>
      </w:r>
      <w:r w:rsidR="00B67BD3" w:rsidRPr="009578E2">
        <w:rPr>
          <w:b/>
          <w:sz w:val="22"/>
          <w:szCs w:val="22"/>
          <w:lang w:val="en"/>
        </w:rPr>
        <w:t>Fig. 2A</w:t>
      </w:r>
      <w:r w:rsidR="00B67BD3" w:rsidRPr="009578E2">
        <w:rPr>
          <w:sz w:val="22"/>
          <w:szCs w:val="22"/>
          <w:lang w:val="en"/>
        </w:rPr>
        <w:t xml:space="preserve">, </w:t>
      </w:r>
      <w:r w:rsidR="00F05ECD">
        <w:rPr>
          <w:sz w:val="22"/>
          <w:szCs w:val="22"/>
          <w:lang w:val="en"/>
        </w:rPr>
        <w:t>dashed line</w:t>
      </w:r>
      <w:r w:rsidR="00B67BD3" w:rsidRPr="009578E2">
        <w:rPr>
          <w:sz w:val="22"/>
          <w:szCs w:val="22"/>
          <w:lang w:val="en"/>
        </w:rPr>
        <w:t xml:space="preserve">), and </w:t>
      </w:r>
      <w:r w:rsidR="00850552" w:rsidRPr="009578E2">
        <w:rPr>
          <w:sz w:val="22"/>
          <w:szCs w:val="22"/>
          <w:lang w:val="en"/>
        </w:rPr>
        <w:t xml:space="preserve">another in which named </w:t>
      </w:r>
      <w:r w:rsidR="00B20300" w:rsidRPr="009578E2">
        <w:rPr>
          <w:sz w:val="22"/>
          <w:szCs w:val="22"/>
          <w:lang w:val="en"/>
        </w:rPr>
        <w:t xml:space="preserve">food-group items were considered </w:t>
      </w:r>
      <w:r w:rsidR="00B67BD3" w:rsidRPr="009578E2">
        <w:rPr>
          <w:sz w:val="22"/>
          <w:szCs w:val="22"/>
          <w:lang w:val="en"/>
        </w:rPr>
        <w:t>(</w:t>
      </w:r>
      <w:r w:rsidR="00B67BD3" w:rsidRPr="009578E2">
        <w:rPr>
          <w:b/>
          <w:sz w:val="22"/>
          <w:szCs w:val="22"/>
          <w:lang w:val="en"/>
        </w:rPr>
        <w:t>Fig. 2A</w:t>
      </w:r>
      <w:r w:rsidR="00B67BD3" w:rsidRPr="009578E2">
        <w:rPr>
          <w:sz w:val="22"/>
          <w:szCs w:val="22"/>
          <w:lang w:val="en"/>
        </w:rPr>
        <w:t xml:space="preserve">, </w:t>
      </w:r>
      <w:r w:rsidR="003C45D8">
        <w:rPr>
          <w:sz w:val="22"/>
          <w:szCs w:val="22"/>
          <w:lang w:val="en"/>
        </w:rPr>
        <w:t>solid line</w:t>
      </w:r>
      <w:r w:rsidR="00B67BD3" w:rsidRPr="009578E2">
        <w:rPr>
          <w:sz w:val="22"/>
          <w:szCs w:val="22"/>
          <w:lang w:val="en"/>
        </w:rPr>
        <w:t>)</w:t>
      </w:r>
      <w:r w:rsidR="00B20300" w:rsidRPr="009578E2">
        <w:rPr>
          <w:sz w:val="22"/>
          <w:szCs w:val="22"/>
          <w:lang w:val="en"/>
        </w:rPr>
        <w:t xml:space="preserve">. Notably, a two-day window was </w:t>
      </w:r>
      <w:r w:rsidR="00850552" w:rsidRPr="009578E2">
        <w:rPr>
          <w:sz w:val="22"/>
          <w:szCs w:val="22"/>
          <w:lang w:val="en"/>
        </w:rPr>
        <w:t xml:space="preserve">similarly </w:t>
      </w:r>
      <w:del w:id="104" w:author="Schluter, Jonas" w:date="2023-08-28T16:07:00Z">
        <w:r w:rsidR="00850552" w:rsidRPr="009578E2" w:rsidDel="00F7572A">
          <w:rPr>
            <w:sz w:val="22"/>
            <w:szCs w:val="22"/>
            <w:lang w:val="en"/>
          </w:rPr>
          <w:delText xml:space="preserve">the </w:delText>
        </w:r>
        <w:r w:rsidR="00B20300" w:rsidRPr="009578E2" w:rsidDel="00F7572A">
          <w:rPr>
            <w:sz w:val="22"/>
            <w:szCs w:val="22"/>
            <w:lang w:val="en"/>
          </w:rPr>
          <w:delText>optimal</w:delText>
        </w:r>
      </w:del>
      <w:ins w:id="105" w:author="Schluter, Jonas" w:date="2023-08-28T16:07:00Z">
        <w:r w:rsidR="00F7572A">
          <w:rPr>
            <w:sz w:val="22"/>
            <w:szCs w:val="22"/>
            <w:lang w:val="en"/>
          </w:rPr>
          <w:t>found to be a good</w:t>
        </w:r>
      </w:ins>
      <w:r w:rsidR="00B20300" w:rsidRPr="009578E2">
        <w:rPr>
          <w:sz w:val="22"/>
          <w:szCs w:val="22"/>
          <w:lang w:val="en"/>
        </w:rPr>
        <w:t xml:space="preserve"> </w:t>
      </w:r>
      <w:r w:rsidR="00850552" w:rsidRPr="009578E2">
        <w:rPr>
          <w:sz w:val="22"/>
          <w:szCs w:val="22"/>
          <w:lang w:val="en"/>
        </w:rPr>
        <w:t>dietary predictor of microbiome composition among</w:t>
      </w:r>
      <w:r w:rsidR="00B20300" w:rsidRPr="009578E2">
        <w:rPr>
          <w:sz w:val="22"/>
          <w:szCs w:val="22"/>
          <w:lang w:val="en"/>
        </w:rPr>
        <w:t xml:space="preserve"> healthy volunteers.</w:t>
      </w:r>
      <w:r w:rsidR="00764612" w:rsidRPr="009578E2">
        <w:rPr>
          <w:sz w:val="22"/>
          <w:szCs w:val="22"/>
          <w:lang w:val="en"/>
        </w:rPr>
        <w:fldChar w:fldCharType="begin"/>
      </w:r>
      <w:r w:rsidR="000A51DB">
        <w:rPr>
          <w:sz w:val="22"/>
          <w:szCs w:val="22"/>
          <w:lang w:val="en"/>
        </w:rPr>
        <w:instrText xml:space="preserve"> ADDIN ZOTERO_ITEM CSL_CITATION {"citationID":"DCE1cSGD","properties":{"formattedCitation":"(Johnson et al., 2019)","plainCitation":"(Johnson et al., 2019)","noteIndex":0},"citationItems":[{"id":3908,"uris":["http://zotero.org/groups/4675359/items/5JCLAA2Q"],"itemData":{"id":3908,"type":"article-journal","abstract":"Diet is a key determinant of human gut microbiome variation. However, the fine-scale relationships between daily food choices and human gut microbiome composition remain unexplored. Here, we used multivariate methods to integrate 24-h food records and fecal shotgun metagenomes from 34 healthy human subjects collected daily over 17 days. Microbiome composition depended on multiple days of dietary history and was more strongly associated with food choices than with conventional nutrient profiles, and daily microbial responses to diet were highly personalized. Data from two subjects consuming only meal replacement beverages suggest that a monotonous diet does not induce microbiome stability in humans, and instead, overall dietary diversity associates with microbiome stability. Our work provides key methodological insights for future diet-microbiome studies and suggests that food-based interventions seeking to modulate the gut microbiota may need to be tailored to the individual microbiome. Trial Registration: ClinicalTrials.gov: NCT03610477.","container-title":"Cell Host &amp; Microbe","DOI":"10.1016/j.chom.2019.05.005","ISSN":"1934-6069","issue":"6","journalAbbreviation":"Cell Host Microbe","language":"eng","note":"PMID: 31194939","page":"789-802.e5","source":"PubMed","title":"Daily Sampling Reveals Personalized Diet-Microbiome Associations in Humans","volume":"25","author":[{"family":"Johnson","given":"Abigail J."},{"family":"Vangay","given":"Pajau"},{"family":"Al-Ghalith","given":"Gabriel A."},{"family":"Hillmann","given":"Benjamin M."},{"family":"Ward","given":"Tonya L."},{"family":"Shields-Cutler","given":"Robin R."},{"family":"Kim","given":"Austin D."},{"family":"Shmagel","given":"Anna Konstantinovna"},{"family":"Syed","given":"Arzang N."},{"literal":"Personalized Microbiome Class Students"},{"family":"Walter","given":"Jens"},{"family":"Menon","given":"Ravi"},{"family":"Koecher","given":"Katie"},{"family":"Knights","given":"Dan"}],"issued":{"date-parts":[["2019",6,12]]}}}],"schema":"https://github.com/citation-style-language/schema/raw/master/csl-citation.json"} </w:instrText>
      </w:r>
      <w:r w:rsidR="00764612" w:rsidRPr="009578E2">
        <w:rPr>
          <w:sz w:val="22"/>
          <w:szCs w:val="22"/>
          <w:lang w:val="en"/>
        </w:rPr>
        <w:fldChar w:fldCharType="separate"/>
      </w:r>
      <w:r w:rsidR="00A019E3">
        <w:rPr>
          <w:sz w:val="22"/>
        </w:rPr>
        <w:t>(Johnson et al., 2019)</w:t>
      </w:r>
      <w:r w:rsidR="00764612" w:rsidRPr="009578E2">
        <w:rPr>
          <w:sz w:val="22"/>
          <w:szCs w:val="22"/>
        </w:rPr>
        <w:fldChar w:fldCharType="end"/>
      </w:r>
      <w:r w:rsidR="0010210A" w:rsidRPr="009578E2">
        <w:rPr>
          <w:sz w:val="22"/>
          <w:szCs w:val="22"/>
          <w:lang w:val="en"/>
        </w:rPr>
        <w:t xml:space="preserve"> </w:t>
      </w:r>
    </w:p>
    <w:p w14:paraId="5257B2F2" w14:textId="316D9794" w:rsidR="00E3114A" w:rsidRDefault="00461ABA" w:rsidP="000A51DB">
      <w:pPr>
        <w:pStyle w:val="Legend"/>
        <w:spacing w:before="0" w:line="480" w:lineRule="auto"/>
        <w:ind w:firstLine="720"/>
        <w:jc w:val="both"/>
        <w:rPr>
          <w:sz w:val="22"/>
          <w:szCs w:val="22"/>
          <w:lang w:val="en"/>
        </w:rPr>
      </w:pPr>
      <w:del w:id="106" w:author="Schluter, Jonas" w:date="2023-08-28T16:08:00Z">
        <w:r w:rsidRPr="638BA890" w:rsidDel="00F7572A">
          <w:rPr>
            <w:sz w:val="22"/>
            <w:szCs w:val="22"/>
            <w:lang w:val="en"/>
          </w:rPr>
          <w:delText xml:space="preserve">A </w:delText>
        </w:r>
        <w:r w:rsidR="005974F3" w:rsidRPr="638BA890" w:rsidDel="00F7572A">
          <w:rPr>
            <w:sz w:val="22"/>
            <w:szCs w:val="22"/>
            <w:lang w:val="en"/>
          </w:rPr>
          <w:delText>schematic</w:delText>
        </w:r>
        <w:r w:rsidRPr="638BA890" w:rsidDel="00F7572A">
          <w:rPr>
            <w:sz w:val="22"/>
            <w:szCs w:val="22"/>
            <w:lang w:val="en"/>
          </w:rPr>
          <w:delText xml:space="preserve"> of the</w:delText>
        </w:r>
      </w:del>
      <w:ins w:id="107" w:author="Schluter, Jonas" w:date="2023-08-28T16:08:00Z">
        <w:r w:rsidR="00F7572A">
          <w:rPr>
            <w:sz w:val="22"/>
            <w:szCs w:val="22"/>
            <w:lang w:val="en"/>
          </w:rPr>
          <w:t>The</w:t>
        </w:r>
      </w:ins>
      <w:r w:rsidRPr="638BA890">
        <w:rPr>
          <w:sz w:val="22"/>
          <w:szCs w:val="22"/>
          <w:lang w:val="en"/>
        </w:rPr>
        <w:t xml:space="preserve"> Bayesian model </w:t>
      </w:r>
      <w:r w:rsidR="005974F3" w:rsidRPr="638BA890">
        <w:rPr>
          <w:sz w:val="22"/>
          <w:szCs w:val="22"/>
          <w:lang w:val="en"/>
        </w:rPr>
        <w:t>(</w:t>
      </w:r>
      <w:r w:rsidR="005974F3" w:rsidRPr="638BA890">
        <w:rPr>
          <w:b/>
          <w:sz w:val="22"/>
          <w:szCs w:val="22"/>
          <w:lang w:val="en"/>
        </w:rPr>
        <w:t>Fig. 2B</w:t>
      </w:r>
      <w:r w:rsidR="005974F3" w:rsidRPr="638BA890">
        <w:rPr>
          <w:sz w:val="22"/>
          <w:szCs w:val="22"/>
          <w:lang w:val="en"/>
        </w:rPr>
        <w:t xml:space="preserve">) </w:t>
      </w:r>
      <w:del w:id="108" w:author="Schluter, Jonas" w:date="2023-08-28T16:08:00Z">
        <w:r w:rsidR="005974F3" w:rsidRPr="638BA890" w:rsidDel="00F7572A">
          <w:rPr>
            <w:sz w:val="22"/>
            <w:szCs w:val="22"/>
            <w:lang w:val="en"/>
          </w:rPr>
          <w:delText xml:space="preserve">illustrates that </w:delText>
        </w:r>
        <w:r w:rsidRPr="638BA890" w:rsidDel="00F7572A">
          <w:rPr>
            <w:sz w:val="22"/>
            <w:szCs w:val="22"/>
            <w:lang w:val="en"/>
          </w:rPr>
          <w:delText xml:space="preserve">in addition to </w:delText>
        </w:r>
        <w:r w:rsidR="006F26F6" w:rsidRPr="638BA890" w:rsidDel="00F7572A">
          <w:rPr>
            <w:sz w:val="22"/>
            <w:szCs w:val="22"/>
            <w:lang w:val="en"/>
          </w:rPr>
          <w:delText>the</w:delText>
        </w:r>
      </w:del>
      <w:ins w:id="109" w:author="Schluter, Jonas" w:date="2023-08-28T16:08:00Z">
        <w:r w:rsidR="00F7572A">
          <w:rPr>
            <w:sz w:val="22"/>
            <w:szCs w:val="22"/>
            <w:lang w:val="en"/>
          </w:rPr>
          <w:t>includes</w:t>
        </w:r>
      </w:ins>
      <w:ins w:id="110" w:author="Schluter, Jonas" w:date="2023-08-28T16:09:00Z">
        <w:r w:rsidR="00F7572A">
          <w:rPr>
            <w:sz w:val="22"/>
            <w:szCs w:val="22"/>
            <w:lang w:val="en"/>
          </w:rPr>
          <w:t xml:space="preserve"> </w:t>
        </w:r>
      </w:ins>
      <w:ins w:id="111" w:author="Schluter, Jonas" w:date="2023-08-28T16:10:00Z">
        <w:r w:rsidR="00F7572A">
          <w:rPr>
            <w:sz w:val="22"/>
            <w:szCs w:val="22"/>
            <w:lang w:val="en"/>
          </w:rPr>
          <w:t xml:space="preserve">chemotherapeutic </w:t>
        </w:r>
      </w:ins>
      <w:ins w:id="112" w:author="Schluter, Jonas" w:date="2023-08-28T16:09:00Z">
        <w:r w:rsidR="00F7572A">
          <w:rPr>
            <w:sz w:val="22"/>
            <w:szCs w:val="22"/>
            <w:lang w:val="en"/>
          </w:rPr>
          <w:t>treatment regimen intensity,</w:t>
        </w:r>
      </w:ins>
      <w:r w:rsidRPr="638BA890">
        <w:rPr>
          <w:sz w:val="22"/>
          <w:szCs w:val="22"/>
          <w:lang w:val="en"/>
        </w:rPr>
        <w:t xml:space="preserve"> nutrition</w:t>
      </w:r>
      <w:r w:rsidR="00AA02E2" w:rsidRPr="638BA890">
        <w:rPr>
          <w:sz w:val="22"/>
          <w:szCs w:val="22"/>
          <w:lang w:val="en"/>
        </w:rPr>
        <w:t>-</w:t>
      </w:r>
      <w:r w:rsidRPr="638BA890">
        <w:rPr>
          <w:sz w:val="22"/>
          <w:szCs w:val="22"/>
          <w:lang w:val="en"/>
        </w:rPr>
        <w:t>support events</w:t>
      </w:r>
      <w:r w:rsidR="002835D9" w:rsidRPr="638BA890">
        <w:rPr>
          <w:sz w:val="22"/>
          <w:szCs w:val="22"/>
          <w:lang w:val="en"/>
        </w:rPr>
        <w:t xml:space="preserve"> (TPN and EN)</w:t>
      </w:r>
      <w:ins w:id="113" w:author="Schluter, Jonas" w:date="2023-08-28T16:08:00Z">
        <w:r w:rsidR="00F7572A">
          <w:rPr>
            <w:sz w:val="22"/>
            <w:szCs w:val="22"/>
            <w:lang w:val="en"/>
          </w:rPr>
          <w:t>, antibiotic exposure, and dietary intake</w:t>
        </w:r>
      </w:ins>
      <w:ins w:id="114" w:author="Schluter, Jonas" w:date="2023-08-28T16:10:00Z">
        <w:r w:rsidR="00F7572A">
          <w:rPr>
            <w:sz w:val="22"/>
            <w:szCs w:val="22"/>
            <w:lang w:val="en"/>
          </w:rPr>
          <w:t xml:space="preserve"> during the prior two days</w:t>
        </w:r>
      </w:ins>
      <w:ins w:id="115" w:author="Schluter, Jonas" w:date="2023-08-28T16:08:00Z">
        <w:r w:rsidR="00F7572A">
          <w:rPr>
            <w:sz w:val="22"/>
            <w:szCs w:val="22"/>
            <w:lang w:val="en"/>
          </w:rPr>
          <w:t xml:space="preserve"> as fixed effec</w:t>
        </w:r>
      </w:ins>
      <w:ins w:id="116" w:author="Schluter, Jonas" w:date="2023-08-28T16:09:00Z">
        <w:r w:rsidR="00F7572A">
          <w:rPr>
            <w:sz w:val="22"/>
            <w:szCs w:val="22"/>
            <w:lang w:val="en"/>
          </w:rPr>
          <w:t>t predictors of microbiome composition</w:t>
        </w:r>
      </w:ins>
      <w:r w:rsidRPr="638BA890">
        <w:rPr>
          <w:sz w:val="22"/>
          <w:szCs w:val="22"/>
          <w:lang w:val="en"/>
        </w:rPr>
        <w:t>,</w:t>
      </w:r>
      <w:del w:id="117" w:author="Schluter, Jonas" w:date="2023-08-28T16:10:00Z">
        <w:r w:rsidRPr="638BA890" w:rsidDel="00F7572A">
          <w:rPr>
            <w:sz w:val="22"/>
            <w:szCs w:val="22"/>
            <w:lang w:val="en"/>
          </w:rPr>
          <w:delText xml:space="preserve"> </w:delText>
        </w:r>
      </w:del>
      <w:ins w:id="118" w:author="Schluter, Jonas" w:date="2023-08-28T16:10:00Z">
        <w:r w:rsidR="00F7572A">
          <w:rPr>
            <w:sz w:val="22"/>
            <w:szCs w:val="22"/>
            <w:lang w:val="en"/>
          </w:rPr>
          <w:t xml:space="preserve"> as well as an interaction term between diet and antibiot</w:t>
        </w:r>
      </w:ins>
      <w:ins w:id="119" w:author="Schluter, Jonas" w:date="2023-08-28T16:11:00Z">
        <w:r w:rsidR="00F7572A">
          <w:rPr>
            <w:sz w:val="22"/>
            <w:szCs w:val="22"/>
            <w:lang w:val="en"/>
          </w:rPr>
          <w:t>ic exposure</w:t>
        </w:r>
      </w:ins>
      <w:del w:id="120" w:author="Schluter, Jonas" w:date="2023-08-28T16:10:00Z">
        <w:r w:rsidRPr="638BA890" w:rsidDel="00F7572A">
          <w:rPr>
            <w:sz w:val="22"/>
            <w:szCs w:val="22"/>
            <w:lang w:val="en"/>
          </w:rPr>
          <w:delText>a</w:delText>
        </w:r>
      </w:del>
      <w:del w:id="121" w:author="Schluter, Jonas" w:date="2023-08-28T16:09:00Z">
        <w:r w:rsidRPr="638BA890" w:rsidDel="00F7572A">
          <w:rPr>
            <w:sz w:val="22"/>
            <w:szCs w:val="22"/>
            <w:lang w:val="en"/>
          </w:rPr>
          <w:delText>nd</w:delText>
        </w:r>
      </w:del>
      <w:del w:id="122" w:author="Schluter, Jonas" w:date="2023-08-28T16:10:00Z">
        <w:r w:rsidRPr="638BA890" w:rsidDel="00F7572A">
          <w:rPr>
            <w:sz w:val="22"/>
            <w:szCs w:val="22"/>
            <w:lang w:val="en"/>
          </w:rPr>
          <w:delText xml:space="preserve"> </w:delText>
        </w:r>
      </w:del>
      <w:del w:id="123" w:author="Schluter, Jonas" w:date="2023-08-28T16:09:00Z">
        <w:r w:rsidRPr="638BA890" w:rsidDel="00F7572A">
          <w:rPr>
            <w:sz w:val="22"/>
            <w:szCs w:val="22"/>
            <w:lang w:val="en"/>
          </w:rPr>
          <w:delText>patient-level variables (</w:delText>
        </w:r>
        <w:r w:rsidR="00AA02E2" w:rsidRPr="638BA890" w:rsidDel="00F7572A">
          <w:rPr>
            <w:sz w:val="22"/>
            <w:szCs w:val="22"/>
            <w:lang w:val="en"/>
          </w:rPr>
          <w:delText>regimen intensity</w:delText>
        </w:r>
        <w:r w:rsidRPr="638BA890" w:rsidDel="00F7572A">
          <w:rPr>
            <w:sz w:val="22"/>
            <w:szCs w:val="22"/>
            <w:lang w:val="en"/>
          </w:rPr>
          <w:delText xml:space="preserve">) </w:delText>
        </w:r>
        <w:r w:rsidR="005525E4" w:rsidRPr="638BA890" w:rsidDel="00F7572A">
          <w:rPr>
            <w:sz w:val="22"/>
            <w:szCs w:val="22"/>
            <w:lang w:val="en"/>
          </w:rPr>
          <w:delText xml:space="preserve">which are included </w:delText>
        </w:r>
        <w:r w:rsidRPr="638BA890" w:rsidDel="00F7572A">
          <w:rPr>
            <w:sz w:val="22"/>
            <w:szCs w:val="22"/>
            <w:lang w:val="en"/>
          </w:rPr>
          <w:delText>as fixed</w:delText>
        </w:r>
        <w:r w:rsidR="00AA02E2" w:rsidRPr="638BA890" w:rsidDel="00F7572A">
          <w:rPr>
            <w:sz w:val="22"/>
            <w:szCs w:val="22"/>
            <w:lang w:val="en"/>
          </w:rPr>
          <w:delText>-</w:delText>
        </w:r>
        <w:r w:rsidRPr="638BA890" w:rsidDel="00F7572A">
          <w:rPr>
            <w:sz w:val="22"/>
            <w:szCs w:val="22"/>
            <w:lang w:val="en"/>
          </w:rPr>
          <w:delText>effect predictors of the microbiome compositio</w:delText>
        </w:r>
        <w:r w:rsidR="0049597A" w:rsidRPr="638BA890" w:rsidDel="00F7572A">
          <w:rPr>
            <w:sz w:val="22"/>
            <w:szCs w:val="22"/>
            <w:lang w:val="en"/>
          </w:rPr>
          <w:delText xml:space="preserve">n, </w:delText>
        </w:r>
      </w:del>
      <w:del w:id="124" w:author="Schluter, Jonas" w:date="2023-08-28T16:10:00Z">
        <w:r w:rsidR="00AB338A" w:rsidRPr="638BA890" w:rsidDel="00F7572A">
          <w:rPr>
            <w:sz w:val="22"/>
            <w:szCs w:val="22"/>
            <w:lang w:val="en"/>
          </w:rPr>
          <w:delText xml:space="preserve">an interaction between the antibiotic exposures and the </w:delText>
        </w:r>
        <w:r w:rsidR="00C038A0" w:rsidRPr="638BA890" w:rsidDel="00F7572A">
          <w:rPr>
            <w:sz w:val="22"/>
            <w:szCs w:val="22"/>
            <w:lang w:val="en"/>
          </w:rPr>
          <w:delText>pr</w:delText>
        </w:r>
        <w:r w:rsidR="00FB3AFF" w:rsidRPr="638BA890" w:rsidDel="00F7572A">
          <w:rPr>
            <w:sz w:val="22"/>
            <w:szCs w:val="22"/>
            <w:lang w:val="en"/>
          </w:rPr>
          <w:delText>ior two days dietary intake</w:delText>
        </w:r>
        <w:r w:rsidR="003E6DC7" w:rsidRPr="638BA890" w:rsidDel="00F7572A">
          <w:rPr>
            <w:sz w:val="22"/>
            <w:szCs w:val="22"/>
            <w:lang w:val="en"/>
          </w:rPr>
          <w:delText xml:space="preserve"> is </w:delText>
        </w:r>
        <w:r w:rsidR="00D16B6C" w:rsidRPr="638BA890" w:rsidDel="00F7572A">
          <w:rPr>
            <w:sz w:val="22"/>
            <w:szCs w:val="22"/>
            <w:lang w:val="en"/>
          </w:rPr>
          <w:delText xml:space="preserve">cemented </w:delText>
        </w:r>
        <w:r w:rsidR="00856FF4" w:rsidRPr="638BA890" w:rsidDel="00F7572A">
          <w:rPr>
            <w:sz w:val="22"/>
            <w:szCs w:val="22"/>
            <w:lang w:val="en"/>
          </w:rPr>
          <w:delText xml:space="preserve">to </w:delText>
        </w:r>
        <w:r w:rsidR="005525E4" w:rsidRPr="638BA890" w:rsidDel="00F7572A">
          <w:rPr>
            <w:sz w:val="22"/>
            <w:szCs w:val="22"/>
            <w:lang w:val="en"/>
          </w:rPr>
          <w:delText>play a key role in the association with microbiome diversity</w:delText>
        </w:r>
      </w:del>
      <w:r w:rsidRPr="52B3DBBE">
        <w:rPr>
          <w:sz w:val="22"/>
          <w:szCs w:val="22"/>
          <w:lang w:val="en"/>
        </w:rPr>
        <w:t>.</w:t>
      </w:r>
      <w:r w:rsidR="002835D9" w:rsidRPr="52B3DBBE">
        <w:rPr>
          <w:sz w:val="22"/>
          <w:szCs w:val="22"/>
          <w:lang w:val="en"/>
        </w:rPr>
        <w:t xml:space="preserve"> </w:t>
      </w:r>
      <w:r w:rsidRPr="52B3DBBE">
        <w:rPr>
          <w:sz w:val="22"/>
          <w:szCs w:val="22"/>
          <w:lang w:val="en"/>
        </w:rPr>
        <w:t xml:space="preserve">The model </w:t>
      </w:r>
      <w:del w:id="125" w:author="Schluter, Jonas" w:date="2023-08-28T16:11:00Z">
        <w:r w:rsidRPr="52B3DBBE" w:rsidDel="00F7572A">
          <w:rPr>
            <w:sz w:val="22"/>
            <w:szCs w:val="22"/>
            <w:lang w:val="en"/>
          </w:rPr>
          <w:delText xml:space="preserve">also </w:delText>
        </w:r>
      </w:del>
      <w:r w:rsidRPr="52B3DBBE">
        <w:rPr>
          <w:sz w:val="22"/>
          <w:szCs w:val="22"/>
          <w:lang w:val="en"/>
        </w:rPr>
        <w:t>includes varying</w:t>
      </w:r>
      <w:r w:rsidR="006614B4" w:rsidRPr="52B3DBBE">
        <w:rPr>
          <w:sz w:val="22"/>
          <w:szCs w:val="22"/>
          <w:lang w:val="en"/>
        </w:rPr>
        <w:t>-</w:t>
      </w:r>
      <w:r w:rsidRPr="52B3DBBE">
        <w:rPr>
          <w:sz w:val="22"/>
          <w:szCs w:val="22"/>
          <w:lang w:val="en"/>
        </w:rPr>
        <w:t xml:space="preserve">effects terms for each patient as well as the time </w:t>
      </w:r>
      <w:r w:rsidR="006614B4" w:rsidRPr="52B3DBBE">
        <w:rPr>
          <w:sz w:val="22"/>
          <w:szCs w:val="22"/>
          <w:lang w:val="en"/>
        </w:rPr>
        <w:t>relative to transplantation</w:t>
      </w:r>
      <w:r w:rsidRPr="52B3DBBE">
        <w:rPr>
          <w:sz w:val="22"/>
          <w:szCs w:val="22"/>
          <w:lang w:val="en"/>
        </w:rPr>
        <w:t xml:space="preserve"> to account for repeated measurements of</w:t>
      </w:r>
      <w:r w:rsidR="006614B4" w:rsidRPr="52B3DBBE">
        <w:rPr>
          <w:sz w:val="22"/>
          <w:szCs w:val="22"/>
          <w:lang w:val="en"/>
        </w:rPr>
        <w:t xml:space="preserve"> the same patients </w:t>
      </w:r>
      <w:del w:id="126" w:author="Schluter, Jonas" w:date="2023-08-28T16:12:00Z">
        <w:r w:rsidR="006614B4" w:rsidRPr="52B3DBBE" w:rsidDel="00F7572A">
          <w:rPr>
            <w:sz w:val="22"/>
            <w:szCs w:val="22"/>
            <w:lang w:val="en"/>
          </w:rPr>
          <w:delText xml:space="preserve">and for </w:delText>
        </w:r>
      </w:del>
      <w:ins w:id="127" w:author="Schluter, Jonas" w:date="2023-08-28T16:12:00Z">
        <w:r w:rsidR="00F7572A">
          <w:rPr>
            <w:sz w:val="22"/>
            <w:szCs w:val="22"/>
            <w:lang w:val="en"/>
          </w:rPr>
          <w:t xml:space="preserve">capturing </w:t>
        </w:r>
      </w:ins>
      <w:r w:rsidRPr="52B3DBBE">
        <w:rPr>
          <w:sz w:val="22"/>
          <w:szCs w:val="22"/>
          <w:lang w:val="en"/>
        </w:rPr>
        <w:t>unmeasured differences between patients</w:t>
      </w:r>
      <w:r w:rsidR="006614B4" w:rsidRPr="52B3DBBE">
        <w:rPr>
          <w:sz w:val="22"/>
          <w:szCs w:val="22"/>
          <w:lang w:val="en"/>
        </w:rPr>
        <w:t>, as well as</w:t>
      </w:r>
      <w:r w:rsidRPr="52B3DBBE">
        <w:rPr>
          <w:sz w:val="22"/>
          <w:szCs w:val="22"/>
          <w:lang w:val="en"/>
        </w:rPr>
        <w:t xml:space="preserve"> unmeasured exposures </w:t>
      </w:r>
      <w:del w:id="128" w:author="Schluter, Jonas" w:date="2023-08-28T16:12:00Z">
        <w:r w:rsidRPr="52B3DBBE" w:rsidDel="00F7572A">
          <w:rPr>
            <w:sz w:val="22"/>
            <w:szCs w:val="22"/>
            <w:lang w:val="en"/>
          </w:rPr>
          <w:delText>not captured by</w:delText>
        </w:r>
      </w:del>
      <w:ins w:id="129" w:author="Schluter, Jonas" w:date="2023-08-28T16:12:00Z">
        <w:r w:rsidR="00F7572A">
          <w:rPr>
            <w:sz w:val="22"/>
            <w:szCs w:val="22"/>
            <w:lang w:val="en"/>
          </w:rPr>
          <w:t>besides</w:t>
        </w:r>
      </w:ins>
      <w:r w:rsidRPr="52B3DBBE">
        <w:rPr>
          <w:sz w:val="22"/>
          <w:szCs w:val="22"/>
          <w:lang w:val="en"/>
        </w:rPr>
        <w:t xml:space="preserve"> the explicit predictors</w:t>
      </w:r>
      <w:r w:rsidRPr="638BA890">
        <w:rPr>
          <w:sz w:val="22"/>
          <w:szCs w:val="22"/>
          <w:lang w:val="en"/>
        </w:rPr>
        <w:t xml:space="preserve">. </w:t>
      </w:r>
    </w:p>
    <w:p w14:paraId="4F738D24" w14:textId="3B520831" w:rsidR="00E3114A" w:rsidRPr="009578E2" w:rsidRDefault="00E3114A" w:rsidP="000A51DB">
      <w:pPr>
        <w:pStyle w:val="Legend"/>
        <w:spacing w:before="0" w:line="480" w:lineRule="auto"/>
        <w:ind w:firstLine="720"/>
        <w:jc w:val="both"/>
        <w:rPr>
          <w:sz w:val="22"/>
          <w:szCs w:val="22"/>
          <w:lang w:val="en"/>
        </w:rPr>
      </w:pPr>
    </w:p>
    <w:p w14:paraId="38F64ED7" w14:textId="2FB476DC" w:rsidR="00FE23BF" w:rsidRPr="009578E2" w:rsidRDefault="00461ABA" w:rsidP="000A51DB">
      <w:pPr>
        <w:pStyle w:val="Legend"/>
        <w:spacing w:before="0" w:line="480" w:lineRule="auto"/>
        <w:ind w:firstLine="720"/>
        <w:jc w:val="both"/>
        <w:rPr>
          <w:sz w:val="22"/>
          <w:szCs w:val="22"/>
          <w:lang w:val="en"/>
        </w:rPr>
      </w:pPr>
      <w:r w:rsidRPr="009578E2">
        <w:rPr>
          <w:sz w:val="22"/>
          <w:szCs w:val="22"/>
          <w:lang w:val="en"/>
        </w:rPr>
        <w:t xml:space="preserve">With this model at hand, we then </w:t>
      </w:r>
      <w:ins w:id="130" w:author="Schluter, Jonas" w:date="2023-08-28T16:12:00Z">
        <w:r w:rsidR="00F7572A">
          <w:rPr>
            <w:sz w:val="22"/>
            <w:szCs w:val="22"/>
            <w:lang w:val="en"/>
          </w:rPr>
          <w:t xml:space="preserve">first </w:t>
        </w:r>
      </w:ins>
      <w:r w:rsidRPr="009578E2">
        <w:rPr>
          <w:sz w:val="22"/>
          <w:szCs w:val="22"/>
          <w:lang w:val="en"/>
        </w:rPr>
        <w:t xml:space="preserve">quantified the </w:t>
      </w:r>
      <w:commentRangeStart w:id="131"/>
      <w:r w:rsidR="000D1B6B" w:rsidRPr="009578E2">
        <w:rPr>
          <w:sz w:val="22"/>
          <w:szCs w:val="22"/>
          <w:lang w:val="en"/>
        </w:rPr>
        <w:t>association</w:t>
      </w:r>
      <w:ins w:id="132" w:author="Schluter, Jonas" w:date="2023-08-28T16:15:00Z">
        <w:r w:rsidR="00F7572A">
          <w:rPr>
            <w:sz w:val="22"/>
            <w:szCs w:val="22"/>
            <w:lang w:val="en"/>
          </w:rPr>
          <w:t>s</w:t>
        </w:r>
      </w:ins>
      <w:r w:rsidR="000D1B6B" w:rsidRPr="009578E2">
        <w:rPr>
          <w:sz w:val="22"/>
          <w:szCs w:val="22"/>
          <w:lang w:val="en"/>
        </w:rPr>
        <w:t xml:space="preserve"> </w:t>
      </w:r>
      <w:del w:id="133" w:author="Schluter, Jonas" w:date="2023-08-28T16:16:00Z">
        <w:r w:rsidR="000D1B6B" w:rsidRPr="009578E2" w:rsidDel="00C65BC7">
          <w:rPr>
            <w:sz w:val="22"/>
            <w:szCs w:val="22"/>
            <w:lang w:val="en"/>
          </w:rPr>
          <w:delText>between</w:delText>
        </w:r>
        <w:r w:rsidRPr="009578E2" w:rsidDel="00C65BC7">
          <w:rPr>
            <w:sz w:val="22"/>
            <w:szCs w:val="22"/>
            <w:lang w:val="en"/>
          </w:rPr>
          <w:delText xml:space="preserve"> </w:delText>
        </w:r>
      </w:del>
      <w:ins w:id="134" w:author="Schluter, Jonas" w:date="2023-08-28T16:16:00Z">
        <w:r w:rsidR="00C65BC7">
          <w:rPr>
            <w:sz w:val="22"/>
            <w:szCs w:val="22"/>
            <w:lang w:val="en"/>
          </w:rPr>
          <w:t>of</w:t>
        </w:r>
        <w:r w:rsidR="00C65BC7" w:rsidRPr="009578E2">
          <w:rPr>
            <w:sz w:val="22"/>
            <w:szCs w:val="22"/>
            <w:lang w:val="en"/>
          </w:rPr>
          <w:t xml:space="preserve"> </w:t>
        </w:r>
      </w:ins>
      <w:r w:rsidR="00374AF6">
        <w:rPr>
          <w:sz w:val="22"/>
          <w:szCs w:val="22"/>
          <w:lang w:val="en"/>
        </w:rPr>
        <w:t>antibiotics</w:t>
      </w:r>
      <w:ins w:id="135" w:author="Schluter, Jonas" w:date="2023-08-28T16:15:00Z">
        <w:r w:rsidR="00F7572A">
          <w:rPr>
            <w:sz w:val="22"/>
            <w:szCs w:val="22"/>
            <w:lang w:val="en"/>
          </w:rPr>
          <w:t xml:space="preserve">, </w:t>
        </w:r>
        <w:r w:rsidR="00C65BC7">
          <w:rPr>
            <w:sz w:val="22"/>
            <w:szCs w:val="22"/>
            <w:lang w:val="en"/>
          </w:rPr>
          <w:t xml:space="preserve">clinical parameters, </w:t>
        </w:r>
      </w:ins>
      <w:del w:id="136" w:author="Schluter, Jonas" w:date="2023-08-28T16:15:00Z">
        <w:r w:rsidR="00374AF6" w:rsidDel="00C65BC7">
          <w:rPr>
            <w:sz w:val="22"/>
            <w:szCs w:val="22"/>
            <w:lang w:val="en"/>
          </w:rPr>
          <w:delText xml:space="preserve"> </w:delText>
        </w:r>
      </w:del>
      <w:r w:rsidR="00374AF6">
        <w:rPr>
          <w:sz w:val="22"/>
          <w:szCs w:val="22"/>
          <w:lang w:val="en"/>
        </w:rPr>
        <w:t>and</w:t>
      </w:r>
      <w:ins w:id="137" w:author="Schluter, Jonas" w:date="2023-08-28T16:15:00Z">
        <w:r w:rsidR="00C65BC7">
          <w:rPr>
            <w:sz w:val="22"/>
            <w:szCs w:val="22"/>
            <w:lang w:val="en"/>
          </w:rPr>
          <w:t xml:space="preserve"> dietary</w:t>
        </w:r>
      </w:ins>
      <w:r w:rsidR="00374AF6">
        <w:rPr>
          <w:sz w:val="22"/>
          <w:szCs w:val="22"/>
          <w:lang w:val="en"/>
        </w:rPr>
        <w:t xml:space="preserve"> macronutrients</w:t>
      </w:r>
      <w:del w:id="138" w:author="Schluter, Jonas" w:date="2023-08-28T16:15:00Z">
        <w:r w:rsidR="00374AF6" w:rsidDel="00C65BC7">
          <w:rPr>
            <w:sz w:val="22"/>
            <w:szCs w:val="22"/>
            <w:lang w:val="en"/>
          </w:rPr>
          <w:delText>’</w:delText>
        </w:r>
      </w:del>
      <w:r w:rsidR="00374AF6">
        <w:rPr>
          <w:sz w:val="22"/>
          <w:szCs w:val="22"/>
          <w:lang w:val="en"/>
        </w:rPr>
        <w:t xml:space="preserve"> </w:t>
      </w:r>
      <w:ins w:id="139" w:author="Schluter, Jonas" w:date="2023-08-28T16:15:00Z">
        <w:r w:rsidR="00C65BC7">
          <w:rPr>
            <w:sz w:val="22"/>
            <w:szCs w:val="22"/>
            <w:lang w:val="en"/>
          </w:rPr>
          <w:t>with</w:t>
        </w:r>
      </w:ins>
      <w:del w:id="140" w:author="Schluter, Jonas" w:date="2023-08-28T16:15:00Z">
        <w:r w:rsidR="00374AF6" w:rsidDel="00C65BC7">
          <w:rPr>
            <w:sz w:val="22"/>
            <w:szCs w:val="22"/>
            <w:lang w:val="en"/>
          </w:rPr>
          <w:delText xml:space="preserve">interactive effect </w:delText>
        </w:r>
        <w:r w:rsidRPr="009578E2" w:rsidDel="00C65BC7">
          <w:rPr>
            <w:sz w:val="22"/>
            <w:szCs w:val="22"/>
            <w:lang w:val="en"/>
          </w:rPr>
          <w:delText>in addition to other exposures on</w:delText>
        </w:r>
      </w:del>
      <w:r w:rsidRPr="009578E2">
        <w:rPr>
          <w:sz w:val="22"/>
          <w:szCs w:val="22"/>
          <w:lang w:val="en"/>
        </w:rPr>
        <w:t xml:space="preserve"> microbiome </w:t>
      </w:r>
      <w:r w:rsidRPr="638BA890">
        <w:rPr>
          <w:rFonts w:eastAsia="Symbol"/>
          <w:sz w:val="22"/>
          <w:szCs w:val="22"/>
          <w:lang w:val="en"/>
        </w:rPr>
        <w:t>a</w:t>
      </w:r>
      <w:r w:rsidRPr="009578E2">
        <w:rPr>
          <w:sz w:val="22"/>
          <w:szCs w:val="22"/>
          <w:lang w:val="en"/>
        </w:rPr>
        <w:t>-diversity</w:t>
      </w:r>
      <w:commentRangeEnd w:id="131"/>
      <w:r w:rsidR="00F7572A">
        <w:rPr>
          <w:rStyle w:val="CommentReference"/>
          <w:kern w:val="0"/>
        </w:rPr>
        <w:commentReference w:id="131"/>
      </w:r>
      <w:r w:rsidRPr="009578E2">
        <w:rPr>
          <w:sz w:val="22"/>
          <w:szCs w:val="22"/>
          <w:lang w:val="en"/>
        </w:rPr>
        <w:t>, measured by the inverse Simpson index</w:t>
      </w:r>
      <w:r w:rsidR="4C03B0BC" w:rsidRPr="3BD10783">
        <w:rPr>
          <w:sz w:val="22"/>
          <w:szCs w:val="22"/>
          <w:lang w:val="en"/>
        </w:rPr>
        <w:t>, taking into account patient-specific effects (</w:t>
      </w:r>
      <w:r w:rsidR="4C03B0BC" w:rsidRPr="3BD10783">
        <w:rPr>
          <w:b/>
          <w:bCs/>
          <w:sz w:val="22"/>
          <w:szCs w:val="22"/>
          <w:lang w:eastAsia="zh-CN"/>
        </w:rPr>
        <w:t>Fig. S4</w:t>
      </w:r>
      <w:r w:rsidR="4C03B0BC" w:rsidRPr="3BD10783">
        <w:rPr>
          <w:sz w:val="22"/>
          <w:szCs w:val="22"/>
          <w:lang w:val="en"/>
        </w:rPr>
        <w:t>)</w:t>
      </w:r>
      <w:r w:rsidR="0430FBD6" w:rsidRPr="3BD10783">
        <w:rPr>
          <w:sz w:val="22"/>
          <w:szCs w:val="22"/>
          <w:lang w:val="en"/>
        </w:rPr>
        <w:t xml:space="preserve">. </w:t>
      </w:r>
      <w:r w:rsidR="2F79F31A" w:rsidRPr="3BD10783">
        <w:rPr>
          <w:sz w:val="22"/>
          <w:szCs w:val="22"/>
          <w:lang w:val="en"/>
        </w:rPr>
        <w:t>We found fecal samples from recipients of the mildest conditioning regimen had the highest average diversity (</w:t>
      </w:r>
      <w:r w:rsidR="2F79F31A" w:rsidRPr="3BD10783">
        <w:rPr>
          <w:b/>
          <w:bCs/>
          <w:sz w:val="22"/>
          <w:szCs w:val="22"/>
          <w:lang w:val="en"/>
        </w:rPr>
        <w:t>Fig. 2C</w:t>
      </w:r>
      <w:r w:rsidR="2F79F31A" w:rsidRPr="3BD10783">
        <w:rPr>
          <w:sz w:val="22"/>
          <w:szCs w:val="22"/>
          <w:lang w:val="en"/>
        </w:rPr>
        <w:t>)</w:t>
      </w:r>
      <w:del w:id="141" w:author="Schluter, Jonas" w:date="2023-08-28T16:13:00Z">
        <w:r w:rsidR="008D3898" w:rsidDel="00F7572A">
          <w:rPr>
            <w:sz w:val="22"/>
            <w:szCs w:val="22"/>
            <w:lang w:val="en"/>
          </w:rPr>
          <w:fldChar w:fldCharType="begin"/>
        </w:r>
        <w:r w:rsidR="000A51DB" w:rsidDel="00F7572A">
          <w:rPr>
            <w:sz w:val="22"/>
            <w:szCs w:val="22"/>
            <w:lang w:val="en"/>
          </w:rPr>
          <w:delInstrText xml:space="preserve"> ADDIN ZOTERO_ITEM CSL_CITATION {"citationID":"11wfg441","properties":{"formattedCitation":"(Shouval et al., 2022)","plainCitation":"(Shouval et al., 2022)","noteIndex":0},"citationItems":[{"id":3928,"uris":["http://zotero.org/groups/4675359/items/GIGX9PNQ"],"itemData":{"id":3928,"type":"article-journal","abstract":"PURPOSE: The gut microbiota is subject to multiple insults in allogeneic-hematopoietic cell transplantation (allo-HCT) recipients. We hypothesized that preparative conditioning regimens contribute to microbiota perturbation in allo-HCT.\nEXPERIMENTAL DESIGN: This was a retrospective study that evaluated the relationship between conditioning regimens exposure in 1,188 allo-HCT recipients and the gut microbiome. Stool samples collected from 20 days before transplantation up to 30 days after were profiled using 16S rRNA sequencing. Microbiota injury was quantified by changes in α-diversity.\nRESULTS: We identified distinct patterns of microbiota injury that varied by conditioning regimen. Diversity loss was graded into three levels of conditioning-associated microbiota injury (CMBI) in a multivariable model that included antibiotic exposures. High-intensity regimens, such as total body irradiation (TBI)-thiotepa-cyclophosphamide, were associated with the greatest injury loss (CMBI III). In contrast, the non-myeloablative regimen fludarabine-cyclophosphamide with low-dose TBI (Flu/Cy/TBI200) had a low-grade injury (CMBI I). The risk of acute graft-versus-host disease correlated with CMBI degree. Pre-transplant microbial compositions were best preserved with Flu/Cy/TBI200, whereas other regimens were associated with loss of commensal bacteria and expansion of Enterococcus.\nCONCLUSIONS: Our findings support an interaction between conditioning at the regimen level and the extent of microbiota injury.","container-title":"Clinical Cancer Research: An Official Journal of the American Association for Cancer Research","DOI":"10.1158/1078-0432.CCR-22-1254","ISSN":"1557-3265","journalAbbreviation":"Clin Cancer Res","language":"eng","note":"PMID: 36322005","page":"CCR-22-1254","source":"PubMed","title":"Conditioning regimens are associated with distinct patterns of microbiota injury in allogeneic hematopoietic cell transplantation","author":[{"family":"Shouval","given":"Roni"},{"family":"Waters","given":"Nicholas R."},{"family":"Gomes","given":"Antonio L. C."},{"family":"Zuanelli Brambilla","given":"Corrado"},{"family":"Fei","given":"Teng"},{"family":"Devlin","given":"Sean M."},{"family":"Nguyen","given":"Chi L."},{"family":"Markey","given":"Kate A."},{"family":"Dai","given":"Anqi"},{"family":"Slingerland","given":"John B."},{"family":"Clurman","given":"Annelie G."},{"family":"Fontana","given":"Emily"},{"family":"Amoretti","given":"Luigi A."},{"family":"Wright","given":"Roberta J."},{"family":"Hohl","given":"Tobias M."},{"family":"Taur","given":"Ying"},{"family":"Sung","given":"Anthony D."},{"family":"Weber","given":"Daniela"},{"family":"Hashimoto","given":"Daigo"},{"family":"Teshima","given":"Takanori"},{"family":"Chao","given":"Nelson J."},{"family":"Holler","given":"Ernst"},{"family":"Scordo","given":"Michael"},{"family":"Giralt","given":"Sergio A."},{"family":"Perales","given":"Miguel-Angel"},{"family":"Peled","given":"Jonathan U."},{"family":"Brink","given":"Marcel R. M.","non-dropping-particle":"van den"}],"issued":{"date-parts":[["2022",11,2]]}}}],"schema":"https://github.com/citation-style-language/schema/raw/master/csl-citation.json"} </w:delInstrText>
        </w:r>
        <w:r w:rsidR="008D3898" w:rsidDel="00F7572A">
          <w:rPr>
            <w:sz w:val="22"/>
            <w:szCs w:val="22"/>
            <w:lang w:val="en"/>
          </w:rPr>
          <w:fldChar w:fldCharType="separate"/>
        </w:r>
        <w:r w:rsidR="00821EE3" w:rsidDel="00F7572A">
          <w:rPr>
            <w:noProof/>
            <w:sz w:val="22"/>
            <w:szCs w:val="22"/>
            <w:lang w:val="en"/>
          </w:rPr>
          <w:delText>(Shouval et al., 2022)</w:delText>
        </w:r>
        <w:r w:rsidR="008D3898" w:rsidDel="00F7572A">
          <w:rPr>
            <w:sz w:val="22"/>
            <w:szCs w:val="22"/>
            <w:lang w:val="en"/>
          </w:rPr>
          <w:fldChar w:fldCharType="end"/>
        </w:r>
      </w:del>
      <w:r w:rsidR="2F79F31A" w:rsidRPr="3BD10783">
        <w:rPr>
          <w:sz w:val="22"/>
          <w:szCs w:val="22"/>
          <w:lang w:val="en"/>
        </w:rPr>
        <w:t>. A</w:t>
      </w:r>
      <w:del w:id="142" w:author="Schluter, Jonas" w:date="2023-08-28T16:14:00Z">
        <w:r w:rsidR="2F79F31A" w:rsidRPr="3BD10783" w:rsidDel="00F7572A">
          <w:rPr>
            <w:sz w:val="22"/>
            <w:szCs w:val="22"/>
            <w:lang w:val="en"/>
          </w:rPr>
          <w:delText>nd a</w:delText>
        </w:r>
      </w:del>
      <w:r w:rsidR="0430FBD6" w:rsidRPr="3BD10783">
        <w:rPr>
          <w:sz w:val="22"/>
          <w:szCs w:val="22"/>
          <w:lang w:val="en"/>
        </w:rPr>
        <w:t>s</w:t>
      </w:r>
      <w:r w:rsidRPr="009578E2">
        <w:rPr>
          <w:sz w:val="22"/>
          <w:szCs w:val="22"/>
          <w:lang w:val="en"/>
        </w:rPr>
        <w:t xml:space="preserve"> expected, exposure to antibiotics was </w:t>
      </w:r>
      <w:r w:rsidR="00FD2270" w:rsidRPr="009578E2">
        <w:rPr>
          <w:sz w:val="22"/>
          <w:szCs w:val="22"/>
          <w:lang w:val="en"/>
        </w:rPr>
        <w:t>inversely</w:t>
      </w:r>
      <w:r w:rsidRPr="009578E2">
        <w:rPr>
          <w:sz w:val="22"/>
          <w:szCs w:val="22"/>
          <w:lang w:val="en"/>
        </w:rPr>
        <w:t xml:space="preserve"> associated with bacterial diversity (</w:t>
      </w:r>
      <w:r w:rsidRPr="009578E2">
        <w:rPr>
          <w:b/>
          <w:sz w:val="22"/>
          <w:szCs w:val="22"/>
          <w:lang w:val="en"/>
        </w:rPr>
        <w:t xml:space="preserve">Fig. </w:t>
      </w:r>
      <w:r w:rsidR="71929E01" w:rsidRPr="3BD10783">
        <w:rPr>
          <w:b/>
          <w:bCs/>
          <w:sz w:val="22"/>
          <w:szCs w:val="22"/>
          <w:lang w:val="en"/>
        </w:rPr>
        <w:t>2</w:t>
      </w:r>
      <w:r w:rsidR="1903215D" w:rsidRPr="3BD10783">
        <w:rPr>
          <w:b/>
          <w:bCs/>
          <w:sz w:val="22"/>
          <w:szCs w:val="22"/>
          <w:lang w:val="en"/>
        </w:rPr>
        <w:t>D</w:t>
      </w:r>
      <w:r w:rsidR="0430FBD6" w:rsidRPr="3BD10783">
        <w:rPr>
          <w:sz w:val="22"/>
          <w:szCs w:val="22"/>
          <w:lang w:val="en"/>
        </w:rPr>
        <w:t>)</w:t>
      </w:r>
      <w:r w:rsidR="1EFD3DEB" w:rsidRPr="3BD10783">
        <w:rPr>
          <w:sz w:val="22"/>
          <w:szCs w:val="22"/>
          <w:lang w:val="en"/>
        </w:rPr>
        <w:t xml:space="preserve"> (</w:t>
      </w:r>
      <w:r w:rsidR="495CA6C2" w:rsidRPr="3BD10783">
        <w:rPr>
          <w:sz w:val="22"/>
          <w:szCs w:val="22"/>
          <w:lang w:val="en"/>
        </w:rPr>
        <w:t xml:space="preserve">median: -0.21, 95% </w:t>
      </w:r>
      <w:ins w:id="143" w:author="Schluter, Jonas" w:date="2023-08-28T16:14:00Z">
        <w:r w:rsidR="00F7572A">
          <w:rPr>
            <w:sz w:val="22"/>
            <w:szCs w:val="22"/>
            <w:lang w:val="en"/>
          </w:rPr>
          <w:t xml:space="preserve">Credible Interval, </w:t>
        </w:r>
      </w:ins>
      <w:r w:rsidR="578741FD" w:rsidRPr="3BD10783">
        <w:rPr>
          <w:sz w:val="22"/>
          <w:szCs w:val="22"/>
          <w:lang w:val="en"/>
        </w:rPr>
        <w:t>CI: (</w:t>
      </w:r>
      <w:r w:rsidR="0F4053A2" w:rsidRPr="3BD10783">
        <w:rPr>
          <w:sz w:val="22"/>
          <w:szCs w:val="22"/>
          <w:lang w:val="en"/>
        </w:rPr>
        <w:t xml:space="preserve">-0.38, </w:t>
      </w:r>
      <w:r w:rsidR="39693BF4" w:rsidRPr="3BD10783">
        <w:rPr>
          <w:sz w:val="22"/>
          <w:szCs w:val="22"/>
          <w:lang w:val="en"/>
        </w:rPr>
        <w:t>-0.04</w:t>
      </w:r>
      <w:r w:rsidR="578741FD" w:rsidRPr="3BD10783">
        <w:rPr>
          <w:sz w:val="22"/>
          <w:szCs w:val="22"/>
          <w:lang w:val="en"/>
        </w:rPr>
        <w:t>)</w:t>
      </w:r>
      <w:r w:rsidR="1EFD3DEB" w:rsidRPr="3BD10783">
        <w:rPr>
          <w:sz w:val="22"/>
          <w:szCs w:val="22"/>
          <w:lang w:val="en"/>
        </w:rPr>
        <w:t>)</w:t>
      </w:r>
      <w:r w:rsidR="56C203BB" w:rsidRPr="3BD10783">
        <w:rPr>
          <w:sz w:val="22"/>
          <w:szCs w:val="22"/>
          <w:lang w:val="en"/>
        </w:rPr>
        <w:t>.</w:t>
      </w:r>
      <w:r w:rsidRPr="009578E2">
        <w:rPr>
          <w:sz w:val="22"/>
          <w:szCs w:val="22"/>
          <w:lang w:val="en"/>
        </w:rPr>
        <w:t xml:space="preserve"> </w:t>
      </w:r>
      <w:del w:id="144" w:author="Schluter, Jonas" w:date="2023-08-28T16:14:00Z">
        <w:r w:rsidR="0085377A" w:rsidDel="00F7572A">
          <w:rPr>
            <w:sz w:val="22"/>
            <w:szCs w:val="22"/>
            <w:lang w:val="en"/>
          </w:rPr>
          <w:delText>Moreover</w:delText>
        </w:r>
      </w:del>
      <w:ins w:id="145" w:author="Schluter, Jonas" w:date="2023-08-28T16:14:00Z">
        <w:r w:rsidR="00F7572A">
          <w:rPr>
            <w:sz w:val="22"/>
            <w:szCs w:val="22"/>
            <w:lang w:val="en"/>
          </w:rPr>
          <w:t>Interestingly</w:t>
        </w:r>
      </w:ins>
      <w:r w:rsidRPr="009578E2">
        <w:rPr>
          <w:sz w:val="22"/>
          <w:szCs w:val="22"/>
          <w:lang w:val="en"/>
        </w:rPr>
        <w:t xml:space="preserve">, consumption of </w:t>
      </w:r>
      <w:r w:rsidR="00AD2622">
        <w:rPr>
          <w:sz w:val="22"/>
          <w:szCs w:val="22"/>
          <w:lang w:val="en"/>
        </w:rPr>
        <w:t>sugars</w:t>
      </w:r>
      <w:r w:rsidR="00B5018A">
        <w:rPr>
          <w:sz w:val="22"/>
          <w:szCs w:val="22"/>
          <w:lang w:val="en"/>
        </w:rPr>
        <w:t xml:space="preserve"> </w:t>
      </w:r>
      <w:r w:rsidR="00C14495">
        <w:rPr>
          <w:sz w:val="22"/>
          <w:szCs w:val="22"/>
          <w:lang w:val="en"/>
        </w:rPr>
        <w:t xml:space="preserve">while </w:t>
      </w:r>
      <w:r w:rsidR="525FDCAA" w:rsidRPr="3BD10783">
        <w:rPr>
          <w:sz w:val="22"/>
          <w:szCs w:val="22"/>
          <w:lang w:val="en"/>
        </w:rPr>
        <w:t xml:space="preserve">being </w:t>
      </w:r>
      <w:r w:rsidR="19DC6AAD" w:rsidRPr="3BD10783">
        <w:rPr>
          <w:sz w:val="22"/>
          <w:szCs w:val="22"/>
          <w:lang w:val="en"/>
        </w:rPr>
        <w:t>expos</w:t>
      </w:r>
      <w:r w:rsidR="07A2D734" w:rsidRPr="3BD10783">
        <w:rPr>
          <w:sz w:val="22"/>
          <w:szCs w:val="22"/>
          <w:lang w:val="en"/>
        </w:rPr>
        <w:t>ed</w:t>
      </w:r>
      <w:r w:rsidR="00C14495">
        <w:rPr>
          <w:sz w:val="22"/>
          <w:szCs w:val="22"/>
          <w:lang w:val="en"/>
        </w:rPr>
        <w:t xml:space="preserve"> to</w:t>
      </w:r>
      <w:r w:rsidR="00B5018A">
        <w:rPr>
          <w:sz w:val="22"/>
          <w:szCs w:val="22"/>
          <w:lang w:val="en"/>
        </w:rPr>
        <w:t xml:space="preserve"> antibiotics</w:t>
      </w:r>
      <w:r w:rsidRPr="009578E2">
        <w:rPr>
          <w:sz w:val="22"/>
          <w:szCs w:val="22"/>
          <w:lang w:val="en"/>
        </w:rPr>
        <w:t xml:space="preserve"> </w:t>
      </w:r>
      <w:r w:rsidR="46D73E74" w:rsidRPr="3BD10783">
        <w:rPr>
          <w:sz w:val="22"/>
          <w:szCs w:val="22"/>
          <w:lang w:val="en"/>
        </w:rPr>
        <w:t xml:space="preserve">was associated with further decreases in </w:t>
      </w:r>
      <w:r w:rsidR="46D73E74" w:rsidRPr="3BD10783">
        <w:rPr>
          <w:rFonts w:eastAsia="Symbol"/>
          <w:sz w:val="22"/>
          <w:szCs w:val="22"/>
          <w:lang w:val="en"/>
        </w:rPr>
        <w:t>a</w:t>
      </w:r>
      <w:r w:rsidR="46D73E74" w:rsidRPr="3BD10783">
        <w:rPr>
          <w:sz w:val="22"/>
          <w:szCs w:val="22"/>
          <w:lang w:val="en"/>
        </w:rPr>
        <w:t>-diversity beyond</w:t>
      </w:r>
      <w:r w:rsidR="5613A82A" w:rsidRPr="3BD10783">
        <w:rPr>
          <w:sz w:val="22"/>
          <w:szCs w:val="22"/>
          <w:lang w:val="en"/>
        </w:rPr>
        <w:t xml:space="preserve"> </w:t>
      </w:r>
      <w:r w:rsidR="317A06A7" w:rsidRPr="3BD10783">
        <w:rPr>
          <w:sz w:val="22"/>
          <w:szCs w:val="22"/>
          <w:lang w:val="en"/>
        </w:rPr>
        <w:t>exposure to anti</w:t>
      </w:r>
      <w:r w:rsidR="37E83CDD" w:rsidRPr="3BD10783">
        <w:rPr>
          <w:sz w:val="22"/>
          <w:szCs w:val="22"/>
          <w:lang w:val="en"/>
        </w:rPr>
        <w:t>bi</w:t>
      </w:r>
      <w:r w:rsidR="317A06A7" w:rsidRPr="3BD10783">
        <w:rPr>
          <w:sz w:val="22"/>
          <w:szCs w:val="22"/>
          <w:lang w:val="en"/>
        </w:rPr>
        <w:t>o</w:t>
      </w:r>
      <w:r w:rsidR="58F09666" w:rsidRPr="3BD10783">
        <w:rPr>
          <w:sz w:val="22"/>
          <w:szCs w:val="22"/>
          <w:lang w:val="en"/>
        </w:rPr>
        <w:t>tic</w:t>
      </w:r>
      <w:r w:rsidR="317A06A7" w:rsidRPr="3BD10783">
        <w:rPr>
          <w:sz w:val="22"/>
          <w:szCs w:val="22"/>
          <w:lang w:val="en"/>
        </w:rPr>
        <w:t xml:space="preserve">s </w:t>
      </w:r>
      <w:del w:id="146" w:author="Schluter, Jonas" w:date="2023-08-28T16:16:00Z">
        <w:r w:rsidR="317A06A7" w:rsidRPr="3BD10783" w:rsidDel="00C65BC7">
          <w:rPr>
            <w:sz w:val="22"/>
            <w:szCs w:val="22"/>
            <w:lang w:val="en"/>
          </w:rPr>
          <w:delText>or sugar alone</w:delText>
        </w:r>
        <w:r w:rsidR="002259A7" w:rsidDel="00C65BC7">
          <w:rPr>
            <w:sz w:val="22"/>
            <w:szCs w:val="22"/>
            <w:lang w:val="en"/>
          </w:rPr>
          <w:delText xml:space="preserve"> </w:delText>
        </w:r>
      </w:del>
      <w:r w:rsidR="002259A7">
        <w:rPr>
          <w:sz w:val="22"/>
          <w:szCs w:val="22"/>
          <w:lang w:val="en"/>
        </w:rPr>
        <w:t>(median: -0.2</w:t>
      </w:r>
      <w:r w:rsidR="006A7957">
        <w:rPr>
          <w:sz w:val="22"/>
          <w:szCs w:val="22"/>
          <w:lang w:val="en"/>
        </w:rPr>
        <w:t>2</w:t>
      </w:r>
      <w:r w:rsidR="002259A7">
        <w:rPr>
          <w:sz w:val="22"/>
          <w:szCs w:val="22"/>
          <w:lang w:val="en"/>
        </w:rPr>
        <w:t>, 95% CI: (-0.</w:t>
      </w:r>
      <w:r w:rsidR="008A7D5E">
        <w:rPr>
          <w:sz w:val="22"/>
          <w:szCs w:val="22"/>
          <w:lang w:val="en"/>
        </w:rPr>
        <w:t>44</w:t>
      </w:r>
      <w:r w:rsidR="002259A7">
        <w:rPr>
          <w:sz w:val="22"/>
          <w:szCs w:val="22"/>
          <w:lang w:val="en"/>
        </w:rPr>
        <w:t xml:space="preserve">, </w:t>
      </w:r>
      <w:r w:rsidR="008A7D5E">
        <w:rPr>
          <w:sz w:val="22"/>
          <w:szCs w:val="22"/>
          <w:lang w:val="en"/>
        </w:rPr>
        <w:t>0</w:t>
      </w:r>
      <w:r w:rsidR="002259A7">
        <w:rPr>
          <w:sz w:val="22"/>
          <w:szCs w:val="22"/>
          <w:lang w:val="en"/>
        </w:rPr>
        <w:t>))</w:t>
      </w:r>
      <w:ins w:id="147" w:author="Schluter, Jonas" w:date="2023-08-28T16:16:00Z">
        <w:r w:rsidR="00C65BC7">
          <w:rPr>
            <w:sz w:val="22"/>
            <w:szCs w:val="22"/>
            <w:lang w:val="en"/>
          </w:rPr>
          <w:t xml:space="preserve">, while </w:t>
        </w:r>
      </w:ins>
      <w:del w:id="148" w:author="Schluter, Jonas" w:date="2023-08-28T16:16:00Z">
        <w:r w:rsidR="00E9382D" w:rsidRPr="009578E2" w:rsidDel="00C65BC7">
          <w:rPr>
            <w:sz w:val="22"/>
            <w:szCs w:val="22"/>
            <w:lang w:val="en"/>
          </w:rPr>
          <w:delText>.</w:delText>
        </w:r>
        <w:r w:rsidR="007374A7" w:rsidDel="00C65BC7">
          <w:rPr>
            <w:sz w:val="22"/>
            <w:szCs w:val="22"/>
            <w:lang w:val="en"/>
          </w:rPr>
          <w:delText xml:space="preserve"> </w:delText>
        </w:r>
        <w:r w:rsidR="4AB2B622" w:rsidRPr="3BD10783" w:rsidDel="00C65BC7">
          <w:rPr>
            <w:sz w:val="22"/>
            <w:szCs w:val="22"/>
            <w:lang w:val="en"/>
          </w:rPr>
          <w:delText xml:space="preserve">But </w:delText>
        </w:r>
      </w:del>
      <w:r w:rsidR="4AB2B622" w:rsidRPr="3BD10783">
        <w:rPr>
          <w:sz w:val="22"/>
          <w:szCs w:val="22"/>
          <w:lang w:val="en"/>
        </w:rPr>
        <w:t xml:space="preserve">sugar intake alone </w:t>
      </w:r>
      <w:del w:id="149" w:author="Schluter, Jonas" w:date="2023-08-28T16:16:00Z">
        <w:r w:rsidR="4AB2B622" w:rsidRPr="3BD10783" w:rsidDel="00C65BC7">
          <w:rPr>
            <w:sz w:val="22"/>
            <w:szCs w:val="22"/>
            <w:lang w:val="en"/>
          </w:rPr>
          <w:delText xml:space="preserve">is </w:delText>
        </w:r>
      </w:del>
      <w:ins w:id="150" w:author="Schluter, Jonas" w:date="2023-08-28T16:16:00Z">
        <w:r w:rsidR="00C65BC7">
          <w:rPr>
            <w:sz w:val="22"/>
            <w:szCs w:val="22"/>
            <w:lang w:val="en"/>
          </w:rPr>
          <w:t>was</w:t>
        </w:r>
        <w:r w:rsidR="00C65BC7" w:rsidRPr="3BD10783">
          <w:rPr>
            <w:sz w:val="22"/>
            <w:szCs w:val="22"/>
            <w:lang w:val="en"/>
          </w:rPr>
          <w:t xml:space="preserve"> </w:t>
        </w:r>
      </w:ins>
      <w:r w:rsidR="4AB2B622" w:rsidRPr="3BD10783">
        <w:rPr>
          <w:sz w:val="22"/>
          <w:szCs w:val="22"/>
          <w:lang w:val="en"/>
        </w:rPr>
        <w:t xml:space="preserve">not </w:t>
      </w:r>
      <w:ins w:id="151" w:author="Schluter, Jonas" w:date="2023-08-28T16:16:00Z">
        <w:r w:rsidR="00C65BC7">
          <w:rPr>
            <w:sz w:val="22"/>
            <w:szCs w:val="22"/>
            <w:lang w:val="en"/>
          </w:rPr>
          <w:t xml:space="preserve">obviously </w:t>
        </w:r>
      </w:ins>
      <w:r w:rsidR="4AB2B622" w:rsidRPr="3BD10783">
        <w:rPr>
          <w:sz w:val="22"/>
          <w:szCs w:val="22"/>
          <w:lang w:val="en"/>
        </w:rPr>
        <w:t>associated with change</w:t>
      </w:r>
      <w:ins w:id="152" w:author="Schluter, Jonas" w:date="2023-08-28T16:16:00Z">
        <w:r w:rsidR="00C65BC7">
          <w:rPr>
            <w:sz w:val="22"/>
            <w:szCs w:val="22"/>
            <w:lang w:val="en"/>
          </w:rPr>
          <w:t>s</w:t>
        </w:r>
      </w:ins>
      <w:r w:rsidR="4AB2B622" w:rsidRPr="3BD10783">
        <w:rPr>
          <w:sz w:val="22"/>
          <w:szCs w:val="22"/>
          <w:lang w:val="en"/>
        </w:rPr>
        <w:t xml:space="preserve"> in </w:t>
      </w:r>
      <w:r w:rsidR="4AB2B622" w:rsidRPr="3BD10783">
        <w:rPr>
          <w:rFonts w:eastAsia="Symbol"/>
          <w:sz w:val="22"/>
          <w:szCs w:val="22"/>
          <w:lang w:val="en"/>
        </w:rPr>
        <w:t>a</w:t>
      </w:r>
      <w:r w:rsidR="4AB2B622" w:rsidRPr="3BD10783">
        <w:rPr>
          <w:sz w:val="22"/>
          <w:szCs w:val="22"/>
          <w:lang w:val="en"/>
        </w:rPr>
        <w:t xml:space="preserve">-diversity </w:t>
      </w:r>
      <w:r w:rsidR="0430FBD6" w:rsidRPr="3BD10783">
        <w:rPr>
          <w:sz w:val="22"/>
          <w:szCs w:val="22"/>
          <w:lang w:val="en"/>
        </w:rPr>
        <w:t>(</w:t>
      </w:r>
      <w:r w:rsidR="0430FBD6" w:rsidRPr="3BD10783">
        <w:rPr>
          <w:b/>
          <w:bCs/>
          <w:sz w:val="22"/>
          <w:szCs w:val="22"/>
          <w:lang w:val="en"/>
        </w:rPr>
        <w:t>Fig. 2</w:t>
      </w:r>
      <w:r w:rsidR="45644860" w:rsidRPr="3BD10783">
        <w:rPr>
          <w:b/>
          <w:bCs/>
          <w:sz w:val="22"/>
          <w:szCs w:val="22"/>
          <w:lang w:val="en"/>
        </w:rPr>
        <w:t>D</w:t>
      </w:r>
      <w:r w:rsidR="0430FBD6" w:rsidRPr="3BD10783">
        <w:rPr>
          <w:sz w:val="22"/>
          <w:szCs w:val="22"/>
          <w:lang w:val="en"/>
        </w:rPr>
        <w:t>)</w:t>
      </w:r>
      <w:r w:rsidR="282830D9" w:rsidRPr="3BD10783">
        <w:rPr>
          <w:sz w:val="22"/>
          <w:szCs w:val="22"/>
          <w:lang w:val="en"/>
        </w:rPr>
        <w:t>.</w:t>
      </w:r>
      <w:r w:rsidR="4294A726" w:rsidRPr="3BD10783">
        <w:rPr>
          <w:sz w:val="22"/>
          <w:szCs w:val="22"/>
          <w:lang w:val="en"/>
        </w:rPr>
        <w:t xml:space="preserve"> </w:t>
      </w:r>
      <w:del w:id="153" w:author="Schluter, Jonas" w:date="2023-08-28T16:17:00Z">
        <w:r w:rsidR="007374A7" w:rsidDel="00C65BC7">
          <w:rPr>
            <w:sz w:val="22"/>
            <w:szCs w:val="22"/>
            <w:lang w:val="en"/>
          </w:rPr>
          <w:delText xml:space="preserve">When </w:delText>
        </w:r>
        <w:r w:rsidR="007358DA" w:rsidDel="00C65BC7">
          <w:rPr>
            <w:sz w:val="22"/>
            <w:szCs w:val="22"/>
            <w:lang w:val="en"/>
          </w:rPr>
          <w:delText xml:space="preserve">we </w:delText>
        </w:r>
        <w:r w:rsidR="001651FB" w:rsidDel="00C65BC7">
          <w:rPr>
            <w:sz w:val="22"/>
            <w:szCs w:val="22"/>
            <w:lang w:val="en"/>
          </w:rPr>
          <w:delText>looked at the dietary intake a</w:delText>
        </w:r>
      </w:del>
      <w:ins w:id="154" w:author="Schluter, Jonas" w:date="2023-08-28T16:17:00Z">
        <w:r w:rsidR="00C65BC7">
          <w:rPr>
            <w:sz w:val="22"/>
            <w:szCs w:val="22"/>
            <w:lang w:val="en"/>
          </w:rPr>
          <w:t>Classifying dietary in</w:t>
        </w:r>
      </w:ins>
      <w:r w:rsidR="001651FB">
        <w:rPr>
          <w:sz w:val="22"/>
          <w:szCs w:val="22"/>
          <w:lang w:val="en"/>
        </w:rPr>
        <w:t>t</w:t>
      </w:r>
      <w:ins w:id="155" w:author="Schluter, Jonas" w:date="2023-08-28T16:17:00Z">
        <w:r w:rsidR="00C65BC7">
          <w:rPr>
            <w:sz w:val="22"/>
            <w:szCs w:val="22"/>
            <w:lang w:val="en"/>
          </w:rPr>
          <w:t>ake via</w:t>
        </w:r>
      </w:ins>
      <w:r w:rsidR="001651FB">
        <w:rPr>
          <w:sz w:val="22"/>
          <w:szCs w:val="22"/>
          <w:lang w:val="en"/>
        </w:rPr>
        <w:t xml:space="preserve"> </w:t>
      </w:r>
      <w:del w:id="156" w:author="Schluter, Jonas" w:date="2023-08-28T16:17:00Z">
        <w:r w:rsidR="001651FB" w:rsidDel="00C65BC7">
          <w:rPr>
            <w:sz w:val="22"/>
            <w:szCs w:val="22"/>
            <w:lang w:val="en"/>
          </w:rPr>
          <w:delText xml:space="preserve">the </w:delText>
        </w:r>
      </w:del>
      <w:ins w:id="157" w:author="Schluter, Jonas" w:date="2023-08-28T16:18:00Z">
        <w:r w:rsidR="00C65BC7" w:rsidRPr="009578E2">
          <w:rPr>
            <w:sz w:val="22"/>
            <w:szCs w:val="22"/>
            <w:lang w:val="en"/>
          </w:rPr>
          <w:t xml:space="preserve">FNDDS </w:t>
        </w:r>
      </w:ins>
      <w:r w:rsidR="0064780F">
        <w:rPr>
          <w:sz w:val="22"/>
          <w:szCs w:val="22"/>
          <w:lang w:val="en"/>
        </w:rPr>
        <w:t>food group</w:t>
      </w:r>
      <w:del w:id="158" w:author="Schluter, Jonas" w:date="2023-08-28T16:17:00Z">
        <w:r w:rsidR="0064780F" w:rsidDel="00C65BC7">
          <w:rPr>
            <w:sz w:val="22"/>
            <w:szCs w:val="22"/>
            <w:lang w:val="en"/>
          </w:rPr>
          <w:delText>s</w:delText>
        </w:r>
      </w:del>
      <w:ins w:id="159" w:author="Schluter, Jonas" w:date="2023-08-28T16:17:00Z">
        <w:r w:rsidR="00C65BC7">
          <w:rPr>
            <w:sz w:val="22"/>
            <w:szCs w:val="22"/>
            <w:lang w:val="en"/>
          </w:rPr>
          <w:t>s</w:t>
        </w:r>
      </w:ins>
      <w:del w:id="160" w:author="Schluter, Jonas" w:date="2023-08-28T16:17:00Z">
        <w:r w:rsidR="0064780F" w:rsidDel="00C65BC7">
          <w:rPr>
            <w:sz w:val="22"/>
            <w:szCs w:val="22"/>
            <w:lang w:val="en"/>
          </w:rPr>
          <w:delText xml:space="preserve"> level</w:delText>
        </w:r>
      </w:del>
      <w:r w:rsidR="0064780F">
        <w:rPr>
          <w:sz w:val="22"/>
          <w:szCs w:val="22"/>
          <w:lang w:val="en"/>
        </w:rPr>
        <w:t xml:space="preserve">, </w:t>
      </w:r>
      <w:del w:id="161" w:author="Schluter, Jonas" w:date="2023-08-28T16:18:00Z">
        <w:r w:rsidR="00215CF1" w:rsidDel="00C65BC7">
          <w:rPr>
            <w:sz w:val="22"/>
            <w:szCs w:val="22"/>
            <w:lang w:val="en"/>
          </w:rPr>
          <w:delText>interestingly,</w:delText>
        </w:r>
      </w:del>
      <w:ins w:id="162" w:author="Schluter, Jonas" w:date="2023-08-28T16:18:00Z">
        <w:r w:rsidR="00C65BC7">
          <w:rPr>
            <w:sz w:val="22"/>
            <w:szCs w:val="22"/>
            <w:lang w:val="en"/>
          </w:rPr>
          <w:t>we correspondingly identified that</w:t>
        </w:r>
      </w:ins>
      <w:r w:rsidR="00215CF1">
        <w:rPr>
          <w:sz w:val="22"/>
          <w:szCs w:val="22"/>
          <w:lang w:val="en"/>
        </w:rPr>
        <w:t xml:space="preserve"> items</w:t>
      </w:r>
      <w:r w:rsidR="00215CF1" w:rsidRPr="009578E2">
        <w:rPr>
          <w:sz w:val="22"/>
          <w:szCs w:val="22"/>
          <w:lang w:val="en"/>
        </w:rPr>
        <w:t xml:space="preserve"> classified by the </w:t>
      </w:r>
      <w:del w:id="163" w:author="Schluter, Jonas" w:date="2023-08-28T16:18:00Z">
        <w:r w:rsidR="00215CF1" w:rsidRPr="009578E2" w:rsidDel="00C65BC7">
          <w:rPr>
            <w:sz w:val="22"/>
            <w:szCs w:val="22"/>
            <w:lang w:val="en"/>
          </w:rPr>
          <w:delText xml:space="preserve">FNDDS </w:delText>
        </w:r>
      </w:del>
      <w:r w:rsidR="00215CF1" w:rsidRPr="009578E2">
        <w:rPr>
          <w:sz w:val="22"/>
          <w:szCs w:val="22"/>
          <w:lang w:val="en"/>
        </w:rPr>
        <w:t>nomenclature as “sugars, sweets, and beverages” (</w:t>
      </w:r>
      <w:del w:id="164" w:author="Schluter, Jonas" w:date="2023-08-28T16:18:00Z">
        <w:r w:rsidR="00215CF1" w:rsidRPr="009578E2" w:rsidDel="00C65BC7">
          <w:rPr>
            <w:sz w:val="22"/>
            <w:szCs w:val="22"/>
            <w:lang w:val="en"/>
          </w:rPr>
          <w:delText xml:space="preserve">referred to </w:delText>
        </w:r>
      </w:del>
      <w:r w:rsidR="00215CF1" w:rsidRPr="009578E2">
        <w:rPr>
          <w:sz w:val="22"/>
          <w:szCs w:val="22"/>
          <w:lang w:val="en"/>
        </w:rPr>
        <w:t>here</w:t>
      </w:r>
      <w:ins w:id="165" w:author="Schluter, Jonas" w:date="2023-08-28T16:18:00Z">
        <w:r w:rsidR="00C65BC7">
          <w:rPr>
            <w:sz w:val="22"/>
            <w:szCs w:val="22"/>
            <w:lang w:val="en"/>
          </w:rPr>
          <w:t>:</w:t>
        </w:r>
      </w:ins>
      <w:r w:rsidR="00215CF1" w:rsidRPr="009578E2">
        <w:rPr>
          <w:sz w:val="22"/>
          <w:szCs w:val="22"/>
          <w:lang w:val="en"/>
        </w:rPr>
        <w:t xml:space="preserve"> </w:t>
      </w:r>
      <w:del w:id="166" w:author="Schluter, Jonas" w:date="2023-08-28T16:18:00Z">
        <w:r w:rsidR="00215CF1" w:rsidRPr="009578E2" w:rsidDel="00C65BC7">
          <w:rPr>
            <w:sz w:val="22"/>
            <w:szCs w:val="22"/>
            <w:lang w:val="en"/>
          </w:rPr>
          <w:delText xml:space="preserve">as </w:delText>
        </w:r>
      </w:del>
      <w:r w:rsidR="00215CF1" w:rsidRPr="009578E2">
        <w:rPr>
          <w:sz w:val="22"/>
          <w:szCs w:val="22"/>
          <w:lang w:val="en"/>
        </w:rPr>
        <w:t>“sweets”)</w:t>
      </w:r>
      <w:r w:rsidR="00215CF1">
        <w:rPr>
          <w:sz w:val="22"/>
          <w:szCs w:val="22"/>
          <w:lang w:val="en"/>
        </w:rPr>
        <w:t xml:space="preserve"> also had a </w:t>
      </w:r>
      <w:r w:rsidR="00D63E2A">
        <w:rPr>
          <w:sz w:val="22"/>
          <w:szCs w:val="22"/>
          <w:lang w:val="en"/>
        </w:rPr>
        <w:t xml:space="preserve">negative </w:t>
      </w:r>
      <w:del w:id="167" w:author="Schluter, Jonas" w:date="2023-08-28T16:18:00Z">
        <w:r w:rsidR="00D63E2A" w:rsidDel="00C65BC7">
          <w:rPr>
            <w:sz w:val="22"/>
            <w:szCs w:val="22"/>
            <w:lang w:val="en"/>
          </w:rPr>
          <w:delText xml:space="preserve">correlation </w:delText>
        </w:r>
      </w:del>
      <w:ins w:id="168" w:author="Schluter, Jonas" w:date="2023-08-28T16:18:00Z">
        <w:r w:rsidR="00C65BC7">
          <w:rPr>
            <w:sz w:val="22"/>
            <w:szCs w:val="22"/>
            <w:lang w:val="en"/>
          </w:rPr>
          <w:t>effect on</w:t>
        </w:r>
      </w:ins>
      <w:del w:id="169" w:author="Schluter, Jonas" w:date="2023-08-28T16:18:00Z">
        <w:r w:rsidR="00D63E2A" w:rsidDel="00C65BC7">
          <w:rPr>
            <w:sz w:val="22"/>
            <w:szCs w:val="22"/>
            <w:lang w:val="en"/>
          </w:rPr>
          <w:delText>with</w:delText>
        </w:r>
      </w:del>
      <w:r w:rsidR="00D63E2A">
        <w:rPr>
          <w:sz w:val="22"/>
          <w:szCs w:val="22"/>
          <w:lang w:val="en"/>
        </w:rPr>
        <w:t xml:space="preserve"> </w:t>
      </w:r>
      <w:r w:rsidR="004C533C" w:rsidRPr="009578E2">
        <w:rPr>
          <w:sz w:val="22"/>
          <w:szCs w:val="22"/>
          <w:lang w:val="en"/>
        </w:rPr>
        <w:t xml:space="preserve">microbiome </w:t>
      </w:r>
      <w:r w:rsidR="004C533C" w:rsidRPr="638BA890">
        <w:rPr>
          <w:rFonts w:eastAsia="Symbol"/>
          <w:sz w:val="22"/>
          <w:szCs w:val="22"/>
          <w:lang w:val="en"/>
        </w:rPr>
        <w:t>a</w:t>
      </w:r>
      <w:r w:rsidR="004C533C" w:rsidRPr="009578E2">
        <w:rPr>
          <w:sz w:val="22"/>
          <w:szCs w:val="22"/>
          <w:lang w:val="en"/>
        </w:rPr>
        <w:t>-diversity</w:t>
      </w:r>
      <w:ins w:id="170" w:author="Schluter, Jonas" w:date="2023-08-28T16:18:00Z">
        <w:r w:rsidR="00C65BC7">
          <w:rPr>
            <w:sz w:val="22"/>
            <w:szCs w:val="22"/>
            <w:lang w:val="en"/>
          </w:rPr>
          <w:t xml:space="preserve"> when </w:t>
        </w:r>
      </w:ins>
      <w:ins w:id="171" w:author="Schluter, Jonas" w:date="2023-08-28T16:19:00Z">
        <w:r w:rsidR="00C65BC7">
          <w:rPr>
            <w:sz w:val="22"/>
            <w:szCs w:val="22"/>
            <w:lang w:val="en"/>
          </w:rPr>
          <w:t xml:space="preserve">consumed during </w:t>
        </w:r>
      </w:ins>
      <w:del w:id="172" w:author="Schluter, Jonas" w:date="2023-08-28T16:18:00Z">
        <w:r w:rsidR="004C533C" w:rsidDel="00C65BC7">
          <w:rPr>
            <w:sz w:val="22"/>
            <w:szCs w:val="22"/>
            <w:lang w:val="en"/>
          </w:rPr>
          <w:delText xml:space="preserve">, </w:delText>
        </w:r>
        <w:r w:rsidR="003A5883" w:rsidDel="00C65BC7">
          <w:rPr>
            <w:sz w:val="22"/>
            <w:szCs w:val="22"/>
            <w:lang w:val="en"/>
          </w:rPr>
          <w:delText xml:space="preserve">while </w:delText>
        </w:r>
      </w:del>
      <w:del w:id="173" w:author="Schluter, Jonas" w:date="2023-08-28T16:19:00Z">
        <w:r w:rsidR="003A5883" w:rsidDel="00C65BC7">
          <w:rPr>
            <w:sz w:val="22"/>
            <w:szCs w:val="22"/>
            <w:lang w:val="en"/>
          </w:rPr>
          <w:delText>exposing to</w:delText>
        </w:r>
        <w:r w:rsidR="004C533C" w:rsidDel="00C65BC7">
          <w:rPr>
            <w:sz w:val="22"/>
            <w:szCs w:val="22"/>
            <w:lang w:val="en"/>
          </w:rPr>
          <w:delText xml:space="preserve"> </w:delText>
        </w:r>
      </w:del>
      <w:r w:rsidR="00077603">
        <w:rPr>
          <w:sz w:val="22"/>
          <w:szCs w:val="22"/>
          <w:lang w:val="en"/>
        </w:rPr>
        <w:t>antibiotic</w:t>
      </w:r>
      <w:ins w:id="174" w:author="Schluter, Jonas" w:date="2023-08-28T16:19:00Z">
        <w:r w:rsidR="00C65BC7">
          <w:rPr>
            <w:sz w:val="22"/>
            <w:szCs w:val="22"/>
            <w:lang w:val="en"/>
          </w:rPr>
          <w:t xml:space="preserve"> exposure</w:t>
        </w:r>
      </w:ins>
      <w:del w:id="175" w:author="Schluter, Jonas" w:date="2023-08-28T16:19:00Z">
        <w:r w:rsidR="00077603" w:rsidDel="00C65BC7">
          <w:rPr>
            <w:sz w:val="22"/>
            <w:szCs w:val="22"/>
            <w:lang w:val="en"/>
          </w:rPr>
          <w:delText>s</w:delText>
        </w:r>
      </w:del>
      <w:r w:rsidR="004C533C">
        <w:rPr>
          <w:sz w:val="22"/>
          <w:szCs w:val="22"/>
          <w:lang w:val="en"/>
        </w:rPr>
        <w:t xml:space="preserve"> (</w:t>
      </w:r>
      <w:r w:rsidR="65F8EBCD" w:rsidRPr="3BD10783">
        <w:rPr>
          <w:b/>
          <w:bCs/>
          <w:sz w:val="22"/>
          <w:szCs w:val="22"/>
          <w:lang w:val="en"/>
        </w:rPr>
        <w:t>Fig</w:t>
      </w:r>
      <w:r w:rsidR="293C5B8F" w:rsidRPr="3BD10783">
        <w:rPr>
          <w:b/>
          <w:bCs/>
          <w:sz w:val="22"/>
          <w:szCs w:val="22"/>
          <w:lang w:val="en"/>
        </w:rPr>
        <w:t>s</w:t>
      </w:r>
      <w:r w:rsidR="65F8EBCD" w:rsidRPr="3BD10783">
        <w:rPr>
          <w:b/>
          <w:bCs/>
          <w:sz w:val="22"/>
          <w:szCs w:val="22"/>
          <w:lang w:val="en"/>
        </w:rPr>
        <w:t>.</w:t>
      </w:r>
      <w:r w:rsidR="004C533C" w:rsidRPr="00FA182E">
        <w:rPr>
          <w:b/>
          <w:bCs/>
          <w:sz w:val="22"/>
          <w:szCs w:val="22"/>
          <w:lang w:val="en"/>
        </w:rPr>
        <w:t xml:space="preserve"> 2E</w:t>
      </w:r>
      <w:r w:rsidR="7D7699BD" w:rsidRPr="3BD10783">
        <w:rPr>
          <w:b/>
          <w:bCs/>
          <w:sz w:val="22"/>
          <w:szCs w:val="22"/>
          <w:lang w:val="en"/>
        </w:rPr>
        <w:t>, S3</w:t>
      </w:r>
      <w:r w:rsidR="611E5392" w:rsidRPr="3BD10783">
        <w:rPr>
          <w:b/>
          <w:bCs/>
          <w:sz w:val="22"/>
          <w:szCs w:val="22"/>
          <w:lang w:val="en"/>
        </w:rPr>
        <w:t>B</w:t>
      </w:r>
      <w:r w:rsidR="65F8EBCD" w:rsidRPr="3BD10783">
        <w:rPr>
          <w:sz w:val="22"/>
          <w:szCs w:val="22"/>
          <w:lang w:val="en"/>
        </w:rPr>
        <w:t xml:space="preserve">) (median: </w:t>
      </w:r>
      <w:r w:rsidR="0DE61AC7" w:rsidRPr="3BD10783">
        <w:rPr>
          <w:sz w:val="22"/>
          <w:szCs w:val="22"/>
          <w:lang w:val="en"/>
        </w:rPr>
        <w:t>-0.29</w:t>
      </w:r>
      <w:r w:rsidR="65F8EBCD" w:rsidRPr="3BD10783">
        <w:rPr>
          <w:sz w:val="22"/>
          <w:szCs w:val="22"/>
          <w:lang w:val="en"/>
        </w:rPr>
        <w:t>, 95% CI: (</w:t>
      </w:r>
      <w:r w:rsidR="75479697" w:rsidRPr="3BD10783">
        <w:rPr>
          <w:sz w:val="22"/>
          <w:szCs w:val="22"/>
          <w:lang w:val="en"/>
        </w:rPr>
        <w:t>-0.50, -0.09</w:t>
      </w:r>
      <w:r w:rsidR="65F8EBCD" w:rsidRPr="3BD10783">
        <w:rPr>
          <w:sz w:val="22"/>
          <w:szCs w:val="22"/>
          <w:lang w:val="en"/>
        </w:rPr>
        <w:t>))</w:t>
      </w:r>
      <w:r w:rsidR="4FD15C21" w:rsidRPr="3BD10783">
        <w:rPr>
          <w:sz w:val="22"/>
          <w:szCs w:val="22"/>
          <w:lang w:eastAsia="zh-CN"/>
        </w:rPr>
        <w:t>.</w:t>
      </w:r>
      <w:r w:rsidR="710DD960" w:rsidRPr="3BD10783">
        <w:rPr>
          <w:sz w:val="22"/>
          <w:szCs w:val="22"/>
          <w:lang w:eastAsia="zh-CN"/>
        </w:rPr>
        <w:t xml:space="preserve"> </w:t>
      </w:r>
      <w:del w:id="176" w:author="Schluter, Jonas" w:date="2023-08-28T16:19:00Z">
        <w:r w:rsidR="27177660" w:rsidRPr="3BD10783" w:rsidDel="00C65BC7">
          <w:rPr>
            <w:sz w:val="22"/>
            <w:szCs w:val="22"/>
            <w:lang w:eastAsia="zh-CN"/>
          </w:rPr>
          <w:delText xml:space="preserve">But </w:delText>
        </w:r>
      </w:del>
      <w:ins w:id="177" w:author="Schluter, Jonas" w:date="2023-08-28T16:19:00Z">
        <w:r w:rsidR="00C65BC7">
          <w:rPr>
            <w:sz w:val="22"/>
            <w:szCs w:val="22"/>
            <w:lang w:eastAsia="zh-CN"/>
          </w:rPr>
          <w:t>Again,</w:t>
        </w:r>
        <w:r w:rsidR="00C65BC7" w:rsidRPr="3BD10783">
          <w:rPr>
            <w:sz w:val="22"/>
            <w:szCs w:val="22"/>
            <w:lang w:eastAsia="zh-CN"/>
          </w:rPr>
          <w:t xml:space="preserve"> </w:t>
        </w:r>
      </w:ins>
      <w:r w:rsidR="27177660" w:rsidRPr="3BD10783">
        <w:rPr>
          <w:sz w:val="22"/>
          <w:szCs w:val="22"/>
          <w:lang w:eastAsia="zh-CN"/>
        </w:rPr>
        <w:t xml:space="preserve">sweets intake </w:t>
      </w:r>
      <w:del w:id="178" w:author="Schluter, Jonas" w:date="2023-08-28T16:19:00Z">
        <w:r w:rsidR="27177660" w:rsidRPr="3BD10783" w:rsidDel="00C65BC7">
          <w:rPr>
            <w:sz w:val="22"/>
            <w:szCs w:val="22"/>
            <w:lang w:eastAsia="zh-CN"/>
          </w:rPr>
          <w:delText>alone</w:delText>
        </w:r>
      </w:del>
      <w:ins w:id="179" w:author="Schluter, Jonas" w:date="2023-08-28T16:19:00Z">
        <w:r w:rsidR="00C65BC7">
          <w:rPr>
            <w:sz w:val="22"/>
            <w:szCs w:val="22"/>
            <w:lang w:eastAsia="zh-CN"/>
          </w:rPr>
          <w:t xml:space="preserve">outside of antibiotic exposure did not have an obvious effect on </w:t>
        </w:r>
      </w:ins>
      <w:del w:id="180" w:author="Schluter, Jonas" w:date="2023-08-28T16:19:00Z">
        <w:r w:rsidR="27177660" w:rsidRPr="3BD10783" w:rsidDel="00C65BC7">
          <w:rPr>
            <w:sz w:val="22"/>
            <w:szCs w:val="22"/>
            <w:lang w:eastAsia="zh-CN"/>
          </w:rPr>
          <w:delText xml:space="preserve"> does not appear to have an association with</w:delText>
        </w:r>
        <w:r w:rsidR="00B56D54" w:rsidRPr="3BD10783" w:rsidDel="00C65BC7">
          <w:rPr>
            <w:sz w:val="22"/>
            <w:szCs w:val="22"/>
            <w:lang w:eastAsia="zh-CN"/>
          </w:rPr>
          <w:delText xml:space="preserve"> </w:delText>
        </w:r>
      </w:del>
      <w:r w:rsidR="008536FF">
        <w:rPr>
          <w:sz w:val="22"/>
          <w:szCs w:val="22"/>
          <w:lang w:eastAsia="zh-CN"/>
        </w:rPr>
        <w:t>microbiome</w:t>
      </w:r>
      <w:r w:rsidR="0027748C">
        <w:rPr>
          <w:sz w:val="22"/>
          <w:szCs w:val="22"/>
          <w:lang w:eastAsia="zh-CN"/>
        </w:rPr>
        <w:t xml:space="preserve"> diversity</w:t>
      </w:r>
      <w:r w:rsidR="27177660" w:rsidRPr="3BD10783">
        <w:rPr>
          <w:sz w:val="22"/>
          <w:szCs w:val="22"/>
          <w:lang w:eastAsia="zh-CN"/>
        </w:rPr>
        <w:t>.</w:t>
      </w:r>
      <w:r w:rsidR="00193783">
        <w:rPr>
          <w:sz w:val="22"/>
          <w:szCs w:val="22"/>
          <w:lang w:eastAsia="zh-CN"/>
        </w:rPr>
        <w:t xml:space="preserve"> </w:t>
      </w:r>
      <w:r w:rsidR="00A56A21" w:rsidRPr="009578E2">
        <w:rPr>
          <w:sz w:val="22"/>
          <w:szCs w:val="22"/>
          <w:lang w:val="en"/>
        </w:rPr>
        <w:t>Th</w:t>
      </w:r>
      <w:r w:rsidR="00823F06" w:rsidRPr="009578E2">
        <w:rPr>
          <w:sz w:val="22"/>
          <w:szCs w:val="22"/>
          <w:lang w:val="en"/>
        </w:rPr>
        <w:t xml:space="preserve">ese </w:t>
      </w:r>
      <w:r w:rsidR="00823F06" w:rsidRPr="009578E2">
        <w:rPr>
          <w:sz w:val="22"/>
          <w:szCs w:val="22"/>
          <w:lang w:val="en"/>
        </w:rPr>
        <w:lastRenderedPageBreak/>
        <w:t xml:space="preserve">associations were </w:t>
      </w:r>
      <w:del w:id="181" w:author="Schluter, Jonas" w:date="2023-08-28T16:20:00Z">
        <w:r w:rsidR="00823F06" w:rsidRPr="009578E2" w:rsidDel="00C65BC7">
          <w:rPr>
            <w:sz w:val="22"/>
            <w:szCs w:val="22"/>
            <w:lang w:val="en"/>
          </w:rPr>
          <w:delText xml:space="preserve">surprising </w:delText>
        </w:r>
      </w:del>
      <w:ins w:id="182" w:author="Schluter, Jonas" w:date="2023-08-28T16:20:00Z">
        <w:r w:rsidR="00C65BC7">
          <w:rPr>
            <w:sz w:val="22"/>
            <w:szCs w:val="22"/>
            <w:lang w:val="en"/>
          </w:rPr>
          <w:t>alarming because</w:t>
        </w:r>
      </w:ins>
      <w:del w:id="183" w:author="Schluter, Jonas" w:date="2023-08-28T16:20:00Z">
        <w:r w:rsidR="00823F06" w:rsidRPr="009578E2" w:rsidDel="00C65BC7">
          <w:rPr>
            <w:sz w:val="22"/>
            <w:szCs w:val="22"/>
            <w:lang w:val="en"/>
          </w:rPr>
          <w:delText>as</w:delText>
        </w:r>
      </w:del>
      <w:r w:rsidR="00823F06" w:rsidRPr="009578E2">
        <w:rPr>
          <w:sz w:val="22"/>
          <w:szCs w:val="22"/>
          <w:lang w:val="en"/>
        </w:rPr>
        <w:t xml:space="preserve"> nutritional supplement drinks </w:t>
      </w:r>
      <w:commentRangeStart w:id="184"/>
      <w:r w:rsidR="00823F06" w:rsidRPr="009578E2">
        <w:rPr>
          <w:sz w:val="22"/>
          <w:szCs w:val="22"/>
          <w:lang w:val="en"/>
        </w:rPr>
        <w:t>(</w:t>
      </w:r>
      <w:r w:rsidR="004C18E5" w:rsidRPr="009578E2">
        <w:rPr>
          <w:sz w:val="22"/>
          <w:szCs w:val="22"/>
          <w:lang w:val="en"/>
        </w:rPr>
        <w:t>e.g.,</w:t>
      </w:r>
      <w:r w:rsidR="00823F06" w:rsidRPr="009578E2">
        <w:rPr>
          <w:sz w:val="22"/>
          <w:szCs w:val="22"/>
          <w:lang w:val="en"/>
        </w:rPr>
        <w:t xml:space="preserve"> Boost, Ensure</w:t>
      </w:r>
      <w:r w:rsidR="00507C7E" w:rsidRPr="009578E2">
        <w:rPr>
          <w:sz w:val="22"/>
          <w:szCs w:val="22"/>
          <w:lang w:val="en"/>
        </w:rPr>
        <w:t>, classified under the “sweets” food group</w:t>
      </w:r>
      <w:r w:rsidR="00823F06" w:rsidRPr="009578E2">
        <w:rPr>
          <w:sz w:val="22"/>
          <w:szCs w:val="22"/>
          <w:lang w:val="en"/>
        </w:rPr>
        <w:t>)</w:t>
      </w:r>
      <w:r w:rsidR="00B14408">
        <w:rPr>
          <w:sz w:val="22"/>
          <w:szCs w:val="22"/>
          <w:lang w:val="en"/>
        </w:rPr>
        <w:t xml:space="preserve"> (</w:t>
      </w:r>
      <w:r w:rsidR="00B14408" w:rsidRPr="009578E2">
        <w:rPr>
          <w:b/>
          <w:sz w:val="22"/>
          <w:szCs w:val="22"/>
          <w:lang w:val="en"/>
        </w:rPr>
        <w:t>Fig. S</w:t>
      </w:r>
      <w:r w:rsidR="00FE4311">
        <w:rPr>
          <w:b/>
          <w:sz w:val="22"/>
          <w:szCs w:val="22"/>
          <w:lang w:val="en"/>
        </w:rPr>
        <w:t>5</w:t>
      </w:r>
      <w:r w:rsidR="00B14408">
        <w:rPr>
          <w:sz w:val="22"/>
          <w:szCs w:val="22"/>
          <w:lang w:val="en"/>
        </w:rPr>
        <w:t>)</w:t>
      </w:r>
      <w:r w:rsidR="00823F06" w:rsidRPr="009578E2">
        <w:rPr>
          <w:sz w:val="22"/>
          <w:szCs w:val="22"/>
          <w:lang w:val="en"/>
        </w:rPr>
        <w:t xml:space="preserve"> are</w:t>
      </w:r>
      <w:r w:rsidR="00C4188E" w:rsidRPr="009578E2">
        <w:rPr>
          <w:sz w:val="22"/>
          <w:szCs w:val="22"/>
          <w:lang w:val="en"/>
        </w:rPr>
        <w:t xml:space="preserve"> </w:t>
      </w:r>
      <w:r w:rsidR="0044767C" w:rsidRPr="009578E2">
        <w:rPr>
          <w:sz w:val="22"/>
          <w:szCs w:val="22"/>
          <w:lang w:val="en"/>
        </w:rPr>
        <w:t>commonly</w:t>
      </w:r>
      <w:r w:rsidR="00C4188E" w:rsidRPr="009578E2">
        <w:rPr>
          <w:sz w:val="22"/>
          <w:szCs w:val="22"/>
          <w:lang w:val="en"/>
        </w:rPr>
        <w:t xml:space="preserve"> recommended to transplant recipients</w:t>
      </w:r>
      <w:r w:rsidR="005E2DA0" w:rsidRPr="009578E2">
        <w:rPr>
          <w:sz w:val="22"/>
          <w:szCs w:val="22"/>
          <w:lang w:val="en"/>
        </w:rPr>
        <w:t xml:space="preserve"> </w:t>
      </w:r>
      <w:commentRangeEnd w:id="184"/>
      <w:r w:rsidR="00C65BC7">
        <w:rPr>
          <w:rStyle w:val="CommentReference"/>
          <w:kern w:val="0"/>
        </w:rPr>
        <w:commentReference w:id="184"/>
      </w:r>
      <w:r w:rsidR="0044767C" w:rsidRPr="009578E2">
        <w:rPr>
          <w:sz w:val="22"/>
          <w:szCs w:val="22"/>
          <w:lang w:val="en"/>
        </w:rPr>
        <w:t>[</w:t>
      </w:r>
      <w:r w:rsidR="0044767C" w:rsidRPr="009578E2">
        <w:rPr>
          <w:color w:val="FF0000"/>
          <w:sz w:val="22"/>
          <w:szCs w:val="22"/>
          <w:lang w:val="en"/>
        </w:rPr>
        <w:t xml:space="preserve"> citations</w:t>
      </w:r>
      <w:commentRangeStart w:id="185"/>
      <w:commentRangeEnd w:id="185"/>
      <w:r>
        <w:rPr>
          <w:rStyle w:val="CommentReference"/>
        </w:rPr>
        <w:commentReference w:id="185"/>
      </w:r>
      <w:r w:rsidR="0044767C" w:rsidRPr="638BA890">
        <w:rPr>
          <w:sz w:val="22"/>
          <w:szCs w:val="22"/>
          <w:lang w:val="en"/>
        </w:rPr>
        <w:t>].</w:t>
      </w:r>
      <w:ins w:id="186" w:author="Schluter, Jonas" w:date="2023-08-28T16:21:00Z">
        <w:r w:rsidR="00C65BC7">
          <w:rPr>
            <w:sz w:val="22"/>
            <w:szCs w:val="22"/>
            <w:lang w:val="en"/>
          </w:rPr>
          <w:t xml:space="preserve"> Mucositis is frequent in our patient cohort and can confound dietary patterns; using </w:t>
        </w:r>
        <w:r w:rsidR="00C65BC7" w:rsidRPr="638BA890">
          <w:rPr>
            <w:color w:val="000000" w:themeColor="text1"/>
            <w:sz w:val="22"/>
            <w:szCs w:val="22"/>
            <w:lang w:val="en"/>
          </w:rPr>
          <w:t>patient-controlled analgesia (PCA) a</w:t>
        </w:r>
        <w:r w:rsidR="00C65BC7">
          <w:rPr>
            <w:color w:val="000000" w:themeColor="text1"/>
            <w:sz w:val="22"/>
            <w:szCs w:val="22"/>
            <w:lang w:val="en"/>
          </w:rPr>
          <w:t>s</w:t>
        </w:r>
      </w:ins>
      <w:r w:rsidR="109F795F" w:rsidRPr="638BA890">
        <w:rPr>
          <w:rFonts w:ascii="Arial" w:eastAsia="Arial" w:hAnsi="Arial" w:cs="Arial"/>
          <w:color w:val="000000" w:themeColor="text1"/>
          <w:sz w:val="22"/>
          <w:szCs w:val="22"/>
          <w:lang w:val="en"/>
        </w:rPr>
        <w:t xml:space="preserve"> </w:t>
      </w:r>
      <w:del w:id="187" w:author="Schluter, Jonas" w:date="2023-08-28T16:20:00Z">
        <w:r w:rsidR="109F795F" w:rsidRPr="638BA890" w:rsidDel="00C65BC7">
          <w:rPr>
            <w:color w:val="000000" w:themeColor="text1"/>
            <w:sz w:val="22"/>
            <w:szCs w:val="22"/>
            <w:lang w:val="en"/>
          </w:rPr>
          <w:delText>There is a potentially confounding factor that the mucositis caused by chemotherapy could make patients difficult to swallow, hence eating less.</w:delText>
        </w:r>
        <w:r w:rsidR="109F795F" w:rsidRPr="638BA890" w:rsidDel="00C65BC7">
          <w:rPr>
            <w:sz w:val="22"/>
            <w:szCs w:val="22"/>
            <w:lang w:val="en"/>
          </w:rPr>
          <w:delText xml:space="preserve"> </w:delText>
        </w:r>
      </w:del>
      <w:del w:id="188" w:author="Schluter, Jonas" w:date="2023-08-28T16:21:00Z">
        <w:r w:rsidR="177FE340" w:rsidRPr="638BA890" w:rsidDel="00C65BC7">
          <w:rPr>
            <w:sz w:val="22"/>
            <w:szCs w:val="22"/>
            <w:lang w:val="en"/>
          </w:rPr>
          <w:delText xml:space="preserve">This finding holds when taking into account </w:delText>
        </w:r>
        <w:r w:rsidR="4C3DB5BA" w:rsidRPr="638BA890" w:rsidDel="00C65BC7">
          <w:rPr>
            <w:color w:val="000000" w:themeColor="text1"/>
            <w:sz w:val="22"/>
            <w:szCs w:val="22"/>
            <w:lang w:val="en"/>
          </w:rPr>
          <w:delText xml:space="preserve">exposure in the prior two days to the patient-controlled analgesia (PCA) as </w:delText>
        </w:r>
      </w:del>
      <w:r w:rsidR="4C3DB5BA" w:rsidRPr="638BA890">
        <w:rPr>
          <w:color w:val="000000" w:themeColor="text1"/>
          <w:sz w:val="22"/>
          <w:szCs w:val="22"/>
          <w:lang w:val="en"/>
        </w:rPr>
        <w:t>a surrogate</w:t>
      </w:r>
      <w:ins w:id="189" w:author="Schluter, Jonas" w:date="2023-08-28T16:22:00Z">
        <w:r w:rsidR="00C65BC7">
          <w:rPr>
            <w:color w:val="000000" w:themeColor="text1"/>
            <w:sz w:val="22"/>
            <w:szCs w:val="22"/>
            <w:lang w:val="en"/>
          </w:rPr>
          <w:t xml:space="preserve"> variable</w:t>
        </w:r>
      </w:ins>
      <w:r w:rsidR="4C3DB5BA" w:rsidRPr="638BA890">
        <w:rPr>
          <w:color w:val="000000" w:themeColor="text1"/>
          <w:sz w:val="22"/>
          <w:szCs w:val="22"/>
          <w:lang w:val="en"/>
        </w:rPr>
        <w:t xml:space="preserve"> for severe mucositis</w:t>
      </w:r>
      <w:ins w:id="190" w:author="Schluter, Jonas" w:date="2023-08-28T16:21:00Z">
        <w:r w:rsidR="00C65BC7">
          <w:rPr>
            <w:color w:val="000000" w:themeColor="text1"/>
            <w:sz w:val="22"/>
            <w:szCs w:val="22"/>
            <w:lang w:val="en"/>
          </w:rPr>
          <w:t xml:space="preserve">, we </w:t>
        </w:r>
      </w:ins>
      <w:ins w:id="191" w:author="Schluter, Jonas" w:date="2023-08-28T16:22:00Z">
        <w:r w:rsidR="00C65BC7">
          <w:rPr>
            <w:color w:val="000000" w:themeColor="text1"/>
            <w:sz w:val="22"/>
            <w:szCs w:val="22"/>
            <w:lang w:val="en"/>
          </w:rPr>
          <w:t>confirmed that the dietary associations remain</w:t>
        </w:r>
      </w:ins>
      <w:r w:rsidR="4C3DB5BA" w:rsidRPr="638BA890">
        <w:rPr>
          <w:color w:val="000000" w:themeColor="text1"/>
          <w:sz w:val="22"/>
          <w:szCs w:val="22"/>
          <w:lang w:val="en"/>
        </w:rPr>
        <w:t xml:space="preserve"> (</w:t>
      </w:r>
      <w:r w:rsidR="4C3DB5BA" w:rsidRPr="638BA890">
        <w:rPr>
          <w:b/>
          <w:bCs/>
          <w:sz w:val="22"/>
          <w:szCs w:val="22"/>
          <w:lang w:val="en"/>
        </w:rPr>
        <w:t>Fig. S6</w:t>
      </w:r>
      <w:r w:rsidR="4C3DB5BA" w:rsidRPr="638BA890">
        <w:rPr>
          <w:color w:val="000000" w:themeColor="text1"/>
          <w:sz w:val="22"/>
          <w:szCs w:val="22"/>
          <w:lang w:val="en"/>
        </w:rPr>
        <w:t>).</w:t>
      </w:r>
    </w:p>
    <w:p w14:paraId="442A2947" w14:textId="77777777" w:rsidR="00FE23BF" w:rsidRPr="009578E2" w:rsidRDefault="00FE23BF" w:rsidP="000A51DB">
      <w:pPr>
        <w:pStyle w:val="Legend"/>
        <w:spacing w:before="0" w:line="480" w:lineRule="auto"/>
        <w:ind w:firstLine="720"/>
        <w:jc w:val="both"/>
        <w:rPr>
          <w:sz w:val="22"/>
          <w:szCs w:val="22"/>
          <w:lang w:val="en"/>
        </w:rPr>
      </w:pPr>
    </w:p>
    <w:p w14:paraId="1B1C05A6" w14:textId="61608968" w:rsidR="00C6237F" w:rsidRPr="009578E2" w:rsidDel="00C65BC7" w:rsidRDefault="00967236" w:rsidP="000A51DB">
      <w:pPr>
        <w:pStyle w:val="Legend"/>
        <w:spacing w:before="0" w:line="480" w:lineRule="auto"/>
        <w:ind w:firstLine="720"/>
        <w:jc w:val="both"/>
        <w:rPr>
          <w:del w:id="192" w:author="Schluter, Jonas" w:date="2023-08-28T16:26:00Z"/>
          <w:sz w:val="22"/>
          <w:szCs w:val="22"/>
          <w:lang w:val="en"/>
        </w:rPr>
      </w:pPr>
      <w:r>
        <w:rPr>
          <w:sz w:val="22"/>
          <w:szCs w:val="22"/>
          <w:lang w:val="en"/>
        </w:rPr>
        <w:t>We</w:t>
      </w:r>
      <w:r w:rsidR="00C90F90">
        <w:rPr>
          <w:sz w:val="22"/>
          <w:szCs w:val="22"/>
          <w:lang w:val="en"/>
        </w:rPr>
        <w:t xml:space="preserve"> hypothesized that</w:t>
      </w:r>
      <w:r w:rsidR="002D4DD0">
        <w:rPr>
          <w:sz w:val="22"/>
          <w:szCs w:val="22"/>
          <w:lang w:val="en"/>
        </w:rPr>
        <w:t xml:space="preserve"> </w:t>
      </w:r>
      <w:r w:rsidR="00A969C6">
        <w:rPr>
          <w:sz w:val="22"/>
          <w:szCs w:val="22"/>
          <w:lang w:val="en"/>
        </w:rPr>
        <w:t>sugar intake</w:t>
      </w:r>
      <w:ins w:id="193" w:author="Schluter, Jonas" w:date="2023-08-28T16:22:00Z">
        <w:r w:rsidR="00C65BC7">
          <w:rPr>
            <w:sz w:val="22"/>
            <w:szCs w:val="22"/>
            <w:lang w:val="en"/>
          </w:rPr>
          <w:t xml:space="preserve"> during antibiotic-induced microbiome perturbation may particularly favor expansion of</w:t>
        </w:r>
      </w:ins>
      <w:del w:id="194" w:author="Schluter, Jonas" w:date="2023-08-28T16:22:00Z">
        <w:r w:rsidR="00A969C6" w:rsidDel="00C65BC7">
          <w:rPr>
            <w:sz w:val="22"/>
            <w:szCs w:val="22"/>
            <w:lang w:val="en"/>
          </w:rPr>
          <w:delText xml:space="preserve"> was fueling up the increased abundance of</w:delText>
        </w:r>
      </w:del>
      <w:r w:rsidR="00A969C6">
        <w:rPr>
          <w:sz w:val="22"/>
          <w:szCs w:val="22"/>
          <w:lang w:val="en"/>
        </w:rPr>
        <w:t xml:space="preserve"> </w:t>
      </w:r>
      <w:r w:rsidR="00A757A7">
        <w:rPr>
          <w:sz w:val="22"/>
          <w:szCs w:val="22"/>
          <w:lang w:val="en"/>
        </w:rPr>
        <w:t>few bacteria, henc</w:t>
      </w:r>
      <w:ins w:id="195" w:author="Schluter, Jonas" w:date="2023-08-28T16:23:00Z">
        <w:r w:rsidR="00C65BC7">
          <w:rPr>
            <w:sz w:val="22"/>
            <w:szCs w:val="22"/>
            <w:lang w:val="en"/>
          </w:rPr>
          <w:t>e exacerbating</w:t>
        </w:r>
      </w:ins>
      <w:del w:id="196" w:author="Schluter, Jonas" w:date="2023-08-28T16:23:00Z">
        <w:r w:rsidR="00A757A7" w:rsidDel="00C65BC7">
          <w:rPr>
            <w:sz w:val="22"/>
            <w:szCs w:val="22"/>
            <w:lang w:val="en"/>
          </w:rPr>
          <w:delText>e</w:delText>
        </w:r>
      </w:del>
      <w:del w:id="197" w:author="Schluter, Jonas" w:date="2023-08-28T16:22:00Z">
        <w:r w:rsidR="00A757A7" w:rsidDel="00C65BC7">
          <w:rPr>
            <w:sz w:val="22"/>
            <w:szCs w:val="22"/>
            <w:lang w:val="en"/>
          </w:rPr>
          <w:delText xml:space="preserve"> the microbiota</w:delText>
        </w:r>
      </w:del>
      <w:r w:rsidR="00A757A7">
        <w:rPr>
          <w:sz w:val="22"/>
          <w:szCs w:val="22"/>
          <w:lang w:val="en"/>
        </w:rPr>
        <w:t xml:space="preserve"> diversity</w:t>
      </w:r>
      <w:del w:id="198" w:author="Schluter, Jonas" w:date="2023-08-28T16:23:00Z">
        <w:r w:rsidR="00A757A7" w:rsidDel="00C65BC7">
          <w:rPr>
            <w:sz w:val="22"/>
            <w:szCs w:val="22"/>
            <w:lang w:val="en"/>
          </w:rPr>
          <w:delText xml:space="preserve"> is dropping</w:delText>
        </w:r>
      </w:del>
      <w:ins w:id="199" w:author="Schluter, Jonas" w:date="2023-08-28T16:23:00Z">
        <w:r w:rsidR="00C65BC7">
          <w:rPr>
            <w:sz w:val="22"/>
            <w:szCs w:val="22"/>
            <w:lang w:val="en"/>
          </w:rPr>
          <w:t xml:space="preserve"> loss</w:t>
        </w:r>
      </w:ins>
      <w:r w:rsidR="00A757A7">
        <w:rPr>
          <w:sz w:val="22"/>
          <w:szCs w:val="22"/>
          <w:lang w:val="en"/>
        </w:rPr>
        <w:t xml:space="preserve">. We </w:t>
      </w:r>
      <w:del w:id="200" w:author="Schluter, Jonas" w:date="2023-08-28T16:23:00Z">
        <w:r w:rsidR="00A757A7" w:rsidDel="00C65BC7">
          <w:rPr>
            <w:sz w:val="22"/>
            <w:szCs w:val="22"/>
            <w:lang w:val="en"/>
          </w:rPr>
          <w:delText xml:space="preserve">then </w:delText>
        </w:r>
      </w:del>
      <w:ins w:id="201" w:author="Schluter, Jonas" w:date="2023-08-28T16:23:00Z">
        <w:r w:rsidR="00C65BC7">
          <w:rPr>
            <w:sz w:val="22"/>
            <w:szCs w:val="22"/>
            <w:lang w:val="en"/>
          </w:rPr>
          <w:t>therefore</w:t>
        </w:r>
        <w:r w:rsidR="00C65BC7">
          <w:rPr>
            <w:sz w:val="22"/>
            <w:szCs w:val="22"/>
            <w:lang w:val="en"/>
          </w:rPr>
          <w:t xml:space="preserve"> </w:t>
        </w:r>
      </w:ins>
      <w:del w:id="202" w:author="Schluter, Jonas" w:date="2023-08-28T16:23:00Z">
        <w:r w:rsidR="00A757A7" w:rsidDel="00C65BC7">
          <w:rPr>
            <w:sz w:val="22"/>
            <w:szCs w:val="22"/>
            <w:lang w:val="en"/>
          </w:rPr>
          <w:delText>looked into what</w:delText>
        </w:r>
      </w:del>
      <w:ins w:id="203" w:author="Schluter, Jonas" w:date="2023-08-28T16:23:00Z">
        <w:r w:rsidR="00C65BC7">
          <w:rPr>
            <w:sz w:val="22"/>
            <w:szCs w:val="22"/>
            <w:lang w:val="en"/>
          </w:rPr>
          <w:t>ranked</w:t>
        </w:r>
      </w:ins>
      <w:r w:rsidR="00A757A7">
        <w:rPr>
          <w:sz w:val="22"/>
          <w:szCs w:val="22"/>
          <w:lang w:val="en"/>
        </w:rPr>
        <w:t xml:space="preserve"> b</w:t>
      </w:r>
      <w:r w:rsidR="0061522D">
        <w:rPr>
          <w:sz w:val="22"/>
          <w:szCs w:val="22"/>
          <w:lang w:val="en"/>
        </w:rPr>
        <w:t>acteria</w:t>
      </w:r>
      <w:ins w:id="204" w:author="Schluter, Jonas" w:date="2023-08-28T16:23:00Z">
        <w:r w:rsidR="00C65BC7">
          <w:rPr>
            <w:sz w:val="22"/>
            <w:szCs w:val="22"/>
            <w:lang w:val="en"/>
          </w:rPr>
          <w:t>l relative</w:t>
        </w:r>
      </w:ins>
      <w:r w:rsidR="0061522D">
        <w:rPr>
          <w:sz w:val="22"/>
          <w:szCs w:val="22"/>
          <w:lang w:val="en"/>
        </w:rPr>
        <w:t xml:space="preserve"> </w:t>
      </w:r>
      <w:r w:rsidR="0090718C">
        <w:rPr>
          <w:sz w:val="22"/>
          <w:szCs w:val="22"/>
          <w:lang w:val="en"/>
        </w:rPr>
        <w:t>abundance</w:t>
      </w:r>
      <w:ins w:id="205" w:author="Schluter, Jonas" w:date="2023-08-28T16:23:00Z">
        <w:r w:rsidR="00C65BC7">
          <w:rPr>
            <w:sz w:val="22"/>
            <w:szCs w:val="22"/>
            <w:lang w:val="en"/>
          </w:rPr>
          <w:t xml:space="preserve"> correlations with diversity</w:t>
        </w:r>
      </w:ins>
      <w:del w:id="206" w:author="Schluter, Jonas" w:date="2023-08-28T16:23:00Z">
        <w:r w:rsidR="0090718C" w:rsidDel="00C65BC7">
          <w:rPr>
            <w:sz w:val="22"/>
            <w:szCs w:val="22"/>
            <w:lang w:val="en"/>
          </w:rPr>
          <w:delText xml:space="preserve"> </w:delText>
        </w:r>
        <w:r w:rsidR="0061522D" w:rsidDel="00C65BC7">
          <w:rPr>
            <w:sz w:val="22"/>
            <w:szCs w:val="22"/>
            <w:lang w:val="en"/>
          </w:rPr>
          <w:delText xml:space="preserve">is </w:delText>
        </w:r>
        <w:r w:rsidR="007A3C3F" w:rsidDel="00C65BC7">
          <w:rPr>
            <w:sz w:val="22"/>
            <w:szCs w:val="22"/>
            <w:lang w:val="en"/>
          </w:rPr>
          <w:delText>m</w:delText>
        </w:r>
      </w:del>
      <w:ins w:id="207" w:author="Schluter, Jonas" w:date="2023-08-28T16:24:00Z">
        <w:r w:rsidR="00C65BC7">
          <w:rPr>
            <w:sz w:val="22"/>
            <w:szCs w:val="22"/>
            <w:lang w:val="en"/>
          </w:rPr>
          <w:t xml:space="preserve"> and found </w:t>
        </w:r>
        <w:r w:rsidR="00C65BC7" w:rsidRPr="00C65BC7">
          <w:rPr>
            <w:i/>
            <w:iCs/>
            <w:sz w:val="22"/>
            <w:szCs w:val="22"/>
            <w:lang w:val="en"/>
          </w:rPr>
          <w:t>Enterococcus</w:t>
        </w:r>
        <w:r w:rsidR="00C65BC7">
          <w:rPr>
            <w:sz w:val="22"/>
            <w:szCs w:val="22"/>
            <w:lang w:val="en"/>
          </w:rPr>
          <w:t xml:space="preserve"> relative abundance m</w:t>
        </w:r>
      </w:ins>
      <w:r w:rsidR="007A3C3F">
        <w:rPr>
          <w:sz w:val="22"/>
          <w:szCs w:val="22"/>
          <w:lang w:val="en"/>
        </w:rPr>
        <w:t xml:space="preserve">ostly </w:t>
      </w:r>
      <w:r w:rsidR="0090718C">
        <w:rPr>
          <w:sz w:val="22"/>
          <w:szCs w:val="22"/>
          <w:lang w:val="en"/>
        </w:rPr>
        <w:t>negatively associated with diversity</w:t>
      </w:r>
      <w:del w:id="208" w:author="Schluter, Jonas" w:date="2023-08-28T16:24:00Z">
        <w:r w:rsidR="0090718C" w:rsidDel="00C65BC7">
          <w:rPr>
            <w:sz w:val="22"/>
            <w:szCs w:val="22"/>
            <w:lang w:val="en"/>
          </w:rPr>
          <w:delText>.</w:delText>
        </w:r>
      </w:del>
      <w:r w:rsidR="0090718C">
        <w:rPr>
          <w:sz w:val="22"/>
          <w:szCs w:val="22"/>
          <w:lang w:val="en"/>
        </w:rPr>
        <w:t xml:space="preserve"> </w:t>
      </w:r>
      <w:del w:id="209" w:author="Schluter, Jonas" w:date="2023-08-28T16:24:00Z">
        <w:r w:rsidR="00CB62A3" w:rsidDel="00C65BC7">
          <w:rPr>
            <w:sz w:val="22"/>
            <w:szCs w:val="22"/>
            <w:lang w:val="en"/>
          </w:rPr>
          <w:delText xml:space="preserve">The result </w:delText>
        </w:r>
        <w:r w:rsidR="00BB78D8" w:rsidDel="00C65BC7">
          <w:rPr>
            <w:sz w:val="22"/>
            <w:szCs w:val="22"/>
            <w:lang w:val="en"/>
          </w:rPr>
          <w:delText xml:space="preserve">showed that Enterococcus was the mostly negatively correlated </w:delText>
        </w:r>
        <w:r w:rsidR="00D03378" w:rsidDel="00C65BC7">
          <w:rPr>
            <w:sz w:val="22"/>
            <w:szCs w:val="22"/>
            <w:lang w:val="en"/>
          </w:rPr>
          <w:delText xml:space="preserve">at a genus </w:delText>
        </w:r>
        <w:r w:rsidR="006C6A5C" w:rsidDel="00C65BC7">
          <w:rPr>
            <w:sz w:val="22"/>
            <w:szCs w:val="22"/>
            <w:lang w:val="en"/>
          </w:rPr>
          <w:delText xml:space="preserve">level </w:delText>
        </w:r>
      </w:del>
      <w:r w:rsidR="006C6A5C">
        <w:rPr>
          <w:sz w:val="22"/>
          <w:szCs w:val="22"/>
          <w:lang w:val="en"/>
        </w:rPr>
        <w:t>(</w:t>
      </w:r>
      <w:r w:rsidR="00A93A73" w:rsidRPr="00360374">
        <w:rPr>
          <w:b/>
          <w:bCs/>
          <w:sz w:val="22"/>
          <w:szCs w:val="22"/>
          <w:lang w:val="en"/>
        </w:rPr>
        <w:t>Fig. 3A</w:t>
      </w:r>
      <w:r w:rsidR="00A93A73">
        <w:rPr>
          <w:sz w:val="22"/>
          <w:szCs w:val="22"/>
          <w:lang w:val="en"/>
        </w:rPr>
        <w:t>)</w:t>
      </w:r>
      <w:r w:rsidR="00692C39">
        <w:rPr>
          <w:sz w:val="22"/>
          <w:szCs w:val="22"/>
          <w:lang w:val="en"/>
        </w:rPr>
        <w:t xml:space="preserve"> (Spearman correlation rho: </w:t>
      </w:r>
      <w:r w:rsidR="007A3B1E">
        <w:rPr>
          <w:sz w:val="22"/>
          <w:szCs w:val="22"/>
          <w:lang w:val="en"/>
        </w:rPr>
        <w:t xml:space="preserve">-0.32, </w:t>
      </w:r>
      <w:r w:rsidR="00723458">
        <w:rPr>
          <w:sz w:val="22"/>
          <w:szCs w:val="22"/>
          <w:lang w:val="en"/>
        </w:rPr>
        <w:t>FDR: 1.56e-23</w:t>
      </w:r>
      <w:r w:rsidR="00692C39">
        <w:rPr>
          <w:sz w:val="22"/>
          <w:szCs w:val="22"/>
          <w:lang w:val="en"/>
        </w:rPr>
        <w:t>)</w:t>
      </w:r>
      <w:r w:rsidR="00684EF4">
        <w:rPr>
          <w:sz w:val="22"/>
          <w:szCs w:val="22"/>
          <w:lang w:val="en"/>
        </w:rPr>
        <w:t xml:space="preserve"> </w:t>
      </w:r>
      <w:r w:rsidR="00B03596">
        <w:rPr>
          <w:sz w:val="22"/>
          <w:szCs w:val="22"/>
          <w:lang w:val="en"/>
        </w:rPr>
        <w:t xml:space="preserve">(Full results </w:t>
      </w:r>
      <w:r w:rsidR="002226C9">
        <w:rPr>
          <w:sz w:val="22"/>
          <w:szCs w:val="22"/>
          <w:lang w:val="en"/>
        </w:rPr>
        <w:t xml:space="preserve">shown in </w:t>
      </w:r>
      <w:r w:rsidR="002226C9" w:rsidRPr="009578E2">
        <w:rPr>
          <w:b/>
          <w:sz w:val="22"/>
          <w:szCs w:val="22"/>
          <w:lang w:val="en"/>
        </w:rPr>
        <w:t>Fig. S</w:t>
      </w:r>
      <w:r w:rsidR="00CD0463">
        <w:rPr>
          <w:b/>
          <w:sz w:val="22"/>
          <w:szCs w:val="22"/>
          <w:lang w:val="en"/>
        </w:rPr>
        <w:t>7</w:t>
      </w:r>
      <w:r w:rsidR="00B03596">
        <w:rPr>
          <w:sz w:val="22"/>
          <w:szCs w:val="22"/>
          <w:lang w:val="en"/>
        </w:rPr>
        <w:t>)</w:t>
      </w:r>
      <w:r w:rsidR="00E2779A">
        <w:rPr>
          <w:sz w:val="22"/>
          <w:szCs w:val="22"/>
          <w:lang w:val="en"/>
        </w:rPr>
        <w:t xml:space="preserve">. </w:t>
      </w:r>
      <w:r w:rsidR="00E9382D" w:rsidRPr="009578E2">
        <w:rPr>
          <w:sz w:val="22"/>
          <w:szCs w:val="22"/>
          <w:lang w:val="en"/>
        </w:rPr>
        <w:t xml:space="preserve">We then applied </w:t>
      </w:r>
      <w:ins w:id="210" w:author="Schluter, Jonas" w:date="2023-08-28T16:24:00Z">
        <w:r w:rsidR="00C65BC7">
          <w:rPr>
            <w:sz w:val="22"/>
            <w:szCs w:val="22"/>
            <w:lang w:val="en"/>
          </w:rPr>
          <w:t xml:space="preserve">our </w:t>
        </w:r>
      </w:ins>
      <w:del w:id="211" w:author="Schluter, Jonas" w:date="2023-08-28T16:24:00Z">
        <w:r w:rsidR="00E9382D" w:rsidRPr="009578E2" w:rsidDel="00C65BC7">
          <w:rPr>
            <w:sz w:val="22"/>
            <w:szCs w:val="22"/>
            <w:lang w:val="en"/>
          </w:rPr>
          <w:delText xml:space="preserve">the same </w:delText>
        </w:r>
      </w:del>
      <w:r w:rsidR="00E9382D" w:rsidRPr="009578E2">
        <w:rPr>
          <w:sz w:val="22"/>
          <w:szCs w:val="22"/>
          <w:lang w:val="en"/>
        </w:rPr>
        <w:t xml:space="preserve">model </w:t>
      </w:r>
      <w:del w:id="212" w:author="Schluter, Jonas" w:date="2023-08-28T16:24:00Z">
        <w:r w:rsidR="00E9382D" w:rsidRPr="009578E2" w:rsidDel="00C65BC7">
          <w:rPr>
            <w:sz w:val="22"/>
            <w:szCs w:val="22"/>
            <w:lang w:val="en"/>
          </w:rPr>
          <w:delText xml:space="preserve">setup </w:delText>
        </w:r>
      </w:del>
      <w:r w:rsidR="00E9382D" w:rsidRPr="009578E2">
        <w:rPr>
          <w:sz w:val="22"/>
          <w:szCs w:val="22"/>
          <w:lang w:val="en"/>
        </w:rPr>
        <w:t xml:space="preserve">to investigate dietary effects on abundances of </w:t>
      </w:r>
      <w:r w:rsidR="00E2779A" w:rsidRPr="00C65BC7">
        <w:rPr>
          <w:i/>
          <w:iCs/>
          <w:sz w:val="22"/>
          <w:szCs w:val="22"/>
          <w:lang w:val="en"/>
        </w:rPr>
        <w:t>Enterococcus</w:t>
      </w:r>
      <w:r w:rsidR="00E9382D" w:rsidRPr="009578E2">
        <w:rPr>
          <w:sz w:val="22"/>
          <w:szCs w:val="22"/>
          <w:lang w:val="en"/>
        </w:rPr>
        <w:t xml:space="preserve"> (</w:t>
      </w:r>
      <w:r w:rsidR="00E9382D" w:rsidRPr="009578E2">
        <w:rPr>
          <w:b/>
          <w:sz w:val="22"/>
          <w:szCs w:val="22"/>
          <w:lang w:val="en"/>
        </w:rPr>
        <w:t xml:space="preserve">Fig. </w:t>
      </w:r>
      <w:r w:rsidR="00E2779A" w:rsidRPr="638BA890">
        <w:rPr>
          <w:b/>
          <w:bCs/>
          <w:sz w:val="22"/>
          <w:szCs w:val="22"/>
          <w:lang w:val="en"/>
        </w:rPr>
        <w:t>3B</w:t>
      </w:r>
      <w:r w:rsidR="00731ABF">
        <w:rPr>
          <w:sz w:val="22"/>
          <w:szCs w:val="22"/>
          <w:lang w:val="en"/>
        </w:rPr>
        <w:t>)</w:t>
      </w:r>
      <w:r w:rsidR="00E9382D" w:rsidRPr="009578E2">
        <w:rPr>
          <w:sz w:val="22"/>
          <w:szCs w:val="22"/>
          <w:lang w:val="en"/>
        </w:rPr>
        <w:t>, as well as the most abundant bacterial genera (</w:t>
      </w:r>
      <w:r w:rsidR="00E9382D" w:rsidRPr="009578E2">
        <w:rPr>
          <w:b/>
          <w:sz w:val="22"/>
          <w:szCs w:val="22"/>
          <w:lang w:val="en"/>
        </w:rPr>
        <w:t xml:space="preserve">Fig. </w:t>
      </w:r>
      <w:r w:rsidR="00E9382D" w:rsidRPr="638BA890">
        <w:rPr>
          <w:b/>
          <w:bCs/>
          <w:sz w:val="22"/>
          <w:szCs w:val="22"/>
          <w:lang w:val="en"/>
        </w:rPr>
        <w:t>S</w:t>
      </w:r>
      <w:r w:rsidR="07992643" w:rsidRPr="638BA890">
        <w:rPr>
          <w:b/>
          <w:bCs/>
          <w:sz w:val="22"/>
          <w:szCs w:val="22"/>
          <w:lang w:val="en"/>
        </w:rPr>
        <w:t>8</w:t>
      </w:r>
      <w:r w:rsidR="00E9382D" w:rsidRPr="009578E2">
        <w:rPr>
          <w:sz w:val="22"/>
          <w:szCs w:val="22"/>
          <w:lang w:val="en"/>
        </w:rPr>
        <w:t xml:space="preserve">). </w:t>
      </w:r>
      <w:ins w:id="213" w:author="Schluter, Jonas" w:date="2023-08-28T16:25:00Z">
        <w:r w:rsidR="00C65BC7">
          <w:rPr>
            <w:sz w:val="22"/>
            <w:szCs w:val="22"/>
            <w:lang w:val="en"/>
          </w:rPr>
          <w:t>I</w:t>
        </w:r>
        <w:r w:rsidR="00C65BC7">
          <w:rPr>
            <w:sz w:val="22"/>
            <w:szCs w:val="22"/>
            <w:lang w:val="en"/>
          </w:rPr>
          <w:t>n support of our hypothesis</w:t>
        </w:r>
        <w:r w:rsidR="00C65BC7">
          <w:rPr>
            <w:sz w:val="22"/>
            <w:szCs w:val="22"/>
            <w:lang w:val="en"/>
          </w:rPr>
          <w:t>,</w:t>
        </w:r>
        <w:r w:rsidR="00C65BC7">
          <w:rPr>
            <w:sz w:val="22"/>
            <w:szCs w:val="22"/>
            <w:lang w:val="en"/>
          </w:rPr>
          <w:t xml:space="preserve"> </w:t>
        </w:r>
      </w:ins>
      <w:del w:id="214" w:author="Schluter, Jonas" w:date="2023-08-28T16:25:00Z">
        <w:r w:rsidR="00E9382D" w:rsidRPr="009578E2" w:rsidDel="00C65BC7">
          <w:rPr>
            <w:sz w:val="22"/>
            <w:szCs w:val="22"/>
            <w:lang w:val="en"/>
          </w:rPr>
          <w:delText xml:space="preserve">In the opposite direction of the estimated effect of sweets on bacterial </w:delText>
        </w:r>
        <w:r w:rsidR="00240D1D" w:rsidRPr="00EE745F" w:rsidDel="00C65BC7">
          <w:rPr>
            <w:sz w:val="22"/>
            <w:szCs w:val="22"/>
            <w:lang w:val="en"/>
          </w:rPr>
          <w:delText>ɑ</w:delText>
        </w:r>
        <w:r w:rsidR="00E9382D" w:rsidRPr="009578E2" w:rsidDel="00C65BC7">
          <w:rPr>
            <w:sz w:val="22"/>
            <w:szCs w:val="22"/>
            <w:lang w:val="en"/>
          </w:rPr>
          <w:delText xml:space="preserve"> diversity, </w:delText>
        </w:r>
      </w:del>
      <w:r w:rsidR="00E9382D" w:rsidRPr="009578E2">
        <w:rPr>
          <w:sz w:val="22"/>
          <w:szCs w:val="22"/>
          <w:lang w:val="en"/>
        </w:rPr>
        <w:t xml:space="preserve">we found that </w:t>
      </w:r>
      <w:del w:id="215" w:author="Schluter, Jonas" w:date="2023-08-28T16:24:00Z">
        <w:r w:rsidR="00F61340" w:rsidDel="00C65BC7">
          <w:rPr>
            <w:sz w:val="22"/>
            <w:szCs w:val="22"/>
            <w:lang w:val="en"/>
          </w:rPr>
          <w:delText>under the</w:delText>
        </w:r>
      </w:del>
      <w:del w:id="216" w:author="Schluter, Jonas" w:date="2023-08-28T16:25:00Z">
        <w:r w:rsidR="00F61340" w:rsidDel="00C65BC7">
          <w:rPr>
            <w:sz w:val="22"/>
            <w:szCs w:val="22"/>
            <w:lang w:val="en"/>
          </w:rPr>
          <w:delText xml:space="preserve"> exposure to antibiotics </w:delText>
        </w:r>
      </w:del>
      <w:r w:rsidR="00E9382D" w:rsidRPr="009578E2">
        <w:rPr>
          <w:sz w:val="22"/>
          <w:szCs w:val="22"/>
          <w:lang w:val="en"/>
        </w:rPr>
        <w:t xml:space="preserve">sweets consumption correlated positively with relative abundance of </w:t>
      </w:r>
      <w:r w:rsidR="00461ABA" w:rsidRPr="009578E2">
        <w:rPr>
          <w:i/>
          <w:sz w:val="22"/>
          <w:szCs w:val="22"/>
          <w:lang w:val="en"/>
        </w:rPr>
        <w:t>Enterococcus</w:t>
      </w:r>
      <w:r w:rsidR="00F61340">
        <w:rPr>
          <w:i/>
          <w:sz w:val="22"/>
          <w:szCs w:val="22"/>
          <w:lang w:val="en"/>
        </w:rPr>
        <w:t xml:space="preserve"> </w:t>
      </w:r>
      <w:ins w:id="217" w:author="Schluter, Jonas" w:date="2023-08-28T16:25:00Z">
        <w:r w:rsidR="00C65BC7">
          <w:rPr>
            <w:iCs/>
            <w:sz w:val="22"/>
            <w:szCs w:val="22"/>
            <w:lang w:val="en"/>
          </w:rPr>
          <w:t xml:space="preserve"> during antibiotic exposure</w:t>
        </w:r>
      </w:ins>
      <w:r w:rsidR="00F61340" w:rsidRPr="00A849E7">
        <w:rPr>
          <w:iCs/>
          <w:sz w:val="22"/>
          <w:szCs w:val="22"/>
          <w:lang w:val="en"/>
        </w:rPr>
        <w:t xml:space="preserve">(median: </w:t>
      </w:r>
      <w:r w:rsidR="004600A1" w:rsidRPr="00A849E7">
        <w:rPr>
          <w:iCs/>
          <w:sz w:val="22"/>
          <w:szCs w:val="22"/>
          <w:lang w:val="en"/>
        </w:rPr>
        <w:t>0.67</w:t>
      </w:r>
      <w:r w:rsidR="00F61340" w:rsidRPr="00A849E7">
        <w:rPr>
          <w:iCs/>
          <w:sz w:val="22"/>
          <w:szCs w:val="22"/>
          <w:lang w:val="en"/>
        </w:rPr>
        <w:t>, 95% CI: (-0.</w:t>
      </w:r>
      <w:r w:rsidR="005856CF" w:rsidRPr="00A849E7">
        <w:rPr>
          <w:iCs/>
          <w:sz w:val="22"/>
          <w:szCs w:val="22"/>
          <w:lang w:val="en"/>
        </w:rPr>
        <w:t>01</w:t>
      </w:r>
      <w:r w:rsidR="00F61340" w:rsidRPr="00A849E7">
        <w:rPr>
          <w:iCs/>
          <w:sz w:val="22"/>
          <w:szCs w:val="22"/>
          <w:lang w:val="en"/>
        </w:rPr>
        <w:t xml:space="preserve">, </w:t>
      </w:r>
      <w:r w:rsidR="005856CF" w:rsidRPr="00A849E7">
        <w:rPr>
          <w:iCs/>
          <w:sz w:val="22"/>
          <w:szCs w:val="22"/>
          <w:lang w:val="en"/>
        </w:rPr>
        <w:t>1.33</w:t>
      </w:r>
      <w:r w:rsidR="00F61340" w:rsidRPr="00A849E7">
        <w:rPr>
          <w:sz w:val="22"/>
          <w:szCs w:val="22"/>
          <w:lang w:val="en"/>
        </w:rPr>
        <w:t>))</w:t>
      </w:r>
      <w:ins w:id="218" w:author="Schluter, Jonas" w:date="2023-08-28T16:26:00Z">
        <w:r w:rsidR="00C65BC7">
          <w:rPr>
            <w:sz w:val="22"/>
            <w:szCs w:val="22"/>
            <w:lang w:val="en"/>
          </w:rPr>
          <w:t>.</w:t>
        </w:r>
      </w:ins>
      <w:del w:id="219" w:author="Schluter, Jonas" w:date="2023-08-28T16:26:00Z">
        <w:r w:rsidR="00461ABA" w:rsidRPr="009578E2" w:rsidDel="00C65BC7">
          <w:rPr>
            <w:sz w:val="22"/>
            <w:szCs w:val="22"/>
            <w:lang w:val="en"/>
          </w:rPr>
          <w:delText>,</w:delText>
        </w:r>
      </w:del>
      <w:r w:rsidR="00461ABA" w:rsidRPr="009578E2">
        <w:rPr>
          <w:sz w:val="22"/>
          <w:szCs w:val="22"/>
          <w:lang w:val="en"/>
        </w:rPr>
        <w:t xml:space="preserve"> </w:t>
      </w:r>
      <w:del w:id="220" w:author="Schluter, Jonas" w:date="2023-08-28T16:26:00Z">
        <w:r w:rsidR="00461ABA" w:rsidRPr="009578E2" w:rsidDel="00C65BC7">
          <w:rPr>
            <w:sz w:val="22"/>
            <w:szCs w:val="22"/>
            <w:lang w:val="en"/>
          </w:rPr>
          <w:delText xml:space="preserve">which comprises the pathobiont species </w:delText>
        </w:r>
        <w:r w:rsidR="00461ABA" w:rsidRPr="009578E2" w:rsidDel="00C65BC7">
          <w:rPr>
            <w:i/>
            <w:sz w:val="22"/>
            <w:szCs w:val="22"/>
            <w:lang w:val="en"/>
          </w:rPr>
          <w:delText>E. faecium</w:delText>
        </w:r>
        <w:r w:rsidR="00461ABA" w:rsidRPr="009578E2" w:rsidDel="00C65BC7">
          <w:rPr>
            <w:sz w:val="22"/>
            <w:szCs w:val="22"/>
            <w:lang w:val="en"/>
          </w:rPr>
          <w:delText xml:space="preserve"> that frequently dominates the microbiome during HCT, and </w:delText>
        </w:r>
        <w:r w:rsidR="006406B6" w:rsidRPr="009578E2" w:rsidDel="00C65BC7">
          <w:rPr>
            <w:sz w:val="22"/>
            <w:szCs w:val="22"/>
            <w:lang w:val="en"/>
          </w:rPr>
          <w:delText xml:space="preserve">during such blooms can </w:delText>
        </w:r>
        <w:r w:rsidR="00461ABA" w:rsidRPr="009578E2" w:rsidDel="00C65BC7">
          <w:rPr>
            <w:sz w:val="22"/>
            <w:szCs w:val="22"/>
            <w:lang w:val="en"/>
          </w:rPr>
          <w:delText>translocate from the dysbiotic gut to cause nosocomial bacteremia in hospitalized patients</w:delText>
        </w:r>
        <w:r w:rsidR="00200D14" w:rsidRPr="009578E2" w:rsidDel="00C65BC7">
          <w:rPr>
            <w:sz w:val="22"/>
            <w:szCs w:val="22"/>
            <w:lang w:val="en"/>
          </w:rPr>
          <w:fldChar w:fldCharType="begin"/>
        </w:r>
        <w:r w:rsidR="000A51DB" w:rsidDel="00C65BC7">
          <w:rPr>
            <w:sz w:val="22"/>
            <w:szCs w:val="22"/>
            <w:lang w:val="en"/>
          </w:rPr>
          <w:delInstrText xml:space="preserve"> ADDIN ZOTERO_ITEM CSL_CITATION {"citationID":"ra27csr8","properties":{"formattedCitation":"(Bernard-Raichon et al., 2022; Taur et al., 2012; Ubeda et al., 2010)","plainCitation":"(Bernard-Raichon et al., 2022; Taur et al., 2012; Ubeda et al., 2010)","noteIndex":0},"citationItems":[{"id":47,"uris":["http://zotero.org/users/10080450/items/57S9IJYV"],"itemData":{"id":47,"type":"article-journal","abstract":"Bloodstream infection by highly antibiotic-resistant bacteria, such as vancomycin-resistant Enterococcus (VRE), is a growing clinical problem that increasingly defies medical intervention. Identifying patients at high risk for bacterial sepsis remains an important clinical challenge. Recent studies have shown that antibiotics can alter microbial diversity in the intestine. Here, we characterized these effects using 16s rDNA pyrosequencing and demonstrated that antibiotic treatment of mice enabled exogenously administered VRE to efficiently and nearly completely displace the normal microbiota of the small and large intestine. In the clinical setting, we found that intestinal domination by VRE preceded bloodstream infection in patients undergoing allogeneic hematopoietic stem cell transplantation. Our results demonstrate that antibiotics perturb the normal commensal microbiota and set the stage for intestinal domination by bacteria associated with hospital-acquired infections. Thus, high-throughput DNA sequencing of the intestinal microbiota could identify patients at high risk of developing bacterial sepsis.","container-title":"The Journal of Clinical Investigation","DOI":"10.1172/JCI43918","ISSN":"1558-8238","issue":"12","journalAbbreviation":"J Clin Invest","page":"4332-4341","title":"Vancomycin-resistant Enterococcus domination of intestinal microbiota is enabled by antibiotic treatment in mice and precedes bloodstream invasion in humans.","volume":"120","author":[{"family":"Ubeda","given":"Carles"},{"family":"Taur","given":"Ying"},{"family":"Jenq","given":"Robert R"},{"family":"Equinda","given":"Michele J"},{"family":"Son","given":"Tammy"},{"family":"Samstein","given":"Miriam"},{"family":"Viale","given":"Agnes"},{"family":"Socci","given":"Nicholas D"},{"family":"Brink","given":"Marcel R M","non-dropping-particle":"van den"},{"family":"Kamboj","given":"Mini"},{"family":"Pamer","given":"Eric G"}],"issued":{"date-parts":[["2010",12]]}}},{"id":3903,"uris":["http://zotero.org/users/10080450/items/JW22DXPK"],"itemData":{"id":3903,"type":"article-journal","abstract":"Although microbial populations in the gut microbiome are associated with COVID-19 severity, a causal impact on patient health has not been established. Here we provide evidence that gut microbiome dysbiosis is associated with translocation of bacteria into the blood during COVID-19, causing life-threatening secondary infections. We first demonstrate SARS-CoV-2 infection induces gut microbiome dysbiosis in mice, which correlated with alterations to Paneth cells and goblet cells, and markers of barrier permeability. Samples collected from 96 COVID-19 patients at two different clinical sites also revealed substantial gut microbiome dysbiosis, including blooms of opportunistic pathogenic bacterial genera known to include antimicrobial-resistant species. Analysis of blood culture results testing for secondary microbial bloodstream infections with paired microbiome data indicates that bacteria may translocate from the gut into the systemic circulation of COVID-19 patients. These results are consistent with a direct role for gut microbiome dysbiosis in enabling dangerous secondary infections during COVID-19.","container-title":"Nature Communications","DOI":"10.1038/s41467-022-33395-6","ISSN":"2041-1723","issue":"1","journalAbbreviation":"Nat Commun","language":"en","license":"2022 The Author(s)","note":"number: 1\npublisher: Nature Publishing Group","page":"5926","source":"www.nature.com","title":"Gut microbiome dysbiosis in antibiotic-treated COVID-19 patients is associated with microbial translocation and bacteremia","volume":"13","author":[{"family":"Bernard-Raichon","given":"Lucie"},{"family":"Venzon","given":"Mericien"},{"family":"Klein","given":"Jon"},{"family":"Axelrad","given":"Jordan E."},{"family":"Zhang","given":"Chenzhen"},{"family":"Sullivan","given":"Alexis P."},{"family":"Hussey","given":"Grant A."},{"family":"Casanovas-Massana","given":"Arnau"},{"family":"Noval","given":"Maria G."},{"family":"Valero-Jimenez","given":"Ana M."},{"family":"Gago","given":"Juan"},{"family":"Putzel","given":"Gregory"},{"family":"Pironti","given":"Alejandro"},{"family":"Wilder","given":"Evan"},{"family":"Thorpe","given":"Lorna E."},{"family":"Littman","given":"Dan R."},{"family":"Dittmann","given":"Meike"},{"family":"Stapleford","given":"Kenneth A."},{"family":"Shopsin","given":"Bo"},{"family":"Torres","given":"Victor J."},{"family":"Ko","given":"Albert I."},{"family":"Iwasaki","given":"Akiko"},{"family":"Cadwell","given":"Ken"},{"family":"Schluter","given":"Jonas"}],"issued":{"date-parts":[["2022",11,1]]}}},{"id":3993,"uris":["http://zotero.org/groups/4675359/items/QTU9II8D"],"itemData":{"id":3993,"type":"article-journal","abstract":"The intestinal microbiota was characterized in patients undergoing allogeneic hematopoietic stem cell transplantation. During early transplant, antibiotic administration was associated with intestinal domination by bacterial taxa such as enterococci, streptococci, and Proteobacteria, resulting in an increased risk of bacteremia., Background. Bacteremia is a frequent complication of allogeneic hematopoietic stem cell transplantation (allo-HSCT). It is unclear whether changes in the intestinal microbiota during allo-HSCT contribute to the development of bacteremia. We examined the microbiota of patients undergoing allo-HSCT, and correlated microbial shifts with the risk of bacteremia., Methods. Fecal specimens were collected longitudinally from 94 patients undergoing allo-HSCT, from before transplant until 35 days after transplant. The intestinal microbiota was characterized by 454 pyrosequencing of the V1-V3 region of bacterial 16S ribosomal RNA genes. Microbial diversity was estimated by grouping sequences into operational taxonomic units and calculating the Shannon diversity index. Phylogenetic classification was obtained using the Ribosomal Database Project classifier. Associations of the microbiota with clinical predictors and outcomes were evaluated., Results. During allo-HSCT, patients developed reduced diversity, with marked shifts in bacterial populations inhabiting the gut. Intestinal domination, defined as occupation of at least 30% of the microbiota by a single predominating bacterial taxon, occurred frequently. Commonly encountered dominating organisms included Enterococcus, Streptococcus, and various Proteobacteria. Enterococcal domination was increased 3-fold by metronidazole administration, whereas domination by Proteobacteria was reduced 10-fold by fluoroquinolone administration. As a predictor of outcomes, enterococcal domination increased the risk of Vancomycin-resistant Enterococcus bacteremia 9-fold, and proteobacterial domination increased the risk of gram-negative rod bacteremia 5-fold., Conclusions. During allo-HSCT, the diversity and stability of the intestinal flora are disrupted, resulting in domination by bacteria associated with subsequent bacteremia. Assessment of fecal microbiota identifies patients at highest risk for bloodstream infection during allo-HCST.","container-title":"Clinical Infectious Diseases: An Official Publication of the Infectious Diseases Society of America","DOI":"10.1093/cid/cis580","ISSN":"1058-4838","issue":"7","journalAbbreviation":"Clin Infect Dis","note":"PMID: 22718773\nPMCID: PMC3657523","page":"905-914","source":"PubMed Central","title":"Intestinal Domination and the Risk of Bacteremia in Patients Undergoing Allogeneic Hematopoietic Stem Cell Transplantation","volume":"55","author":[{"family":"Taur","given":"Ying"},{"family":"Xavier","given":"Joao B."},{"family":"Lipuma","given":"Lauren"},{"family":"Ubeda","given":"Carles"},{"family":"Goldberg","given":"Jenna"},{"family":"Gobourne","given":"Asia"},{"family":"Lee","given":"Yeon Joo"},{"family":"Dubin","given":"Krista A."},{"family":"Socci","given":"Nicholas D."},{"family":"Viale","given":"Agnes"},{"family":"Perales","given":"Miguel-Angel"},{"family":"Jenq","given":"Robert R."},{"family":"Brink","given":"Marcel R. M.","non-dropping-particle":"van den"},{"family":"Pamer","given":"Eric G."}],"issued":{"date-parts":[["2012",10,1]]}}}],"schema":"https://github.com/citation-style-language/schema/raw/master/csl-citation.json"} </w:delInstrText>
        </w:r>
        <w:r w:rsidR="00200D14" w:rsidRPr="009578E2" w:rsidDel="00C65BC7">
          <w:rPr>
            <w:sz w:val="22"/>
            <w:szCs w:val="22"/>
            <w:lang w:val="en"/>
          </w:rPr>
          <w:fldChar w:fldCharType="separate"/>
        </w:r>
        <w:r w:rsidR="00A019E3" w:rsidDel="00C65BC7">
          <w:rPr>
            <w:sz w:val="22"/>
          </w:rPr>
          <w:delText>(Bernard-Raichon et al., 2022; Taur et al., 2012; Ubeda et al., 2010)</w:delText>
        </w:r>
        <w:r w:rsidR="00200D14" w:rsidRPr="009578E2" w:rsidDel="00C65BC7">
          <w:rPr>
            <w:sz w:val="22"/>
            <w:szCs w:val="22"/>
            <w:lang w:val="en"/>
          </w:rPr>
          <w:fldChar w:fldCharType="end"/>
        </w:r>
        <w:r w:rsidR="00461ABA" w:rsidRPr="009578E2" w:rsidDel="00C65BC7">
          <w:rPr>
            <w:sz w:val="22"/>
            <w:szCs w:val="22"/>
            <w:lang w:val="en"/>
          </w:rPr>
          <w:delText>.</w:delText>
        </w:r>
      </w:del>
    </w:p>
    <w:p w14:paraId="44647899" w14:textId="6B175422" w:rsidR="00AF180F" w:rsidRPr="009578E2" w:rsidRDefault="00AF180F" w:rsidP="00C65BC7">
      <w:pPr>
        <w:pStyle w:val="Legend"/>
        <w:spacing w:before="0" w:line="480" w:lineRule="auto"/>
        <w:ind w:firstLine="720"/>
        <w:jc w:val="both"/>
        <w:rPr>
          <w:sz w:val="22"/>
          <w:szCs w:val="22"/>
          <w:lang w:val="en"/>
        </w:rPr>
      </w:pPr>
    </w:p>
    <w:p w14:paraId="6FBE8079" w14:textId="00819C36" w:rsidR="00957B16" w:rsidRPr="00D94B4A" w:rsidRDefault="00461ABA" w:rsidP="000A51DB">
      <w:pPr>
        <w:pStyle w:val="Legend"/>
        <w:spacing w:line="480" w:lineRule="auto"/>
        <w:ind w:firstLine="720"/>
        <w:jc w:val="both"/>
        <w:rPr>
          <w:rFonts w:eastAsia="Monaco"/>
          <w:color w:val="CCCCCC"/>
          <w:sz w:val="22"/>
          <w:szCs w:val="22"/>
        </w:rPr>
      </w:pPr>
      <w:r w:rsidRPr="009578E2">
        <w:rPr>
          <w:sz w:val="22"/>
          <w:szCs w:val="22"/>
          <w:lang w:val="en"/>
        </w:rPr>
        <w:t xml:space="preserve">Our results thus suggested a model whereby antibiotic-induced microbiome injury, in the form of </w:t>
      </w:r>
      <w:r w:rsidRPr="638BA890">
        <w:rPr>
          <w:rFonts w:eastAsia="Symbol"/>
          <w:sz w:val="22"/>
          <w:szCs w:val="22"/>
          <w:lang w:val="en"/>
        </w:rPr>
        <w:t>a</w:t>
      </w:r>
      <w:r w:rsidRPr="009578E2">
        <w:rPr>
          <w:sz w:val="22"/>
          <w:szCs w:val="22"/>
          <w:lang w:val="en"/>
        </w:rPr>
        <w:t>-diversity loss and pathobiont expansion, could be exacerbated by the consumption of sweets. To test this hypothesis, we adopted a previously established experimental approach</w:t>
      </w:r>
      <w:r w:rsidR="00E9382D" w:rsidRPr="009578E2">
        <w:rPr>
          <w:sz w:val="22"/>
          <w:szCs w:val="22"/>
          <w:lang w:val="en"/>
        </w:rPr>
        <w:t xml:space="preserve"> (</w:t>
      </w:r>
      <w:commentRangeStart w:id="221"/>
      <w:commentRangeStart w:id="222"/>
      <w:r w:rsidR="00E9382D" w:rsidRPr="009578E2">
        <w:rPr>
          <w:sz w:val="22"/>
          <w:szCs w:val="22"/>
          <w:lang w:val="en"/>
        </w:rPr>
        <w:t>CITE</w:t>
      </w:r>
      <w:commentRangeEnd w:id="221"/>
      <w:r>
        <w:rPr>
          <w:rStyle w:val="CommentReference"/>
        </w:rPr>
        <w:commentReference w:id="221"/>
      </w:r>
      <w:commentRangeEnd w:id="222"/>
      <w:r w:rsidR="00FA31DD">
        <w:rPr>
          <w:rStyle w:val="CommentReference"/>
        </w:rPr>
        <w:commentReference w:id="222"/>
      </w:r>
      <w:r w:rsidR="00E9382D" w:rsidRPr="009578E2">
        <w:rPr>
          <w:sz w:val="22"/>
          <w:szCs w:val="22"/>
          <w:lang w:val="en"/>
        </w:rPr>
        <w:t>)</w:t>
      </w:r>
      <w:r w:rsidRPr="009578E2">
        <w:rPr>
          <w:sz w:val="22"/>
          <w:szCs w:val="22"/>
          <w:lang w:val="en"/>
        </w:rPr>
        <w:t xml:space="preserve"> to study the expansion of the pathobiont </w:t>
      </w:r>
      <w:r w:rsidRPr="009578E2">
        <w:rPr>
          <w:i/>
          <w:sz w:val="22"/>
          <w:szCs w:val="22"/>
          <w:lang w:val="en"/>
        </w:rPr>
        <w:t>E. faecium</w:t>
      </w:r>
      <w:r w:rsidRPr="009578E2">
        <w:rPr>
          <w:sz w:val="22"/>
          <w:szCs w:val="22"/>
          <w:lang w:val="en"/>
        </w:rPr>
        <w:t xml:space="preserve">: we treated mice with a cocktail of </w:t>
      </w:r>
      <w:r w:rsidR="00E9382D" w:rsidRPr="009578E2">
        <w:rPr>
          <w:sz w:val="22"/>
          <w:szCs w:val="22"/>
          <w:lang w:val="en"/>
        </w:rPr>
        <w:t>biapenem (</w:t>
      </w:r>
      <w:r w:rsidR="00E9382D" w:rsidRPr="009578E2">
        <w:rPr>
          <w:b/>
          <w:sz w:val="22"/>
          <w:szCs w:val="22"/>
          <w:lang w:val="en"/>
        </w:rPr>
        <w:t>Fig. 3</w:t>
      </w:r>
      <w:r w:rsidR="00DF54FE">
        <w:rPr>
          <w:b/>
          <w:sz w:val="22"/>
          <w:szCs w:val="22"/>
          <w:lang w:val="en"/>
        </w:rPr>
        <w:t>C</w:t>
      </w:r>
      <w:r w:rsidR="00E9382D" w:rsidRPr="009578E2">
        <w:rPr>
          <w:sz w:val="22"/>
          <w:szCs w:val="22"/>
          <w:lang w:val="en"/>
        </w:rPr>
        <w:t>)</w:t>
      </w:r>
      <w:r w:rsidRPr="009578E2">
        <w:rPr>
          <w:sz w:val="22"/>
          <w:szCs w:val="22"/>
          <w:lang w:val="en"/>
        </w:rPr>
        <w:t xml:space="preserve">, which enables the bloom of </w:t>
      </w:r>
      <w:r w:rsidRPr="009578E2">
        <w:rPr>
          <w:i/>
          <w:sz w:val="22"/>
          <w:szCs w:val="22"/>
          <w:lang w:val="en"/>
        </w:rPr>
        <w:t>E. faecium</w:t>
      </w:r>
      <w:r w:rsidRPr="009578E2">
        <w:rPr>
          <w:sz w:val="22"/>
          <w:szCs w:val="22"/>
          <w:lang w:val="en"/>
        </w:rPr>
        <w:t xml:space="preserve"> without a complete depletion of the commensal microbiota and provided mice with </w:t>
      </w:r>
      <w:r w:rsidR="00DD0CB1">
        <w:rPr>
          <w:sz w:val="22"/>
          <w:szCs w:val="22"/>
          <w:lang w:val="en"/>
        </w:rPr>
        <w:t>sucrose</w:t>
      </w:r>
      <w:r w:rsidRPr="009578E2">
        <w:rPr>
          <w:sz w:val="22"/>
          <w:szCs w:val="22"/>
          <w:lang w:val="en"/>
        </w:rPr>
        <w:t xml:space="preserve"> in the </w:t>
      </w:r>
      <w:r w:rsidR="00E9382D" w:rsidRPr="009578E2">
        <w:rPr>
          <w:sz w:val="22"/>
          <w:szCs w:val="22"/>
          <w:lang w:val="en"/>
        </w:rPr>
        <w:t xml:space="preserve">gel </w:t>
      </w:r>
      <w:r w:rsidRPr="009578E2">
        <w:rPr>
          <w:sz w:val="22"/>
          <w:szCs w:val="22"/>
          <w:lang w:val="en"/>
        </w:rPr>
        <w:t>vehicle</w:t>
      </w:r>
      <w:r w:rsidR="00E9382D" w:rsidRPr="009578E2">
        <w:rPr>
          <w:sz w:val="22"/>
          <w:szCs w:val="22"/>
          <w:lang w:val="en"/>
        </w:rPr>
        <w:t xml:space="preserve"> in addition to their regular chow diet</w:t>
      </w:r>
      <w:r w:rsidRPr="009578E2">
        <w:rPr>
          <w:sz w:val="22"/>
          <w:szCs w:val="22"/>
          <w:lang w:val="en"/>
        </w:rPr>
        <w:t xml:space="preserve">. </w:t>
      </w:r>
      <w:r w:rsidR="00DA1A2E">
        <w:rPr>
          <w:sz w:val="22"/>
          <w:szCs w:val="22"/>
          <w:lang w:val="en"/>
        </w:rPr>
        <w:t xml:space="preserve">To track </w:t>
      </w:r>
      <w:del w:id="223" w:author="Schluter, Jonas" w:date="2023-08-28T16:26:00Z">
        <w:r w:rsidR="00ED077A" w:rsidDel="00130258">
          <w:rPr>
            <w:sz w:val="22"/>
            <w:szCs w:val="22"/>
            <w:lang w:val="en"/>
          </w:rPr>
          <w:delText xml:space="preserve">each individual mouse’s </w:delText>
        </w:r>
        <w:r w:rsidR="00B44785" w:rsidDel="00130258">
          <w:rPr>
            <w:sz w:val="22"/>
            <w:szCs w:val="22"/>
            <w:lang w:val="en"/>
          </w:rPr>
          <w:delText>change in colony counts over time</w:delText>
        </w:r>
      </w:del>
      <w:ins w:id="224" w:author="Schluter, Jonas" w:date="2023-08-28T16:26:00Z">
        <w:r w:rsidR="00130258">
          <w:rPr>
            <w:sz w:val="22"/>
            <w:szCs w:val="22"/>
            <w:lang w:val="en"/>
          </w:rPr>
          <w:t>Enterococcus populations over time</w:t>
        </w:r>
      </w:ins>
      <w:r w:rsidR="00B44785">
        <w:rPr>
          <w:sz w:val="22"/>
          <w:szCs w:val="22"/>
          <w:lang w:val="en"/>
        </w:rPr>
        <w:t>,</w:t>
      </w:r>
      <w:ins w:id="225" w:author="Schluter, Jonas" w:date="2023-08-28T16:26:00Z">
        <w:r w:rsidR="00130258">
          <w:rPr>
            <w:sz w:val="22"/>
            <w:szCs w:val="22"/>
            <w:lang w:val="en"/>
          </w:rPr>
          <w:t xml:space="preserve"> we</w:t>
        </w:r>
      </w:ins>
      <w:r w:rsidR="00B44785">
        <w:rPr>
          <w:sz w:val="22"/>
          <w:szCs w:val="22"/>
          <w:lang w:val="en"/>
        </w:rPr>
        <w:t xml:space="preserve"> the trapezoidal area under the </w:t>
      </w:r>
      <w:ins w:id="226" w:author="Schluter, Jonas" w:date="2023-08-28T16:27:00Z">
        <w:r w:rsidR="00130258">
          <w:rPr>
            <w:sz w:val="22"/>
            <w:szCs w:val="22"/>
            <w:lang w:val="en"/>
          </w:rPr>
          <w:t xml:space="preserve">colony forming unit (CFU) </w:t>
        </w:r>
      </w:ins>
      <w:r w:rsidR="00B44785">
        <w:rPr>
          <w:sz w:val="22"/>
          <w:szCs w:val="22"/>
          <w:lang w:val="en"/>
        </w:rPr>
        <w:t>curve</w:t>
      </w:r>
      <w:r w:rsidR="00876D4F">
        <w:rPr>
          <w:sz w:val="22"/>
          <w:szCs w:val="22"/>
          <w:lang w:val="en"/>
        </w:rPr>
        <w:t xml:space="preserve"> (AUC)</w:t>
      </w:r>
      <w:del w:id="227" w:author="Schluter, Jonas" w:date="2023-08-28T16:27:00Z">
        <w:r w:rsidR="00B44785" w:rsidDel="00130258">
          <w:rPr>
            <w:sz w:val="22"/>
            <w:szCs w:val="22"/>
            <w:lang w:val="en"/>
          </w:rPr>
          <w:delText xml:space="preserve"> values were generated</w:delText>
        </w:r>
      </w:del>
      <w:r w:rsidR="00ED077A">
        <w:rPr>
          <w:sz w:val="22"/>
          <w:szCs w:val="22"/>
          <w:lang w:val="en"/>
        </w:rPr>
        <w:t>.</w:t>
      </w:r>
      <w:r w:rsidR="00DA1A2E">
        <w:rPr>
          <w:sz w:val="22"/>
          <w:szCs w:val="22"/>
          <w:lang w:val="en"/>
        </w:rPr>
        <w:t xml:space="preserve"> </w:t>
      </w:r>
      <w:r w:rsidRPr="009578E2">
        <w:rPr>
          <w:sz w:val="22"/>
          <w:szCs w:val="22"/>
          <w:lang w:val="en"/>
        </w:rPr>
        <w:t xml:space="preserve">The vehicle alone, with or without </w:t>
      </w:r>
      <w:r w:rsidR="00DD0CB1">
        <w:rPr>
          <w:sz w:val="22"/>
          <w:szCs w:val="22"/>
          <w:lang w:val="en"/>
        </w:rPr>
        <w:t>sucrose</w:t>
      </w:r>
      <w:r w:rsidRPr="009578E2">
        <w:rPr>
          <w:sz w:val="22"/>
          <w:szCs w:val="22"/>
          <w:lang w:val="en"/>
        </w:rPr>
        <w:t xml:space="preserve"> did not affect the expansion of </w:t>
      </w:r>
      <w:r w:rsidRPr="009578E2">
        <w:rPr>
          <w:i/>
          <w:sz w:val="22"/>
          <w:szCs w:val="22"/>
          <w:lang w:val="en"/>
        </w:rPr>
        <w:t>E. faecium</w:t>
      </w:r>
      <w:r w:rsidRPr="009578E2">
        <w:rPr>
          <w:sz w:val="22"/>
          <w:szCs w:val="22"/>
          <w:lang w:val="en"/>
        </w:rPr>
        <w:t xml:space="preserve"> in absence of antibiotic treatment. However, when we treated mice with </w:t>
      </w:r>
      <w:r w:rsidR="00E9382D" w:rsidRPr="009578E2">
        <w:rPr>
          <w:sz w:val="22"/>
          <w:szCs w:val="22"/>
          <w:lang w:val="en"/>
        </w:rPr>
        <w:t>biapenem</w:t>
      </w:r>
      <w:r w:rsidRPr="009578E2">
        <w:rPr>
          <w:sz w:val="22"/>
          <w:szCs w:val="22"/>
          <w:lang w:val="en"/>
        </w:rPr>
        <w:t xml:space="preserve"> first, </w:t>
      </w:r>
      <w:r w:rsidR="00957B16" w:rsidRPr="009578E2">
        <w:rPr>
          <w:i/>
          <w:sz w:val="22"/>
          <w:szCs w:val="22"/>
          <w:lang w:val="en"/>
        </w:rPr>
        <w:t>E. faecium</w:t>
      </w:r>
      <w:r w:rsidR="00E9382D" w:rsidRPr="009578E2">
        <w:rPr>
          <w:i/>
          <w:sz w:val="22"/>
          <w:szCs w:val="22"/>
          <w:lang w:val="en"/>
        </w:rPr>
        <w:t xml:space="preserve"> </w:t>
      </w:r>
      <w:del w:id="228" w:author="Schluter, Jonas" w:date="2023-08-28T16:27:00Z">
        <w:r w:rsidR="00E9382D" w:rsidRPr="009578E2" w:rsidDel="00130258">
          <w:rPr>
            <w:sz w:val="22"/>
            <w:szCs w:val="22"/>
            <w:lang w:val="en"/>
          </w:rPr>
          <w:delText>colony forming units (</w:delText>
        </w:r>
      </w:del>
      <w:r w:rsidR="00E9382D" w:rsidRPr="009578E2">
        <w:rPr>
          <w:sz w:val="22"/>
          <w:szCs w:val="22"/>
          <w:lang w:val="en"/>
        </w:rPr>
        <w:t>CFUs</w:t>
      </w:r>
      <w:r w:rsidR="575832D9" w:rsidRPr="009578E2">
        <w:rPr>
          <w:sz w:val="22"/>
          <w:szCs w:val="22"/>
          <w:lang w:val="en"/>
        </w:rPr>
        <w:t xml:space="preserve"> per gram </w:t>
      </w:r>
      <w:ins w:id="229" w:author="Schluter, Jonas" w:date="2023-08-28T16:27:00Z">
        <w:r w:rsidR="00130258">
          <w:rPr>
            <w:sz w:val="22"/>
            <w:szCs w:val="22"/>
            <w:lang w:val="en"/>
          </w:rPr>
          <w:t xml:space="preserve">of </w:t>
        </w:r>
      </w:ins>
      <w:del w:id="230" w:author="Schluter, Jonas" w:date="2023-08-28T16:27:00Z">
        <w:r w:rsidR="575832D9" w:rsidRPr="009578E2" w:rsidDel="00130258">
          <w:rPr>
            <w:sz w:val="22"/>
            <w:szCs w:val="22"/>
            <w:lang w:val="en"/>
          </w:rPr>
          <w:delText>stool</w:delText>
        </w:r>
        <w:r w:rsidR="00E9382D" w:rsidRPr="009578E2" w:rsidDel="00130258">
          <w:rPr>
            <w:sz w:val="22"/>
            <w:szCs w:val="22"/>
            <w:lang w:val="en"/>
          </w:rPr>
          <w:delText xml:space="preserve">) in </w:delText>
        </w:r>
      </w:del>
      <w:r w:rsidR="00E9382D" w:rsidRPr="009578E2">
        <w:rPr>
          <w:sz w:val="22"/>
          <w:szCs w:val="22"/>
          <w:lang w:val="en"/>
        </w:rPr>
        <w:t xml:space="preserve">fecal </w:t>
      </w:r>
      <w:r w:rsidR="00763E30" w:rsidRPr="009578E2">
        <w:rPr>
          <w:sz w:val="22"/>
          <w:szCs w:val="22"/>
          <w:lang w:val="en"/>
        </w:rPr>
        <w:t>pellet</w:t>
      </w:r>
      <w:del w:id="231" w:author="Schluter, Jonas" w:date="2023-08-28T16:27:00Z">
        <w:r w:rsidR="00763E30" w:rsidRPr="009578E2" w:rsidDel="00130258">
          <w:rPr>
            <w:sz w:val="22"/>
            <w:szCs w:val="22"/>
            <w:lang w:val="en"/>
          </w:rPr>
          <w:delText>s</w:delText>
        </w:r>
      </w:del>
      <w:r w:rsidR="00E9382D" w:rsidRPr="009578E2">
        <w:rPr>
          <w:sz w:val="22"/>
          <w:szCs w:val="22"/>
          <w:lang w:val="en"/>
        </w:rPr>
        <w:t xml:space="preserve"> increase</w:t>
      </w:r>
      <w:r w:rsidR="00957B16" w:rsidRPr="009578E2">
        <w:rPr>
          <w:sz w:val="22"/>
          <w:szCs w:val="22"/>
          <w:lang w:val="en"/>
        </w:rPr>
        <w:t>d significantly after antibiotic exposure (</w:t>
      </w:r>
      <w:r w:rsidR="00957B16" w:rsidRPr="009578E2">
        <w:rPr>
          <w:color w:val="FF0000"/>
          <w:sz w:val="22"/>
          <w:szCs w:val="22"/>
          <w:lang w:val="en"/>
        </w:rPr>
        <w:t>p=</w:t>
      </w:r>
      <w:r w:rsidR="4B0973AE" w:rsidRPr="638BA890">
        <w:rPr>
          <w:rFonts w:eastAsia="Monaco"/>
          <w:color w:val="CCCCCC"/>
          <w:sz w:val="22"/>
          <w:szCs w:val="22"/>
          <w:lang w:val="en"/>
        </w:rPr>
        <w:t xml:space="preserve"> </w:t>
      </w:r>
      <w:r w:rsidR="00D45D1D">
        <w:rPr>
          <w:color w:val="FF0000"/>
          <w:sz w:val="22"/>
          <w:szCs w:val="22"/>
          <w:lang w:val="en"/>
        </w:rPr>
        <w:t>7</w:t>
      </w:r>
      <w:r w:rsidR="008D22F4">
        <w:rPr>
          <w:color w:val="FF0000"/>
          <w:sz w:val="22"/>
          <w:szCs w:val="22"/>
          <w:lang w:val="en"/>
        </w:rPr>
        <w:t>.</w:t>
      </w:r>
      <w:r w:rsidR="00D45D1D">
        <w:rPr>
          <w:color w:val="FF0000"/>
          <w:sz w:val="22"/>
          <w:szCs w:val="22"/>
          <w:lang w:val="en"/>
        </w:rPr>
        <w:t>4</w:t>
      </w:r>
      <w:r w:rsidR="008D22F4">
        <w:rPr>
          <w:color w:val="FF0000"/>
          <w:sz w:val="22"/>
          <w:szCs w:val="22"/>
          <w:lang w:val="en"/>
        </w:rPr>
        <w:t>e-5</w:t>
      </w:r>
      <w:r w:rsidR="00957B16" w:rsidRPr="009578E2">
        <w:rPr>
          <w:sz w:val="22"/>
          <w:szCs w:val="22"/>
          <w:lang w:val="en"/>
        </w:rPr>
        <w:t>). In support of our</w:t>
      </w:r>
      <w:ins w:id="232" w:author="Schluter, Jonas" w:date="2023-08-28T16:28:00Z">
        <w:r w:rsidR="00130258">
          <w:rPr>
            <w:sz w:val="22"/>
            <w:szCs w:val="22"/>
            <w:lang w:val="en"/>
          </w:rPr>
          <w:t xml:space="preserve"> hypothesis</w:t>
        </w:r>
      </w:ins>
      <w:ins w:id="233" w:author="Schluter, Jonas" w:date="2023-08-28T16:29:00Z">
        <w:r w:rsidR="00130258">
          <w:rPr>
            <w:sz w:val="22"/>
            <w:szCs w:val="22"/>
            <w:lang w:val="en"/>
          </w:rPr>
          <w:t>—that sweets intake during antibiotic exposure exacerbate pathobiont domination—</w:t>
        </w:r>
      </w:ins>
      <w:del w:id="234" w:author="Schluter, Jonas" w:date="2023-08-28T16:28:00Z">
        <w:r w:rsidR="00957B16" w:rsidRPr="009578E2" w:rsidDel="00130258">
          <w:rPr>
            <w:sz w:val="22"/>
            <w:szCs w:val="22"/>
            <w:lang w:val="en"/>
          </w:rPr>
          <w:delText xml:space="preserve"> model</w:delText>
        </w:r>
      </w:del>
      <w:ins w:id="235" w:author="Schluter, Jonas" w:date="2023-08-28T16:28:00Z">
        <w:r w:rsidR="00130258">
          <w:rPr>
            <w:sz w:val="22"/>
            <w:szCs w:val="22"/>
            <w:lang w:val="en"/>
          </w:rPr>
          <w:t xml:space="preserve">we </w:t>
        </w:r>
      </w:ins>
      <w:ins w:id="236" w:author="Schluter, Jonas" w:date="2023-08-28T16:29:00Z">
        <w:r w:rsidR="00130258">
          <w:rPr>
            <w:sz w:val="22"/>
            <w:szCs w:val="22"/>
            <w:lang w:val="en"/>
          </w:rPr>
          <w:t xml:space="preserve">indeed </w:t>
        </w:r>
      </w:ins>
      <w:ins w:id="237" w:author="Schluter, Jonas" w:date="2023-08-28T16:28:00Z">
        <w:r w:rsidR="00130258">
          <w:rPr>
            <w:sz w:val="22"/>
            <w:szCs w:val="22"/>
            <w:lang w:val="en"/>
          </w:rPr>
          <w:t xml:space="preserve">observed a significant </w:t>
        </w:r>
      </w:ins>
      <w:ins w:id="238" w:author="Schluter, Jonas" w:date="2023-08-28T16:29:00Z">
        <w:r w:rsidR="00130258">
          <w:rPr>
            <w:sz w:val="22"/>
            <w:szCs w:val="22"/>
            <w:lang w:val="en"/>
          </w:rPr>
          <w:t xml:space="preserve">increase in </w:t>
        </w:r>
        <w:r w:rsidR="00130258">
          <w:rPr>
            <w:i/>
            <w:iCs/>
            <w:sz w:val="22"/>
            <w:szCs w:val="22"/>
            <w:lang w:val="en"/>
          </w:rPr>
          <w:t>Enterococcus</w:t>
        </w:r>
        <w:r w:rsidR="00130258">
          <w:rPr>
            <w:sz w:val="22"/>
            <w:szCs w:val="22"/>
            <w:lang w:val="en"/>
          </w:rPr>
          <w:t xml:space="preserve"> CFUs when fed the</w:t>
        </w:r>
      </w:ins>
      <w:del w:id="239" w:author="Schluter, Jonas" w:date="2023-08-28T16:29:00Z">
        <w:r w:rsidR="00957B16" w:rsidRPr="009578E2" w:rsidDel="00130258">
          <w:rPr>
            <w:sz w:val="22"/>
            <w:szCs w:val="22"/>
            <w:lang w:val="en"/>
          </w:rPr>
          <w:delText xml:space="preserve"> of diet-induced exacerbation of pathobiont blooms, </w:delText>
        </w:r>
        <w:r w:rsidR="00957B16" w:rsidRPr="009578E2" w:rsidDel="00130258">
          <w:rPr>
            <w:i/>
            <w:sz w:val="22"/>
            <w:szCs w:val="22"/>
            <w:lang w:val="en"/>
          </w:rPr>
          <w:delText xml:space="preserve">Enterococcus </w:delText>
        </w:r>
        <w:r w:rsidR="00957B16" w:rsidRPr="009578E2" w:rsidDel="00130258">
          <w:rPr>
            <w:sz w:val="22"/>
            <w:szCs w:val="22"/>
            <w:lang w:val="en"/>
          </w:rPr>
          <w:delText>expansion was also observed with t</w:delText>
        </w:r>
        <w:r w:rsidRPr="009578E2" w:rsidDel="00130258">
          <w:rPr>
            <w:sz w:val="22"/>
            <w:szCs w:val="22"/>
            <w:lang w:val="en"/>
          </w:rPr>
          <w:delText xml:space="preserve">he </w:delText>
        </w:r>
        <w:r w:rsidR="00957B16" w:rsidRPr="009578E2" w:rsidDel="00130258">
          <w:rPr>
            <w:sz w:val="22"/>
            <w:szCs w:val="22"/>
            <w:lang w:val="en"/>
          </w:rPr>
          <w:delText xml:space="preserve">additional </w:delText>
        </w:r>
      </w:del>
      <w:ins w:id="240" w:author="Schluter, Jonas" w:date="2023-08-28T16:29:00Z">
        <w:r w:rsidR="00130258">
          <w:rPr>
            <w:sz w:val="22"/>
            <w:szCs w:val="22"/>
            <w:lang w:val="en"/>
          </w:rPr>
          <w:t xml:space="preserve"> </w:t>
        </w:r>
      </w:ins>
      <w:r w:rsidR="00671E92">
        <w:rPr>
          <w:sz w:val="22"/>
          <w:szCs w:val="22"/>
          <w:lang w:val="en"/>
        </w:rPr>
        <w:t>sucrose</w:t>
      </w:r>
      <w:r w:rsidR="00957B16" w:rsidRPr="009578E2">
        <w:rPr>
          <w:sz w:val="22"/>
          <w:szCs w:val="22"/>
          <w:lang w:val="en"/>
        </w:rPr>
        <w:t xml:space="preserve"> diet</w:t>
      </w:r>
      <w:ins w:id="241" w:author="Schluter, Jonas" w:date="2023-08-28T16:30:00Z">
        <w:r w:rsidR="00130258">
          <w:rPr>
            <w:sz w:val="22"/>
            <w:szCs w:val="22"/>
            <w:lang w:val="en"/>
          </w:rPr>
          <w:t xml:space="preserve"> during antibiotic exposure</w:t>
        </w:r>
      </w:ins>
      <w:del w:id="242" w:author="Schluter, Jonas" w:date="2023-08-28T16:29:00Z">
        <w:r w:rsidRPr="009578E2" w:rsidDel="00130258">
          <w:rPr>
            <w:sz w:val="22"/>
            <w:szCs w:val="22"/>
            <w:lang w:val="en"/>
          </w:rPr>
          <w:delText xml:space="preserve"> </w:delText>
        </w:r>
        <w:r w:rsidR="00957B16" w:rsidRPr="009578E2" w:rsidDel="00130258">
          <w:rPr>
            <w:sz w:val="22"/>
            <w:szCs w:val="22"/>
            <w:lang w:val="en"/>
          </w:rPr>
          <w:delText>and, strikingly, this amplified the pathobiont expansion significantly</w:delText>
        </w:r>
      </w:del>
      <w:r w:rsidR="00957B16" w:rsidRPr="009578E2">
        <w:rPr>
          <w:sz w:val="22"/>
          <w:szCs w:val="22"/>
          <w:lang w:val="en"/>
        </w:rPr>
        <w:t xml:space="preserve"> (</w:t>
      </w:r>
      <w:r w:rsidR="00957B16" w:rsidRPr="009578E2">
        <w:rPr>
          <w:color w:val="FF0000"/>
          <w:sz w:val="22"/>
          <w:szCs w:val="22"/>
          <w:lang w:val="en"/>
        </w:rPr>
        <w:t>p=</w:t>
      </w:r>
      <w:r w:rsidR="22557C07" w:rsidRPr="009578E2">
        <w:rPr>
          <w:color w:val="FF0000"/>
          <w:sz w:val="22"/>
          <w:szCs w:val="22"/>
          <w:lang w:val="en"/>
        </w:rPr>
        <w:t>0.</w:t>
      </w:r>
      <w:r w:rsidR="001823A7" w:rsidRPr="00F710AC">
        <w:rPr>
          <w:color w:val="FF0000"/>
          <w:sz w:val="22"/>
          <w:szCs w:val="22"/>
          <w:lang w:val="en"/>
        </w:rPr>
        <w:t>028</w:t>
      </w:r>
      <w:r w:rsidR="00957B16" w:rsidRPr="009578E2">
        <w:rPr>
          <w:sz w:val="22"/>
          <w:szCs w:val="22"/>
          <w:lang w:val="en"/>
        </w:rPr>
        <w:t>)</w:t>
      </w:r>
      <w:del w:id="243" w:author="Schluter, Jonas" w:date="2023-08-28T16:30:00Z">
        <w:r w:rsidR="00957B16" w:rsidRPr="009578E2" w:rsidDel="00130258">
          <w:rPr>
            <w:sz w:val="22"/>
            <w:szCs w:val="22"/>
            <w:lang w:val="en"/>
          </w:rPr>
          <w:delText xml:space="preserve"> over the chow diet alone</w:delText>
        </w:r>
      </w:del>
      <w:r w:rsidR="00957B16" w:rsidRPr="009578E2">
        <w:rPr>
          <w:sz w:val="22"/>
          <w:szCs w:val="22"/>
          <w:lang w:val="en"/>
        </w:rPr>
        <w:t xml:space="preserve">. Taken together, our results provide </w:t>
      </w:r>
      <w:ins w:id="244" w:author="Schluter, Jonas" w:date="2023-08-28T16:30:00Z">
        <w:r w:rsidR="00130258">
          <w:rPr>
            <w:sz w:val="22"/>
            <w:szCs w:val="22"/>
            <w:lang w:val="en"/>
          </w:rPr>
          <w:t>observ</w:t>
        </w:r>
      </w:ins>
      <w:ins w:id="245" w:author="Schluter, Jonas" w:date="2023-08-28T16:31:00Z">
        <w:r w:rsidR="00130258">
          <w:rPr>
            <w:sz w:val="22"/>
            <w:szCs w:val="22"/>
            <w:lang w:val="en"/>
          </w:rPr>
          <w:t xml:space="preserve">ational </w:t>
        </w:r>
      </w:ins>
      <w:r w:rsidR="00957B16" w:rsidRPr="009578E2">
        <w:rPr>
          <w:sz w:val="22"/>
          <w:szCs w:val="22"/>
          <w:lang w:val="en"/>
        </w:rPr>
        <w:t xml:space="preserve">evidence that consumption of dietary sugars, in the form of sweets food items, during or after antibiotic </w:t>
      </w:r>
      <w:r w:rsidR="00957B16" w:rsidRPr="009578E2">
        <w:rPr>
          <w:sz w:val="22"/>
          <w:szCs w:val="22"/>
          <w:lang w:val="en"/>
        </w:rPr>
        <w:lastRenderedPageBreak/>
        <w:t>exposure</w:t>
      </w:r>
      <w:del w:id="246" w:author="Schluter, Jonas" w:date="2023-08-28T16:30:00Z">
        <w:r w:rsidR="00957B16" w:rsidRPr="009578E2" w:rsidDel="00130258">
          <w:rPr>
            <w:sz w:val="22"/>
            <w:szCs w:val="22"/>
            <w:lang w:val="en"/>
          </w:rPr>
          <w:delText>s</w:delText>
        </w:r>
      </w:del>
      <w:r w:rsidR="00957B16" w:rsidRPr="009578E2">
        <w:rPr>
          <w:sz w:val="22"/>
          <w:szCs w:val="22"/>
          <w:lang w:val="en"/>
        </w:rPr>
        <w:t xml:space="preserve"> </w:t>
      </w:r>
      <w:del w:id="247" w:author="Schluter, Jonas" w:date="2023-08-28T16:30:00Z">
        <w:r w:rsidR="00957B16" w:rsidRPr="009578E2" w:rsidDel="00130258">
          <w:rPr>
            <w:sz w:val="22"/>
            <w:szCs w:val="22"/>
            <w:lang w:val="en"/>
          </w:rPr>
          <w:delText xml:space="preserve">is associated with </w:delText>
        </w:r>
        <w:r w:rsidR="53E93E66" w:rsidRPr="3BD10783" w:rsidDel="00130258">
          <w:rPr>
            <w:sz w:val="22"/>
            <w:szCs w:val="22"/>
            <w:lang w:val="en"/>
          </w:rPr>
          <w:delText>decreased</w:delText>
        </w:r>
      </w:del>
      <w:ins w:id="248" w:author="Schluter, Jonas" w:date="2023-08-28T16:30:00Z">
        <w:r w:rsidR="00130258">
          <w:rPr>
            <w:sz w:val="22"/>
            <w:szCs w:val="22"/>
            <w:lang w:val="en"/>
          </w:rPr>
          <w:t>decreases</w:t>
        </w:r>
      </w:ins>
      <w:r w:rsidR="00957B16" w:rsidRPr="009578E2">
        <w:rPr>
          <w:sz w:val="22"/>
          <w:szCs w:val="22"/>
          <w:lang w:val="en"/>
        </w:rPr>
        <w:t xml:space="preserve"> microbiome </w:t>
      </w:r>
      <w:r w:rsidR="53E93E66" w:rsidRPr="3BD10783">
        <w:rPr>
          <w:sz w:val="22"/>
          <w:szCs w:val="22"/>
          <w:lang w:val="en"/>
        </w:rPr>
        <w:t>diversity</w:t>
      </w:r>
      <w:r w:rsidR="00957B16" w:rsidRPr="009578E2">
        <w:rPr>
          <w:sz w:val="22"/>
          <w:szCs w:val="22"/>
          <w:lang w:val="en"/>
        </w:rPr>
        <w:t xml:space="preserve"> and </w:t>
      </w:r>
      <w:del w:id="249" w:author="Schluter, Jonas" w:date="2023-08-28T16:30:00Z">
        <w:r w:rsidR="00957B16" w:rsidRPr="009578E2" w:rsidDel="00130258">
          <w:rPr>
            <w:sz w:val="22"/>
            <w:szCs w:val="22"/>
            <w:lang w:val="en"/>
          </w:rPr>
          <w:delText xml:space="preserve">could </w:delText>
        </w:r>
      </w:del>
      <w:r w:rsidR="00957B16" w:rsidRPr="009578E2">
        <w:rPr>
          <w:sz w:val="22"/>
          <w:szCs w:val="22"/>
          <w:lang w:val="en"/>
        </w:rPr>
        <w:t>increase</w:t>
      </w:r>
      <w:ins w:id="250" w:author="Schluter, Jonas" w:date="2023-08-28T16:30:00Z">
        <w:r w:rsidR="00130258">
          <w:rPr>
            <w:sz w:val="22"/>
            <w:szCs w:val="22"/>
            <w:lang w:val="en"/>
          </w:rPr>
          <w:t>s</w:t>
        </w:r>
      </w:ins>
      <w:r w:rsidR="00957B16" w:rsidRPr="009578E2">
        <w:rPr>
          <w:sz w:val="22"/>
          <w:szCs w:val="22"/>
          <w:lang w:val="en"/>
        </w:rPr>
        <w:t xml:space="preserve"> </w:t>
      </w:r>
      <w:r w:rsidR="00957B16" w:rsidRPr="009578E2">
        <w:rPr>
          <w:i/>
          <w:sz w:val="22"/>
          <w:szCs w:val="22"/>
          <w:lang w:val="en"/>
        </w:rPr>
        <w:t>E. faecium</w:t>
      </w:r>
      <w:r w:rsidR="00957B16" w:rsidRPr="009578E2">
        <w:rPr>
          <w:sz w:val="22"/>
          <w:szCs w:val="22"/>
          <w:lang w:val="en"/>
        </w:rPr>
        <w:t xml:space="preserve"> expansion</w:t>
      </w:r>
      <w:ins w:id="251" w:author="Schluter, Jonas" w:date="2023-08-28T16:31:00Z">
        <w:r w:rsidR="00130258">
          <w:rPr>
            <w:sz w:val="22"/>
            <w:szCs w:val="22"/>
            <w:lang w:val="en"/>
          </w:rPr>
          <w:t>, a novel microbiome-diet dynamic that we validated in vivo</w:t>
        </w:r>
      </w:ins>
      <w:del w:id="252" w:author="Schluter, Jonas" w:date="2023-08-28T16:30:00Z">
        <w:r w:rsidR="00957B16" w:rsidRPr="009578E2" w:rsidDel="00130258">
          <w:rPr>
            <w:sz w:val="22"/>
            <w:szCs w:val="22"/>
            <w:lang w:val="en"/>
          </w:rPr>
          <w:delText xml:space="preserve"> in a dedicated mouse model</w:delText>
        </w:r>
      </w:del>
      <w:r w:rsidR="00957B16" w:rsidRPr="009578E2">
        <w:rPr>
          <w:sz w:val="22"/>
          <w:szCs w:val="22"/>
          <w:lang w:val="en"/>
        </w:rPr>
        <w:t>.</w:t>
      </w:r>
    </w:p>
    <w:p w14:paraId="3503944B" w14:textId="7A5D0497" w:rsidR="6FBFACC3" w:rsidRPr="009578E2" w:rsidRDefault="6FBFACC3" w:rsidP="000A51DB">
      <w:pPr>
        <w:pStyle w:val="Legend"/>
        <w:spacing w:before="0" w:line="480" w:lineRule="auto"/>
        <w:jc w:val="both"/>
        <w:rPr>
          <w:b/>
          <w:sz w:val="22"/>
          <w:szCs w:val="22"/>
          <w:lang w:val="en"/>
        </w:rPr>
      </w:pPr>
    </w:p>
    <w:p w14:paraId="636869D7" w14:textId="6E9F52B4" w:rsidR="0DA0AECE" w:rsidRPr="009578E2" w:rsidRDefault="0DA0AECE" w:rsidP="000A51DB">
      <w:pPr>
        <w:pStyle w:val="Legend"/>
        <w:spacing w:before="0" w:line="480" w:lineRule="auto"/>
        <w:jc w:val="both"/>
        <w:rPr>
          <w:b/>
          <w:sz w:val="22"/>
          <w:szCs w:val="22"/>
          <w:lang w:val="en"/>
        </w:rPr>
      </w:pPr>
    </w:p>
    <w:p w14:paraId="44BA353E" w14:textId="7D889F59" w:rsidR="00957B16" w:rsidRPr="009578E2" w:rsidRDefault="00957B16" w:rsidP="000A51DB">
      <w:pPr>
        <w:pStyle w:val="Legend"/>
        <w:spacing w:before="0" w:line="480" w:lineRule="auto"/>
        <w:jc w:val="both"/>
        <w:rPr>
          <w:sz w:val="22"/>
          <w:szCs w:val="22"/>
          <w:lang w:val="en"/>
        </w:rPr>
      </w:pPr>
      <w:r w:rsidRPr="009578E2">
        <w:rPr>
          <w:b/>
          <w:color w:val="FF0000"/>
          <w:sz w:val="22"/>
          <w:szCs w:val="22"/>
          <w:lang w:val="en"/>
        </w:rPr>
        <w:t>Discussion</w:t>
      </w:r>
      <w:r w:rsidR="00533A74" w:rsidRPr="009578E2">
        <w:rPr>
          <w:b/>
          <w:sz w:val="22"/>
          <w:szCs w:val="22"/>
          <w:lang w:val="en"/>
        </w:rPr>
        <w:t xml:space="preserve">: </w:t>
      </w:r>
    </w:p>
    <w:p w14:paraId="7C6D2C73" w14:textId="55F7602E" w:rsidR="675C866B" w:rsidRPr="009578E2" w:rsidRDefault="675C866B" w:rsidP="000A51DB">
      <w:pPr>
        <w:pStyle w:val="Legend"/>
        <w:spacing w:before="0" w:line="480" w:lineRule="auto"/>
        <w:jc w:val="both"/>
        <w:rPr>
          <w:b/>
          <w:sz w:val="22"/>
          <w:szCs w:val="22"/>
          <w:lang w:val="en"/>
        </w:rPr>
      </w:pPr>
    </w:p>
    <w:p w14:paraId="706BDE39" w14:textId="5E87FC3E" w:rsidR="007D4F20" w:rsidRDefault="00BB1EDC" w:rsidP="000A51DB">
      <w:pPr>
        <w:spacing w:line="480" w:lineRule="auto"/>
        <w:jc w:val="both"/>
        <w:rPr>
          <w:rFonts w:eastAsia="Times New Roman"/>
          <w:sz w:val="22"/>
          <w:szCs w:val="22"/>
          <w:lang w:val="en"/>
        </w:rPr>
      </w:pPr>
      <w:r>
        <w:rPr>
          <w:rFonts w:eastAsia="Times New Roman"/>
          <w:sz w:val="22"/>
          <w:szCs w:val="22"/>
          <w:lang w:val="en"/>
        </w:rPr>
        <w:t xml:space="preserve">We found that in patients with cancer undergoing </w:t>
      </w:r>
      <w:r w:rsidR="00584E2E">
        <w:rPr>
          <w:rFonts w:eastAsia="Times New Roman"/>
          <w:sz w:val="22"/>
          <w:szCs w:val="22"/>
          <w:lang w:val="en"/>
        </w:rPr>
        <w:t xml:space="preserve">hematopoietic cell transplantation that </w:t>
      </w:r>
      <w:r>
        <w:rPr>
          <w:rFonts w:eastAsia="Times New Roman"/>
          <w:sz w:val="22"/>
          <w:szCs w:val="22"/>
          <w:lang w:val="en"/>
        </w:rPr>
        <w:t xml:space="preserve">that intake of </w:t>
      </w:r>
      <w:r w:rsidR="00DB5B0B">
        <w:rPr>
          <w:rFonts w:eastAsia="Times New Roman"/>
          <w:sz w:val="22"/>
          <w:szCs w:val="22"/>
          <w:lang w:val="en"/>
        </w:rPr>
        <w:t>foods enriched in simple carbohydrates (sugars)</w:t>
      </w:r>
      <w:r w:rsidR="5F826AEE" w:rsidRPr="009578E2">
        <w:rPr>
          <w:rFonts w:eastAsia="Times New Roman"/>
          <w:sz w:val="22"/>
          <w:szCs w:val="22"/>
          <w:lang w:val="en"/>
        </w:rPr>
        <w:t xml:space="preserve"> is linked with microbiome injury</w:t>
      </w:r>
      <w:r w:rsidR="00F32AE1">
        <w:rPr>
          <w:rFonts w:eastAsia="Times New Roman"/>
          <w:sz w:val="22"/>
          <w:szCs w:val="22"/>
          <w:lang w:val="en"/>
        </w:rPr>
        <w:t>, particularly when</w:t>
      </w:r>
      <w:r w:rsidR="00763F87">
        <w:rPr>
          <w:rFonts w:eastAsia="Times New Roman"/>
          <w:sz w:val="22"/>
          <w:szCs w:val="22"/>
          <w:lang w:val="en"/>
        </w:rPr>
        <w:t xml:space="preserve"> patients were concurrently exposed to antibiotics</w:t>
      </w:r>
      <w:r w:rsidR="5F826AEE" w:rsidRPr="009578E2">
        <w:rPr>
          <w:rFonts w:eastAsia="Times New Roman"/>
          <w:sz w:val="22"/>
          <w:szCs w:val="22"/>
          <w:lang w:val="en"/>
        </w:rPr>
        <w:t xml:space="preserve">, </w:t>
      </w:r>
      <w:r>
        <w:rPr>
          <w:rFonts w:eastAsia="Times New Roman"/>
          <w:sz w:val="22"/>
          <w:szCs w:val="22"/>
          <w:lang w:val="en"/>
        </w:rPr>
        <w:t>as measured either by low</w:t>
      </w:r>
      <w:r w:rsidR="5F826AEE" w:rsidRPr="009578E2">
        <w:rPr>
          <w:rFonts w:eastAsia="Times New Roman"/>
          <w:sz w:val="22"/>
          <w:szCs w:val="22"/>
          <w:lang w:val="en"/>
        </w:rPr>
        <w:t xml:space="preserve"> microbiome </w:t>
      </w:r>
      <w:r w:rsidR="00DB5B0B">
        <w:rPr>
          <w:rFonts w:ascii="Symbol" w:eastAsia="Symbol" w:hAnsi="Symbol" w:cs="Symbol"/>
          <w:sz w:val="22"/>
          <w:szCs w:val="22"/>
          <w:lang w:val="en"/>
        </w:rPr>
        <w:t>a</w:t>
      </w:r>
      <w:r w:rsidR="00DB5B0B">
        <w:rPr>
          <w:rFonts w:eastAsia="Times New Roman"/>
          <w:sz w:val="22"/>
          <w:szCs w:val="22"/>
          <w:lang w:val="en"/>
        </w:rPr>
        <w:t>-</w:t>
      </w:r>
      <w:r w:rsidR="5F826AEE" w:rsidRPr="009578E2">
        <w:rPr>
          <w:rFonts w:eastAsia="Times New Roman"/>
          <w:sz w:val="22"/>
          <w:szCs w:val="22"/>
          <w:lang w:val="en"/>
        </w:rPr>
        <w:t>diversity</w:t>
      </w:r>
      <w:r w:rsidR="00584E2E">
        <w:rPr>
          <w:rFonts w:eastAsia="Times New Roman"/>
          <w:sz w:val="22"/>
          <w:szCs w:val="22"/>
          <w:lang w:val="en"/>
        </w:rPr>
        <w:t xml:space="preserve"> or relative expansion of Enterococcus in fecal samples</w:t>
      </w:r>
      <w:r w:rsidR="5F826AEE" w:rsidRPr="009578E2">
        <w:rPr>
          <w:rFonts w:eastAsia="Times New Roman"/>
          <w:sz w:val="22"/>
          <w:szCs w:val="22"/>
          <w:lang w:val="en"/>
        </w:rPr>
        <w:t>.</w:t>
      </w:r>
      <w:r w:rsidR="00584E2E">
        <w:rPr>
          <w:rFonts w:eastAsia="Times New Roman"/>
          <w:sz w:val="22"/>
          <w:szCs w:val="22"/>
          <w:lang w:val="en"/>
        </w:rPr>
        <w:t xml:space="preserve">  </w:t>
      </w:r>
      <w:r w:rsidR="00F32AE1">
        <w:rPr>
          <w:rFonts w:eastAsia="Times New Roman"/>
          <w:sz w:val="22"/>
          <w:szCs w:val="22"/>
          <w:lang w:val="en"/>
        </w:rPr>
        <w:t>Th</w:t>
      </w:r>
      <w:r w:rsidR="00AF7A99">
        <w:rPr>
          <w:rFonts w:eastAsia="Times New Roman"/>
          <w:sz w:val="22"/>
          <w:szCs w:val="22"/>
          <w:lang w:val="en"/>
        </w:rPr>
        <w:t xml:space="preserve">is </w:t>
      </w:r>
      <w:r w:rsidR="00F32AE1">
        <w:rPr>
          <w:rFonts w:eastAsia="Times New Roman"/>
          <w:sz w:val="22"/>
          <w:szCs w:val="22"/>
          <w:lang w:val="en"/>
        </w:rPr>
        <w:t>association</w:t>
      </w:r>
      <w:r w:rsidR="00433B49">
        <w:rPr>
          <w:rFonts w:eastAsia="Times New Roman"/>
          <w:sz w:val="22"/>
          <w:szCs w:val="22"/>
          <w:lang w:val="en"/>
        </w:rPr>
        <w:t xml:space="preserve">, </w:t>
      </w:r>
      <w:r w:rsidR="00AF7A99">
        <w:rPr>
          <w:rFonts w:eastAsia="Times New Roman"/>
          <w:sz w:val="22"/>
          <w:szCs w:val="22"/>
          <w:lang w:val="en"/>
        </w:rPr>
        <w:t xml:space="preserve">in a cohort </w:t>
      </w:r>
      <w:r w:rsidR="00433B49">
        <w:rPr>
          <w:rFonts w:eastAsia="Times New Roman"/>
          <w:sz w:val="22"/>
          <w:szCs w:val="22"/>
          <w:lang w:val="en"/>
        </w:rPr>
        <w:t xml:space="preserve">of 173 </w:t>
      </w:r>
      <w:r w:rsidR="00CA5691">
        <w:rPr>
          <w:rFonts w:eastAsia="Times New Roman"/>
          <w:sz w:val="22"/>
          <w:szCs w:val="22"/>
          <w:lang w:val="en"/>
        </w:rPr>
        <w:t xml:space="preserve">heavily treated </w:t>
      </w:r>
      <w:r w:rsidR="00433B49">
        <w:rPr>
          <w:rFonts w:eastAsia="Times New Roman"/>
          <w:sz w:val="22"/>
          <w:szCs w:val="22"/>
          <w:lang w:val="en"/>
        </w:rPr>
        <w:t xml:space="preserve">patients whose fecal samples and dietary intake were intensively monitored longitudinally, was observed </w:t>
      </w:r>
      <w:r w:rsidR="00AF7A99">
        <w:rPr>
          <w:rFonts w:eastAsia="Times New Roman"/>
          <w:sz w:val="22"/>
          <w:szCs w:val="22"/>
          <w:lang w:val="en"/>
        </w:rPr>
        <w:t xml:space="preserve">by means of a </w:t>
      </w:r>
      <w:r w:rsidR="00002A1A">
        <w:rPr>
          <w:rFonts w:eastAsia="Times New Roman"/>
          <w:sz w:val="22"/>
          <w:szCs w:val="22"/>
          <w:lang w:val="en"/>
        </w:rPr>
        <w:t>Bayesian</w:t>
      </w:r>
      <w:r w:rsidR="00F32AE1">
        <w:rPr>
          <w:rFonts w:eastAsia="Times New Roman"/>
          <w:sz w:val="22"/>
          <w:szCs w:val="22"/>
          <w:lang w:val="en"/>
        </w:rPr>
        <w:t xml:space="preserve"> </w:t>
      </w:r>
      <w:r w:rsidR="00AF7A99">
        <w:rPr>
          <w:rFonts w:eastAsia="Times New Roman"/>
          <w:sz w:val="22"/>
          <w:szCs w:val="22"/>
          <w:lang w:val="en"/>
        </w:rPr>
        <w:t>analysis</w:t>
      </w:r>
      <w:r w:rsidR="00F32AE1">
        <w:rPr>
          <w:rFonts w:eastAsia="Times New Roman"/>
          <w:sz w:val="22"/>
          <w:szCs w:val="22"/>
          <w:lang w:val="en"/>
        </w:rPr>
        <w:t xml:space="preserve"> that accounted for several confounding clinical variables. </w:t>
      </w:r>
      <w:r w:rsidR="00433B49">
        <w:rPr>
          <w:rFonts w:eastAsia="Times New Roman"/>
          <w:sz w:val="22"/>
          <w:szCs w:val="22"/>
          <w:lang w:val="en"/>
        </w:rPr>
        <w:t>The</w:t>
      </w:r>
      <w:r w:rsidR="00AF7A99">
        <w:rPr>
          <w:rFonts w:eastAsia="Times New Roman"/>
          <w:sz w:val="22"/>
          <w:szCs w:val="22"/>
          <w:lang w:val="en"/>
        </w:rPr>
        <w:t xml:space="preserve"> </w:t>
      </w:r>
      <w:r w:rsidR="00433B49">
        <w:rPr>
          <w:rFonts w:eastAsia="Times New Roman"/>
          <w:sz w:val="22"/>
          <w:szCs w:val="22"/>
          <w:lang w:val="en"/>
        </w:rPr>
        <w:t xml:space="preserve">inference </w:t>
      </w:r>
      <w:r w:rsidR="00B22E00">
        <w:rPr>
          <w:rFonts w:eastAsia="Times New Roman"/>
          <w:sz w:val="22"/>
          <w:szCs w:val="22"/>
          <w:lang w:val="en"/>
        </w:rPr>
        <w:t xml:space="preserve">from patient data </w:t>
      </w:r>
      <w:r w:rsidR="00433B49">
        <w:rPr>
          <w:rFonts w:eastAsia="Times New Roman"/>
          <w:sz w:val="22"/>
          <w:szCs w:val="22"/>
          <w:lang w:val="en"/>
        </w:rPr>
        <w:t xml:space="preserve">that sucrose and an antibiotic synergize </w:t>
      </w:r>
      <w:r w:rsidR="00824DBB">
        <w:rPr>
          <w:rFonts w:eastAsia="Times New Roman"/>
          <w:sz w:val="22"/>
          <w:szCs w:val="22"/>
          <w:lang w:val="en"/>
        </w:rPr>
        <w:t>disrupt microbiome composition</w:t>
      </w:r>
      <w:r w:rsidR="00433B49">
        <w:rPr>
          <w:rFonts w:eastAsia="Times New Roman"/>
          <w:sz w:val="22"/>
          <w:szCs w:val="22"/>
          <w:lang w:val="en"/>
        </w:rPr>
        <w:t xml:space="preserve"> was </w:t>
      </w:r>
      <w:r w:rsidR="00763F87">
        <w:rPr>
          <w:rFonts w:eastAsia="Times New Roman"/>
          <w:sz w:val="22"/>
          <w:szCs w:val="22"/>
          <w:lang w:val="en"/>
        </w:rPr>
        <w:t xml:space="preserve">corroborated </w:t>
      </w:r>
      <w:r w:rsidR="00433B49">
        <w:rPr>
          <w:rFonts w:eastAsia="Times New Roman"/>
          <w:sz w:val="22"/>
          <w:szCs w:val="22"/>
          <w:lang w:val="en"/>
        </w:rPr>
        <w:t xml:space="preserve">as </w:t>
      </w:r>
      <w:r w:rsidR="00B22E00">
        <w:rPr>
          <w:rFonts w:eastAsia="Times New Roman"/>
          <w:sz w:val="22"/>
          <w:szCs w:val="22"/>
          <w:lang w:val="en"/>
        </w:rPr>
        <w:t xml:space="preserve">a </w:t>
      </w:r>
      <w:r w:rsidR="00433B49">
        <w:rPr>
          <w:rFonts w:eastAsia="Times New Roman"/>
          <w:sz w:val="22"/>
          <w:szCs w:val="22"/>
          <w:lang w:val="en"/>
        </w:rPr>
        <w:t xml:space="preserve">causal </w:t>
      </w:r>
      <w:r w:rsidR="002044F4">
        <w:rPr>
          <w:rFonts w:eastAsia="Times New Roman"/>
          <w:sz w:val="22"/>
          <w:szCs w:val="22"/>
          <w:lang w:val="en"/>
        </w:rPr>
        <w:t xml:space="preserve">effect </w:t>
      </w:r>
      <w:r w:rsidR="00433B49">
        <w:rPr>
          <w:rFonts w:eastAsia="Times New Roman"/>
          <w:sz w:val="22"/>
          <w:szCs w:val="22"/>
          <w:lang w:val="en"/>
        </w:rPr>
        <w:t xml:space="preserve">in a mouse model </w:t>
      </w:r>
      <w:r w:rsidR="00F32AE1">
        <w:rPr>
          <w:rFonts w:eastAsia="Times New Roman"/>
          <w:sz w:val="22"/>
          <w:szCs w:val="22"/>
          <w:lang w:val="en"/>
        </w:rPr>
        <w:t>of antibiotic</w:t>
      </w:r>
      <w:r w:rsidR="00B22E00">
        <w:rPr>
          <w:rFonts w:eastAsia="Times New Roman"/>
          <w:sz w:val="22"/>
          <w:szCs w:val="22"/>
          <w:lang w:val="en"/>
        </w:rPr>
        <w:t xml:space="preserve">-induced expansion of </w:t>
      </w:r>
      <w:r w:rsidR="00865A53">
        <w:rPr>
          <w:rFonts w:eastAsia="Times New Roman"/>
          <w:sz w:val="22"/>
          <w:szCs w:val="22"/>
          <w:lang w:val="en"/>
        </w:rPr>
        <w:t xml:space="preserve">endogenous </w:t>
      </w:r>
      <w:r w:rsidR="00B22E00">
        <w:rPr>
          <w:rFonts w:eastAsia="Times New Roman"/>
          <w:sz w:val="22"/>
          <w:szCs w:val="22"/>
          <w:lang w:val="en"/>
        </w:rPr>
        <w:t>Enterococc</w:t>
      </w:r>
      <w:r w:rsidR="00865A53">
        <w:rPr>
          <w:rFonts w:eastAsia="Times New Roman"/>
          <w:sz w:val="22"/>
          <w:szCs w:val="22"/>
          <w:lang w:val="en"/>
        </w:rPr>
        <w:t>i</w:t>
      </w:r>
      <w:r w:rsidR="00B22E00">
        <w:rPr>
          <w:rFonts w:eastAsia="Times New Roman"/>
          <w:sz w:val="22"/>
          <w:szCs w:val="22"/>
          <w:lang w:val="en"/>
        </w:rPr>
        <w:t xml:space="preserve"> </w:t>
      </w:r>
      <w:r w:rsidR="00824DBB">
        <w:rPr>
          <w:rFonts w:eastAsia="Times New Roman"/>
          <w:sz w:val="22"/>
          <w:szCs w:val="22"/>
          <w:lang w:val="en"/>
        </w:rPr>
        <w:t>that</w:t>
      </w:r>
      <w:r w:rsidR="00865A53">
        <w:rPr>
          <w:rFonts w:eastAsia="Times New Roman"/>
          <w:sz w:val="22"/>
          <w:szCs w:val="22"/>
          <w:lang w:val="en"/>
        </w:rPr>
        <w:t xml:space="preserve"> was</w:t>
      </w:r>
      <w:r w:rsidR="00824DBB">
        <w:rPr>
          <w:rFonts w:eastAsia="Times New Roman"/>
          <w:sz w:val="22"/>
          <w:szCs w:val="22"/>
          <w:lang w:val="en"/>
        </w:rPr>
        <w:t xml:space="preserve"> exacerbated by sucrose supplementation. </w:t>
      </w:r>
      <w:r w:rsidR="0024673A">
        <w:rPr>
          <w:rFonts w:eastAsia="Times New Roman"/>
          <w:sz w:val="22"/>
          <w:szCs w:val="22"/>
          <w:lang w:val="en"/>
        </w:rPr>
        <w:t xml:space="preserve"> </w:t>
      </w:r>
      <w:r w:rsidR="007D4F20">
        <w:rPr>
          <w:rFonts w:eastAsia="Times New Roman"/>
          <w:sz w:val="22"/>
          <w:szCs w:val="22"/>
          <w:lang w:val="en"/>
        </w:rPr>
        <w:t xml:space="preserve">This is in consistent </w:t>
      </w:r>
      <w:r w:rsidR="00CF66D5">
        <w:rPr>
          <w:rFonts w:eastAsia="Times New Roman"/>
          <w:sz w:val="22"/>
          <w:szCs w:val="22"/>
          <w:lang w:val="en"/>
        </w:rPr>
        <w:t>other reports that</w:t>
      </w:r>
      <w:r w:rsidR="00FB15BF" w:rsidRPr="009578E2">
        <w:rPr>
          <w:sz w:val="22"/>
          <w:szCs w:val="22"/>
          <w:lang w:val="en"/>
        </w:rPr>
        <w:t xml:space="preserve"> simple carbohydrates </w:t>
      </w:r>
      <w:r w:rsidR="00747AD5">
        <w:rPr>
          <w:sz w:val="22"/>
          <w:szCs w:val="22"/>
          <w:lang w:val="en"/>
        </w:rPr>
        <w:t xml:space="preserve">can </w:t>
      </w:r>
      <w:r w:rsidR="00FB15BF" w:rsidRPr="009578E2">
        <w:rPr>
          <w:sz w:val="22"/>
          <w:szCs w:val="22"/>
          <w:lang w:val="en"/>
        </w:rPr>
        <w:t xml:space="preserve">is induce dysbiosis and exacerbate experimental colitis </w:t>
      </w:r>
      <w:r w:rsidR="00FB15BF" w:rsidRPr="009578E2">
        <w:rPr>
          <w:sz w:val="22"/>
          <w:szCs w:val="22"/>
          <w:lang w:val="en"/>
        </w:rPr>
        <w:fldChar w:fldCharType="begin"/>
      </w:r>
      <w:r w:rsidR="000A51DB">
        <w:rPr>
          <w:sz w:val="22"/>
          <w:szCs w:val="22"/>
          <w:lang w:val="en"/>
        </w:rPr>
        <w:instrText xml:space="preserve"> ADDIN ZOTERO_ITEM CSL_CITATION {"citationID":"i0eJAl2v","properties":{"formattedCitation":"(Kawano et al., 2022; Khan et al., 2020; Laffin et al., 2019; Montrose et al., 2021)","plainCitation":"(Kawano et al., 2022; Khan et al., 2020; Laffin et al., 2019; Montrose et al., 2021)","noteIndex":0},"citationItems":[{"id":3979,"uris":["http://zotero.org/groups/4675359/items/3TU8RY94"],"itemData":{"id":3979,"type":"article-journal","abstract":"Background &amp; Aims\nThe incidence of inflammatory bowel diseases has increased over the last half century, suggesting a role for dietary factors. Fructose consumption has increased in recent years. Recently, a high fructose diet (HFrD) was shown to enhance dextran sodium sulfate (DSS)-induced colitis in mice. The primary objectives of the current study were to elucidate the mechanism(s) underlying the pro-colitic effects of dietary fructose and to determine whether this effect occurs in both microbially driven and genetic models of colitis.\nMethods\nAntibiotics and germ-free mice were used to determine the relevance of microbes for HFrD-induced worsening of colitis. Mucus thickness and quality were determined by histologic analyses. 16S rRNA profiling, in situ hybridization, metatranscriptomic analyses, and fecal metabolomics were used to determine microbial composition, spatial distribution, and metabolism. The significance of HFrD on pathogen and genetic-driven models of colitis was determined by using Citrobacter rodentium infection and Il10-/- mice, respectively.\nResults\nReducing or eliminating bacteria attenuated HFrD-mediated worsening of DSS-induced colitis. HFrD feeding enhanced access of gut luminal microbes to the colonic mucosa by reducing thickness and altering the quality of colonic mucus. Feeding a HFrD also altered gut microbial populations and metabolism including reduced protective commensal and bile salt hydrolase-expressing microbes and increased luminal conjugated bile acids. Administration of conjugated bile acids to mice worsened DSS-induced colitis. The HFrD also worsened colitis in Il10-/- mice and mice infected with C rodentium.\nConclusions\nExcess dietary fructose consumption has a pro-colitic effect that can be explained by changes in the composition, distribution, and metabolic function of resident enteric microbiota.","container-title":"Cellular and Molecular Gastroenterology and Hepatology","DOI":"10.1016/j.jcmgh.2020.09.008","ISSN":"2352-345X","issue":"2","journalAbbreviation":"Cellular and Molecular Gastroenterology and Hepatology","language":"en","page":"525-550","source":"ScienceDirect","title":"Dietary Fructose Alters the Composition, Localization, and Metabolism of Gut Microbiota in Association With Worsening Colitis","volume":"11","author":[{"family":"Montrose","given":"David C."},{"family":"Nishiguchi","given":"Ryohei"},{"family":"Basu","given":"Srijani"},{"family":"Staab","given":"Hannah A."},{"family":"Zhou","given":"Xi Kathy"},{"family":"Wang","given":"Hanhan"},{"family":"Meng","given":"Lingsong"},{"family":"Johncilla","given":"Melanie"},{"family":"Cubillos-Ruiz","given":"Juan R."},{"family":"Morales","given":"Diana K."},{"family":"Wells","given":"Martin T."},{"family":"Simpson","given":"Kenneth W."},{"family":"Zhang","given":"Shiying"},{"family":"Dogan","given":"Belgin"},{"family":"Jiao","given":"Chen"},{"family":"Fei","given":"Zhangjun"},{"family":"Oka","given":"Akihiko"},{"family":"Herzog","given":"Jeremy W."},{"family":"Sartor","given":"R. Balfour"},{"family":"Dannenberg","given":"Andrew J."}],"issued":{"date-parts":[["2021",1,1]]}}},{"id":3978,"uris":["http://zotero.org/groups/4675359/items/93UY37IF"],"itemData":{"id":3978,"type":"article-journal","container-title":"Science Translational Medicine","DOI":"10.1126/scitranslmed.aay6218","issue":"567","note":"publisher: American Association for the Advancement of Science","page":"eaay6218","source":"science.org (Atypon)","title":"Dietary simple sugars alter microbial ecology in the gut and promote colitis in mice","volume":"12","author":[{"family":"Khan","given":"Shahanshah"},{"family":"Waliullah","given":"Sumyya"},{"family":"Godfrey","given":"Victoria"},{"family":"Khan","given":"Md Abdul Wadud"},{"family":"Ramachandran","given":"Rajalaksmy A."},{"family":"Cantarel","given":"Brandi L."},{"family":"Behrendt","given":"Cassie"},{"family":"Peng","given":"Lan"},{"family":"Hooper","given":"Lora V."},{"family":"Zaki","given":"Hasan"}],"issued":{"date-parts":[["2020",10,28]]}}},{"id":3980,"uris":["http://zotero.org/groups/4675359/items/T6JLJQ7A"],"itemData":{"id":3980,"type":"article-journal","container-title":"Cell","DOI":"10.1016/j.cell.2022.08.005","ISSN":"0092-8674, 1097-4172","issue":"19","journalAbbreviation":"Cell","language":"English","note":"publisher: Elsevier\nPMID: 36041436","page":"3501-3519.e20","source":"www.cell.com","title":"Microbiota imbalance induced by dietary sugar disrupts immune-mediated protection from metabolic syndrome","volume":"185","author":[{"family":"Kawano","given":"Yoshinaga"},{"family":"Edwards","given":"Madeline"},{"family":"Huang","given":"Yiming"},{"family":"Bilate","given":"Angelina M."},{"family":"Araujo","given":"Leandro P."},{"family":"Tanoue","given":"Takeshi"},{"family":"Atarashi","given":"Koji"},{"family":"Ladinsky","given":"Mark S."},{"family":"Reiner","given":"Steven L."},{"family":"Wang","given":"Harris H."},{"family":"Mucida","given":"Daniel"},{"family":"Honda","given":"Kenya"},{"family":"Ivanov","given":"Ivaylo I."}],"issued":{"date-parts":[["2022",9,15]]}}},{"id":3935,"uris":["http://zotero.org/groups/4675359/items/E9JLELUT"],"itemData":{"id":3935,"type":"article-journal","abstract":"Western-style diets have been implicated in triggering inflammatory bowel disease activity. The aim of this study was to identify the effect of a short-term diet high in sugar on susceptibility to colitis. Adult wild-type mice were placed on chow or a high sugar diet (50% sucrose) ± acetate. After two days of diet, mice were treated with dextran sodium sulfate (DSS) to induce colitis. Disease severity was assessed daily. Colonic tissues were analyzed for cytokine expression using the MesoScale discovery platform. Intestinal dextran permeability and serum lipopolysaccharide levels (LPS) were measured. Gut microbiota were analyzed by 16s rRNA sequencing and short chain fatty acid (SCFA) concentrations by gas chromatography. Bone marrow-derived macrophages (BMDM) were incubated with LPS and cytokine secretion measured. Mice on a high sugar diet had increased gut permeability, decreased microbial diversity and reduced SCFA. BMDM derived from high sugar fed mice were highly responsive to LPS. High sugar fed mice had increased susceptibility to colitis and pro-inflammatory cytokine concentrations. Oral acetate significantly attenuated colitis in mice by restoring permeability. In conclusion, short term exposure to a high sugar diet increases susceptibility to colitis by reducing short-chain fatty acids and increasing gut permeability.","container-title":"Scientific Reports","DOI":"10.1038/s41598-019-48749-2","ISSN":"2045-2322","issue":"1","journalAbbreviation":"Sci Rep","language":"eng","note":"PMID: 31444382\nPMCID: PMC6707253","page":"12294","source":"PubMed","title":"A high-sugar diet rapidly enhances susceptibility to colitis via depletion of luminal short-chain fatty acids in mice","volume":"9","author":[{"family":"Laffin","given":"Michael"},{"family":"Fedorak","given":"Robert"},{"family":"Zalasky","given":"Aiden"},{"family":"Park","given":"Heekuk"},{"family":"Gill","given":"Amanpreet"},{"family":"Agrawal","given":"Ambika"},{"family":"Keshteli","given":"Ammar"},{"family":"Hotte","given":"Naomi"},{"family":"Madsen","given":"Karen L."}],"issued":{"date-parts":[["2019",8,23]]}}}],"schema":"https://github.com/citation-style-language/schema/raw/master/csl-citation.json"} </w:instrText>
      </w:r>
      <w:r w:rsidR="00FB15BF" w:rsidRPr="009578E2">
        <w:rPr>
          <w:sz w:val="22"/>
          <w:szCs w:val="22"/>
          <w:lang w:val="en"/>
        </w:rPr>
        <w:fldChar w:fldCharType="separate"/>
      </w:r>
      <w:r w:rsidR="00C90CB2">
        <w:rPr>
          <w:sz w:val="22"/>
        </w:rPr>
        <w:t xml:space="preserve">(Kawano et al., 2022; Khan et al., 2020; </w:t>
      </w:r>
      <w:proofErr w:type="spellStart"/>
      <w:r w:rsidR="00C90CB2">
        <w:rPr>
          <w:sz w:val="22"/>
        </w:rPr>
        <w:t>Laffin</w:t>
      </w:r>
      <w:proofErr w:type="spellEnd"/>
      <w:r w:rsidR="00C90CB2">
        <w:rPr>
          <w:sz w:val="22"/>
        </w:rPr>
        <w:t xml:space="preserve"> et al., 2019; Montrose et al., 2021)</w:t>
      </w:r>
      <w:r w:rsidR="00FB15BF" w:rsidRPr="009578E2">
        <w:rPr>
          <w:sz w:val="22"/>
          <w:szCs w:val="22"/>
          <w:lang w:val="en"/>
        </w:rPr>
        <w:fldChar w:fldCharType="end"/>
      </w:r>
      <w:r w:rsidR="00747AD5">
        <w:rPr>
          <w:sz w:val="22"/>
          <w:szCs w:val="22"/>
          <w:lang w:val="en"/>
        </w:rPr>
        <w:t xml:space="preserve">, but to our knowledge </w:t>
      </w:r>
      <w:r w:rsidR="00734187">
        <w:rPr>
          <w:sz w:val="22"/>
          <w:szCs w:val="22"/>
          <w:lang w:val="en"/>
        </w:rPr>
        <w:t xml:space="preserve">a synergy between antibiotics and sugars has not been previously appreciated. </w:t>
      </w:r>
    </w:p>
    <w:p w14:paraId="55B8DCDE" w14:textId="77777777" w:rsidR="007D4F20" w:rsidRDefault="007D4F20" w:rsidP="000A51DB">
      <w:pPr>
        <w:spacing w:line="480" w:lineRule="auto"/>
        <w:jc w:val="both"/>
        <w:rPr>
          <w:rFonts w:eastAsia="Times New Roman"/>
          <w:sz w:val="22"/>
          <w:szCs w:val="22"/>
          <w:lang w:val="en"/>
        </w:rPr>
      </w:pPr>
    </w:p>
    <w:p w14:paraId="3450D5AB" w14:textId="77777777" w:rsidR="00045416" w:rsidRDefault="00045416" w:rsidP="000A51DB">
      <w:pPr>
        <w:pStyle w:val="Legend"/>
        <w:spacing w:before="0" w:line="480" w:lineRule="auto"/>
        <w:jc w:val="both"/>
        <w:rPr>
          <w:sz w:val="22"/>
          <w:szCs w:val="22"/>
          <w:lang w:val="en"/>
        </w:rPr>
      </w:pPr>
    </w:p>
    <w:p w14:paraId="340F6CA7" w14:textId="4022990D" w:rsidR="00BA6026" w:rsidRDefault="00EF4E4D" w:rsidP="000A51DB">
      <w:pPr>
        <w:pStyle w:val="Legend"/>
        <w:spacing w:before="0" w:line="480" w:lineRule="auto"/>
        <w:jc w:val="both"/>
        <w:rPr>
          <w:sz w:val="22"/>
          <w:szCs w:val="22"/>
          <w:lang w:val="en"/>
        </w:rPr>
      </w:pPr>
      <w:r>
        <w:rPr>
          <w:sz w:val="22"/>
          <w:szCs w:val="22"/>
          <w:lang w:val="en"/>
        </w:rPr>
        <w:t xml:space="preserve">A key feature of the dataset collected and analyzed here is the </w:t>
      </w:r>
      <w:r w:rsidR="00B11CF8">
        <w:rPr>
          <w:sz w:val="22"/>
          <w:szCs w:val="22"/>
          <w:lang w:val="en"/>
        </w:rPr>
        <w:t>dramatic perturbation the subjects underwent</w:t>
      </w:r>
      <w:r w:rsidR="009114A9">
        <w:rPr>
          <w:sz w:val="22"/>
          <w:szCs w:val="22"/>
          <w:lang w:val="en"/>
        </w:rPr>
        <w:t xml:space="preserve"> while participating.</w:t>
      </w:r>
      <w:r w:rsidR="00772411">
        <w:rPr>
          <w:sz w:val="22"/>
          <w:szCs w:val="22"/>
          <w:lang w:val="en"/>
        </w:rPr>
        <w:t xml:space="preserve"> </w:t>
      </w:r>
      <w:r w:rsidR="00EE3125">
        <w:rPr>
          <w:sz w:val="22"/>
          <w:szCs w:val="22"/>
          <w:lang w:val="en"/>
        </w:rPr>
        <w:t>While the statistical model took into account the differences in treatments and antibiotic exposures</w:t>
      </w:r>
      <w:r w:rsidR="000972DD">
        <w:rPr>
          <w:sz w:val="22"/>
          <w:szCs w:val="22"/>
          <w:lang w:val="en"/>
        </w:rPr>
        <w:t xml:space="preserve">, broadly all the </w:t>
      </w:r>
      <w:r w:rsidR="00EE3125">
        <w:rPr>
          <w:sz w:val="22"/>
          <w:szCs w:val="22"/>
          <w:lang w:val="en"/>
        </w:rPr>
        <w:t xml:space="preserve">patients </w:t>
      </w:r>
      <w:r w:rsidR="000972DD">
        <w:rPr>
          <w:sz w:val="22"/>
          <w:szCs w:val="22"/>
          <w:lang w:val="en"/>
        </w:rPr>
        <w:t xml:space="preserve">underwent a comparable </w:t>
      </w:r>
      <w:r w:rsidR="00F86EAD">
        <w:rPr>
          <w:sz w:val="22"/>
          <w:szCs w:val="22"/>
          <w:lang w:val="en"/>
        </w:rPr>
        <w:t xml:space="preserve">and rather severe </w:t>
      </w:r>
      <w:r w:rsidR="000972DD">
        <w:rPr>
          <w:sz w:val="22"/>
          <w:szCs w:val="22"/>
          <w:lang w:val="en"/>
        </w:rPr>
        <w:t xml:space="preserve">perturbation, that is, </w:t>
      </w:r>
      <w:proofErr w:type="spellStart"/>
      <w:r w:rsidR="000972DD">
        <w:rPr>
          <w:sz w:val="22"/>
          <w:szCs w:val="22"/>
          <w:lang w:val="en"/>
        </w:rPr>
        <w:t>allo</w:t>
      </w:r>
      <w:proofErr w:type="spellEnd"/>
      <w:r w:rsidR="000972DD">
        <w:rPr>
          <w:sz w:val="22"/>
          <w:szCs w:val="22"/>
          <w:lang w:val="en"/>
        </w:rPr>
        <w:t>-HCT</w:t>
      </w:r>
      <w:r w:rsidR="0081460C">
        <w:rPr>
          <w:sz w:val="22"/>
          <w:szCs w:val="22"/>
          <w:lang w:val="en"/>
        </w:rPr>
        <w:t xml:space="preserve">. </w:t>
      </w:r>
      <w:r w:rsidR="00121817">
        <w:rPr>
          <w:sz w:val="22"/>
          <w:szCs w:val="22"/>
          <w:lang w:val="en"/>
        </w:rPr>
        <w:t xml:space="preserve">Although potentially confounded by myriad exposures, </w:t>
      </w:r>
      <w:r w:rsidR="00AE322A">
        <w:rPr>
          <w:sz w:val="22"/>
          <w:szCs w:val="22"/>
          <w:lang w:val="en"/>
        </w:rPr>
        <w:t>the “</w:t>
      </w:r>
      <w:r w:rsidR="0081460C">
        <w:rPr>
          <w:sz w:val="22"/>
          <w:szCs w:val="22"/>
          <w:lang w:val="en"/>
        </w:rPr>
        <w:t>natural experiment</w:t>
      </w:r>
      <w:r w:rsidR="00AE322A">
        <w:rPr>
          <w:sz w:val="22"/>
          <w:szCs w:val="22"/>
          <w:lang w:val="en"/>
        </w:rPr>
        <w:t>” of observing a highly dynamic period</w:t>
      </w:r>
      <w:r w:rsidR="008C74C5">
        <w:rPr>
          <w:sz w:val="22"/>
          <w:szCs w:val="22"/>
          <w:lang w:val="en"/>
        </w:rPr>
        <w:t xml:space="preserve"> </w:t>
      </w:r>
      <w:r w:rsidR="00830A1D">
        <w:rPr>
          <w:sz w:val="22"/>
          <w:szCs w:val="22"/>
          <w:lang w:val="en"/>
        </w:rPr>
        <w:t xml:space="preserve">in a </w:t>
      </w:r>
      <w:r w:rsidR="0076333B">
        <w:rPr>
          <w:sz w:val="22"/>
          <w:szCs w:val="22"/>
          <w:lang w:val="en"/>
        </w:rPr>
        <w:t>“</w:t>
      </w:r>
      <w:r w:rsidR="00830A1D">
        <w:rPr>
          <w:sz w:val="22"/>
          <w:szCs w:val="22"/>
          <w:lang w:val="en"/>
        </w:rPr>
        <w:t>real-world</w:t>
      </w:r>
      <w:r w:rsidR="0076333B">
        <w:rPr>
          <w:sz w:val="22"/>
          <w:szCs w:val="22"/>
          <w:lang w:val="en"/>
        </w:rPr>
        <w:t>”</w:t>
      </w:r>
      <w:r w:rsidR="00830A1D">
        <w:rPr>
          <w:sz w:val="22"/>
          <w:szCs w:val="22"/>
          <w:lang w:val="en"/>
        </w:rPr>
        <w:t xml:space="preserve"> patient setting </w:t>
      </w:r>
      <w:r w:rsidR="00C46561">
        <w:rPr>
          <w:sz w:val="22"/>
          <w:szCs w:val="22"/>
          <w:lang w:val="en"/>
        </w:rPr>
        <w:t>can offer insights that are distinct from those made in prior</w:t>
      </w:r>
      <w:r w:rsidR="00C158A8">
        <w:rPr>
          <w:sz w:val="22"/>
          <w:szCs w:val="22"/>
          <w:lang w:val="en"/>
        </w:rPr>
        <w:t xml:space="preserve"> pioneering studies </w:t>
      </w:r>
      <w:r w:rsidR="004B6648">
        <w:rPr>
          <w:sz w:val="22"/>
          <w:szCs w:val="22"/>
          <w:lang w:val="en"/>
        </w:rPr>
        <w:t xml:space="preserve">in which </w:t>
      </w:r>
      <w:r w:rsidR="007C5789">
        <w:rPr>
          <w:sz w:val="22"/>
          <w:szCs w:val="22"/>
          <w:lang w:val="en"/>
        </w:rPr>
        <w:t>volunteers</w:t>
      </w:r>
      <w:r w:rsidR="004B6648">
        <w:rPr>
          <w:sz w:val="22"/>
          <w:szCs w:val="22"/>
          <w:lang w:val="en"/>
        </w:rPr>
        <w:t xml:space="preserve"> were </w:t>
      </w:r>
      <w:r w:rsidR="005B25F5">
        <w:rPr>
          <w:sz w:val="22"/>
          <w:szCs w:val="22"/>
          <w:lang w:val="en"/>
        </w:rPr>
        <w:t>profiled at steady states</w:t>
      </w:r>
      <w:r w:rsidR="00CA1643">
        <w:rPr>
          <w:sz w:val="22"/>
          <w:szCs w:val="22"/>
          <w:lang w:val="en"/>
        </w:rPr>
        <w:t xml:space="preserve"> [</w:t>
      </w:r>
      <w:r w:rsidR="00CA1643" w:rsidRPr="00CA1643">
        <w:rPr>
          <w:sz w:val="22"/>
          <w:szCs w:val="22"/>
          <w:highlight w:val="yellow"/>
          <w:lang w:val="en"/>
        </w:rPr>
        <w:t xml:space="preserve">cite </w:t>
      </w:r>
      <w:proofErr w:type="spellStart"/>
      <w:r w:rsidR="00CA1643" w:rsidRPr="00CA1643">
        <w:rPr>
          <w:sz w:val="22"/>
          <w:szCs w:val="22"/>
          <w:highlight w:val="yellow"/>
          <w:lang w:val="en"/>
        </w:rPr>
        <w:t>Asnicar</w:t>
      </w:r>
      <w:proofErr w:type="spellEnd"/>
      <w:r w:rsidR="00CA1643" w:rsidRPr="00CA1643">
        <w:rPr>
          <w:sz w:val="22"/>
          <w:szCs w:val="22"/>
          <w:highlight w:val="yellow"/>
          <w:lang w:val="en"/>
        </w:rPr>
        <w:t xml:space="preserve">/Spector and </w:t>
      </w:r>
      <w:r w:rsidR="00CA1643" w:rsidRPr="00CA1643">
        <w:rPr>
          <w:sz w:val="22"/>
          <w:szCs w:val="22"/>
          <w:highlight w:val="yellow"/>
          <w:lang w:val="en"/>
        </w:rPr>
        <w:lastRenderedPageBreak/>
        <w:t>Johnson/Knights</w:t>
      </w:r>
      <w:r w:rsidR="00CA1643">
        <w:rPr>
          <w:sz w:val="22"/>
          <w:szCs w:val="22"/>
          <w:lang w:val="en"/>
        </w:rPr>
        <w:t>]</w:t>
      </w:r>
      <w:r w:rsidR="005B25F5">
        <w:rPr>
          <w:sz w:val="22"/>
          <w:szCs w:val="22"/>
          <w:lang w:val="en"/>
        </w:rPr>
        <w:t xml:space="preserve">, or </w:t>
      </w:r>
      <w:r w:rsidR="004B6648">
        <w:rPr>
          <w:sz w:val="22"/>
          <w:szCs w:val="22"/>
          <w:lang w:val="en"/>
        </w:rPr>
        <w:t xml:space="preserve">assigned to specific diets </w:t>
      </w:r>
      <w:r w:rsidR="00BA6026">
        <w:rPr>
          <w:sz w:val="22"/>
          <w:szCs w:val="22"/>
          <w:lang w:val="en"/>
        </w:rPr>
        <w:t>[</w:t>
      </w:r>
      <w:r w:rsidR="00BA6026" w:rsidRPr="008E07EE">
        <w:rPr>
          <w:sz w:val="22"/>
          <w:szCs w:val="22"/>
          <w:highlight w:val="yellow"/>
          <w:lang w:val="en"/>
        </w:rPr>
        <w:t xml:space="preserve">cite </w:t>
      </w:r>
      <w:proofErr w:type="spellStart"/>
      <w:r w:rsidR="00BA6026" w:rsidRPr="008E07EE">
        <w:rPr>
          <w:sz w:val="22"/>
          <w:szCs w:val="22"/>
          <w:highlight w:val="yellow"/>
          <w:lang w:val="en"/>
        </w:rPr>
        <w:t>Elinav</w:t>
      </w:r>
      <w:proofErr w:type="spellEnd"/>
      <w:r w:rsidR="00BA6026" w:rsidRPr="008E07EE">
        <w:rPr>
          <w:sz w:val="22"/>
          <w:szCs w:val="22"/>
          <w:highlight w:val="yellow"/>
          <w:lang w:val="en"/>
        </w:rPr>
        <w:t xml:space="preserve"> Cell paper, </w:t>
      </w:r>
      <w:proofErr w:type="spellStart"/>
      <w:r w:rsidR="00BA6026" w:rsidRPr="008E07EE">
        <w:rPr>
          <w:sz w:val="22"/>
          <w:szCs w:val="22"/>
          <w:highlight w:val="yellow"/>
          <w:lang w:val="en"/>
        </w:rPr>
        <w:t>Sonnenburg</w:t>
      </w:r>
      <w:proofErr w:type="spellEnd"/>
      <w:r w:rsidR="00BA6026" w:rsidRPr="008E07EE">
        <w:rPr>
          <w:sz w:val="22"/>
          <w:szCs w:val="22"/>
          <w:highlight w:val="yellow"/>
          <w:lang w:val="en"/>
        </w:rPr>
        <w:t xml:space="preserve"> fiber paper, and Gary Wu hospitalization paper/vegan</w:t>
      </w:r>
      <w:r w:rsidR="00BA6026">
        <w:rPr>
          <w:sz w:val="22"/>
          <w:szCs w:val="22"/>
          <w:lang w:val="en"/>
        </w:rPr>
        <w:t>]</w:t>
      </w:r>
      <w:r w:rsidR="008E07EE">
        <w:rPr>
          <w:sz w:val="22"/>
          <w:szCs w:val="22"/>
          <w:lang w:val="en"/>
        </w:rPr>
        <w:t xml:space="preserve">.  </w:t>
      </w:r>
    </w:p>
    <w:p w14:paraId="062E2BD5" w14:textId="77777777" w:rsidR="00BA6026" w:rsidRDefault="00BA6026" w:rsidP="000A51DB">
      <w:pPr>
        <w:pStyle w:val="Legend"/>
        <w:spacing w:before="0" w:line="480" w:lineRule="auto"/>
        <w:jc w:val="both"/>
        <w:rPr>
          <w:sz w:val="22"/>
          <w:szCs w:val="22"/>
          <w:lang w:val="en"/>
        </w:rPr>
      </w:pPr>
    </w:p>
    <w:p w14:paraId="506738A9" w14:textId="0B102A29" w:rsidR="00045416" w:rsidRDefault="00EE3125" w:rsidP="000A51DB">
      <w:pPr>
        <w:pStyle w:val="Legend"/>
        <w:spacing w:before="0" w:line="480" w:lineRule="auto"/>
        <w:jc w:val="both"/>
        <w:rPr>
          <w:sz w:val="22"/>
          <w:szCs w:val="22"/>
          <w:lang w:val="en"/>
        </w:rPr>
      </w:pPr>
      <w:r>
        <w:rPr>
          <w:sz w:val="22"/>
          <w:szCs w:val="22"/>
          <w:lang w:val="en"/>
        </w:rPr>
        <w:t xml:space="preserve">were transplanted </w:t>
      </w:r>
      <w:r w:rsidR="00772411">
        <w:rPr>
          <w:sz w:val="22"/>
          <w:szCs w:val="22"/>
          <w:lang w:val="en"/>
        </w:rPr>
        <w:t xml:space="preserve"> because all participants had </w:t>
      </w:r>
      <w:r w:rsidR="000A2BA6">
        <w:rPr>
          <w:sz w:val="22"/>
          <w:szCs w:val="22"/>
          <w:lang w:val="en"/>
        </w:rPr>
        <w:t xml:space="preserve">broadly </w:t>
      </w:r>
      <w:r w:rsidR="00632A84">
        <w:rPr>
          <w:sz w:val="22"/>
          <w:szCs w:val="22"/>
          <w:lang w:val="en"/>
        </w:rPr>
        <w:t>similar</w:t>
      </w:r>
      <w:r w:rsidR="000A2BA6">
        <w:rPr>
          <w:sz w:val="22"/>
          <w:szCs w:val="22"/>
          <w:lang w:val="en"/>
        </w:rPr>
        <w:t xml:space="preserve"> perturbation</w:t>
      </w:r>
      <w:r w:rsidR="00B033FE">
        <w:rPr>
          <w:sz w:val="22"/>
          <w:szCs w:val="22"/>
          <w:lang w:val="en"/>
        </w:rPr>
        <w:t xml:space="preserve">, that is, </w:t>
      </w:r>
      <w:proofErr w:type="spellStart"/>
      <w:r w:rsidR="00B033FE">
        <w:rPr>
          <w:sz w:val="22"/>
          <w:szCs w:val="22"/>
          <w:lang w:val="en"/>
        </w:rPr>
        <w:t>allo</w:t>
      </w:r>
      <w:proofErr w:type="spellEnd"/>
      <w:r w:rsidR="00B033FE">
        <w:rPr>
          <w:sz w:val="22"/>
          <w:szCs w:val="22"/>
          <w:lang w:val="en"/>
        </w:rPr>
        <w:t xml:space="preserve">-HCT </w:t>
      </w:r>
      <w:r w:rsidR="00BD5C80">
        <w:rPr>
          <w:sz w:val="22"/>
          <w:szCs w:val="22"/>
          <w:lang w:val="en"/>
        </w:rPr>
        <w:t xml:space="preserve">(albeit with heterogenous details that we accounted for in the statistical model) </w:t>
      </w:r>
      <w:r w:rsidR="00B033FE">
        <w:rPr>
          <w:sz w:val="22"/>
          <w:szCs w:val="22"/>
          <w:lang w:val="en"/>
        </w:rPr>
        <w:t xml:space="preserve">as opposed to other </w:t>
      </w:r>
      <w:r w:rsidR="00CB52E0">
        <w:rPr>
          <w:sz w:val="22"/>
          <w:szCs w:val="22"/>
          <w:lang w:val="en"/>
        </w:rPr>
        <w:t xml:space="preserve">perturbations such as </w:t>
      </w:r>
      <w:r w:rsidR="00AD01FD">
        <w:rPr>
          <w:sz w:val="22"/>
          <w:szCs w:val="22"/>
          <w:lang w:val="en"/>
        </w:rPr>
        <w:t xml:space="preserve">caloric restriction </w:t>
      </w:r>
      <w:r w:rsidR="00BD5C80">
        <w:rPr>
          <w:sz w:val="22"/>
          <w:szCs w:val="22"/>
          <w:lang w:val="en"/>
        </w:rPr>
        <w:t xml:space="preserve"> that </w:t>
      </w:r>
      <w:r w:rsidR="000A2BA6">
        <w:rPr>
          <w:sz w:val="22"/>
          <w:szCs w:val="22"/>
          <w:lang w:val="en"/>
        </w:rPr>
        <w:t>, that is bone marrow transplantation</w:t>
      </w:r>
      <w:r w:rsidR="009114A9">
        <w:rPr>
          <w:sz w:val="22"/>
          <w:szCs w:val="22"/>
          <w:lang w:val="en"/>
        </w:rPr>
        <w:t xml:space="preserve"> </w:t>
      </w:r>
      <w:proofErr w:type="spellStart"/>
      <w:r w:rsidR="006E6627" w:rsidRPr="006E6627">
        <w:rPr>
          <w:sz w:val="22"/>
          <w:szCs w:val="22"/>
          <w:lang w:val="en"/>
        </w:rPr>
        <w:t>ecause</w:t>
      </w:r>
      <w:proofErr w:type="spellEnd"/>
      <w:r w:rsidR="006E6627" w:rsidRPr="006E6627">
        <w:rPr>
          <w:sz w:val="22"/>
          <w:szCs w:val="22"/>
          <w:lang w:val="en"/>
        </w:rPr>
        <w:t xml:space="preserve"> we have more severe damage that 100 patients have the same type of perturbation, we are able to generalize, ‘find generic effects’ whereas Dan Knight’s pioneering prior work in healthy volunteers at steady state generalizable patterns were not able to.  Difficult to discern the relationships between diet &amp; microbiome in steady-state </w:t>
      </w:r>
      <w:proofErr w:type="gramStart"/>
      <w:r w:rsidR="006E6627" w:rsidRPr="006E6627">
        <w:rPr>
          <w:sz w:val="22"/>
          <w:szCs w:val="22"/>
          <w:lang w:val="en"/>
        </w:rPr>
        <w:t>volunteers  (</w:t>
      </w:r>
      <w:proofErr w:type="gramEnd"/>
      <w:r w:rsidR="006E6627" w:rsidRPr="006E6627">
        <w:rPr>
          <w:sz w:val="22"/>
          <w:szCs w:val="22"/>
          <w:lang w:val="en"/>
        </w:rPr>
        <w:t>this was sort of shown in Gary Wu’s experiments of veganizing people, but here we have real-world, larger cohort). Unlike previous studies</w:t>
      </w:r>
    </w:p>
    <w:p w14:paraId="2AF62AA9" w14:textId="77777777" w:rsidR="006E6627" w:rsidRDefault="006E6627" w:rsidP="000A51DB">
      <w:pPr>
        <w:pStyle w:val="Legend"/>
        <w:spacing w:before="0" w:line="480" w:lineRule="auto"/>
        <w:jc w:val="both"/>
        <w:rPr>
          <w:sz w:val="22"/>
          <w:szCs w:val="22"/>
          <w:lang w:val="en"/>
        </w:rPr>
      </w:pPr>
    </w:p>
    <w:p w14:paraId="59B957D7" w14:textId="77777777" w:rsidR="006E6627" w:rsidRDefault="006E6627" w:rsidP="000A51DB">
      <w:pPr>
        <w:pStyle w:val="Legend"/>
        <w:spacing w:before="0" w:line="480" w:lineRule="auto"/>
        <w:jc w:val="both"/>
        <w:rPr>
          <w:sz w:val="22"/>
          <w:szCs w:val="22"/>
          <w:lang w:val="en"/>
        </w:rPr>
      </w:pPr>
    </w:p>
    <w:p w14:paraId="5BF7CDEB" w14:textId="0DD57146" w:rsidR="001E5167" w:rsidRPr="009578E2" w:rsidRDefault="00843267" w:rsidP="000A51DB">
      <w:pPr>
        <w:pStyle w:val="Legend"/>
        <w:spacing w:before="0" w:line="480" w:lineRule="auto"/>
        <w:jc w:val="both"/>
        <w:rPr>
          <w:sz w:val="22"/>
          <w:szCs w:val="22"/>
          <w:lang w:val="en"/>
        </w:rPr>
      </w:pPr>
      <w:r>
        <w:rPr>
          <w:sz w:val="22"/>
          <w:szCs w:val="22"/>
          <w:lang w:val="en"/>
        </w:rPr>
        <w:t xml:space="preserve">Recently </w:t>
      </w:r>
      <w:r w:rsidR="00671CCC">
        <w:rPr>
          <w:sz w:val="22"/>
          <w:szCs w:val="22"/>
          <w:lang w:val="en"/>
        </w:rPr>
        <w:t xml:space="preserve">a dataset generated </w:t>
      </w:r>
      <w:proofErr w:type="gramStart"/>
      <w:r w:rsidR="00671CCC">
        <w:rPr>
          <w:sz w:val="22"/>
          <w:szCs w:val="22"/>
          <w:lang w:val="en"/>
        </w:rPr>
        <w:t>from  ?!</w:t>
      </w:r>
      <w:proofErr w:type="gramEnd"/>
      <w:r w:rsidR="00671CCC">
        <w:rPr>
          <w:sz w:val="22"/>
          <w:szCs w:val="22"/>
          <w:lang w:val="en"/>
        </w:rPr>
        <w:t>,000?</w:t>
      </w:r>
      <w:r w:rsidR="00F97FA7">
        <w:rPr>
          <w:sz w:val="22"/>
          <w:szCs w:val="22"/>
          <w:lang w:val="en"/>
        </w:rPr>
        <w:t xml:space="preserve"> </w:t>
      </w:r>
      <w:proofErr w:type="gramStart"/>
      <w:r w:rsidR="00671CCC">
        <w:rPr>
          <w:sz w:val="22"/>
          <w:szCs w:val="22"/>
          <w:lang w:val="en"/>
        </w:rPr>
        <w:t>?volunteers</w:t>
      </w:r>
      <w:proofErr w:type="gramEnd"/>
      <w:r w:rsidR="00671CCC">
        <w:rPr>
          <w:sz w:val="22"/>
          <w:szCs w:val="22"/>
          <w:lang w:val="en"/>
        </w:rPr>
        <w:t xml:space="preserve">? </w:t>
      </w:r>
      <w:r w:rsidR="00745EF3">
        <w:rPr>
          <w:sz w:val="22"/>
          <w:szCs w:val="22"/>
          <w:lang w:val="en"/>
        </w:rPr>
        <w:t>microbiome</w:t>
      </w:r>
      <w:r w:rsidR="00671CCC">
        <w:rPr>
          <w:sz w:val="22"/>
          <w:szCs w:val="22"/>
          <w:lang w:val="en"/>
        </w:rPr>
        <w:t xml:space="preserve"> were correlated with responses to food-frequency </w:t>
      </w:r>
      <w:r w:rsidR="00B451BF">
        <w:rPr>
          <w:sz w:val="22"/>
          <w:szCs w:val="22"/>
          <w:lang w:val="en"/>
        </w:rPr>
        <w:t>[</w:t>
      </w:r>
      <w:r w:rsidR="00B353DF">
        <w:rPr>
          <w:sz w:val="22"/>
          <w:szCs w:val="22"/>
          <w:lang w:val="en"/>
        </w:rPr>
        <w:t>say something about</w:t>
      </w:r>
      <w:r w:rsidR="00B353DF" w:rsidRPr="00B353DF">
        <w:rPr>
          <w:sz w:val="22"/>
          <w:szCs w:val="22"/>
          <w:lang w:val="en"/>
        </w:rPr>
        <w:t xml:space="preserve"> </w:t>
      </w:r>
      <w:r w:rsidR="00B353DF" w:rsidRPr="009578E2">
        <w:rPr>
          <w:sz w:val="22"/>
          <w:szCs w:val="22"/>
          <w:lang w:val="en"/>
        </w:rPr>
        <w:t>Spector/</w:t>
      </w:r>
      <w:proofErr w:type="spellStart"/>
      <w:r w:rsidR="00B353DF" w:rsidRPr="009578E2">
        <w:rPr>
          <w:sz w:val="22"/>
          <w:szCs w:val="22"/>
          <w:lang w:val="en"/>
        </w:rPr>
        <w:t>Ansciar</w:t>
      </w:r>
      <w:proofErr w:type="spellEnd"/>
      <w:r w:rsidR="00671CCC">
        <w:rPr>
          <w:sz w:val="22"/>
          <w:szCs w:val="22"/>
          <w:lang w:val="en"/>
        </w:rPr>
        <w:t xml:space="preserve">]. </w:t>
      </w:r>
      <w:r w:rsidR="00B353DF">
        <w:rPr>
          <w:sz w:val="22"/>
          <w:szCs w:val="22"/>
          <w:lang w:val="en"/>
        </w:rPr>
        <w:t xml:space="preserve"> </w:t>
      </w:r>
      <w:r w:rsidR="00745EF3">
        <w:rPr>
          <w:sz w:val="22"/>
          <w:szCs w:val="22"/>
          <w:lang w:val="en"/>
        </w:rPr>
        <w:t xml:space="preserve"> </w:t>
      </w:r>
      <w:r w:rsidR="00671CCC">
        <w:rPr>
          <w:sz w:val="22"/>
          <w:szCs w:val="22"/>
          <w:lang w:val="en"/>
        </w:rPr>
        <w:t xml:space="preserve">The design of the present study </w:t>
      </w:r>
      <w:r w:rsidR="00704863">
        <w:rPr>
          <w:sz w:val="22"/>
          <w:szCs w:val="22"/>
          <w:lang w:val="en"/>
        </w:rPr>
        <w:t xml:space="preserve">is distinct in that </w:t>
      </w:r>
      <w:r w:rsidR="00BA6D09">
        <w:rPr>
          <w:sz w:val="22"/>
          <w:szCs w:val="22"/>
          <w:lang w:val="en"/>
        </w:rPr>
        <w:t xml:space="preserve">there, healthy volunteers were </w:t>
      </w:r>
      <w:r w:rsidR="007B45C6">
        <w:rPr>
          <w:sz w:val="22"/>
          <w:szCs w:val="22"/>
          <w:lang w:val="en"/>
        </w:rPr>
        <w:t>sampled</w:t>
      </w:r>
      <w:r w:rsidR="00BA6D09">
        <w:rPr>
          <w:sz w:val="22"/>
          <w:szCs w:val="22"/>
          <w:lang w:val="en"/>
        </w:rPr>
        <w:t xml:space="preserve"> </w:t>
      </w:r>
      <w:r w:rsidR="00620B2A">
        <w:rPr>
          <w:sz w:val="22"/>
          <w:szCs w:val="22"/>
          <w:lang w:val="en"/>
        </w:rPr>
        <w:t>at a presumed steady state</w:t>
      </w:r>
      <w:r w:rsidR="007B45C6">
        <w:rPr>
          <w:sz w:val="22"/>
          <w:szCs w:val="22"/>
          <w:lang w:val="en"/>
        </w:rPr>
        <w:t xml:space="preserve"> and questioned about their habitual diet</w:t>
      </w:r>
      <w:r w:rsidR="00620B2A">
        <w:rPr>
          <w:sz w:val="22"/>
          <w:szCs w:val="22"/>
          <w:lang w:val="en"/>
        </w:rPr>
        <w:t xml:space="preserve">, whereas </w:t>
      </w:r>
      <w:r w:rsidR="007B45C6">
        <w:rPr>
          <w:sz w:val="22"/>
          <w:szCs w:val="22"/>
          <w:lang w:val="en"/>
        </w:rPr>
        <w:t xml:space="preserve">we studied the response of the microbiome to a dramatic perturbation of </w:t>
      </w:r>
      <w:r w:rsidR="00620B2A" w:rsidRPr="009578E2">
        <w:rPr>
          <w:sz w:val="22"/>
          <w:szCs w:val="22"/>
          <w:lang w:val="en"/>
        </w:rPr>
        <w:t xml:space="preserve">nutrition </w:t>
      </w:r>
      <w:r w:rsidR="007B45C6">
        <w:rPr>
          <w:sz w:val="22"/>
          <w:szCs w:val="22"/>
          <w:lang w:val="en"/>
        </w:rPr>
        <w:t>and other insults</w:t>
      </w:r>
      <w:r w:rsidR="00620B2A" w:rsidRPr="009578E2">
        <w:rPr>
          <w:sz w:val="22"/>
          <w:szCs w:val="22"/>
          <w:lang w:val="en"/>
        </w:rPr>
        <w:t xml:space="preserve"> in a clinically relevant context</w:t>
      </w:r>
      <w:r w:rsidR="00565D5C">
        <w:rPr>
          <w:sz w:val="22"/>
          <w:szCs w:val="22"/>
          <w:lang w:val="en"/>
        </w:rPr>
        <w:t xml:space="preserve">. </w:t>
      </w:r>
      <w:r w:rsidR="006138D3">
        <w:rPr>
          <w:sz w:val="22"/>
          <w:szCs w:val="22"/>
          <w:lang w:val="en"/>
        </w:rPr>
        <w:t xml:space="preserve"> </w:t>
      </w:r>
      <w:r w:rsidR="00565D5C">
        <w:rPr>
          <w:sz w:val="22"/>
          <w:szCs w:val="22"/>
          <w:lang w:val="en"/>
        </w:rPr>
        <w:t>In their study, Spector/</w:t>
      </w:r>
      <w:proofErr w:type="spellStart"/>
      <w:r w:rsidR="00565D5C">
        <w:rPr>
          <w:sz w:val="22"/>
          <w:szCs w:val="22"/>
          <w:lang w:val="en"/>
        </w:rPr>
        <w:t>Ansicar</w:t>
      </w:r>
      <w:proofErr w:type="spellEnd"/>
      <w:r w:rsidR="00565D5C">
        <w:rPr>
          <w:sz w:val="22"/>
          <w:szCs w:val="22"/>
          <w:lang w:val="en"/>
        </w:rPr>
        <w:t xml:space="preserve"> called for </w:t>
      </w:r>
      <w:r w:rsidR="001E5167" w:rsidRPr="009578E2">
        <w:rPr>
          <w:sz w:val="22"/>
          <w:szCs w:val="22"/>
          <w:lang w:val="en"/>
        </w:rPr>
        <w:t>looking beyond</w:t>
      </w:r>
      <w:r w:rsidR="006138D3">
        <w:rPr>
          <w:sz w:val="22"/>
          <w:szCs w:val="22"/>
          <w:lang w:val="en"/>
        </w:rPr>
        <w:t xml:space="preserve"> macronutrients</w:t>
      </w:r>
      <w:r w:rsidR="001E5167" w:rsidRPr="009578E2">
        <w:rPr>
          <w:sz w:val="22"/>
          <w:szCs w:val="22"/>
          <w:lang w:val="en"/>
        </w:rPr>
        <w:t xml:space="preserve"> nutrients and FFQ data, </w:t>
      </w:r>
      <w:r w:rsidR="006138D3">
        <w:rPr>
          <w:sz w:val="22"/>
          <w:szCs w:val="22"/>
          <w:lang w:val="en"/>
        </w:rPr>
        <w:t xml:space="preserve">here we </w:t>
      </w:r>
      <w:r w:rsidR="00350D47">
        <w:rPr>
          <w:sz w:val="22"/>
          <w:szCs w:val="22"/>
          <w:lang w:val="en"/>
        </w:rPr>
        <w:t>did just that by analyzing nearly-</w:t>
      </w:r>
      <w:r w:rsidR="001E5167" w:rsidRPr="009578E2">
        <w:rPr>
          <w:sz w:val="22"/>
          <w:szCs w:val="22"/>
          <w:lang w:val="en"/>
        </w:rPr>
        <w:t>daily data</w:t>
      </w:r>
      <w:r w:rsidR="00350D47">
        <w:rPr>
          <w:sz w:val="22"/>
          <w:szCs w:val="22"/>
          <w:lang w:val="en"/>
        </w:rPr>
        <w:t xml:space="preserve"> and by analyzing specific foods as opposed to macronutrients. </w:t>
      </w:r>
    </w:p>
    <w:p w14:paraId="78ACF591" w14:textId="4CA396F3" w:rsidR="008A7DA5" w:rsidRDefault="008A7DA5" w:rsidP="000A51DB">
      <w:pPr>
        <w:pStyle w:val="Legend"/>
        <w:spacing w:before="0" w:line="480" w:lineRule="auto"/>
        <w:jc w:val="both"/>
        <w:rPr>
          <w:sz w:val="22"/>
          <w:szCs w:val="22"/>
          <w:lang w:val="en"/>
        </w:rPr>
      </w:pPr>
    </w:p>
    <w:p w14:paraId="2F369A1F" w14:textId="77777777" w:rsidR="006B06AC" w:rsidRDefault="006B06AC" w:rsidP="000A51DB">
      <w:pPr>
        <w:pStyle w:val="Legend"/>
        <w:spacing w:before="0" w:line="480" w:lineRule="auto"/>
        <w:jc w:val="both"/>
        <w:rPr>
          <w:sz w:val="22"/>
          <w:szCs w:val="22"/>
          <w:lang w:val="en"/>
        </w:rPr>
      </w:pPr>
      <w:r>
        <w:rPr>
          <w:sz w:val="22"/>
          <w:szCs w:val="22"/>
          <w:lang w:val="en"/>
        </w:rPr>
        <w:t xml:space="preserve">Collection of accurate dietary-intake data in humans is challenging [citations from google doc about how bad recall instruments are]. </w:t>
      </w:r>
      <w:r w:rsidRPr="009578E2">
        <w:rPr>
          <w:sz w:val="22"/>
          <w:szCs w:val="22"/>
          <w:lang w:val="en"/>
        </w:rPr>
        <w:t xml:space="preserve">Our </w:t>
      </w:r>
      <w:r>
        <w:rPr>
          <w:sz w:val="22"/>
          <w:szCs w:val="22"/>
          <w:lang w:val="en"/>
        </w:rPr>
        <w:t xml:space="preserve">data-collection approach </w:t>
      </w:r>
      <w:r w:rsidRPr="009578E2">
        <w:rPr>
          <w:sz w:val="22"/>
          <w:szCs w:val="22"/>
          <w:lang w:val="en"/>
        </w:rPr>
        <w:t xml:space="preserve">is not as rigorous as weighed food records as it relied on participants circling whether they ate 0, 25%, 50%, 75% or 100% of each item, however: this </w:t>
      </w:r>
      <w:r>
        <w:rPr>
          <w:sz w:val="22"/>
          <w:szCs w:val="22"/>
          <w:lang w:val="en"/>
        </w:rPr>
        <w:t>was</w:t>
      </w:r>
      <w:r w:rsidRPr="009578E2">
        <w:rPr>
          <w:sz w:val="22"/>
          <w:szCs w:val="22"/>
          <w:lang w:val="en"/>
        </w:rPr>
        <w:t xml:space="preserve"> mitigated by the fact that the vast majority of meals were prepared by a large-volume hospital cafeteria with standardized portions</w:t>
      </w:r>
      <w:r>
        <w:rPr>
          <w:sz w:val="22"/>
          <w:szCs w:val="22"/>
          <w:lang w:val="en"/>
        </w:rPr>
        <w:t xml:space="preserve"> and recipes that we used in curating the dataset</w:t>
      </w:r>
      <w:r w:rsidRPr="009578E2">
        <w:rPr>
          <w:sz w:val="22"/>
          <w:szCs w:val="22"/>
          <w:lang w:val="en"/>
        </w:rPr>
        <w:t xml:space="preserve">  </w:t>
      </w:r>
      <w:r>
        <w:rPr>
          <w:sz w:val="22"/>
          <w:szCs w:val="22"/>
          <w:lang w:val="en"/>
        </w:rPr>
        <w:t>A</w:t>
      </w:r>
      <w:r w:rsidRPr="009578E2">
        <w:rPr>
          <w:sz w:val="22"/>
          <w:szCs w:val="22"/>
          <w:lang w:val="en"/>
        </w:rPr>
        <w:t xml:space="preserve"> dietician or trained research </w:t>
      </w:r>
      <w:r w:rsidRPr="009578E2">
        <w:rPr>
          <w:sz w:val="22"/>
          <w:szCs w:val="22"/>
          <w:lang w:val="en"/>
        </w:rPr>
        <w:lastRenderedPageBreak/>
        <w:t xml:space="preserve">assistants </w:t>
      </w:r>
      <w:r>
        <w:rPr>
          <w:sz w:val="22"/>
          <w:szCs w:val="22"/>
          <w:lang w:val="en"/>
        </w:rPr>
        <w:t xml:space="preserve">also </w:t>
      </w:r>
      <w:r w:rsidRPr="009578E2">
        <w:rPr>
          <w:sz w:val="22"/>
          <w:szCs w:val="22"/>
          <w:lang w:val="en"/>
        </w:rPr>
        <w:t>met with the patients thrice weekly to review their diaries, encourage sustained motivation with data collection, and clarify incomplete or inconsistent records.</w:t>
      </w:r>
      <w:r>
        <w:rPr>
          <w:sz w:val="22"/>
          <w:szCs w:val="22"/>
          <w:lang w:val="en"/>
        </w:rPr>
        <w:t xml:space="preserve"> </w:t>
      </w:r>
    </w:p>
    <w:p w14:paraId="217EDB78" w14:textId="77777777" w:rsidR="00620B2A" w:rsidRDefault="00620B2A" w:rsidP="000A51DB">
      <w:pPr>
        <w:pStyle w:val="Legend"/>
        <w:spacing w:before="0" w:line="480" w:lineRule="auto"/>
        <w:jc w:val="both"/>
        <w:rPr>
          <w:sz w:val="22"/>
          <w:szCs w:val="22"/>
          <w:lang w:val="en"/>
        </w:rPr>
      </w:pPr>
    </w:p>
    <w:p w14:paraId="6BED427D" w14:textId="77777777" w:rsidR="00D12E24" w:rsidRDefault="00D12E24" w:rsidP="000A51DB">
      <w:pPr>
        <w:spacing w:line="480" w:lineRule="auto"/>
        <w:jc w:val="both"/>
        <w:rPr>
          <w:rFonts w:eastAsia="Times New Roman"/>
          <w:sz w:val="22"/>
          <w:szCs w:val="22"/>
          <w:lang w:val="en"/>
        </w:rPr>
      </w:pPr>
    </w:p>
    <w:p w14:paraId="349EC355" w14:textId="375681E8" w:rsidR="00A467EB" w:rsidRDefault="00C5437D" w:rsidP="000A51DB">
      <w:pPr>
        <w:spacing w:line="480" w:lineRule="auto"/>
        <w:jc w:val="both"/>
        <w:rPr>
          <w:rFonts w:eastAsia="Times New Roman"/>
          <w:sz w:val="22"/>
          <w:szCs w:val="22"/>
          <w:lang w:val="en"/>
        </w:rPr>
      </w:pPr>
      <w:r>
        <w:rPr>
          <w:rFonts w:eastAsia="Times New Roman"/>
          <w:sz w:val="22"/>
          <w:szCs w:val="22"/>
          <w:lang w:val="en"/>
        </w:rPr>
        <w:t xml:space="preserve">One clinical implication of these findings that </w:t>
      </w:r>
      <w:r w:rsidR="00126949">
        <w:rPr>
          <w:rFonts w:eastAsia="Times New Roman"/>
          <w:sz w:val="22"/>
          <w:szCs w:val="22"/>
          <w:lang w:val="en"/>
        </w:rPr>
        <w:t xml:space="preserve">evidence </w:t>
      </w:r>
      <w:r>
        <w:rPr>
          <w:rFonts w:eastAsia="Times New Roman"/>
          <w:sz w:val="22"/>
          <w:szCs w:val="22"/>
          <w:lang w:val="en"/>
        </w:rPr>
        <w:t xml:space="preserve">should be generated in clinical trials </w:t>
      </w:r>
      <w:r w:rsidR="00126949">
        <w:rPr>
          <w:rFonts w:eastAsia="Times New Roman"/>
          <w:sz w:val="22"/>
          <w:szCs w:val="22"/>
          <w:lang w:val="en"/>
        </w:rPr>
        <w:t>to guide nutritional recommendations during cancer treatment</w:t>
      </w:r>
      <w:r w:rsidR="006E4DE8">
        <w:rPr>
          <w:rFonts w:eastAsia="Times New Roman"/>
          <w:sz w:val="22"/>
          <w:szCs w:val="22"/>
          <w:lang w:val="en"/>
        </w:rPr>
        <w:t>s such as bone marrow transplantation</w:t>
      </w:r>
      <w:r w:rsidR="00126949">
        <w:rPr>
          <w:rFonts w:eastAsia="Times New Roman"/>
          <w:sz w:val="22"/>
          <w:szCs w:val="22"/>
          <w:lang w:val="en"/>
        </w:rPr>
        <w:t xml:space="preserve">. </w:t>
      </w:r>
      <w:r w:rsidR="006D621D">
        <w:rPr>
          <w:rFonts w:eastAsia="Times New Roman"/>
          <w:sz w:val="22"/>
          <w:szCs w:val="22"/>
          <w:lang w:val="en"/>
        </w:rPr>
        <w:t xml:space="preserve">A different </w:t>
      </w:r>
      <w:r w:rsidR="00A467EB">
        <w:rPr>
          <w:rFonts w:eastAsia="Times New Roman"/>
          <w:sz w:val="22"/>
          <w:szCs w:val="22"/>
          <w:lang w:val="en"/>
        </w:rPr>
        <w:t>clinical trial might test the hypothesis that avoiding sugar-enriched foods while taking antibiotics</w:t>
      </w:r>
      <w:r w:rsidR="006D621D">
        <w:rPr>
          <w:rFonts w:eastAsia="Times New Roman"/>
          <w:sz w:val="22"/>
          <w:szCs w:val="22"/>
          <w:lang w:val="en"/>
        </w:rPr>
        <w:t xml:space="preserve"> will</w:t>
      </w:r>
      <w:r w:rsidR="000837F4">
        <w:rPr>
          <w:rFonts w:eastAsia="Times New Roman"/>
          <w:sz w:val="22"/>
          <w:szCs w:val="22"/>
          <w:lang w:val="en"/>
        </w:rPr>
        <w:t xml:space="preserve"> </w:t>
      </w:r>
      <w:r w:rsidR="006D621D">
        <w:rPr>
          <w:rFonts w:eastAsia="Times New Roman"/>
          <w:sz w:val="22"/>
          <w:szCs w:val="22"/>
          <w:lang w:val="en"/>
        </w:rPr>
        <w:t>mitigate</w:t>
      </w:r>
      <w:r w:rsidR="000837F4">
        <w:rPr>
          <w:rFonts w:eastAsia="Times New Roman"/>
          <w:sz w:val="22"/>
          <w:szCs w:val="22"/>
          <w:lang w:val="en"/>
        </w:rPr>
        <w:t xml:space="preserve"> microbiome disruptio</w:t>
      </w:r>
      <w:r w:rsidR="006D621D">
        <w:rPr>
          <w:rFonts w:eastAsia="Times New Roman"/>
          <w:sz w:val="22"/>
          <w:szCs w:val="22"/>
          <w:lang w:val="en"/>
        </w:rPr>
        <w:t>n, even outside the setting of cancer treatment</w:t>
      </w:r>
      <w:r w:rsidR="000837F4">
        <w:rPr>
          <w:rFonts w:eastAsia="Times New Roman"/>
          <w:sz w:val="22"/>
          <w:szCs w:val="22"/>
          <w:lang w:val="en"/>
        </w:rPr>
        <w:t xml:space="preserve">.  </w:t>
      </w:r>
      <w:r w:rsidR="00536162">
        <w:rPr>
          <w:rFonts w:eastAsia="Times New Roman"/>
          <w:sz w:val="22"/>
          <w:szCs w:val="22"/>
          <w:lang w:val="en"/>
        </w:rPr>
        <w:t xml:space="preserve">Perhaps a recommendation for an abbreviated period of avoidance would be more feasible than recommendations to limit </w:t>
      </w:r>
      <w:r w:rsidR="00D553F2">
        <w:rPr>
          <w:rFonts w:eastAsia="Times New Roman"/>
          <w:sz w:val="22"/>
          <w:szCs w:val="22"/>
          <w:lang w:val="en"/>
        </w:rPr>
        <w:t>consumption</w:t>
      </w:r>
      <w:r w:rsidR="0051067B">
        <w:rPr>
          <w:rFonts w:eastAsia="Times New Roman"/>
          <w:sz w:val="22"/>
          <w:szCs w:val="22"/>
          <w:lang w:val="en"/>
        </w:rPr>
        <w:t xml:space="preserve"> of sweet</w:t>
      </w:r>
      <w:r w:rsidR="00536162">
        <w:rPr>
          <w:rFonts w:eastAsia="Times New Roman"/>
          <w:sz w:val="22"/>
          <w:szCs w:val="22"/>
          <w:lang w:val="en"/>
        </w:rPr>
        <w:t>s</w:t>
      </w:r>
      <w:r w:rsidR="0051067B">
        <w:rPr>
          <w:rFonts w:eastAsia="Times New Roman"/>
          <w:sz w:val="22"/>
          <w:szCs w:val="22"/>
          <w:lang w:val="en"/>
        </w:rPr>
        <w:t xml:space="preserve"> </w:t>
      </w:r>
      <w:r w:rsidR="00536162">
        <w:rPr>
          <w:rFonts w:eastAsia="Times New Roman"/>
          <w:sz w:val="22"/>
          <w:szCs w:val="22"/>
          <w:lang w:val="en"/>
        </w:rPr>
        <w:t xml:space="preserve">in </w:t>
      </w:r>
      <w:r w:rsidR="0051067B">
        <w:rPr>
          <w:rFonts w:eastAsia="Times New Roman"/>
          <w:sz w:val="22"/>
          <w:szCs w:val="22"/>
          <w:lang w:val="en"/>
        </w:rPr>
        <w:t>general for cardiovascular health</w:t>
      </w:r>
      <w:r w:rsidR="00F31AA5">
        <w:rPr>
          <w:rFonts w:eastAsia="Times New Roman"/>
          <w:sz w:val="22"/>
          <w:szCs w:val="22"/>
          <w:lang w:val="en"/>
        </w:rPr>
        <w:t>.</w:t>
      </w:r>
      <w:r w:rsidR="0051067B">
        <w:rPr>
          <w:rFonts w:eastAsia="Times New Roman"/>
          <w:sz w:val="22"/>
          <w:szCs w:val="22"/>
          <w:lang w:val="en"/>
        </w:rPr>
        <w:t xml:space="preserve"> [</w:t>
      </w:r>
      <w:r w:rsidR="0051067B" w:rsidRPr="00F31AA5">
        <w:rPr>
          <w:rFonts w:eastAsia="Times New Roman"/>
          <w:sz w:val="22"/>
          <w:szCs w:val="22"/>
          <w:highlight w:val="yellow"/>
          <w:lang w:val="en"/>
        </w:rPr>
        <w:t>citation</w:t>
      </w:r>
      <w:r w:rsidR="0051067B">
        <w:rPr>
          <w:rFonts w:eastAsia="Times New Roman"/>
          <w:sz w:val="22"/>
          <w:szCs w:val="22"/>
          <w:lang w:val="en"/>
        </w:rPr>
        <w:t>]</w:t>
      </w:r>
    </w:p>
    <w:p w14:paraId="3DEE5DE3" w14:textId="77777777" w:rsidR="00A1733E" w:rsidRDefault="00A1733E" w:rsidP="000A51DB">
      <w:pPr>
        <w:spacing w:line="480" w:lineRule="auto"/>
        <w:jc w:val="both"/>
        <w:rPr>
          <w:rFonts w:eastAsia="Times New Roman"/>
          <w:sz w:val="22"/>
          <w:szCs w:val="22"/>
          <w:lang w:val="en"/>
        </w:rPr>
      </w:pPr>
    </w:p>
    <w:p w14:paraId="677590F7" w14:textId="77777777" w:rsidR="00A1733E" w:rsidRDefault="00A1733E" w:rsidP="6FBFACC3">
      <w:pPr>
        <w:jc w:val="both"/>
        <w:rPr>
          <w:rFonts w:eastAsia="Times New Roman"/>
          <w:sz w:val="22"/>
          <w:szCs w:val="22"/>
          <w:lang w:val="en"/>
        </w:rPr>
      </w:pPr>
    </w:p>
    <w:p w14:paraId="6C093690" w14:textId="77777777" w:rsidR="00A467EB" w:rsidRDefault="00A467EB" w:rsidP="6FBFACC3">
      <w:pPr>
        <w:jc w:val="both"/>
        <w:rPr>
          <w:rFonts w:eastAsia="Times New Roman"/>
          <w:sz w:val="22"/>
          <w:szCs w:val="22"/>
          <w:lang w:val="en"/>
        </w:rPr>
      </w:pPr>
    </w:p>
    <w:p w14:paraId="012B0E30" w14:textId="77777777" w:rsidR="00C92321" w:rsidRDefault="00C92321" w:rsidP="6FBFACC3">
      <w:pPr>
        <w:jc w:val="both"/>
        <w:rPr>
          <w:rFonts w:eastAsia="Times New Roman"/>
          <w:sz w:val="22"/>
          <w:szCs w:val="22"/>
          <w:lang w:val="en"/>
        </w:rPr>
      </w:pPr>
    </w:p>
    <w:p w14:paraId="67946477" w14:textId="77777777" w:rsidR="00C92321" w:rsidRPr="009578E2" w:rsidRDefault="00C92321" w:rsidP="00C92321">
      <w:pPr>
        <w:pStyle w:val="Legend"/>
        <w:spacing w:before="0"/>
        <w:jc w:val="both"/>
        <w:rPr>
          <w:sz w:val="22"/>
          <w:szCs w:val="22"/>
          <w:lang w:val="en"/>
        </w:rPr>
      </w:pPr>
      <w:r w:rsidRPr="009578E2">
        <w:rPr>
          <w:sz w:val="22"/>
          <w:szCs w:val="22"/>
          <w:lang w:val="en"/>
        </w:rPr>
        <w:t>Discussion points to make:</w:t>
      </w:r>
    </w:p>
    <w:p w14:paraId="74F0667F" w14:textId="77777777" w:rsidR="00590550" w:rsidRDefault="00590550" w:rsidP="00590550">
      <w:pPr>
        <w:pStyle w:val="Legend"/>
        <w:spacing w:before="0"/>
        <w:jc w:val="both"/>
        <w:rPr>
          <w:sz w:val="22"/>
          <w:szCs w:val="22"/>
          <w:lang w:val="en"/>
        </w:rPr>
      </w:pPr>
    </w:p>
    <w:p w14:paraId="5106515A" w14:textId="29F097F4" w:rsidR="00C92321" w:rsidRPr="009578E2" w:rsidRDefault="00C92321" w:rsidP="00590550">
      <w:pPr>
        <w:pStyle w:val="Legend"/>
        <w:spacing w:before="0"/>
        <w:jc w:val="both"/>
        <w:rPr>
          <w:sz w:val="22"/>
          <w:szCs w:val="22"/>
          <w:lang w:val="en"/>
        </w:rPr>
      </w:pPr>
      <w:r w:rsidRPr="009578E2">
        <w:rPr>
          <w:sz w:val="22"/>
          <w:szCs w:val="22"/>
          <w:lang w:val="en"/>
        </w:rPr>
        <w:t xml:space="preserve">can compare/contrast to this paper which found that </w:t>
      </w:r>
      <w:r w:rsidRPr="00EE745F">
        <w:rPr>
          <w:sz w:val="22"/>
          <w:szCs w:val="22"/>
          <w:lang w:val="en"/>
        </w:rPr>
        <w:t>ɑ</w:t>
      </w:r>
      <w:r w:rsidRPr="009578E2">
        <w:rPr>
          <w:sz w:val="22"/>
          <w:szCs w:val="22"/>
          <w:lang w:val="en"/>
        </w:rPr>
        <w:t xml:space="preserve"> diversity was associated with “higher intakes of total vegetables, greens and beans, total fruit, and whole fruit”</w:t>
      </w:r>
      <w:r w:rsidRPr="009578E2">
        <w:rPr>
          <w:sz w:val="22"/>
          <w:szCs w:val="22"/>
          <w:lang w:val="en"/>
        </w:rPr>
        <w:fldChar w:fldCharType="begin"/>
      </w:r>
      <w:r w:rsidR="000A51DB">
        <w:rPr>
          <w:sz w:val="22"/>
          <w:szCs w:val="22"/>
          <w:lang w:val="en"/>
        </w:rPr>
        <w:instrText xml:space="preserve"> ADDIN ZOTERO_ITEM CSL_CITATION {"citationID":"qHZPngwI","properties":{"formattedCitation":"(Maskarinec et al., 2019)","plainCitation":"(Maskarinec et al., 2019)","noteIndex":0},"citationItems":[{"id":3967,"uris":["http://zotero.org/groups/4675359/items/9CGQ3SS8"],"itemData":{"id":3967,"type":"article-journal","abstract":"Variation in gut microbial community structure is partly attributed to variations in diet. A priori dietary indexes capture diet quality and have been associated with chronic disease risk.The aim of this study was to examine the association of diet quality, as assessed by the Healthy Eating Index, Alternative Healthy Eating Index-2010, alternate Mediterranean Diet, and the Dietary Approaches to Stop Hypertension Trial, with measures of fecal microbial community structure assessed in the Adiposity Phenotype Study (APS), an ethnically diverse study population with varied food intakes.Multiethnic Cohort Study members completed a validated quantitative food frequency questionnaire (QFFQ) at cohort entry (1993–1996) and, for the APS subset, at clinic visit (2013–2015), when they also provided a stool sample. DNA was extracted from stool, and the V1-V3 region of the 16S rRNA gene was amplified and sequenced. Dietary index scores were computed based on the QFFQ and an extensive nutritional database. Using linear regression adjusted for relevant covariates, we estimated associations of dietary quality with microbiome measures and computed adjusted mean values of microbial measures by tertiles of dietary index scores.The 858 men and 877 women of white, Japanese American, Latino, Native Hawaiian, and African American ancestry had a mean age of 69.2 years at stool collection. Alpha diversity according to the Shannon index increased by 1–2% across tertiles of all 4 diet indexes measured at clinic visit. The mean relative abundance of the phylum Actinobacteria was 13–19% lower with higher diet quality across all 4 indexes (difference between tertile 3 and tertile 1 divided by tertile 1). Of the 104 bacterial genera tested, 21 (primarily from the phylum Firmicutes) were positively associated with at least 1 index after Bonferroni adjustment.Diet quality was strongly associated with fecal microbial alpha diversity and beta diversity and several genera previously associated with human health.","container-title":"The Journal of Nutrition","DOI":"10.1093/jn/nxz065","ISSN":"0022-3166","issue":"9","journalAbbreviation":"The Journal of Nutrition","page":"1575-1584","source":"Silverchair","title":"Fecal Microbial Diversity and Structure Are Associated with Diet Quality in the Multiethnic Cohort Adiposity Phenotype Study","volume":"149","author":[{"family":"Maskarinec","given":"Gertraud"},{"family":"Hullar","given":"Meredith A J"},{"family":"Monroe","given":"Kristine R"},{"family":"Shepherd","given":"John A"},{"family":"Hunt","given":"Jeani"},{"family":"Randolph","given":"Timothy W"},{"family":"Wilkens","given":"Lynne R"},{"family":"Boushey","given":"Carol J"},{"family":"Le Marchand","given":"Loïc"},{"family":"Lim","given":"Unhee"},{"family":"Lampe","given":"Johanna W"}],"issued":{"date-parts":[["2019",9,1]]}}}],"schema":"https://github.com/citation-style-language/schema/raw/master/csl-citation.json"} </w:instrText>
      </w:r>
      <w:r w:rsidRPr="009578E2">
        <w:rPr>
          <w:sz w:val="22"/>
          <w:szCs w:val="22"/>
          <w:lang w:val="en"/>
        </w:rPr>
        <w:fldChar w:fldCharType="separate"/>
      </w:r>
      <w:r>
        <w:rPr>
          <w:sz w:val="22"/>
        </w:rPr>
        <w:t>(</w:t>
      </w:r>
      <w:proofErr w:type="spellStart"/>
      <w:r>
        <w:rPr>
          <w:sz w:val="22"/>
        </w:rPr>
        <w:t>Maskarinec</w:t>
      </w:r>
      <w:proofErr w:type="spellEnd"/>
      <w:r>
        <w:rPr>
          <w:sz w:val="22"/>
        </w:rPr>
        <w:t xml:space="preserve"> et al., 2019)</w:t>
      </w:r>
      <w:r w:rsidRPr="009578E2">
        <w:rPr>
          <w:sz w:val="22"/>
          <w:szCs w:val="22"/>
          <w:lang w:val="en"/>
        </w:rPr>
        <w:fldChar w:fldCharType="end"/>
      </w:r>
    </w:p>
    <w:p w14:paraId="5C8FA35A" w14:textId="77777777" w:rsidR="00590550" w:rsidRDefault="00590550" w:rsidP="00590550">
      <w:pPr>
        <w:pStyle w:val="Legend"/>
        <w:spacing w:before="0"/>
        <w:jc w:val="both"/>
        <w:rPr>
          <w:sz w:val="22"/>
          <w:szCs w:val="22"/>
          <w:lang w:val="en"/>
        </w:rPr>
      </w:pPr>
    </w:p>
    <w:p w14:paraId="12363F7B" w14:textId="77777777" w:rsidR="00FB15BF" w:rsidRDefault="00FB15BF" w:rsidP="00FB15BF">
      <w:pPr>
        <w:pStyle w:val="Legend"/>
        <w:spacing w:before="0"/>
        <w:ind w:left="360"/>
        <w:jc w:val="both"/>
        <w:rPr>
          <w:sz w:val="22"/>
          <w:szCs w:val="22"/>
          <w:lang w:val="en"/>
        </w:rPr>
      </w:pPr>
    </w:p>
    <w:p w14:paraId="6B8439EA" w14:textId="77777777" w:rsidR="00FB15BF" w:rsidRDefault="00FB15BF" w:rsidP="00FB15BF">
      <w:pPr>
        <w:pStyle w:val="Legend"/>
        <w:spacing w:before="0"/>
        <w:ind w:left="360"/>
        <w:jc w:val="both"/>
        <w:rPr>
          <w:sz w:val="22"/>
          <w:szCs w:val="22"/>
          <w:lang w:val="en"/>
        </w:rPr>
      </w:pPr>
    </w:p>
    <w:p w14:paraId="0E11520A" w14:textId="29F5C053" w:rsidR="00C92321" w:rsidRDefault="00C92321" w:rsidP="00590550">
      <w:pPr>
        <w:pStyle w:val="Legend"/>
        <w:spacing w:before="0"/>
        <w:jc w:val="both"/>
        <w:rPr>
          <w:sz w:val="22"/>
          <w:szCs w:val="22"/>
          <w:lang w:val="en"/>
        </w:rPr>
      </w:pPr>
      <w:r w:rsidRPr="009578E2">
        <w:rPr>
          <w:sz w:val="22"/>
          <w:szCs w:val="22"/>
          <w:lang w:val="en"/>
        </w:rPr>
        <w:t>When we talk about how we dealt with TPN and EN, can cite this mouse paper that shows that putting mice on TPN affects the microbiome.</w:t>
      </w:r>
      <w:r w:rsidRPr="009578E2">
        <w:rPr>
          <w:sz w:val="22"/>
          <w:szCs w:val="22"/>
          <w:lang w:val="en"/>
        </w:rPr>
        <w:fldChar w:fldCharType="begin"/>
      </w:r>
      <w:r w:rsidR="000A51DB">
        <w:rPr>
          <w:sz w:val="22"/>
          <w:szCs w:val="22"/>
          <w:lang w:val="en"/>
        </w:rPr>
        <w:instrText xml:space="preserve"> ADDIN ZOTERO_ITEM CSL_CITATION {"citationID":"rx5ZODWB","properties":{"formattedCitation":"(Harris et al., 2014)","plainCitation":"(Harris et al., 2014)","noteIndex":0},"citationItems":[{"id":3994,"uris":["http://zotero.org/groups/4675359/items/KDJZHR3E"],"itemData":{"id":3994,"type":"article-journal","abstract":"BACKGROUND: Parenteral nutrition (PN) has been a life-saving treatment in infants intolerant of enteral feedings. However, PN is associated with liver injury (PN Associated Liver Injury: PNALI) in a significant number of PN-dependent infants. We have previously reported a novel PNALI mouse model in which PN infusion combined with intestinal injury results in liver injury. In this model, lipopolysaccharide activation of toll-like receptor 4 signaling, soy oil-derived plant sterols, and pro-inflammatory activation of Kupffer cells (KCs) played key roles. The objective of this study was to explore changes in the intestinal microbiome associated with PNALI.\nMETHODOLOGY AND PRINCIPAL FINDINGS: Microbiome analysis in the PNALI mouse identified specific alterations within colonic microbiota associated with PNALI and further association of these communities with the lipid composition of the PN solution. Intestinal inflammation or soy oil-based PN infusion alone (in the absence of enteral feeds) caused shifts within the gut microbiota. However, the combination resulted in accumulation of a specific taxon, Erysipelotrichaceae (23.8% vs. 1.7% in saline infused controls), in PNALI mice. Moreover, PNALI was markedly attenuated by enteral antibiotic treatment, which also was associated with significant reduction of Erysipelotrichaceae (0.6%) and a Gram-negative constituent, the S24-7 lineage of Bacteroidetes (53.5% in PNALI vs. 0.8%). Importantly, removal of soy oil based-lipid emulsion from the PN solution resulted in significant reduction of Erysipelotrichaceae as well as attenuation of PNALI. Finally, addition of soy-derived plant sterol (stigmasterol) to fish oil-based PN restored Erysipelotrichaceae abundance and PNALI.\nCONCLUSIONS: Soy oil-derived plant sterols and the associated specific bacterial groups in the colonic microbiota are associated with PNALI. Products from these bacteria may directly trigger activation of KCs and promote PNALI. Furthermore, the results indicate that lipid modification of PN solutions may alter specific intestinal bacterial species associated with PNALI, and thus suggest strategies for management of PNALI.","container-title":"PloS One","DOI":"10.1371/journal.pone.0110396","ISSN":"1932-6203","issue":"10","journalAbbreviation":"PLoS One","language":"eng","note":"PMID: 25329595\nPMCID: PMC4203793","page":"e110396","source":"PubMed","title":"Specific microbiome changes in a mouse model of parenteral nutrition associated liver injury and intestinal inflammation","volume":"9","author":[{"family":"Harris","given":"J. Kirk"},{"family":"El Kasmi","given":"Karim C."},{"family":"Anderson","given":"Aimee L."},{"family":"Devereaux","given":"Michael W."},{"family":"Fillon","given":"Sophie A."},{"family":"Robertson","given":"Charles E."},{"family":"Wagner","given":"Brandie D."},{"family":"Stevens","given":"Mark J."},{"family":"Pace","given":"Norman R."},{"family":"Sokol","given":"Ronald J."}],"issued":{"date-parts":[["2014"]]}}}],"schema":"https://github.com/citation-style-language/schema/raw/master/csl-citation.json"} </w:instrText>
      </w:r>
      <w:r w:rsidRPr="009578E2">
        <w:rPr>
          <w:sz w:val="22"/>
          <w:szCs w:val="22"/>
          <w:lang w:val="en"/>
        </w:rPr>
        <w:fldChar w:fldCharType="separate"/>
      </w:r>
      <w:r>
        <w:rPr>
          <w:sz w:val="22"/>
        </w:rPr>
        <w:t>(Harris et al., 2014)</w:t>
      </w:r>
      <w:r w:rsidRPr="009578E2">
        <w:rPr>
          <w:sz w:val="22"/>
          <w:szCs w:val="22"/>
          <w:lang w:val="en"/>
        </w:rPr>
        <w:fldChar w:fldCharType="end"/>
      </w:r>
    </w:p>
    <w:p w14:paraId="578A8646" w14:textId="77777777" w:rsidR="00590550" w:rsidRPr="009578E2" w:rsidRDefault="00590550" w:rsidP="00590550">
      <w:pPr>
        <w:pStyle w:val="Legend"/>
        <w:spacing w:before="0"/>
        <w:jc w:val="both"/>
        <w:rPr>
          <w:sz w:val="22"/>
          <w:szCs w:val="22"/>
          <w:lang w:val="en"/>
        </w:rPr>
      </w:pPr>
    </w:p>
    <w:p w14:paraId="4984F9BD" w14:textId="4A37FDA1" w:rsidR="00C92321" w:rsidRPr="009578E2" w:rsidRDefault="00C92321" w:rsidP="00590550">
      <w:pPr>
        <w:pStyle w:val="Legend"/>
        <w:spacing w:before="0"/>
        <w:jc w:val="both"/>
        <w:rPr>
          <w:sz w:val="22"/>
          <w:szCs w:val="22"/>
          <w:lang w:val="en"/>
        </w:rPr>
      </w:pPr>
      <w:r w:rsidRPr="009578E2">
        <w:rPr>
          <w:sz w:val="22"/>
          <w:szCs w:val="22"/>
          <w:lang w:val="en"/>
        </w:rPr>
        <w:t>In limitations, can point out that this was still dependent largely on self-reporting that is susceptible to bias and misreporting; we attempted to address this with professional-assisted reporting, although this can also be biased because of observer effects.</w:t>
      </w:r>
      <w:r w:rsidRPr="009578E2">
        <w:rPr>
          <w:sz w:val="22"/>
          <w:szCs w:val="22"/>
          <w:lang w:val="en"/>
        </w:rPr>
        <w:fldChar w:fldCharType="begin"/>
      </w:r>
      <w:r w:rsidR="000A51DB">
        <w:rPr>
          <w:sz w:val="22"/>
          <w:szCs w:val="22"/>
          <w:lang w:val="en"/>
        </w:rPr>
        <w:instrText xml:space="preserve"> ADDIN ZOTERO_ITEM CSL_CITATION {"citationID":"cohPVvVe","properties":{"formattedCitation":"(Vujkovic-Cvijin et al., 2020)","plainCitation":"(Vujkovic-Cvijin et al., 2020)","noteIndex":0},"citationItems":[{"id":3944,"uris":["http://zotero.org/groups/4675359/items/IN3ANN83"],"itemData":{"id":3944,"type":"article-journal","abstract":"Low concordance between studies that examine the role of microbiota in human diseases is a pervasive challenge that limits the capacity to identify causal relationships between host-associated microorganisms and pathology. The risk of obtaining false positives is exacerbated by wide interindividual heterogeneity in microbiota composition1, probably due to population-wide differences in human lifestyle and physiological variables2 that exert differential effects on the microbiota. Here we infer the greatest, generalized sources of heterogeneity in human gut microbiota profiles and also identify human lifestyle and physiological characteristics that, if not evenly matched between cases and controls, confound microbiota analyses to produce spurious microbial associations with human diseases. We identify alcohol consumption frequency and bowel movement quality as unexpectedly strong sources of gut microbiota variance that differ in distribution between healthy participants and participants with a disease and that can confound study designs. We demonstrate that for numerous prevalent, high-burden human diseases, matching cases and controls for confounding variables reduces observed differences in the microbiota and the incidence of spurious associations. On this basis, we present a list of host variables that we recommend should be captured in human microbiota studies for the purpose of matching comparison groups, which we anticipate will increase robustness and reproducibility in resolving the members of the gut microbiota that are truly associated with human disease.","container-title":"Nature","DOI":"10.1038/s41586-020-2881-9","ISSN":"1476-4687","issue":"7834","language":"en","license":"2020 This is a U.S. government work and not under copyright protection in the U.S.; foreign copyright protection may apply","note":"number: 7834\npublisher: Nature Publishing Group","page":"448-454","source":"www.nature.com","title":"Host variables confound gut microbiota studies of human disease","volume":"587","author":[{"family":"Vujkovic-Cvijin","given":"Ivan"},{"family":"Sklar","given":"Jack"},{"family":"Jiang","given":"Lingjing"},{"family":"Natarajan","given":"Loki"},{"family":"Knight","given":"Rob"},{"family":"Belkaid","given":"Yasmine"}],"issued":{"date-parts":[["2020",11]]}}}],"schema":"https://github.com/citation-style-language/schema/raw/master/csl-citation.json"} </w:instrText>
      </w:r>
      <w:r w:rsidRPr="009578E2">
        <w:rPr>
          <w:sz w:val="22"/>
          <w:szCs w:val="22"/>
          <w:lang w:val="en"/>
        </w:rPr>
        <w:fldChar w:fldCharType="separate"/>
      </w:r>
      <w:r>
        <w:rPr>
          <w:sz w:val="22"/>
        </w:rPr>
        <w:t>(</w:t>
      </w:r>
      <w:proofErr w:type="spellStart"/>
      <w:r>
        <w:rPr>
          <w:sz w:val="22"/>
        </w:rPr>
        <w:t>Vujkovic-Cvijin</w:t>
      </w:r>
      <w:proofErr w:type="spellEnd"/>
      <w:r>
        <w:rPr>
          <w:sz w:val="22"/>
        </w:rPr>
        <w:t xml:space="preserve"> et al., 2020)</w:t>
      </w:r>
      <w:r w:rsidRPr="009578E2">
        <w:rPr>
          <w:sz w:val="22"/>
          <w:szCs w:val="22"/>
          <w:lang w:val="en"/>
        </w:rPr>
        <w:fldChar w:fldCharType="end"/>
      </w:r>
    </w:p>
    <w:p w14:paraId="0BD6B313" w14:textId="77777777" w:rsidR="00590550" w:rsidRDefault="00590550" w:rsidP="00590550">
      <w:pPr>
        <w:pStyle w:val="Legend"/>
        <w:spacing w:before="0"/>
        <w:jc w:val="both"/>
        <w:rPr>
          <w:sz w:val="22"/>
          <w:szCs w:val="22"/>
          <w:lang w:val="en"/>
        </w:rPr>
      </w:pPr>
    </w:p>
    <w:p w14:paraId="0D6D92AB" w14:textId="5140EEAC" w:rsidR="00C92321" w:rsidRPr="0056543D" w:rsidRDefault="00C92321" w:rsidP="00590550">
      <w:pPr>
        <w:pStyle w:val="Legend"/>
        <w:spacing w:before="0"/>
        <w:jc w:val="both"/>
        <w:rPr>
          <w:color w:val="C0504D" w:themeColor="accent2"/>
          <w:sz w:val="22"/>
          <w:szCs w:val="22"/>
          <w:lang w:val="en"/>
        </w:rPr>
      </w:pPr>
      <w:r w:rsidRPr="0056543D">
        <w:rPr>
          <w:color w:val="C0504D" w:themeColor="accent2"/>
          <w:sz w:val="22"/>
          <w:szCs w:val="22"/>
          <w:lang w:val="en"/>
        </w:rPr>
        <w:t>Likely to omit, but copied from an earlier version of the intro: Another concern is that intake of added sugar has increased dramatically over the past few decades in the western diet,</w:t>
      </w:r>
      <w:r w:rsidRPr="0056543D">
        <w:rPr>
          <w:color w:val="C0504D" w:themeColor="accent2"/>
          <w:sz w:val="22"/>
          <w:szCs w:val="22"/>
          <w:lang w:val="en"/>
        </w:rPr>
        <w:fldChar w:fldCharType="begin"/>
      </w:r>
      <w:r w:rsidR="000A51DB">
        <w:rPr>
          <w:color w:val="C0504D" w:themeColor="accent2"/>
          <w:sz w:val="22"/>
          <w:szCs w:val="22"/>
          <w:lang w:val="en"/>
        </w:rPr>
        <w:instrText xml:space="preserve"> ADDIN ZOTERO_ITEM CSL_CITATION {"citationID":"bWKDHOXp","properties":{"formattedCitation":"(Kopp, 2019)","plainCitation":"(Kopp, 2019)","noteIndex":0},"citationItems":[{"id":3981,"uris":["http://zotero.org/groups/4675359/items/ND92WMB9"],"itemData":{"id":3981,"type":"article-journal","abstract":"Westernized populations are plagued by a plethora of chronic non-infectious degenerative diseases, termed as “civilization diseases”, like obesity, diabetes, cardiovascular diseases, cancer, autoimmune diseases, Alzheimer's disease and many more, diseases which are rare or virtually absent in hunter-gatherers and other non-westernized populations. There is a growing awareness that the cause of this amazing discrepancy lies in the profound changes in diet and lifestyle during recent human history. This paper shows that the transition from Paleolithic nutrition to Western diets, along with lack of corresponding genetic adaptations, cause significant distortions of the fine-tuned metabolism that has evolved over millions of years of human evolution in adaptation to Paleolithic diets. With the increasing spread of Western diet and lifestyle worldwide, overweight and civilization diseases are also rapidly increasing in developing countries. It is suggested that the diet-related key changes in the developmental process include an increased production of reactive oxygen species and oxidative stress, development of hyperinsulinemia and insulin resistance, low-grade inflammation and an abnormal activation of the sympathetic nervous system and the renin-angiotensin system, all of which play pivotal roles in the development of diseases of civilization. In addition, diet-related epigenetic changes and fetal programming play an important role. The suggested pathomechanism is also able to explain the well-known but not completely understood close relationship between obesity and the wide range of comorbidities, like type 2 diabetes mellitus, cardiovascular disease, etc., as diseases of the same etiopathology. Changing our lifestyle in accordance with our genetic makeup, including diet and physical activity, may help prevent or limit the development of these diseases.","container-title":"Diabetes, Metabolic Syndrome and Obesity: Targets and Therapy","DOI":"10.2147/DMSO.S216791","ISSN":"1178-7007","journalAbbreviation":"Diabetes Metab Syndr Obes","note":"PMID: 31695465\nPMCID: PMC6817492","page":"2221-2236","source":"PubMed Central","title":"How Western Diet And Lifestyle Drive The Pandemic Of Obesity And Civilization Diseases","volume":"12","author":[{"family":"Kopp","given":"Wolfgang"}],"issued":{"date-parts":[["2019",10,24]]}}}],"schema":"https://github.com/citation-style-language/schema/raw/master/csl-citation.json"} </w:instrText>
      </w:r>
      <w:r w:rsidRPr="0056543D">
        <w:rPr>
          <w:color w:val="C0504D" w:themeColor="accent2"/>
          <w:sz w:val="22"/>
          <w:szCs w:val="22"/>
          <w:lang w:val="en"/>
        </w:rPr>
        <w:fldChar w:fldCharType="separate"/>
      </w:r>
      <w:r w:rsidRPr="0056543D">
        <w:rPr>
          <w:color w:val="C0504D" w:themeColor="accent2"/>
          <w:sz w:val="22"/>
        </w:rPr>
        <w:t>(Kopp, 2019)</w:t>
      </w:r>
      <w:r w:rsidRPr="0056543D">
        <w:rPr>
          <w:color w:val="C0504D" w:themeColor="accent2"/>
          <w:sz w:val="22"/>
          <w:szCs w:val="22"/>
          <w:lang w:val="en"/>
        </w:rPr>
        <w:fldChar w:fldCharType="end"/>
      </w:r>
      <w:r w:rsidRPr="0056543D">
        <w:rPr>
          <w:color w:val="C0504D" w:themeColor="accent2"/>
          <w:sz w:val="22"/>
          <w:szCs w:val="22"/>
          <w:lang w:val="en"/>
        </w:rPr>
        <w:t>while numerous studies have indicated that the added sugar has detrimental effects on the microbiome well-being.</w:t>
      </w:r>
      <w:r w:rsidRPr="0056543D">
        <w:rPr>
          <w:color w:val="C0504D" w:themeColor="accent2"/>
          <w:sz w:val="22"/>
          <w:szCs w:val="22"/>
          <w:lang w:val="en"/>
        </w:rPr>
        <w:fldChar w:fldCharType="begin"/>
      </w:r>
      <w:r w:rsidR="000A51DB">
        <w:rPr>
          <w:color w:val="C0504D" w:themeColor="accent2"/>
          <w:sz w:val="22"/>
          <w:szCs w:val="22"/>
          <w:lang w:val="en"/>
        </w:rPr>
        <w:instrText xml:space="preserve"> ADDIN ZOTERO_ITEM CSL_CITATION {"citationID":"MPikg0lc","properties":{"formattedCitation":"(Di Luccia et al., 2015; Kawano et al., 2022; Khan et al., 2020; Montrose et al., 2021)","plainCitation":"(Di Luccia et al., 2015; Kawano et al., 2022; Khan et al., 2020; Montrose et al., 2021)","noteIndex":0},"citationItems":[{"id":3980,"uris":["http://zotero.org/groups/4675359/items/T6JLJQ7A"],"itemData":{"id":3980,"type":"article-journal","container-title":"Cell","DOI":"10.1016/j.cell.2022.08.005","ISSN":"0092-8674, 1097-4172","issue":"19","journalAbbreviation":"Cell","language":"English","note":"publisher: Elsevier\nPMID: 36041436","page":"3501-3519.e20","source":"www.cell.com","title":"Microbiota imbalance induced by dietary sugar disrupts immune-mediated protection from metabolic syndrome","volume":"185","author":[{"family":"Kawano","given":"Yoshinaga"},{"family":"Edwards","given":"Madeline"},{"family":"Huang","given":"Yiming"},{"family":"Bilate","given":"Angelina M."},{"family":"Araujo","given":"Leandro P."},{"family":"Tanoue","given":"Takeshi"},{"family":"Atarashi","given":"Koji"},{"family":"Ladinsky","given":"Mark S."},{"family":"Reiner","given":"Steven L."},{"family":"Wang","given":"Harris H."},{"family":"Mucida","given":"Daniel"},{"family":"Honda","given":"Kenya"},{"family":"Ivanov","given":"Ivaylo I."}],"issued":{"date-parts":[["2022",9,15]]}}},{"id":3978,"uris":["http://zotero.org/groups/4675359/items/93UY37IF"],"itemData":{"id":3978,"type":"article-journal","container-title":"Science Translational Medicine","DOI":"10.1126/scitranslmed.aay6218","issue":"567","note":"publisher: American Association for the Advancement of Science","page":"eaay6218","source":"science.org (Atypon)","title":"Dietary simple sugars alter microbial ecology in the gut and promote colitis in mice","volume":"12","author":[{"family":"Khan","given":"Shahanshah"},{"family":"Waliullah","given":"Sumyya"},{"family":"Godfrey","given":"Victoria"},{"family":"Khan","given":"Md Abdul Wadud"},{"family":"Ramachandran","given":"Rajalaksmy A."},{"family":"Cantarel","given":"Brandi L."},{"family":"Behrendt","given":"Cassie"},{"family":"Peng","given":"Lan"},{"family":"Hooper","given":"Lora V."},{"family":"Zaki","given":"Hasan"}],"issued":{"date-parts":[["2020",10,28]]}}},{"id":3979,"uris":["http://zotero.org/groups/4675359/items/3TU8RY94"],"itemData":{"id":3979,"type":"article-journal","abstract":"Background &amp; Aims\nThe incidence of inflammatory bowel diseases has increased over the last half century, suggesting a role for dietary factors. Fructose consumption has increased in recent years. Recently, a high fructose diet (HFrD) was shown to enhance dextran sodium sulfate (DSS)-induced colitis in mice. The primary objectives of the current study were to elucidate the mechanism(s) underlying the pro-colitic effects of dietary fructose and to determine whether this effect occurs in both microbially driven and genetic models of colitis.\nMethods\nAntibiotics and germ-free mice were used to determine the relevance of microbes for HFrD-induced worsening of colitis. Mucus thickness and quality were determined by histologic analyses. 16S rRNA profiling, in situ hybridization, metatranscriptomic analyses, and fecal metabolomics were used to determine microbial composition, spatial distribution, and metabolism. The significance of HFrD on pathogen and genetic-driven models of colitis was determined by using Citrobacter rodentium infection and Il10-/- mice, respectively.\nResults\nReducing or eliminating bacteria attenuated HFrD-mediated worsening of DSS-induced colitis. HFrD feeding enhanced access of gut luminal microbes to the colonic mucosa by reducing thickness and altering the quality of colonic mucus. Feeding a HFrD also altered gut microbial populations and metabolism including reduced protective commensal and bile salt hydrolase-expressing microbes and increased luminal conjugated bile acids. Administration of conjugated bile acids to mice worsened DSS-induced colitis. The HFrD also worsened colitis in Il10-/- mice and mice infected with C rodentium.\nConclusions\nExcess dietary fructose consumption has a pro-colitic effect that can be explained by changes in the composition, distribution, and metabolic function of resident enteric microbiota.","container-title":"Cellular and Molecular Gastroenterology and Hepatology","DOI":"10.1016/j.jcmgh.2020.09.008","ISSN":"2352-345X","issue":"2","journalAbbreviation":"Cellular and Molecular Gastroenterology and Hepatology","language":"en","page":"525-550","source":"ScienceDirect","title":"Dietary Fructose Alters the Composition, Localization, and Metabolism of Gut Microbiota in Association With Worsening Colitis","volume":"11","author":[{"family":"Montrose","given":"David C."},{"family":"Nishiguchi","given":"Ryohei"},{"family":"Basu","given":"Srijani"},{"family":"Staab","given":"Hannah A."},{"family":"Zhou","given":"Xi Kathy"},{"family":"Wang","given":"Hanhan"},{"family":"Meng","given":"Lingsong"},{"family":"Johncilla","given":"Melanie"},{"family":"Cubillos-Ruiz","given":"Juan R."},{"family":"Morales","given":"Diana K."},{"family":"Wells","given":"Martin T."},{"family":"Simpson","given":"Kenneth W."},{"family":"Zhang","given":"Shiying"},{"family":"Dogan","given":"Belgin"},{"family":"Jiao","given":"Chen"},{"family":"Fei","given":"Zhangjun"},{"family":"Oka","given":"Akihiko"},{"family":"Herzog","given":"Jeremy W."},{"family":"Sartor","given":"R. Balfour"},{"family":"Dannenberg","given":"Andrew J."}],"issued":{"date-parts":[["2021",1,1]]}}},{"id":3960,"uris":["http://zotero.org/groups/4675359/items/R32UGJID"],"itemData":{"id":3960,"type":"article-journal","abstract":"A fructose-rich diet can induce metabolic syndrome, a combination of health disorders that increases the risk of diabetes and cardiovascular diseases. Diet is also known to alter the microbial composition of the gut, although it is not clear whether such alteration contributes to the development of metabolic syndrome. The aim of this work was to assess the possible link between the gut microbiota and the development of diet-induced metabolic syndrome in a rat model of obesity. Rats were fed either a standard or high-fructose diet. Groups of fructose-fed rats were treated with either antibiotics or faecal samples from control rats by oral gavage. Body composition, plasma metabolic parameters and markers of tissue oxidative stress were measured in all groups. A 16S DNA-sequencing approach was used to evaluate the bacterial composition of the gut of animals under different diets. The fructose-rich diet induced markers of metabolic syndrome, inflammation and oxidative stress, that were all significantly reduced when the animals were treated with antibiotic or faecal samples. The number of members of two bacterial genera, Coprococcus and Ruminococcus, was increased by the fructose-rich diet and reduced by both antibiotic and faecal treatments, pointing to a correlation between their abundance and the development of the metabolic syndrome. Our data indicate that in rats fed a fructose-rich diet the development of metabolic syndrome is directly correlated with variations of the gut content of specific bacterial taxa.","container-title":"PLOS ONE","DOI":"10.1371/journal.pone.0134893","ISSN":"1932-6203","issue":"8","journalAbbreviation":"PLOS ONE","language":"en","note":"publisher: Public Library of Science","page":"e0134893","source":"PLoS Journals","title":"Rescue of Fructose-Induced Metabolic Syndrome by Antibiotics or Faecal Transplantation in a Rat Model of Obesity","volume":"10","author":[{"family":"Di Luccia","given":"Blanda"},{"family":"Crescenzo","given":"Raffaella"},{"family":"Mazzoli","given":"Arianna"},{"family":"Cigliano","given":"Luisa"},{"family":"Venditti","given":"Paola"},{"family":"Walser","given":"Jean-Claude"},{"family":"Widmer","given":"Alex"},{"family":"Baccigalupi","given":"Loredana"},{"family":"Ricca","given":"Ezio"},{"family":"Iossa","given":"Susanna"}],"issued":{"date-parts":[["2015",8,5]]}}}],"schema":"https://github.com/citation-style-language/schema/raw/master/csl-citation.json"} </w:instrText>
      </w:r>
      <w:r w:rsidRPr="0056543D">
        <w:rPr>
          <w:color w:val="C0504D" w:themeColor="accent2"/>
          <w:sz w:val="22"/>
          <w:szCs w:val="22"/>
          <w:lang w:val="en"/>
        </w:rPr>
        <w:fldChar w:fldCharType="separate"/>
      </w:r>
      <w:r w:rsidRPr="0056543D">
        <w:rPr>
          <w:color w:val="C0504D" w:themeColor="accent2"/>
          <w:sz w:val="22"/>
        </w:rPr>
        <w:t xml:space="preserve">(Di </w:t>
      </w:r>
      <w:proofErr w:type="spellStart"/>
      <w:r w:rsidRPr="0056543D">
        <w:rPr>
          <w:color w:val="C0504D" w:themeColor="accent2"/>
          <w:sz w:val="22"/>
        </w:rPr>
        <w:t>Luccia</w:t>
      </w:r>
      <w:proofErr w:type="spellEnd"/>
      <w:r w:rsidRPr="0056543D">
        <w:rPr>
          <w:color w:val="C0504D" w:themeColor="accent2"/>
          <w:sz w:val="22"/>
        </w:rPr>
        <w:t xml:space="preserve"> et al., 2015; Kawano et al., 2022; Khan et al., 2020; Montrose et al., 2021)</w:t>
      </w:r>
      <w:r w:rsidRPr="0056543D">
        <w:rPr>
          <w:color w:val="C0504D" w:themeColor="accent2"/>
          <w:sz w:val="22"/>
          <w:szCs w:val="22"/>
          <w:lang w:val="en"/>
        </w:rPr>
        <w:fldChar w:fldCharType="end"/>
      </w:r>
      <w:r w:rsidRPr="0056543D">
        <w:rPr>
          <w:color w:val="C0504D" w:themeColor="accent2"/>
          <w:sz w:val="22"/>
          <w:szCs w:val="22"/>
          <w:lang w:val="en"/>
        </w:rPr>
        <w:t xml:space="preserve"> </w:t>
      </w:r>
    </w:p>
    <w:p w14:paraId="0ADC10FA" w14:textId="77777777" w:rsidR="00590550" w:rsidRDefault="00590550" w:rsidP="00590550">
      <w:pPr>
        <w:pStyle w:val="Legend"/>
        <w:spacing w:before="0"/>
        <w:jc w:val="both"/>
        <w:rPr>
          <w:sz w:val="22"/>
          <w:szCs w:val="22"/>
          <w:lang w:val="en"/>
        </w:rPr>
      </w:pPr>
    </w:p>
    <w:p w14:paraId="0A20AFD9" w14:textId="46A8DCD2" w:rsidR="00C92321" w:rsidRDefault="00C92321" w:rsidP="00590550">
      <w:pPr>
        <w:pStyle w:val="Legend"/>
        <w:spacing w:before="0"/>
        <w:jc w:val="both"/>
        <w:rPr>
          <w:sz w:val="22"/>
          <w:szCs w:val="22"/>
          <w:lang w:val="en"/>
        </w:rPr>
      </w:pPr>
      <w:r w:rsidRPr="009578E2">
        <w:rPr>
          <w:sz w:val="22"/>
          <w:szCs w:val="22"/>
          <w:lang w:val="en"/>
        </w:rPr>
        <w:t xml:space="preserve">The amount of microbiome variation explained by the model is .... other var that could account for the </w:t>
      </w:r>
      <w:r w:rsidR="00590550" w:rsidRPr="009578E2">
        <w:rPr>
          <w:sz w:val="22"/>
          <w:szCs w:val="22"/>
          <w:lang w:val="en"/>
        </w:rPr>
        <w:t>variation</w:t>
      </w:r>
    </w:p>
    <w:p w14:paraId="001ABE32" w14:textId="77777777" w:rsidR="00590550" w:rsidRDefault="00590550" w:rsidP="00590550">
      <w:pPr>
        <w:pStyle w:val="Legend"/>
        <w:spacing w:before="0"/>
        <w:jc w:val="both"/>
        <w:rPr>
          <w:sz w:val="22"/>
          <w:szCs w:val="22"/>
          <w:lang w:val="en"/>
        </w:rPr>
      </w:pPr>
    </w:p>
    <w:p w14:paraId="6F25E2E0" w14:textId="77777777" w:rsidR="00590550" w:rsidRDefault="00590550" w:rsidP="00590550">
      <w:pPr>
        <w:pStyle w:val="Legend"/>
        <w:spacing w:before="0"/>
        <w:jc w:val="both"/>
        <w:rPr>
          <w:sz w:val="22"/>
          <w:szCs w:val="22"/>
          <w:lang w:val="en"/>
        </w:rPr>
      </w:pPr>
    </w:p>
    <w:p w14:paraId="7C3DD9D4" w14:textId="77777777" w:rsidR="00C92321" w:rsidRDefault="00C92321" w:rsidP="6FBFACC3">
      <w:pPr>
        <w:jc w:val="both"/>
        <w:rPr>
          <w:rFonts w:eastAsia="Times New Roman"/>
          <w:sz w:val="22"/>
          <w:szCs w:val="22"/>
          <w:lang w:val="en"/>
        </w:rPr>
      </w:pPr>
    </w:p>
    <w:p w14:paraId="73B2436A" w14:textId="77777777" w:rsidR="00C92321" w:rsidRPr="009578E2" w:rsidRDefault="00C92321" w:rsidP="6FBFACC3">
      <w:pPr>
        <w:jc w:val="both"/>
        <w:rPr>
          <w:rFonts w:eastAsia="Times New Roman"/>
          <w:sz w:val="22"/>
          <w:szCs w:val="22"/>
          <w:lang w:val="en"/>
        </w:rPr>
      </w:pPr>
    </w:p>
    <w:p w14:paraId="4583C701" w14:textId="623AF2D7" w:rsidR="5F826AEE" w:rsidRPr="009578E2" w:rsidRDefault="5F826AEE" w:rsidP="6FBFACC3">
      <w:pPr>
        <w:jc w:val="both"/>
        <w:rPr>
          <w:rFonts w:eastAsia="Times New Roman"/>
          <w:sz w:val="22"/>
          <w:szCs w:val="22"/>
          <w:lang w:val="en"/>
        </w:rPr>
      </w:pPr>
      <w:r w:rsidRPr="009578E2">
        <w:rPr>
          <w:rFonts w:eastAsia="Times New Roman"/>
          <w:sz w:val="22"/>
          <w:szCs w:val="22"/>
          <w:lang w:val="en"/>
        </w:rPr>
        <w:lastRenderedPageBreak/>
        <w:t>In the Bayesian multilevel model, we included two variables representing whether the patients had EN or TPN in the prior two days of a stool sample collection. (Harris et al. 2014) previously demonstrated that parenteral nutrition infusion alone caused changes in microbiome in mouse models.</w:t>
      </w:r>
    </w:p>
    <w:p w14:paraId="65B6FFAB" w14:textId="36ED31A3" w:rsidR="5F826AEE" w:rsidRPr="009578E2" w:rsidRDefault="5F826AEE" w:rsidP="6FBFACC3">
      <w:pPr>
        <w:jc w:val="both"/>
        <w:rPr>
          <w:rFonts w:eastAsia="Times New Roman"/>
          <w:sz w:val="22"/>
          <w:szCs w:val="22"/>
          <w:lang w:val="en"/>
        </w:rPr>
      </w:pPr>
      <w:r w:rsidRPr="009578E2">
        <w:rPr>
          <w:rFonts w:eastAsia="Times New Roman"/>
          <w:sz w:val="22"/>
          <w:szCs w:val="22"/>
          <w:lang w:val="en"/>
        </w:rPr>
        <w:t>And one limitation to how we represent the nutritional intake in food groups is that a food item with more than one component may only be classified to one food group of its major component. For example, a mango smoothie may be only categorized to the milk group in FNDDS terms since it fits the description of fruit smoothie, with whole fruit and dairy, which is a subgroup of milk and milk products, even though the smoothie also has mango in it which belongs to the fruits group. This could be biasing how we quantify the gram intake of each food group. We are exploring new ways to represent each hospital menu in greater detail, to have the nutritional intake with superior precision with more advanced database.</w:t>
      </w:r>
    </w:p>
    <w:p w14:paraId="4413BD17" w14:textId="0D6CF28F" w:rsidR="5F826AEE" w:rsidRPr="009578E2" w:rsidRDefault="5F826AEE" w:rsidP="6FBFACC3">
      <w:pPr>
        <w:jc w:val="both"/>
        <w:rPr>
          <w:rFonts w:eastAsia="Times New Roman"/>
          <w:sz w:val="22"/>
          <w:szCs w:val="22"/>
          <w:lang w:val="en"/>
        </w:rPr>
      </w:pPr>
      <w:r w:rsidRPr="009578E2">
        <w:rPr>
          <w:rFonts w:eastAsia="Times New Roman"/>
          <w:sz w:val="22"/>
          <w:szCs w:val="22"/>
          <w:lang w:val="en"/>
        </w:rPr>
        <w:t>(</w:t>
      </w:r>
      <w:proofErr w:type="spellStart"/>
      <w:r w:rsidRPr="009578E2">
        <w:rPr>
          <w:rFonts w:eastAsia="Times New Roman"/>
          <w:sz w:val="22"/>
          <w:szCs w:val="22"/>
          <w:lang w:val="en"/>
        </w:rPr>
        <w:t>Segata</w:t>
      </w:r>
      <w:proofErr w:type="spellEnd"/>
      <w:r w:rsidRPr="009578E2">
        <w:rPr>
          <w:rFonts w:eastAsia="Times New Roman"/>
          <w:sz w:val="22"/>
          <w:szCs w:val="22"/>
          <w:lang w:val="en"/>
        </w:rPr>
        <w:t>, 2021) identified connections between habitual diet and microbiome in 1098 healthy individuals, with the habitual diet information summarized from Food Frequency Questionnaires. They called for higher resolution nutrition intake data for future diet-microbiome studies, specifically weighted food record data. Our method of quantifying the food intake is not as rigorous as weighed food records since it relied on participants circling whether they ate 0, 25%, 50%, 75% or 100% of each item. However, this is mitigated by the fact that the vast majority of meals were prepared by a large-volume hospital cafeteria with standardized recipes and portions. We also had a research dietician or trained research assistants meet with the patients thrice weekly to review their diaries, encourage sustained motivation with data collection, and clarify incomplete or inconsistent records. Though this method was still dependent largely on self-reporting that is susceptible to bias and misreporting. We attempted to address this with professional-assisted reporting, although this can also be biased because of observer effects (</w:t>
      </w:r>
      <w:proofErr w:type="spellStart"/>
      <w:r w:rsidRPr="009578E2">
        <w:rPr>
          <w:rFonts w:eastAsia="Times New Roman"/>
          <w:sz w:val="22"/>
          <w:szCs w:val="22"/>
          <w:lang w:val="en"/>
        </w:rPr>
        <w:t>Vujkovic-Cvijin</w:t>
      </w:r>
      <w:proofErr w:type="spellEnd"/>
      <w:r w:rsidRPr="009578E2">
        <w:rPr>
          <w:rFonts w:eastAsia="Times New Roman"/>
          <w:sz w:val="22"/>
          <w:szCs w:val="22"/>
          <w:lang w:val="en"/>
        </w:rPr>
        <w:t xml:space="preserve"> et al. 2020).</w:t>
      </w:r>
    </w:p>
    <w:p w14:paraId="2E451191" w14:textId="24485A08" w:rsidR="5F826AEE" w:rsidRPr="009578E2" w:rsidRDefault="5F826AEE" w:rsidP="6FBFACC3">
      <w:pPr>
        <w:jc w:val="both"/>
        <w:rPr>
          <w:rFonts w:eastAsia="Times New Roman"/>
          <w:sz w:val="22"/>
          <w:szCs w:val="22"/>
          <w:lang w:val="en"/>
        </w:rPr>
      </w:pPr>
      <w:r w:rsidRPr="009578E2">
        <w:rPr>
          <w:rFonts w:eastAsia="Times New Roman"/>
          <w:sz w:val="22"/>
          <w:szCs w:val="22"/>
          <w:lang w:val="en"/>
        </w:rPr>
        <w:t>(</w:t>
      </w:r>
      <w:proofErr w:type="spellStart"/>
      <w:r w:rsidRPr="009578E2">
        <w:rPr>
          <w:rFonts w:eastAsia="Times New Roman"/>
          <w:sz w:val="22"/>
          <w:szCs w:val="22"/>
          <w:lang w:val="en"/>
        </w:rPr>
        <w:t>Segata</w:t>
      </w:r>
      <w:proofErr w:type="spellEnd"/>
      <w:r w:rsidRPr="009578E2">
        <w:rPr>
          <w:rFonts w:eastAsia="Times New Roman"/>
          <w:sz w:val="22"/>
          <w:szCs w:val="22"/>
          <w:lang w:val="en"/>
        </w:rPr>
        <w:t xml:space="preserve">, 2021) also focused on healthy individuals, while our study zoomed in on patients that were undergoing major perturbations of both nutrition and microbiome in a clinically relevant context. Our observation that dysbiosis can be exacerbated by simple carbohydrates in transplant patients is in keeping with studies that simple sugars induce dysbiosis and can exacerbate experimental colitis or metabolic syndrome (Montrose et al. 2021; Khan et al. 2020; Kawano et al. 2022; Di </w:t>
      </w:r>
      <w:proofErr w:type="spellStart"/>
      <w:r w:rsidRPr="009578E2">
        <w:rPr>
          <w:rFonts w:eastAsia="Times New Roman"/>
          <w:sz w:val="22"/>
          <w:szCs w:val="22"/>
          <w:lang w:val="en"/>
        </w:rPr>
        <w:t>Luccia</w:t>
      </w:r>
      <w:proofErr w:type="spellEnd"/>
      <w:r w:rsidRPr="009578E2">
        <w:rPr>
          <w:rFonts w:eastAsia="Times New Roman"/>
          <w:sz w:val="22"/>
          <w:szCs w:val="22"/>
          <w:lang w:val="en"/>
        </w:rPr>
        <w:t xml:space="preserve"> et al. 2015).</w:t>
      </w:r>
    </w:p>
    <w:p w14:paraId="59C59129" w14:textId="74E70F15" w:rsidR="675C866B" w:rsidRPr="009578E2" w:rsidRDefault="675C866B" w:rsidP="675C866B">
      <w:pPr>
        <w:pStyle w:val="Legend"/>
        <w:spacing w:before="0"/>
        <w:jc w:val="both"/>
        <w:rPr>
          <w:b/>
          <w:sz w:val="22"/>
          <w:szCs w:val="22"/>
          <w:lang w:val="en"/>
        </w:rPr>
      </w:pPr>
    </w:p>
    <w:p w14:paraId="369951CF" w14:textId="77777777" w:rsidR="00957B16" w:rsidRPr="009578E2" w:rsidRDefault="00957B16" w:rsidP="007B4BDD">
      <w:pPr>
        <w:pStyle w:val="Legend"/>
        <w:spacing w:before="0"/>
        <w:jc w:val="both"/>
        <w:rPr>
          <w:sz w:val="22"/>
          <w:szCs w:val="22"/>
          <w:lang w:val="en"/>
        </w:rPr>
      </w:pPr>
    </w:p>
    <w:p w14:paraId="52DC5644" w14:textId="246673D1" w:rsidR="00957B16" w:rsidRPr="009578E2" w:rsidRDefault="00A95003" w:rsidP="007B4BDD">
      <w:pPr>
        <w:pStyle w:val="Legend"/>
        <w:spacing w:before="0"/>
        <w:jc w:val="both"/>
        <w:rPr>
          <w:sz w:val="22"/>
          <w:szCs w:val="22"/>
          <w:lang w:val="en"/>
        </w:rPr>
      </w:pPr>
      <w:commentRangeStart w:id="253"/>
      <w:commentRangeEnd w:id="253"/>
      <w:r>
        <w:rPr>
          <w:rStyle w:val="CommentReference"/>
        </w:rPr>
        <w:commentReference w:id="253"/>
      </w:r>
    </w:p>
    <w:p w14:paraId="0975D09A" w14:textId="1AC21119" w:rsidR="00957B16" w:rsidRPr="009578E2" w:rsidRDefault="00957B16" w:rsidP="007B4BDD">
      <w:pPr>
        <w:pStyle w:val="Legend"/>
        <w:spacing w:before="0"/>
        <w:jc w:val="both"/>
        <w:rPr>
          <w:sz w:val="22"/>
          <w:szCs w:val="22"/>
          <w:lang w:val="en"/>
        </w:rPr>
      </w:pPr>
    </w:p>
    <w:p w14:paraId="50B4C396" w14:textId="57879954" w:rsidR="00BE6414" w:rsidRPr="007A0830" w:rsidRDefault="00BE6414" w:rsidP="007B4BDD">
      <w:pPr>
        <w:pStyle w:val="Legend"/>
        <w:spacing w:before="0"/>
        <w:jc w:val="both"/>
        <w:rPr>
          <w:color w:val="BFBFBF" w:themeColor="background1" w:themeShade="BF"/>
          <w:sz w:val="22"/>
          <w:szCs w:val="22"/>
        </w:rPr>
      </w:pPr>
      <w:r w:rsidRPr="007A0830">
        <w:rPr>
          <w:b/>
          <w:color w:val="BFBFBF" w:themeColor="background1" w:themeShade="BF"/>
          <w:sz w:val="22"/>
          <w:szCs w:val="22"/>
        </w:rPr>
        <w:t>Fig. 1.</w:t>
      </w:r>
      <w:r w:rsidRPr="007A0830">
        <w:rPr>
          <w:color w:val="BFBFBF" w:themeColor="background1" w:themeShade="BF"/>
          <w:sz w:val="22"/>
          <w:szCs w:val="22"/>
        </w:rPr>
        <w:t xml:space="preserve"> </w:t>
      </w:r>
      <w:r w:rsidRPr="007A0830">
        <w:rPr>
          <w:b/>
          <w:color w:val="BFBFBF" w:themeColor="background1" w:themeShade="BF"/>
          <w:sz w:val="22"/>
          <w:szCs w:val="22"/>
        </w:rPr>
        <w:t>The figure caption should begin with a short descriptive statement of the entire figure followed by additional text.</w:t>
      </w:r>
      <w:r w:rsidRPr="007A0830">
        <w:rPr>
          <w:color w:val="BFBFBF" w:themeColor="background1" w:themeShade="BF"/>
          <w:sz w:val="22"/>
          <w:szCs w:val="22"/>
        </w:rPr>
        <w:t xml:space="preserve"> Captions should be immediately after each figure. The primary callout of each figure part is indicated with a bold capital letter enclosed in parentheses [e.g., (</w:t>
      </w:r>
      <w:r w:rsidRPr="007A0830">
        <w:rPr>
          <w:b/>
          <w:color w:val="BFBFBF" w:themeColor="background1" w:themeShade="BF"/>
          <w:sz w:val="22"/>
          <w:szCs w:val="22"/>
        </w:rPr>
        <w:t>A</w:t>
      </w:r>
      <w:r w:rsidRPr="007A0830">
        <w:rPr>
          <w:color w:val="BFBFBF" w:themeColor="background1" w:themeShade="BF"/>
          <w:sz w:val="22"/>
          <w:szCs w:val="22"/>
        </w:rPr>
        <w:t>)]. Additional callouts are indicated the same way, but without the bold format. If you prefer, you can place both figures and captions logically throughout the text near where they are cited rather than at the end of the file (but not both). If a paragraph in the main text begins with the name of a figure, write out “Figure” in full (e.g., &lt;para</w:t>
      </w:r>
      <w:proofErr w:type="gramStart"/>
      <w:r w:rsidRPr="007A0830">
        <w:rPr>
          <w:color w:val="BFBFBF" w:themeColor="background1" w:themeShade="BF"/>
          <w:sz w:val="22"/>
          <w:szCs w:val="22"/>
        </w:rPr>
        <w:t>&gt;“</w:t>
      </w:r>
      <w:proofErr w:type="gramEnd"/>
      <w:r w:rsidRPr="007A0830">
        <w:rPr>
          <w:color w:val="BFBFBF" w:themeColor="background1" w:themeShade="BF"/>
          <w:sz w:val="22"/>
          <w:szCs w:val="22"/>
        </w:rPr>
        <w:t>Figure 1 shows….”)</w:t>
      </w:r>
    </w:p>
    <w:p w14:paraId="0812032F" w14:textId="77777777" w:rsidR="00BE6414" w:rsidRPr="009578E2" w:rsidRDefault="00BE6414" w:rsidP="007B4BDD">
      <w:pPr>
        <w:pStyle w:val="Legend"/>
        <w:spacing w:before="0"/>
        <w:jc w:val="both"/>
        <w:rPr>
          <w:sz w:val="22"/>
          <w:szCs w:val="22"/>
        </w:rPr>
      </w:pPr>
    </w:p>
    <w:p w14:paraId="6D570046" w14:textId="46B1729D" w:rsidR="00BE6414" w:rsidRPr="009578E2" w:rsidRDefault="00BE6414" w:rsidP="53BAE57D">
      <w:pPr>
        <w:pStyle w:val="Legend"/>
        <w:spacing w:before="0" w:line="259" w:lineRule="auto"/>
        <w:jc w:val="both"/>
        <w:rPr>
          <w:sz w:val="22"/>
          <w:szCs w:val="22"/>
        </w:rPr>
      </w:pPr>
      <w:r w:rsidRPr="009578E2">
        <w:rPr>
          <w:b/>
          <w:sz w:val="22"/>
          <w:szCs w:val="22"/>
        </w:rPr>
        <w:t>Fig. 1.</w:t>
      </w:r>
      <w:r w:rsidRPr="009578E2">
        <w:rPr>
          <w:sz w:val="22"/>
          <w:szCs w:val="22"/>
        </w:rPr>
        <w:t xml:space="preserve"> </w:t>
      </w:r>
      <w:r w:rsidRPr="009578E2">
        <w:rPr>
          <w:b/>
          <w:sz w:val="22"/>
          <w:szCs w:val="22"/>
        </w:rPr>
        <w:t>Longitudinal microbiota data paired</w:t>
      </w:r>
      <w:r w:rsidR="341C7A88" w:rsidRPr="53BAE57D">
        <w:rPr>
          <w:b/>
          <w:bCs/>
          <w:sz w:val="22"/>
          <w:szCs w:val="22"/>
        </w:rPr>
        <w:t xml:space="preserve"> with</w:t>
      </w:r>
      <w:r w:rsidRPr="009578E2">
        <w:rPr>
          <w:b/>
          <w:sz w:val="22"/>
          <w:szCs w:val="22"/>
        </w:rPr>
        <w:t xml:space="preserve"> high-resolution nutritional intake data.</w:t>
      </w:r>
      <w:r w:rsidRPr="009578E2">
        <w:rPr>
          <w:sz w:val="22"/>
          <w:szCs w:val="22"/>
        </w:rPr>
        <w:t xml:space="preserve"> (</w:t>
      </w:r>
      <w:r w:rsidRPr="009578E2">
        <w:rPr>
          <w:b/>
          <w:sz w:val="22"/>
          <w:szCs w:val="22"/>
        </w:rPr>
        <w:t>A</w:t>
      </w:r>
      <w:r w:rsidRPr="009578E2">
        <w:rPr>
          <w:sz w:val="22"/>
          <w:szCs w:val="22"/>
        </w:rPr>
        <w:t xml:space="preserve">) </w:t>
      </w:r>
      <w:r w:rsidR="002304C9" w:rsidRPr="009578E2">
        <w:rPr>
          <w:sz w:val="22"/>
          <w:szCs w:val="22"/>
        </w:rPr>
        <w:t xml:space="preserve">Histogram </w:t>
      </w:r>
      <w:r w:rsidR="000A193B">
        <w:rPr>
          <w:sz w:val="22"/>
          <w:szCs w:val="22"/>
        </w:rPr>
        <w:t xml:space="preserve">of </w:t>
      </w:r>
      <w:r w:rsidR="009D8770" w:rsidRPr="009578E2">
        <w:rPr>
          <w:sz w:val="22"/>
          <w:szCs w:val="22"/>
        </w:rPr>
        <w:t>9</w:t>
      </w:r>
      <w:r w:rsidR="00D01C42">
        <w:rPr>
          <w:sz w:val="22"/>
          <w:szCs w:val="22"/>
        </w:rPr>
        <w:t>,</w:t>
      </w:r>
      <w:r w:rsidR="009D8770" w:rsidRPr="009578E2">
        <w:rPr>
          <w:sz w:val="22"/>
          <w:szCs w:val="22"/>
        </w:rPr>
        <w:t xml:space="preserve">419 </w:t>
      </w:r>
      <w:r w:rsidR="00AC438D" w:rsidRPr="009578E2">
        <w:rPr>
          <w:sz w:val="22"/>
          <w:szCs w:val="22"/>
        </w:rPr>
        <w:t xml:space="preserve">meals </w:t>
      </w:r>
      <w:r w:rsidR="000A193B">
        <w:rPr>
          <w:sz w:val="22"/>
          <w:szCs w:val="22"/>
        </w:rPr>
        <w:t xml:space="preserve">recorded </w:t>
      </w:r>
      <w:r w:rsidR="00F4299B" w:rsidRPr="009578E2">
        <w:rPr>
          <w:sz w:val="22"/>
          <w:szCs w:val="22"/>
        </w:rPr>
        <w:t xml:space="preserve">(top) and </w:t>
      </w:r>
      <w:r w:rsidR="000A193B">
        <w:rPr>
          <w:sz w:val="22"/>
          <w:szCs w:val="22"/>
        </w:rPr>
        <w:t xml:space="preserve">of </w:t>
      </w:r>
      <w:r w:rsidR="14363738" w:rsidRPr="009578E2">
        <w:rPr>
          <w:sz w:val="22"/>
          <w:szCs w:val="22"/>
        </w:rPr>
        <w:t>1</w:t>
      </w:r>
      <w:r w:rsidR="00D01C42">
        <w:rPr>
          <w:sz w:val="22"/>
          <w:szCs w:val="22"/>
        </w:rPr>
        <w:t>,</w:t>
      </w:r>
      <w:r w:rsidR="14363738" w:rsidRPr="009578E2">
        <w:rPr>
          <w:sz w:val="22"/>
          <w:szCs w:val="22"/>
        </w:rPr>
        <w:t>009</w:t>
      </w:r>
      <w:r w:rsidR="00F4299B" w:rsidRPr="009578E2">
        <w:rPr>
          <w:sz w:val="22"/>
          <w:szCs w:val="22"/>
        </w:rPr>
        <w:t xml:space="preserve"> evaluable stool samples </w:t>
      </w:r>
      <w:r w:rsidR="000A193B">
        <w:rPr>
          <w:sz w:val="22"/>
          <w:szCs w:val="22"/>
        </w:rPr>
        <w:t xml:space="preserve">collected </w:t>
      </w:r>
      <w:r w:rsidR="00E2543D" w:rsidRPr="009578E2">
        <w:rPr>
          <w:sz w:val="22"/>
          <w:szCs w:val="22"/>
        </w:rPr>
        <w:t xml:space="preserve">(bottom) </w:t>
      </w:r>
      <w:r w:rsidR="00D01C42" w:rsidRPr="009578E2">
        <w:rPr>
          <w:sz w:val="22"/>
          <w:szCs w:val="22"/>
        </w:rPr>
        <w:t>from 173 patients</w:t>
      </w:r>
      <w:r w:rsidR="00D01C42">
        <w:rPr>
          <w:sz w:val="22"/>
          <w:szCs w:val="22"/>
        </w:rPr>
        <w:t xml:space="preserve"> </w:t>
      </w:r>
      <w:r w:rsidR="000A193B">
        <w:rPr>
          <w:sz w:val="22"/>
          <w:szCs w:val="22"/>
        </w:rPr>
        <w:t>during</w:t>
      </w:r>
      <w:r w:rsidR="00D01C42">
        <w:rPr>
          <w:sz w:val="22"/>
          <w:szCs w:val="22"/>
        </w:rPr>
        <w:t xml:space="preserve"> </w:t>
      </w:r>
      <w:proofErr w:type="spellStart"/>
      <w:r w:rsidR="000A193B">
        <w:rPr>
          <w:sz w:val="22"/>
          <w:szCs w:val="22"/>
        </w:rPr>
        <w:t>allo</w:t>
      </w:r>
      <w:proofErr w:type="spellEnd"/>
      <w:r w:rsidR="000A193B">
        <w:rPr>
          <w:sz w:val="22"/>
          <w:szCs w:val="22"/>
        </w:rPr>
        <w:t>-HCT,</w:t>
      </w:r>
      <w:r w:rsidR="00D01C42">
        <w:rPr>
          <w:sz w:val="22"/>
          <w:szCs w:val="22"/>
        </w:rPr>
        <w:t xml:space="preserve"> where day 0 is the day of cell infusion.</w:t>
      </w:r>
      <w:r w:rsidR="00E2543D" w:rsidRPr="009578E2">
        <w:rPr>
          <w:sz w:val="22"/>
          <w:szCs w:val="22"/>
        </w:rPr>
        <w:t xml:space="preserve"> </w:t>
      </w:r>
      <w:r w:rsidR="00665F72" w:rsidRPr="009578E2">
        <w:rPr>
          <w:sz w:val="22"/>
          <w:szCs w:val="22"/>
        </w:rPr>
        <w:t>(</w:t>
      </w:r>
      <w:r w:rsidR="00665F72" w:rsidRPr="00D01C42">
        <w:rPr>
          <w:b/>
          <w:bCs/>
          <w:sz w:val="22"/>
          <w:szCs w:val="22"/>
        </w:rPr>
        <w:t>B</w:t>
      </w:r>
      <w:r w:rsidR="00665F72" w:rsidRPr="009578E2">
        <w:rPr>
          <w:sz w:val="22"/>
          <w:szCs w:val="22"/>
        </w:rPr>
        <w:t xml:space="preserve">) </w:t>
      </w:r>
      <w:r w:rsidRPr="009578E2">
        <w:rPr>
          <w:sz w:val="22"/>
          <w:szCs w:val="22"/>
        </w:rPr>
        <w:t xml:space="preserve">Food tree of </w:t>
      </w:r>
      <w:r w:rsidR="47FFF3F1" w:rsidRPr="009578E2">
        <w:rPr>
          <w:sz w:val="22"/>
          <w:szCs w:val="22"/>
        </w:rPr>
        <w:t xml:space="preserve">623 </w:t>
      </w:r>
      <w:r w:rsidRPr="009578E2">
        <w:rPr>
          <w:sz w:val="22"/>
          <w:szCs w:val="22"/>
        </w:rPr>
        <w:t>food items</w:t>
      </w:r>
      <w:r w:rsidR="005818B6">
        <w:rPr>
          <w:sz w:val="22"/>
          <w:szCs w:val="22"/>
        </w:rPr>
        <w:t xml:space="preserve"> according to the FNDDS food nomenclature</w:t>
      </w:r>
      <w:r w:rsidRPr="009578E2">
        <w:rPr>
          <w:sz w:val="22"/>
          <w:szCs w:val="22"/>
        </w:rPr>
        <w:t>. The tree is colored by 9 broad food groups, and tree levels are derived from the food</w:t>
      </w:r>
      <w:r w:rsidR="005818B6">
        <w:rPr>
          <w:sz w:val="22"/>
          <w:szCs w:val="22"/>
        </w:rPr>
        <w:t>-</w:t>
      </w:r>
      <w:r w:rsidRPr="009578E2">
        <w:rPr>
          <w:sz w:val="22"/>
          <w:szCs w:val="22"/>
        </w:rPr>
        <w:t xml:space="preserve">code hierarchies. </w:t>
      </w:r>
      <w:r w:rsidR="00D04069">
        <w:rPr>
          <w:sz w:val="22"/>
          <w:szCs w:val="22"/>
        </w:rPr>
        <w:t xml:space="preserve">The length of </w:t>
      </w:r>
      <w:proofErr w:type="spellStart"/>
      <w:r w:rsidR="00D04069">
        <w:rPr>
          <w:sz w:val="22"/>
          <w:szCs w:val="22"/>
        </w:rPr>
        <w:t>tickmarks</w:t>
      </w:r>
      <w:proofErr w:type="spellEnd"/>
      <w:r w:rsidR="00D04069">
        <w:rPr>
          <w:sz w:val="22"/>
          <w:szCs w:val="22"/>
        </w:rPr>
        <w:t xml:space="preserve"> around the</w:t>
      </w:r>
      <w:r w:rsidRPr="009578E2">
        <w:rPr>
          <w:sz w:val="22"/>
          <w:szCs w:val="22"/>
        </w:rPr>
        <w:t xml:space="preserve"> outer ring </w:t>
      </w:r>
      <w:r w:rsidR="00D04069">
        <w:rPr>
          <w:sz w:val="22"/>
          <w:szCs w:val="22"/>
        </w:rPr>
        <w:t xml:space="preserve">indicate </w:t>
      </w:r>
      <w:r w:rsidRPr="009578E2">
        <w:rPr>
          <w:sz w:val="22"/>
          <w:szCs w:val="22"/>
        </w:rPr>
        <w:t xml:space="preserve">the average </w:t>
      </w:r>
      <w:r w:rsidR="75E3564D" w:rsidRPr="009578E2">
        <w:rPr>
          <w:sz w:val="22"/>
          <w:szCs w:val="22"/>
        </w:rPr>
        <w:t>per</w:t>
      </w:r>
      <w:r w:rsidR="13AB0FD2" w:rsidRPr="009578E2">
        <w:rPr>
          <w:sz w:val="22"/>
          <w:szCs w:val="22"/>
        </w:rPr>
        <w:t>-</w:t>
      </w:r>
      <w:r w:rsidR="75E3564D" w:rsidRPr="009578E2">
        <w:rPr>
          <w:sz w:val="22"/>
          <w:szCs w:val="22"/>
        </w:rPr>
        <w:t xml:space="preserve">meal </w:t>
      </w:r>
      <w:r w:rsidRPr="009578E2">
        <w:rPr>
          <w:sz w:val="22"/>
          <w:szCs w:val="22"/>
        </w:rPr>
        <w:t xml:space="preserve">consumption of </w:t>
      </w:r>
      <w:r w:rsidR="738912A8" w:rsidRPr="009578E2">
        <w:rPr>
          <w:sz w:val="22"/>
          <w:szCs w:val="22"/>
        </w:rPr>
        <w:t>each</w:t>
      </w:r>
      <w:r w:rsidRPr="009578E2">
        <w:rPr>
          <w:sz w:val="22"/>
          <w:szCs w:val="22"/>
        </w:rPr>
        <w:t xml:space="preserve"> </w:t>
      </w:r>
      <w:r w:rsidR="32382D06" w:rsidRPr="009578E2">
        <w:rPr>
          <w:sz w:val="22"/>
          <w:szCs w:val="22"/>
        </w:rPr>
        <w:t>food entry</w:t>
      </w:r>
      <w:r w:rsidRPr="009578E2">
        <w:rPr>
          <w:sz w:val="22"/>
          <w:szCs w:val="22"/>
        </w:rPr>
        <w:t>. (</w:t>
      </w:r>
      <w:r w:rsidR="0008073C" w:rsidRPr="009578E2">
        <w:rPr>
          <w:sz w:val="22"/>
          <w:szCs w:val="22"/>
        </w:rPr>
        <w:softHyphen/>
      </w:r>
      <w:r w:rsidR="0008073C" w:rsidRPr="00D04069">
        <w:rPr>
          <w:b/>
          <w:bCs/>
          <w:sz w:val="22"/>
          <w:szCs w:val="22"/>
        </w:rPr>
        <w:t>C</w:t>
      </w:r>
      <w:r w:rsidRPr="009578E2">
        <w:rPr>
          <w:sz w:val="22"/>
          <w:szCs w:val="22"/>
        </w:rPr>
        <w:t xml:space="preserve">) </w:t>
      </w:r>
      <w:proofErr w:type="spellStart"/>
      <w:r w:rsidRPr="009578E2">
        <w:rPr>
          <w:sz w:val="22"/>
          <w:szCs w:val="22"/>
        </w:rPr>
        <w:t>TaxUMAP</w:t>
      </w:r>
      <w:proofErr w:type="spellEnd"/>
      <w:r w:rsidRPr="009578E2">
        <w:rPr>
          <w:sz w:val="22"/>
          <w:szCs w:val="22"/>
        </w:rPr>
        <w:t xml:space="preserve"> visualization of recorded meals colored by the </w:t>
      </w:r>
      <w:r w:rsidR="2C553740" w:rsidRPr="009578E2">
        <w:rPr>
          <w:sz w:val="22"/>
          <w:szCs w:val="22"/>
        </w:rPr>
        <w:t>mos</w:t>
      </w:r>
      <w:r w:rsidRPr="009578E2">
        <w:rPr>
          <w:sz w:val="22"/>
          <w:szCs w:val="22"/>
        </w:rPr>
        <w:t xml:space="preserve">t </w:t>
      </w:r>
      <w:r w:rsidR="2C553740" w:rsidRPr="009578E2">
        <w:rPr>
          <w:sz w:val="22"/>
          <w:szCs w:val="22"/>
        </w:rPr>
        <w:t xml:space="preserve">consumed </w:t>
      </w:r>
      <w:r w:rsidRPr="009578E2">
        <w:rPr>
          <w:sz w:val="22"/>
          <w:szCs w:val="22"/>
        </w:rPr>
        <w:t>food group on that day.  (</w:t>
      </w:r>
      <w:r w:rsidR="0008073C" w:rsidRPr="00493446">
        <w:rPr>
          <w:b/>
          <w:bCs/>
          <w:sz w:val="22"/>
          <w:szCs w:val="22"/>
        </w:rPr>
        <w:t>D</w:t>
      </w:r>
      <w:r w:rsidRPr="00493446">
        <w:rPr>
          <w:b/>
          <w:bCs/>
          <w:sz w:val="22"/>
          <w:szCs w:val="22"/>
        </w:rPr>
        <w:t>-</w:t>
      </w:r>
      <w:r w:rsidR="00A47A9A" w:rsidRPr="00493446">
        <w:rPr>
          <w:b/>
          <w:bCs/>
          <w:sz w:val="22"/>
          <w:szCs w:val="22"/>
        </w:rPr>
        <w:t>F</w:t>
      </w:r>
      <w:r w:rsidRPr="009578E2">
        <w:rPr>
          <w:sz w:val="22"/>
          <w:szCs w:val="22"/>
        </w:rPr>
        <w:t xml:space="preserve">) Same </w:t>
      </w:r>
      <w:proofErr w:type="spellStart"/>
      <w:r w:rsidRPr="009578E2">
        <w:rPr>
          <w:sz w:val="22"/>
          <w:szCs w:val="22"/>
        </w:rPr>
        <w:t>TaxUMAP</w:t>
      </w:r>
      <w:proofErr w:type="spellEnd"/>
      <w:r w:rsidRPr="009578E2">
        <w:rPr>
          <w:sz w:val="22"/>
          <w:szCs w:val="22"/>
        </w:rPr>
        <w:t xml:space="preserve"> visualization colored by daily caloric intake (</w:t>
      </w:r>
      <w:r w:rsidR="007E5465" w:rsidRPr="009578E2">
        <w:rPr>
          <w:sz w:val="22"/>
          <w:szCs w:val="22"/>
        </w:rPr>
        <w:t>D</w:t>
      </w:r>
      <w:r w:rsidRPr="009578E2">
        <w:rPr>
          <w:sz w:val="22"/>
          <w:szCs w:val="22"/>
        </w:rPr>
        <w:t>), daily dietary ɑ diversity (</w:t>
      </w:r>
      <w:r w:rsidR="007E5465" w:rsidRPr="009578E2">
        <w:rPr>
          <w:sz w:val="22"/>
          <w:szCs w:val="22"/>
        </w:rPr>
        <w:t>E</w:t>
      </w:r>
      <w:r w:rsidRPr="009578E2">
        <w:rPr>
          <w:sz w:val="22"/>
          <w:szCs w:val="22"/>
        </w:rPr>
        <w:t>), and transplant day (</w:t>
      </w:r>
      <w:r w:rsidR="007E5465" w:rsidRPr="009578E2">
        <w:rPr>
          <w:sz w:val="22"/>
          <w:szCs w:val="22"/>
        </w:rPr>
        <w:t>F</w:t>
      </w:r>
      <w:r w:rsidRPr="009578E2">
        <w:rPr>
          <w:sz w:val="22"/>
          <w:szCs w:val="22"/>
        </w:rPr>
        <w:t xml:space="preserve">). </w:t>
      </w:r>
      <w:r w:rsidR="006F3543" w:rsidRPr="009578E2">
        <w:rPr>
          <w:sz w:val="22"/>
          <w:szCs w:val="22"/>
        </w:rPr>
        <w:t>(</w:t>
      </w:r>
      <w:r w:rsidR="006F3543" w:rsidRPr="00493446">
        <w:rPr>
          <w:b/>
          <w:bCs/>
          <w:sz w:val="22"/>
          <w:szCs w:val="22"/>
        </w:rPr>
        <w:t>G</w:t>
      </w:r>
      <w:r w:rsidR="006F3543" w:rsidRPr="009578E2">
        <w:rPr>
          <w:sz w:val="22"/>
          <w:szCs w:val="22"/>
        </w:rPr>
        <w:t xml:space="preserve">) Daily </w:t>
      </w:r>
      <w:r w:rsidR="001B52D2" w:rsidRPr="009578E2">
        <w:rPr>
          <w:sz w:val="22"/>
          <w:szCs w:val="22"/>
        </w:rPr>
        <w:t>caloric intake. (</w:t>
      </w:r>
      <w:r w:rsidR="001B52D2" w:rsidRPr="00493446">
        <w:rPr>
          <w:b/>
          <w:bCs/>
          <w:sz w:val="22"/>
          <w:szCs w:val="22"/>
        </w:rPr>
        <w:t>H</w:t>
      </w:r>
      <w:r w:rsidR="001B52D2" w:rsidRPr="009578E2">
        <w:rPr>
          <w:sz w:val="22"/>
          <w:szCs w:val="22"/>
        </w:rPr>
        <w:t xml:space="preserve">) Daily diet ɑ diversity. </w:t>
      </w:r>
      <w:r w:rsidRPr="009578E2">
        <w:rPr>
          <w:sz w:val="22"/>
          <w:szCs w:val="22"/>
        </w:rPr>
        <w:t>(</w:t>
      </w:r>
      <w:r w:rsidR="00AD4AE8" w:rsidRPr="009578E2">
        <w:rPr>
          <w:sz w:val="22"/>
          <w:szCs w:val="22"/>
        </w:rPr>
        <w:t>I</w:t>
      </w:r>
      <w:r w:rsidRPr="009578E2">
        <w:rPr>
          <w:sz w:val="22"/>
          <w:szCs w:val="22"/>
        </w:rPr>
        <w:t>) Daily consumption of carbohydrates, sugars, fibers, protein and fat. (</w:t>
      </w:r>
      <w:r w:rsidR="00F84A1F" w:rsidRPr="00493446">
        <w:rPr>
          <w:b/>
          <w:bCs/>
          <w:sz w:val="22"/>
          <w:szCs w:val="22"/>
        </w:rPr>
        <w:t>J</w:t>
      </w:r>
      <w:r w:rsidRPr="009578E2">
        <w:rPr>
          <w:sz w:val="22"/>
          <w:szCs w:val="22"/>
        </w:rPr>
        <w:t xml:space="preserve">) Daily intake of the </w:t>
      </w:r>
      <w:r w:rsidR="02C4C85A" w:rsidRPr="53BAE57D">
        <w:rPr>
          <w:sz w:val="22"/>
          <w:szCs w:val="22"/>
        </w:rPr>
        <w:t>nine</w:t>
      </w:r>
      <w:r w:rsidRPr="009578E2">
        <w:rPr>
          <w:sz w:val="22"/>
          <w:szCs w:val="22"/>
        </w:rPr>
        <w:t xml:space="preserve"> food groups. (</w:t>
      </w:r>
      <w:r w:rsidR="00C825E4" w:rsidRPr="009578E2">
        <w:rPr>
          <w:sz w:val="22"/>
          <w:szCs w:val="22"/>
        </w:rPr>
        <w:t>K</w:t>
      </w:r>
      <w:r w:rsidRPr="009578E2">
        <w:rPr>
          <w:sz w:val="22"/>
          <w:szCs w:val="22"/>
        </w:rPr>
        <w:t xml:space="preserve">) Microbiome ɑ diversity (inverse Simpson </w:t>
      </w:r>
      <w:r w:rsidR="00C825E4" w:rsidRPr="009578E2">
        <w:rPr>
          <w:sz w:val="22"/>
          <w:szCs w:val="22"/>
        </w:rPr>
        <w:t>unit</w:t>
      </w:r>
      <w:r w:rsidRPr="009578E2">
        <w:rPr>
          <w:sz w:val="22"/>
          <w:szCs w:val="22"/>
        </w:rPr>
        <w:t xml:space="preserve">) of </w:t>
      </w:r>
      <w:r w:rsidR="01D4A228" w:rsidRPr="009578E2">
        <w:rPr>
          <w:sz w:val="22"/>
          <w:szCs w:val="22"/>
        </w:rPr>
        <w:t xml:space="preserve">1009 </w:t>
      </w:r>
      <w:r w:rsidRPr="009578E2">
        <w:rPr>
          <w:sz w:val="22"/>
          <w:szCs w:val="22"/>
        </w:rPr>
        <w:t>stool samples. (</w:t>
      </w:r>
      <w:r w:rsidR="00864EFE" w:rsidRPr="009578E2">
        <w:rPr>
          <w:sz w:val="22"/>
          <w:szCs w:val="22"/>
        </w:rPr>
        <w:t>G-K</w:t>
      </w:r>
      <w:r w:rsidRPr="009578E2">
        <w:rPr>
          <w:sz w:val="22"/>
          <w:szCs w:val="22"/>
        </w:rPr>
        <w:t>) lines: LOWESS average, shaded: 95% confidence interval. Red: diet derived, Blue: stool sample derived quantities. (</w:t>
      </w:r>
      <w:r w:rsidR="00864EFE" w:rsidRPr="00493446">
        <w:rPr>
          <w:b/>
          <w:bCs/>
          <w:sz w:val="22"/>
          <w:szCs w:val="22"/>
        </w:rPr>
        <w:t>L</w:t>
      </w:r>
      <w:r w:rsidRPr="009578E2">
        <w:rPr>
          <w:sz w:val="22"/>
          <w:szCs w:val="22"/>
        </w:rPr>
        <w:t xml:space="preserve">) Scatterplot visualizing correlation between dietary intake and </w:t>
      </w:r>
      <w:r w:rsidR="3FFC2C87" w:rsidRPr="009578E2">
        <w:rPr>
          <w:sz w:val="22"/>
          <w:szCs w:val="22"/>
        </w:rPr>
        <w:t xml:space="preserve">the </w:t>
      </w:r>
      <w:r w:rsidRPr="009578E2">
        <w:rPr>
          <w:sz w:val="22"/>
          <w:szCs w:val="22"/>
        </w:rPr>
        <w:t xml:space="preserve">microbiome </w:t>
      </w:r>
      <w:r w:rsidR="3156A204" w:rsidRPr="009578E2">
        <w:rPr>
          <w:sz w:val="22"/>
          <w:szCs w:val="22"/>
        </w:rPr>
        <w:t xml:space="preserve">on the same day </w:t>
      </w:r>
      <w:r w:rsidRPr="009578E2">
        <w:rPr>
          <w:sz w:val="22"/>
          <w:szCs w:val="22"/>
        </w:rPr>
        <w:t>(</w:t>
      </w:r>
      <w:r w:rsidR="5CB20388" w:rsidRPr="009578E2">
        <w:rPr>
          <w:sz w:val="22"/>
          <w:szCs w:val="22"/>
        </w:rPr>
        <w:t xml:space="preserve">944 </w:t>
      </w:r>
      <w:r w:rsidRPr="009578E2">
        <w:rPr>
          <w:sz w:val="22"/>
          <w:szCs w:val="22"/>
        </w:rPr>
        <w:t xml:space="preserve">data points, </w:t>
      </w:r>
      <w:r w:rsidR="66C3525B" w:rsidRPr="009578E2">
        <w:rPr>
          <w:sz w:val="22"/>
          <w:szCs w:val="22"/>
        </w:rPr>
        <w:t>944</w:t>
      </w:r>
      <w:r w:rsidRPr="009578E2">
        <w:rPr>
          <w:sz w:val="22"/>
          <w:szCs w:val="22"/>
        </w:rPr>
        <w:t xml:space="preserve"> daily dietary intake data </w:t>
      </w:r>
      <w:r w:rsidR="206B0DA8" w:rsidRPr="009578E2">
        <w:rPr>
          <w:sz w:val="22"/>
          <w:szCs w:val="22"/>
        </w:rPr>
        <w:t>with</w:t>
      </w:r>
      <w:r w:rsidRPr="009578E2">
        <w:rPr>
          <w:sz w:val="22"/>
          <w:szCs w:val="22"/>
        </w:rPr>
        <w:t xml:space="preserve"> the corresponding stool samples). The columns specify nutritional </w:t>
      </w:r>
      <w:r w:rsidRPr="009578E2">
        <w:rPr>
          <w:sz w:val="22"/>
          <w:szCs w:val="22"/>
        </w:rPr>
        <w:lastRenderedPageBreak/>
        <w:t xml:space="preserve">metrics including daily caloric intake and daily intake of carbohydrates, sugars, fibers, protein and fat. The rows observe microbiome ɑ diversity natural log transformed, </w:t>
      </w:r>
      <w:proofErr w:type="spellStart"/>
      <w:r w:rsidRPr="009578E2">
        <w:rPr>
          <w:sz w:val="22"/>
          <w:szCs w:val="22"/>
        </w:rPr>
        <w:t>Blautia</w:t>
      </w:r>
      <w:proofErr w:type="spellEnd"/>
      <w:r w:rsidRPr="009578E2">
        <w:rPr>
          <w:sz w:val="22"/>
          <w:szCs w:val="22"/>
        </w:rPr>
        <w:t xml:space="preserve"> and Enterococcus at genus level log10 transformed. The blue line denotes the linear regression line, with the gray band indicating 95% confidence level. The </w:t>
      </w:r>
      <w:r w:rsidR="256E71A5" w:rsidRPr="009578E2">
        <w:rPr>
          <w:sz w:val="22"/>
          <w:szCs w:val="22"/>
        </w:rPr>
        <w:t xml:space="preserve">rho and p stand for the spearman correlation value and the p value from the test. </w:t>
      </w:r>
    </w:p>
    <w:p w14:paraId="14BDEF87" w14:textId="77777777" w:rsidR="00CB11E3" w:rsidRPr="009578E2" w:rsidRDefault="00CB11E3" w:rsidP="007B4BDD">
      <w:pPr>
        <w:pStyle w:val="Legend"/>
        <w:spacing w:before="0"/>
        <w:jc w:val="both"/>
        <w:rPr>
          <w:sz w:val="22"/>
          <w:szCs w:val="22"/>
        </w:rPr>
      </w:pPr>
    </w:p>
    <w:p w14:paraId="56019021" w14:textId="11334D3C" w:rsidR="00BE6414" w:rsidRPr="009578E2" w:rsidRDefault="00BE6414" w:rsidP="31FA3CAE">
      <w:pPr>
        <w:pStyle w:val="Legend"/>
        <w:spacing w:before="0"/>
        <w:jc w:val="both"/>
        <w:rPr>
          <w:sz w:val="22"/>
          <w:szCs w:val="22"/>
        </w:rPr>
      </w:pPr>
      <w:r w:rsidRPr="009578E2">
        <w:rPr>
          <w:b/>
          <w:sz w:val="22"/>
          <w:szCs w:val="22"/>
        </w:rPr>
        <w:t>Fig. 2.</w:t>
      </w:r>
      <w:r w:rsidRPr="009578E2">
        <w:rPr>
          <w:sz w:val="22"/>
          <w:szCs w:val="22"/>
        </w:rPr>
        <w:t xml:space="preserve"> </w:t>
      </w:r>
      <w:r w:rsidRPr="009578E2">
        <w:rPr>
          <w:b/>
          <w:sz w:val="22"/>
          <w:szCs w:val="22"/>
        </w:rPr>
        <w:t xml:space="preserve">Quantification of </w:t>
      </w:r>
      <w:r w:rsidR="7176528E" w:rsidRPr="53BAE57D">
        <w:rPr>
          <w:b/>
          <w:bCs/>
          <w:sz w:val="22"/>
          <w:szCs w:val="22"/>
        </w:rPr>
        <w:t>dietary</w:t>
      </w:r>
      <w:r w:rsidR="6FF0BA4E" w:rsidRPr="009578E2">
        <w:rPr>
          <w:b/>
          <w:sz w:val="22"/>
          <w:szCs w:val="22"/>
        </w:rPr>
        <w:t xml:space="preserve">, antibacterial and </w:t>
      </w:r>
      <w:r w:rsidR="7843E638" w:rsidRPr="53BAE57D">
        <w:rPr>
          <w:b/>
          <w:bCs/>
          <w:sz w:val="22"/>
          <w:szCs w:val="22"/>
        </w:rPr>
        <w:t>nutrition support’s</w:t>
      </w:r>
      <w:r w:rsidRPr="009578E2">
        <w:rPr>
          <w:b/>
          <w:sz w:val="22"/>
          <w:szCs w:val="22"/>
        </w:rPr>
        <w:t xml:space="preserve"> effects on microbiome composition</w:t>
      </w:r>
      <w:r w:rsidRPr="009578E2">
        <w:rPr>
          <w:sz w:val="22"/>
          <w:szCs w:val="22"/>
        </w:rPr>
        <w:t>. (</w:t>
      </w:r>
      <w:r w:rsidRPr="009578E2">
        <w:rPr>
          <w:b/>
          <w:sz w:val="22"/>
          <w:szCs w:val="22"/>
        </w:rPr>
        <w:t>A</w:t>
      </w:r>
      <w:r w:rsidRPr="009578E2">
        <w:rPr>
          <w:sz w:val="22"/>
          <w:szCs w:val="22"/>
        </w:rPr>
        <w:t xml:space="preserve">) Procrustes scores signifying correlations between </w:t>
      </w:r>
      <w:r w:rsidR="3D102F3C" w:rsidRPr="009578E2">
        <w:rPr>
          <w:sz w:val="22"/>
          <w:szCs w:val="22"/>
        </w:rPr>
        <w:t xml:space="preserve">average </w:t>
      </w:r>
      <w:r w:rsidRPr="009578E2">
        <w:rPr>
          <w:sz w:val="22"/>
          <w:szCs w:val="22"/>
        </w:rPr>
        <w:t>dietary intake and microbiome when the previous 1, 2, 3, 4 or 5 days are considered (</w:t>
      </w:r>
      <w:r w:rsidR="3981FA0F" w:rsidRPr="6B00A08C">
        <w:rPr>
          <w:sz w:val="22"/>
          <w:szCs w:val="22"/>
        </w:rPr>
        <w:t>dashed line</w:t>
      </w:r>
      <w:r w:rsidRPr="009578E2">
        <w:rPr>
          <w:sz w:val="22"/>
          <w:szCs w:val="22"/>
        </w:rPr>
        <w:t xml:space="preserve">: macronutrient data, </w:t>
      </w:r>
      <w:r w:rsidR="345CE015" w:rsidRPr="6B00A08C">
        <w:rPr>
          <w:sz w:val="22"/>
          <w:szCs w:val="22"/>
        </w:rPr>
        <w:t>solid line</w:t>
      </w:r>
      <w:r w:rsidRPr="009578E2">
        <w:rPr>
          <w:sz w:val="22"/>
          <w:szCs w:val="22"/>
        </w:rPr>
        <w:t>: food group consumption data). (</w:t>
      </w:r>
      <w:r w:rsidRPr="009578E2">
        <w:rPr>
          <w:b/>
          <w:sz w:val="22"/>
          <w:szCs w:val="22"/>
        </w:rPr>
        <w:t>B</w:t>
      </w:r>
      <w:r w:rsidRPr="009578E2">
        <w:rPr>
          <w:sz w:val="22"/>
          <w:szCs w:val="22"/>
        </w:rPr>
        <w:t xml:space="preserve">) </w:t>
      </w:r>
      <w:r w:rsidR="1E38599D" w:rsidRPr="009578E2">
        <w:rPr>
          <w:sz w:val="22"/>
          <w:szCs w:val="22"/>
        </w:rPr>
        <w:t xml:space="preserve">Diagram </w:t>
      </w:r>
      <w:r w:rsidRPr="009578E2">
        <w:rPr>
          <w:sz w:val="22"/>
          <w:szCs w:val="22"/>
        </w:rPr>
        <w:t xml:space="preserve">of the directed acyclic graph representing the statistical model; antibiotic exposure, </w:t>
      </w:r>
      <w:r w:rsidR="52BC684F" w:rsidRPr="6B00A08C">
        <w:rPr>
          <w:sz w:val="22"/>
          <w:szCs w:val="22"/>
        </w:rPr>
        <w:t xml:space="preserve">nutrition </w:t>
      </w:r>
      <w:r w:rsidR="5CBBD981" w:rsidRPr="53BAE57D">
        <w:rPr>
          <w:sz w:val="22"/>
          <w:szCs w:val="22"/>
        </w:rPr>
        <w:t>support</w:t>
      </w:r>
      <w:r w:rsidR="0FA78822" w:rsidRPr="53BAE57D">
        <w:rPr>
          <w:sz w:val="22"/>
          <w:szCs w:val="22"/>
        </w:rPr>
        <w:t xml:space="preserve"> </w:t>
      </w:r>
      <w:r w:rsidR="52BC684F" w:rsidRPr="6B00A08C">
        <w:rPr>
          <w:sz w:val="22"/>
          <w:szCs w:val="22"/>
        </w:rPr>
        <w:t xml:space="preserve">(TPN and EN) and </w:t>
      </w:r>
      <w:r w:rsidRPr="009578E2">
        <w:rPr>
          <w:sz w:val="22"/>
          <w:szCs w:val="22"/>
        </w:rPr>
        <w:t>dietary intake during the past two days relative to a stool sample</w:t>
      </w:r>
      <w:r w:rsidR="4616FC59" w:rsidRPr="53BAE57D">
        <w:rPr>
          <w:sz w:val="22"/>
          <w:szCs w:val="22"/>
        </w:rPr>
        <w:t xml:space="preserve"> (dashed line representing the interaction between antibiotics and food intake</w:t>
      </w:r>
      <w:r w:rsidR="00335931" w:rsidRPr="53BAE57D">
        <w:rPr>
          <w:sz w:val="22"/>
          <w:szCs w:val="22"/>
        </w:rPr>
        <w:t>),</w:t>
      </w:r>
      <w:r w:rsidR="00335931" w:rsidRPr="009578E2">
        <w:rPr>
          <w:sz w:val="22"/>
          <w:szCs w:val="22"/>
        </w:rPr>
        <w:t xml:space="preserve"> as</w:t>
      </w:r>
      <w:r w:rsidRPr="009578E2">
        <w:rPr>
          <w:sz w:val="22"/>
          <w:szCs w:val="22"/>
        </w:rPr>
        <w:t xml:space="preserve"> well as patient-level constants (chemotherapeutic conditioning intensity), and varying effects terms (per patient and for weeks spent in hospital) are used to predict microbiome diversity or taxon abundances. Blue boxes indicate time varying predictors, the </w:t>
      </w:r>
      <w:r w:rsidR="4EBFFB55" w:rsidRPr="6B00A08C">
        <w:rPr>
          <w:sz w:val="22"/>
          <w:szCs w:val="22"/>
        </w:rPr>
        <w:t>gray</w:t>
      </w:r>
      <w:r w:rsidRPr="009578E2">
        <w:rPr>
          <w:sz w:val="22"/>
          <w:szCs w:val="22"/>
        </w:rPr>
        <w:t xml:space="preserve"> box indicates constants. (</w:t>
      </w:r>
      <w:r w:rsidRPr="009578E2">
        <w:rPr>
          <w:b/>
          <w:sz w:val="22"/>
          <w:szCs w:val="22"/>
        </w:rPr>
        <w:t>C</w:t>
      </w:r>
      <w:r w:rsidRPr="009578E2">
        <w:rPr>
          <w:sz w:val="22"/>
          <w:szCs w:val="22"/>
        </w:rPr>
        <w:t>)</w:t>
      </w:r>
      <w:r w:rsidR="00E53A17" w:rsidRPr="00E53A17">
        <w:rPr>
          <w:sz w:val="22"/>
          <w:szCs w:val="22"/>
        </w:rPr>
        <w:t xml:space="preserve"> </w:t>
      </w:r>
      <w:r w:rsidR="00E53A17" w:rsidRPr="6B00A08C">
        <w:rPr>
          <w:sz w:val="22"/>
          <w:szCs w:val="22"/>
        </w:rPr>
        <w:t>Patient level constants, namely the effects of different intensity level’s association to microbiome ɑ-diversity</w:t>
      </w:r>
      <w:r w:rsidR="00E53A17" w:rsidRPr="53BAE57D">
        <w:rPr>
          <w:sz w:val="22"/>
          <w:szCs w:val="22"/>
        </w:rPr>
        <w:t xml:space="preserve">. </w:t>
      </w:r>
      <w:r w:rsidRPr="009578E2">
        <w:rPr>
          <w:sz w:val="22"/>
          <w:szCs w:val="22"/>
        </w:rPr>
        <w:t xml:space="preserve"> </w:t>
      </w:r>
      <w:r w:rsidR="5F15C1F6" w:rsidRPr="53BAE57D">
        <w:rPr>
          <w:sz w:val="22"/>
          <w:szCs w:val="22"/>
        </w:rPr>
        <w:t>(D)</w:t>
      </w:r>
      <w:r w:rsidR="78AEF097" w:rsidRPr="53BAE57D">
        <w:rPr>
          <w:sz w:val="22"/>
          <w:szCs w:val="22"/>
        </w:rPr>
        <w:t xml:space="preserve"> </w:t>
      </w:r>
      <w:commentRangeStart w:id="254"/>
      <w:r w:rsidR="00E53A17" w:rsidRPr="009578E2">
        <w:rPr>
          <w:sz w:val="22"/>
          <w:szCs w:val="22"/>
        </w:rPr>
        <w:t xml:space="preserve">Posterior estimations </w:t>
      </w:r>
      <w:commentRangeEnd w:id="254"/>
      <w:r w:rsidR="00E53A17">
        <w:rPr>
          <w:rStyle w:val="CommentReference"/>
        </w:rPr>
        <w:commentReference w:id="254"/>
      </w:r>
      <w:r w:rsidR="00E53A17" w:rsidRPr="6B00A08C">
        <w:rPr>
          <w:sz w:val="22"/>
          <w:szCs w:val="22"/>
        </w:rPr>
        <w:t xml:space="preserve">of associations between temporal effects of prior two day intake of every 100 grams of sugars, fiber and fat on its own and with the exposure to antibiotics, as well as the exposure to TPN, EN, antibiotics' correlation with  bacterial ɑ-diversity (in blue </w:t>
      </w:r>
      <w:r w:rsidR="00E53A17" w:rsidRPr="53BAE57D">
        <w:rPr>
          <w:sz w:val="22"/>
          <w:szCs w:val="22"/>
        </w:rPr>
        <w:t xml:space="preserve">background indicating its temporal nature); </w:t>
      </w:r>
      <w:r w:rsidR="78AEF097" w:rsidRPr="53BAE57D">
        <w:rPr>
          <w:sz w:val="22"/>
          <w:szCs w:val="22"/>
        </w:rPr>
        <w:t>(</w:t>
      </w:r>
      <w:r w:rsidR="2EB9F1CD" w:rsidRPr="53BAE57D">
        <w:rPr>
          <w:sz w:val="22"/>
          <w:szCs w:val="22"/>
        </w:rPr>
        <w:t>E</w:t>
      </w:r>
      <w:r w:rsidRPr="6B00A08C">
        <w:rPr>
          <w:sz w:val="22"/>
          <w:szCs w:val="22"/>
        </w:rPr>
        <w:t xml:space="preserve">)  </w:t>
      </w:r>
      <w:r w:rsidR="0A0BCB9B" w:rsidRPr="6B00A08C">
        <w:rPr>
          <w:sz w:val="22"/>
          <w:szCs w:val="22"/>
        </w:rPr>
        <w:t xml:space="preserve">Posterior </w:t>
      </w:r>
      <w:r w:rsidR="06D2C918" w:rsidRPr="638BA890">
        <w:rPr>
          <w:rFonts w:eastAsia="Arial"/>
          <w:color w:val="000000" w:themeColor="text1"/>
          <w:sz w:val="22"/>
          <w:szCs w:val="22"/>
        </w:rPr>
        <w:t xml:space="preserve">coefficients </w:t>
      </w:r>
      <w:r w:rsidR="0A0BCB9B" w:rsidRPr="6B00A08C">
        <w:rPr>
          <w:sz w:val="22"/>
          <w:szCs w:val="22"/>
        </w:rPr>
        <w:t xml:space="preserve">of associations between </w:t>
      </w:r>
      <w:r w:rsidR="36B7AD9D" w:rsidRPr="6B00A08C">
        <w:rPr>
          <w:sz w:val="22"/>
          <w:szCs w:val="22"/>
        </w:rPr>
        <w:t xml:space="preserve">100 grams of food intake </w:t>
      </w:r>
      <w:r w:rsidR="1459027C" w:rsidRPr="6B00A08C">
        <w:rPr>
          <w:sz w:val="22"/>
          <w:szCs w:val="22"/>
        </w:rPr>
        <w:t xml:space="preserve">on its own </w:t>
      </w:r>
      <w:r w:rsidR="57D00B04" w:rsidRPr="6B00A08C">
        <w:rPr>
          <w:sz w:val="22"/>
          <w:szCs w:val="22"/>
        </w:rPr>
        <w:t xml:space="preserve">in each group </w:t>
      </w:r>
      <w:r w:rsidR="1459027C" w:rsidRPr="6B00A08C">
        <w:rPr>
          <w:sz w:val="22"/>
          <w:szCs w:val="22"/>
        </w:rPr>
        <w:t xml:space="preserve">and with the exposure to </w:t>
      </w:r>
      <w:r w:rsidR="4729A068" w:rsidRPr="6B00A08C">
        <w:rPr>
          <w:sz w:val="22"/>
          <w:szCs w:val="22"/>
        </w:rPr>
        <w:t>antibiotics</w:t>
      </w:r>
      <w:r w:rsidR="36B7AD9D" w:rsidRPr="6B00A08C">
        <w:rPr>
          <w:sz w:val="22"/>
          <w:szCs w:val="22"/>
        </w:rPr>
        <w:t xml:space="preserve"> during the prior two</w:t>
      </w:r>
      <w:r w:rsidR="5573157B" w:rsidRPr="53BAE57D">
        <w:rPr>
          <w:sz w:val="22"/>
          <w:szCs w:val="22"/>
        </w:rPr>
        <w:t>-</w:t>
      </w:r>
      <w:r w:rsidR="36B7AD9D" w:rsidRPr="6B00A08C">
        <w:rPr>
          <w:sz w:val="22"/>
          <w:szCs w:val="22"/>
        </w:rPr>
        <w:t>day window</w:t>
      </w:r>
      <w:r w:rsidR="0A0BCB9B" w:rsidRPr="6B00A08C">
        <w:rPr>
          <w:sz w:val="22"/>
          <w:szCs w:val="22"/>
        </w:rPr>
        <w:t xml:space="preserve"> and bacterial ɑ-diversity</w:t>
      </w:r>
      <w:r w:rsidR="3E8C4E78" w:rsidRPr="6B00A08C">
        <w:rPr>
          <w:sz w:val="22"/>
          <w:szCs w:val="22"/>
        </w:rPr>
        <w:t>, as well as the association between exposure to TPN, EN, antibiotics and ɑ-diversity</w:t>
      </w:r>
      <w:r w:rsidRPr="6B00A08C">
        <w:rPr>
          <w:sz w:val="22"/>
          <w:szCs w:val="22"/>
        </w:rPr>
        <w:t xml:space="preserve">. </w:t>
      </w:r>
      <w:r w:rsidR="00627587" w:rsidRPr="6B00A08C">
        <w:rPr>
          <w:sz w:val="22"/>
          <w:szCs w:val="22"/>
        </w:rPr>
        <w:t xml:space="preserve"> </w:t>
      </w:r>
      <w:r w:rsidR="06EA2B0D" w:rsidRPr="6B00A08C">
        <w:rPr>
          <w:sz w:val="22"/>
          <w:szCs w:val="22"/>
        </w:rPr>
        <w:t>(C-</w:t>
      </w:r>
      <w:r w:rsidR="4557BE1C" w:rsidRPr="53BAE57D">
        <w:rPr>
          <w:sz w:val="22"/>
          <w:szCs w:val="22"/>
        </w:rPr>
        <w:t>E</w:t>
      </w:r>
      <w:r w:rsidR="06EA2B0D" w:rsidRPr="009578E2">
        <w:rPr>
          <w:sz w:val="22"/>
          <w:szCs w:val="22"/>
        </w:rPr>
        <w:t>) thin lines represent 95% CIs, and thick lines 66% CIs, dots signify posterior me</w:t>
      </w:r>
      <w:r w:rsidR="5529F5D3" w:rsidRPr="009578E2">
        <w:rPr>
          <w:sz w:val="22"/>
          <w:szCs w:val="22"/>
        </w:rPr>
        <w:t>di</w:t>
      </w:r>
      <w:r w:rsidR="06EA2B0D" w:rsidRPr="009578E2">
        <w:rPr>
          <w:sz w:val="22"/>
          <w:szCs w:val="22"/>
        </w:rPr>
        <w:t xml:space="preserve">ans, </w:t>
      </w:r>
      <w:r w:rsidR="0907A4B4" w:rsidRPr="6B00A08C">
        <w:rPr>
          <w:sz w:val="22"/>
          <w:szCs w:val="22"/>
        </w:rPr>
        <w:t>red colored lines represent</w:t>
      </w:r>
      <w:r w:rsidR="06EA2B0D" w:rsidRPr="009578E2">
        <w:rPr>
          <w:sz w:val="22"/>
          <w:szCs w:val="22"/>
        </w:rPr>
        <w:t xml:space="preserve"> the </w:t>
      </w:r>
      <w:r w:rsidR="0907A4B4" w:rsidRPr="6B00A08C">
        <w:rPr>
          <w:sz w:val="22"/>
          <w:szCs w:val="22"/>
        </w:rPr>
        <w:t>95% CI</w:t>
      </w:r>
      <w:r w:rsidR="06EA2B0D" w:rsidRPr="009578E2">
        <w:rPr>
          <w:sz w:val="22"/>
          <w:szCs w:val="22"/>
        </w:rPr>
        <w:t xml:space="preserve"> is </w:t>
      </w:r>
      <w:r w:rsidR="0907A4B4" w:rsidRPr="6B00A08C">
        <w:rPr>
          <w:sz w:val="22"/>
          <w:szCs w:val="22"/>
        </w:rPr>
        <w:t>not crossing zero</w:t>
      </w:r>
      <w:r w:rsidR="06EA2B0D" w:rsidRPr="009578E2">
        <w:rPr>
          <w:sz w:val="22"/>
          <w:szCs w:val="22"/>
        </w:rPr>
        <w:t xml:space="preserve"> (n=1009 stool samples from 158 patients).</w:t>
      </w:r>
    </w:p>
    <w:p w14:paraId="27ED754D" w14:textId="6A23E725" w:rsidR="00BE6414" w:rsidRPr="009578E2" w:rsidRDefault="00BE6414" w:rsidP="007B4BDD">
      <w:pPr>
        <w:pStyle w:val="Legend"/>
        <w:spacing w:before="0"/>
        <w:jc w:val="both"/>
        <w:rPr>
          <w:sz w:val="22"/>
          <w:szCs w:val="22"/>
        </w:rPr>
      </w:pPr>
    </w:p>
    <w:p w14:paraId="7E676915" w14:textId="77777777" w:rsidR="00BE6414" w:rsidRPr="009578E2" w:rsidRDefault="00BE6414" w:rsidP="007B4BDD">
      <w:pPr>
        <w:pStyle w:val="Legend"/>
        <w:spacing w:before="0"/>
        <w:jc w:val="both"/>
        <w:rPr>
          <w:sz w:val="22"/>
          <w:szCs w:val="22"/>
        </w:rPr>
      </w:pPr>
    </w:p>
    <w:p w14:paraId="06811EC2" w14:textId="73EA5579" w:rsidR="6A4C265D" w:rsidRPr="009578E2" w:rsidRDefault="00BE6414" w:rsidP="53BAE57D">
      <w:pPr>
        <w:pStyle w:val="Legend"/>
        <w:spacing w:before="0" w:line="276" w:lineRule="auto"/>
        <w:jc w:val="both"/>
        <w:rPr>
          <w:color w:val="000000" w:themeColor="text1"/>
          <w:sz w:val="22"/>
          <w:szCs w:val="22"/>
        </w:rPr>
      </w:pPr>
      <w:r w:rsidRPr="53BAE57D">
        <w:rPr>
          <w:b/>
          <w:color w:val="000000" w:themeColor="text1"/>
          <w:sz w:val="22"/>
          <w:szCs w:val="22"/>
        </w:rPr>
        <w:t xml:space="preserve">Fig. </w:t>
      </w:r>
      <w:r w:rsidR="00D14CD4" w:rsidRPr="53BAE57D">
        <w:rPr>
          <w:b/>
          <w:color w:val="000000" w:themeColor="text1"/>
          <w:sz w:val="22"/>
          <w:szCs w:val="22"/>
        </w:rPr>
        <w:t>3</w:t>
      </w:r>
      <w:r w:rsidRPr="53BAE57D">
        <w:rPr>
          <w:color w:val="000000" w:themeColor="text1"/>
          <w:sz w:val="22"/>
          <w:szCs w:val="22"/>
        </w:rPr>
        <w:t xml:space="preserve">. </w:t>
      </w:r>
      <w:r w:rsidR="6A4C265D" w:rsidRPr="53BAE57D">
        <w:rPr>
          <w:color w:val="000000" w:themeColor="text1"/>
          <w:sz w:val="22"/>
          <w:szCs w:val="22"/>
        </w:rPr>
        <w:t xml:space="preserve"> </w:t>
      </w:r>
      <w:r w:rsidR="472DDE67" w:rsidRPr="53BAE57D">
        <w:rPr>
          <w:color w:val="000000" w:themeColor="text1"/>
          <w:sz w:val="22"/>
          <w:szCs w:val="22"/>
        </w:rPr>
        <w:t xml:space="preserve">Enterococcus bloom following antibiotic exposure in both human and mouse data. (A) </w:t>
      </w:r>
      <w:r w:rsidR="06DAA17C" w:rsidRPr="53BAE57D">
        <w:rPr>
          <w:color w:val="000000" w:themeColor="text1"/>
          <w:sz w:val="22"/>
          <w:szCs w:val="22"/>
        </w:rPr>
        <w:t xml:space="preserve">Spearman correlation between </w:t>
      </w:r>
      <w:r w:rsidR="00240D1D" w:rsidRPr="00EE745F">
        <w:rPr>
          <w:sz w:val="22"/>
          <w:szCs w:val="22"/>
          <w:lang w:val="en"/>
        </w:rPr>
        <w:t>ɑ</w:t>
      </w:r>
      <w:r w:rsidR="06DAA17C" w:rsidRPr="53BAE57D">
        <w:rPr>
          <w:color w:val="000000" w:themeColor="text1"/>
          <w:sz w:val="22"/>
          <w:szCs w:val="22"/>
        </w:rPr>
        <w:t xml:space="preserve"> diversity of the stool sample in Simpson reciprocal unit and top 5 significant</w:t>
      </w:r>
      <w:r w:rsidR="3DD5D8D4" w:rsidRPr="53BAE57D">
        <w:rPr>
          <w:color w:val="000000" w:themeColor="text1"/>
          <w:sz w:val="22"/>
          <w:szCs w:val="22"/>
        </w:rPr>
        <w:t xml:space="preserve"> (FDR &lt; 0.05)</w:t>
      </w:r>
      <w:r w:rsidR="06DAA17C" w:rsidRPr="53BAE57D">
        <w:rPr>
          <w:color w:val="000000" w:themeColor="text1"/>
          <w:sz w:val="22"/>
          <w:szCs w:val="22"/>
        </w:rPr>
        <w:t xml:space="preserve"> genera that had the largest correlation in either direction after </w:t>
      </w:r>
      <w:proofErr w:type="spellStart"/>
      <w:r w:rsidR="06DAA17C" w:rsidRPr="53BAE57D">
        <w:rPr>
          <w:color w:val="000000" w:themeColor="text1"/>
          <w:sz w:val="22"/>
          <w:szCs w:val="22"/>
        </w:rPr>
        <w:t>Benjamini</w:t>
      </w:r>
      <w:proofErr w:type="spellEnd"/>
      <w:r w:rsidR="06DAA17C" w:rsidRPr="53BAE57D">
        <w:rPr>
          <w:color w:val="000000" w:themeColor="text1"/>
          <w:sz w:val="22"/>
          <w:szCs w:val="22"/>
        </w:rPr>
        <w:t xml:space="preserve"> Hochberg </w:t>
      </w:r>
      <w:r w:rsidR="701960B9" w:rsidRPr="53BAE57D">
        <w:rPr>
          <w:color w:val="000000" w:themeColor="text1"/>
          <w:sz w:val="22"/>
          <w:szCs w:val="22"/>
        </w:rPr>
        <w:t>adjustment</w:t>
      </w:r>
      <w:r w:rsidR="06DAA17C" w:rsidRPr="53BAE57D">
        <w:rPr>
          <w:color w:val="000000" w:themeColor="text1"/>
          <w:sz w:val="22"/>
          <w:szCs w:val="22"/>
        </w:rPr>
        <w:t xml:space="preserve">. </w:t>
      </w:r>
      <w:r w:rsidR="2E616984" w:rsidRPr="53BAE57D">
        <w:rPr>
          <w:color w:val="000000" w:themeColor="text1"/>
          <w:sz w:val="22"/>
          <w:szCs w:val="22"/>
        </w:rPr>
        <w:t>The genera</w:t>
      </w:r>
      <w:r w:rsidR="06DAA17C" w:rsidRPr="53BAE57D">
        <w:rPr>
          <w:color w:val="000000" w:themeColor="text1"/>
          <w:sz w:val="22"/>
          <w:szCs w:val="22"/>
        </w:rPr>
        <w:t xml:space="preserve"> exist in at least 10% of the samples with at least 0.01% relative abundance. Blue bars indicate correlation with lower diversity, while yellow bars represent correlation with higher diversity.</w:t>
      </w:r>
      <w:r w:rsidR="0D80F917" w:rsidRPr="53BAE57D">
        <w:rPr>
          <w:color w:val="000000" w:themeColor="text1"/>
          <w:sz w:val="22"/>
          <w:szCs w:val="22"/>
        </w:rPr>
        <w:t xml:space="preserve"> (B) </w:t>
      </w:r>
      <w:commentRangeStart w:id="255"/>
      <w:r w:rsidR="1A7FE4CC" w:rsidRPr="53BAE57D">
        <w:rPr>
          <w:color w:val="000000" w:themeColor="text1"/>
          <w:sz w:val="22"/>
          <w:szCs w:val="22"/>
        </w:rPr>
        <w:t xml:space="preserve">Posterior estimations </w:t>
      </w:r>
      <w:commentRangeEnd w:id="255"/>
      <w:r>
        <w:rPr>
          <w:rStyle w:val="CommentReference"/>
        </w:rPr>
        <w:commentReference w:id="255"/>
      </w:r>
      <w:r w:rsidR="1A7FE4CC" w:rsidRPr="53BAE57D">
        <w:rPr>
          <w:color w:val="000000" w:themeColor="text1"/>
          <w:sz w:val="22"/>
          <w:szCs w:val="22"/>
        </w:rPr>
        <w:t xml:space="preserve">of associations between temporal effects of prior two-day intake of every 100 grams of each food group on its own and with the exposure to antibiotics, as well as the exposure to TPN, EN, antibiotics' correlation with CLR transformed </w:t>
      </w:r>
      <w:r w:rsidR="7CEB3B6B" w:rsidRPr="53BAE57D">
        <w:rPr>
          <w:color w:val="000000" w:themeColor="text1"/>
          <w:sz w:val="22"/>
          <w:szCs w:val="22"/>
        </w:rPr>
        <w:t>Enterococcus</w:t>
      </w:r>
      <w:r w:rsidR="1A7FE4CC" w:rsidRPr="53BAE57D">
        <w:rPr>
          <w:color w:val="000000" w:themeColor="text1"/>
          <w:sz w:val="22"/>
          <w:szCs w:val="22"/>
        </w:rPr>
        <w:t xml:space="preserve"> relative </w:t>
      </w:r>
      <w:r w:rsidR="4C759C8F" w:rsidRPr="53BAE57D">
        <w:rPr>
          <w:color w:val="000000" w:themeColor="text1"/>
          <w:sz w:val="22"/>
          <w:szCs w:val="22"/>
        </w:rPr>
        <w:t>abundances.</w:t>
      </w:r>
      <w:r w:rsidR="1A7FE4CC" w:rsidRPr="53BAE57D">
        <w:rPr>
          <w:color w:val="000000" w:themeColor="text1"/>
          <w:sz w:val="22"/>
          <w:szCs w:val="22"/>
        </w:rPr>
        <w:t xml:space="preserve"> </w:t>
      </w:r>
      <w:r w:rsidR="21014C43" w:rsidRPr="53BAE57D">
        <w:rPr>
          <w:color w:val="000000" w:themeColor="text1"/>
          <w:sz w:val="22"/>
          <w:szCs w:val="22"/>
        </w:rPr>
        <w:t xml:space="preserve">Thin lines represent 95% CIs, and thick lines 66% CIs, dots signify posterior medians, </w:t>
      </w:r>
      <w:r w:rsidR="6F49CC87" w:rsidRPr="53BAE57D">
        <w:rPr>
          <w:color w:val="000000" w:themeColor="text1"/>
          <w:sz w:val="22"/>
          <w:szCs w:val="22"/>
        </w:rPr>
        <w:t>salmon-colored</w:t>
      </w:r>
      <w:r w:rsidR="21014C43" w:rsidRPr="53BAE57D">
        <w:rPr>
          <w:color w:val="000000" w:themeColor="text1"/>
          <w:sz w:val="22"/>
          <w:szCs w:val="22"/>
        </w:rPr>
        <w:t xml:space="preserve"> lines represent</w:t>
      </w:r>
      <w:r w:rsidR="5B129C21" w:rsidRPr="53BAE57D">
        <w:rPr>
          <w:color w:val="000000" w:themeColor="text1"/>
          <w:sz w:val="22"/>
          <w:szCs w:val="22"/>
        </w:rPr>
        <w:t xml:space="preserve"> although slightly crossing zero line, the sweets intake under antibio</w:t>
      </w:r>
      <w:r w:rsidR="2BF73A46" w:rsidRPr="53BAE57D">
        <w:rPr>
          <w:color w:val="000000" w:themeColor="text1"/>
          <w:sz w:val="22"/>
          <w:szCs w:val="22"/>
        </w:rPr>
        <w:t>ti</w:t>
      </w:r>
      <w:r w:rsidR="5B129C21" w:rsidRPr="53BAE57D">
        <w:rPr>
          <w:color w:val="000000" w:themeColor="text1"/>
          <w:sz w:val="22"/>
          <w:szCs w:val="22"/>
        </w:rPr>
        <w:t xml:space="preserve">c exposure is mostly positive with 97.3% of the posterior </w:t>
      </w:r>
      <w:r w:rsidR="2614D604" w:rsidRPr="53BAE57D">
        <w:rPr>
          <w:color w:val="000000" w:themeColor="text1"/>
          <w:sz w:val="22"/>
          <w:szCs w:val="22"/>
        </w:rPr>
        <w:t>distribution</w:t>
      </w:r>
      <w:r w:rsidR="5B129C21" w:rsidRPr="53BAE57D">
        <w:rPr>
          <w:color w:val="000000" w:themeColor="text1"/>
          <w:sz w:val="22"/>
          <w:szCs w:val="22"/>
        </w:rPr>
        <w:t xml:space="preserve"> </w:t>
      </w:r>
      <w:r w:rsidR="63040028" w:rsidRPr="53BAE57D">
        <w:rPr>
          <w:color w:val="000000" w:themeColor="text1"/>
          <w:sz w:val="22"/>
          <w:szCs w:val="22"/>
        </w:rPr>
        <w:t xml:space="preserve">being positive. </w:t>
      </w:r>
      <w:r w:rsidR="36B517B7" w:rsidRPr="53BAE57D">
        <w:rPr>
          <w:color w:val="000000" w:themeColor="text1"/>
          <w:sz w:val="22"/>
          <w:szCs w:val="22"/>
        </w:rPr>
        <w:t>(</w:t>
      </w:r>
      <w:r w:rsidR="0266EF2D" w:rsidRPr="53BAE57D">
        <w:rPr>
          <w:color w:val="000000" w:themeColor="text1"/>
          <w:sz w:val="22"/>
          <w:szCs w:val="22"/>
        </w:rPr>
        <w:t>C</w:t>
      </w:r>
      <w:r w:rsidR="36B517B7" w:rsidRPr="53BAE57D">
        <w:rPr>
          <w:color w:val="000000" w:themeColor="text1"/>
          <w:sz w:val="22"/>
          <w:szCs w:val="22"/>
        </w:rPr>
        <w:t xml:space="preserve">) </w:t>
      </w:r>
      <w:r w:rsidR="6A4C265D" w:rsidRPr="53BAE57D">
        <w:rPr>
          <w:color w:val="000000" w:themeColor="text1"/>
          <w:sz w:val="22"/>
          <w:szCs w:val="22"/>
          <w:lang w:val="en"/>
        </w:rPr>
        <w:t xml:space="preserve">Mouse experiments testing </w:t>
      </w:r>
      <w:r w:rsidR="3973DCB1" w:rsidRPr="53BAE57D">
        <w:rPr>
          <w:color w:val="000000" w:themeColor="text1"/>
          <w:sz w:val="22"/>
          <w:szCs w:val="22"/>
          <w:lang w:val="en"/>
        </w:rPr>
        <w:t>sucrose</w:t>
      </w:r>
      <w:r w:rsidR="6A4C265D" w:rsidRPr="53BAE57D">
        <w:rPr>
          <w:color w:val="000000" w:themeColor="text1"/>
          <w:sz w:val="22"/>
          <w:szCs w:val="22"/>
          <w:lang w:val="en"/>
        </w:rPr>
        <w:t xml:space="preserve">’s causal effect on Enterococcus colony blooming. </w:t>
      </w:r>
      <w:r w:rsidR="3E2EE195" w:rsidRPr="53BAE57D">
        <w:rPr>
          <w:color w:val="000000" w:themeColor="text1"/>
          <w:sz w:val="22"/>
          <w:szCs w:val="22"/>
          <w:lang w:val="en"/>
        </w:rPr>
        <w:t>The</w:t>
      </w:r>
      <w:r w:rsidR="6A4C265D" w:rsidRPr="53BAE57D">
        <w:rPr>
          <w:color w:val="000000" w:themeColor="text1"/>
          <w:sz w:val="22"/>
          <w:szCs w:val="22"/>
          <w:lang w:val="en"/>
        </w:rPr>
        <w:t xml:space="preserve"> </w:t>
      </w:r>
      <w:r w:rsidR="0602CDF9" w:rsidRPr="53BAE57D">
        <w:rPr>
          <w:color w:val="000000" w:themeColor="text1"/>
          <w:sz w:val="22"/>
          <w:szCs w:val="22"/>
          <w:lang w:val="en"/>
        </w:rPr>
        <w:t>d</w:t>
      </w:r>
      <w:r w:rsidR="6A4C265D" w:rsidRPr="53BAE57D">
        <w:rPr>
          <w:color w:val="000000" w:themeColor="text1"/>
          <w:sz w:val="22"/>
          <w:szCs w:val="22"/>
          <w:lang w:val="en"/>
        </w:rPr>
        <w:t>iagram</w:t>
      </w:r>
      <w:r w:rsidR="08A34407" w:rsidRPr="53BAE57D">
        <w:rPr>
          <w:color w:val="000000" w:themeColor="text1"/>
          <w:sz w:val="22"/>
          <w:szCs w:val="22"/>
          <w:lang w:val="en"/>
        </w:rPr>
        <w:t xml:space="preserve"> </w:t>
      </w:r>
      <w:r w:rsidR="6A4C265D" w:rsidRPr="53BAE57D">
        <w:rPr>
          <w:color w:val="000000" w:themeColor="text1"/>
          <w:sz w:val="22"/>
          <w:szCs w:val="22"/>
          <w:lang w:val="en"/>
        </w:rPr>
        <w:t>illustrat</w:t>
      </w:r>
      <w:r w:rsidR="312BBC90" w:rsidRPr="53BAE57D">
        <w:rPr>
          <w:color w:val="000000" w:themeColor="text1"/>
          <w:sz w:val="22"/>
          <w:szCs w:val="22"/>
          <w:lang w:val="en"/>
        </w:rPr>
        <w:t>es</w:t>
      </w:r>
      <w:r w:rsidR="6A4C265D" w:rsidRPr="53BAE57D">
        <w:rPr>
          <w:color w:val="000000" w:themeColor="text1"/>
          <w:sz w:val="22"/>
          <w:szCs w:val="22"/>
          <w:lang w:val="en"/>
        </w:rPr>
        <w:t xml:space="preserve"> experimental setups, signaling antibiotics or vehicle administering time and the timepoints of stool sample collection after diet vehicle or </w:t>
      </w:r>
      <w:r w:rsidR="3155164F" w:rsidRPr="53BAE57D">
        <w:rPr>
          <w:color w:val="000000" w:themeColor="text1"/>
          <w:sz w:val="22"/>
          <w:szCs w:val="22"/>
          <w:lang w:val="en"/>
        </w:rPr>
        <w:t>sucrose</w:t>
      </w:r>
      <w:r w:rsidR="6A4C265D" w:rsidRPr="53BAE57D">
        <w:rPr>
          <w:color w:val="000000" w:themeColor="text1"/>
          <w:sz w:val="22"/>
          <w:szCs w:val="22"/>
          <w:lang w:val="en"/>
        </w:rPr>
        <w:t xml:space="preserve"> treatment. Enterococcus </w:t>
      </w:r>
      <w:r w:rsidR="00E31C5D">
        <w:rPr>
          <w:color w:val="000000" w:themeColor="text1"/>
          <w:sz w:val="22"/>
          <w:szCs w:val="22"/>
          <w:lang w:val="en"/>
        </w:rPr>
        <w:t>raw</w:t>
      </w:r>
      <w:r w:rsidR="6A4C265D" w:rsidRPr="53BAE57D">
        <w:rPr>
          <w:color w:val="000000" w:themeColor="text1"/>
          <w:sz w:val="22"/>
          <w:szCs w:val="22"/>
          <w:lang w:val="en"/>
        </w:rPr>
        <w:t xml:space="preserve"> colony counts on day 0- </w:t>
      </w:r>
      <w:r w:rsidR="00641729">
        <w:rPr>
          <w:color w:val="000000" w:themeColor="text1"/>
          <w:sz w:val="22"/>
          <w:szCs w:val="22"/>
          <w:lang w:val="en"/>
        </w:rPr>
        <w:t>day 3 and</w:t>
      </w:r>
      <w:r w:rsidR="6A4C265D" w:rsidRPr="53BAE57D">
        <w:rPr>
          <w:color w:val="000000" w:themeColor="text1"/>
          <w:sz w:val="22"/>
          <w:szCs w:val="22"/>
          <w:lang w:val="en"/>
        </w:rPr>
        <w:t xml:space="preserve"> </w:t>
      </w:r>
      <w:r w:rsidR="03348BCC" w:rsidRPr="53BAE57D">
        <w:rPr>
          <w:color w:val="000000" w:themeColor="text1"/>
          <w:sz w:val="22"/>
          <w:szCs w:val="22"/>
          <w:lang w:val="en"/>
        </w:rPr>
        <w:t>day 6-</w:t>
      </w:r>
      <w:r w:rsidR="6A4C265D" w:rsidRPr="53BAE57D">
        <w:rPr>
          <w:color w:val="000000" w:themeColor="text1"/>
          <w:sz w:val="22"/>
          <w:szCs w:val="22"/>
          <w:lang w:val="en"/>
        </w:rPr>
        <w:t xml:space="preserve"> timepoints in mice groups of different antibiotics or diet treatment</w:t>
      </w:r>
      <w:r w:rsidR="7922007B" w:rsidRPr="53BAE57D">
        <w:rPr>
          <w:color w:val="000000" w:themeColor="text1"/>
          <w:sz w:val="22"/>
          <w:szCs w:val="22"/>
          <w:lang w:val="en"/>
        </w:rPr>
        <w:t xml:space="preserve"> are shown</w:t>
      </w:r>
      <w:r w:rsidR="6A4C265D" w:rsidRPr="53BAE57D">
        <w:rPr>
          <w:color w:val="000000" w:themeColor="text1"/>
          <w:sz w:val="22"/>
          <w:szCs w:val="22"/>
          <w:lang w:val="en"/>
        </w:rPr>
        <w:t xml:space="preserve">. The mice underwent either biapenem antibiotics treatment or injection vehicle. They were fed with either </w:t>
      </w:r>
      <w:r w:rsidR="398D9E57" w:rsidRPr="53BAE57D">
        <w:rPr>
          <w:color w:val="000000" w:themeColor="text1"/>
          <w:sz w:val="22"/>
          <w:szCs w:val="22"/>
          <w:lang w:val="en"/>
        </w:rPr>
        <w:t>sucrose</w:t>
      </w:r>
      <w:r w:rsidR="6A4C265D" w:rsidRPr="53BAE57D">
        <w:rPr>
          <w:color w:val="000000" w:themeColor="text1"/>
          <w:sz w:val="22"/>
          <w:szCs w:val="22"/>
          <w:lang w:val="en"/>
        </w:rPr>
        <w:t xml:space="preserve"> or diet vehicle in diet treatment. The significance level was defined by </w:t>
      </w:r>
      <w:r w:rsidR="00641729" w:rsidRPr="53BAE57D">
        <w:rPr>
          <w:color w:val="000000" w:themeColor="text1"/>
          <w:sz w:val="22"/>
          <w:szCs w:val="22"/>
          <w:lang w:val="en"/>
        </w:rPr>
        <w:t>Wilcoxon</w:t>
      </w:r>
      <w:r w:rsidR="6A4C265D" w:rsidRPr="53BAE57D">
        <w:rPr>
          <w:color w:val="000000" w:themeColor="text1"/>
          <w:sz w:val="22"/>
          <w:szCs w:val="22"/>
          <w:lang w:val="en"/>
        </w:rPr>
        <w:t xml:space="preserve"> test. </w:t>
      </w:r>
      <w:r w:rsidR="00F92978">
        <w:rPr>
          <w:color w:val="000000" w:themeColor="text1"/>
          <w:sz w:val="22"/>
          <w:szCs w:val="22"/>
          <w:lang w:val="en"/>
        </w:rPr>
        <w:t>(</w:t>
      </w:r>
      <w:proofErr w:type="gramStart"/>
      <w:r w:rsidR="00F92978" w:rsidRPr="000B1A9E">
        <w:rPr>
          <w:color w:val="000000" w:themeColor="text1"/>
          <w:sz w:val="22"/>
          <w:szCs w:val="22"/>
          <w:lang w:val="en"/>
        </w:rPr>
        <w:t>ns</w:t>
      </w:r>
      <w:proofErr w:type="gramEnd"/>
      <w:r w:rsidR="000B1A9E">
        <w:rPr>
          <w:color w:val="000000" w:themeColor="text1"/>
          <w:sz w:val="22"/>
          <w:szCs w:val="22"/>
          <w:lang w:val="en"/>
        </w:rPr>
        <w:t>: not significant</w:t>
      </w:r>
      <w:r w:rsidR="000B1A9E" w:rsidRPr="53BAE57D">
        <w:rPr>
          <w:color w:val="000000" w:themeColor="text1"/>
          <w:sz w:val="22"/>
          <w:szCs w:val="22"/>
          <w:lang w:val="en"/>
        </w:rPr>
        <w:t>, *:</w:t>
      </w:r>
      <w:r w:rsidR="6A4C265D" w:rsidRPr="53BAE57D">
        <w:rPr>
          <w:color w:val="000000" w:themeColor="text1"/>
          <w:sz w:val="22"/>
          <w:szCs w:val="22"/>
          <w:lang w:val="en"/>
        </w:rPr>
        <w:t xml:space="preserve"> P </w:t>
      </w:r>
      <w:r w:rsidR="6A4C265D" w:rsidRPr="53BAE57D">
        <w:rPr>
          <w:color w:val="000000" w:themeColor="text1"/>
          <w:sz w:val="22"/>
          <w:szCs w:val="22"/>
        </w:rPr>
        <w:t>≤</w:t>
      </w:r>
      <w:r w:rsidR="6A4C265D" w:rsidRPr="53BAE57D">
        <w:rPr>
          <w:color w:val="000000" w:themeColor="text1"/>
          <w:sz w:val="22"/>
          <w:szCs w:val="22"/>
          <w:lang w:val="en"/>
        </w:rPr>
        <w:t xml:space="preserve"> 0.</w:t>
      </w:r>
      <w:r w:rsidR="000B1A9E" w:rsidRPr="53BAE57D">
        <w:rPr>
          <w:color w:val="000000" w:themeColor="text1"/>
          <w:sz w:val="22"/>
          <w:szCs w:val="22"/>
          <w:lang w:val="en"/>
        </w:rPr>
        <w:t>0</w:t>
      </w:r>
      <w:r w:rsidR="000B1A9E">
        <w:rPr>
          <w:color w:val="000000" w:themeColor="text1"/>
          <w:sz w:val="22"/>
          <w:szCs w:val="22"/>
          <w:lang w:val="en"/>
        </w:rPr>
        <w:t>5</w:t>
      </w:r>
      <w:r w:rsidR="4DE1C52F" w:rsidRPr="53BAE57D">
        <w:rPr>
          <w:color w:val="000000" w:themeColor="text1"/>
          <w:sz w:val="22"/>
          <w:szCs w:val="22"/>
          <w:lang w:val="en"/>
        </w:rPr>
        <w:t xml:space="preserve">, </w:t>
      </w:r>
      <w:r w:rsidR="6A4C265D" w:rsidRPr="53BAE57D">
        <w:rPr>
          <w:color w:val="000000" w:themeColor="text1"/>
          <w:sz w:val="22"/>
          <w:szCs w:val="22"/>
          <w:lang w:val="en"/>
        </w:rPr>
        <w:t xml:space="preserve">****: P </w:t>
      </w:r>
      <w:r w:rsidR="6A4C265D" w:rsidRPr="53BAE57D">
        <w:rPr>
          <w:color w:val="000000" w:themeColor="text1"/>
          <w:sz w:val="22"/>
          <w:szCs w:val="22"/>
        </w:rPr>
        <w:t>≤</w:t>
      </w:r>
      <w:r w:rsidR="6A4C265D" w:rsidRPr="53BAE57D">
        <w:rPr>
          <w:color w:val="000000" w:themeColor="text1"/>
          <w:sz w:val="22"/>
          <w:szCs w:val="22"/>
          <w:lang w:val="en"/>
        </w:rPr>
        <w:t xml:space="preserve"> 0.001)</w:t>
      </w:r>
      <w:r w:rsidR="50A0ED98" w:rsidRPr="53BAE57D">
        <w:rPr>
          <w:color w:val="000000" w:themeColor="text1"/>
          <w:sz w:val="22"/>
          <w:szCs w:val="22"/>
          <w:lang w:val="en"/>
        </w:rPr>
        <w:t xml:space="preserve"> </w:t>
      </w:r>
    </w:p>
    <w:p w14:paraId="22169A94" w14:textId="6B3B0909" w:rsidR="00957B16" w:rsidRPr="009578E2" w:rsidRDefault="00957B16" w:rsidP="007B4BDD">
      <w:pPr>
        <w:pStyle w:val="Legend"/>
        <w:spacing w:before="0"/>
        <w:jc w:val="both"/>
        <w:rPr>
          <w:sz w:val="22"/>
          <w:szCs w:val="22"/>
          <w:lang w:val="en"/>
        </w:rPr>
      </w:pPr>
    </w:p>
    <w:p w14:paraId="52D6885E" w14:textId="4FB2687A" w:rsidR="00957B16" w:rsidRPr="009578E2" w:rsidRDefault="00957B16" w:rsidP="007B4BDD">
      <w:pPr>
        <w:jc w:val="both"/>
        <w:rPr>
          <w:rFonts w:eastAsia="Times New Roman"/>
          <w:kern w:val="28"/>
          <w:sz w:val="22"/>
          <w:szCs w:val="22"/>
          <w:lang w:val="en"/>
        </w:rPr>
      </w:pPr>
      <w:r w:rsidRPr="009578E2">
        <w:rPr>
          <w:rFonts w:eastAsia="Times New Roman"/>
          <w:sz w:val="22"/>
          <w:szCs w:val="22"/>
          <w:lang w:val="en"/>
        </w:rPr>
        <w:br w:type="page"/>
      </w:r>
    </w:p>
    <w:p w14:paraId="32B6CD9F" w14:textId="4966B8FB" w:rsidR="00957B16" w:rsidRPr="009578E2" w:rsidRDefault="2BC05653" w:rsidP="7BFDC7DA">
      <w:pPr>
        <w:pStyle w:val="Heading3"/>
        <w:rPr>
          <w:rFonts w:ascii="Times New Roman" w:eastAsia="Times New Roman" w:hAnsi="Times New Roman" w:cs="Times New Roman"/>
          <w:color w:val="000000" w:themeColor="text1"/>
          <w:sz w:val="22"/>
          <w:szCs w:val="22"/>
          <w:lang w:val="en"/>
        </w:rPr>
      </w:pPr>
      <w:r w:rsidRPr="638BA890">
        <w:rPr>
          <w:rFonts w:ascii="Times New Roman" w:eastAsia="Times New Roman" w:hAnsi="Times New Roman" w:cs="Times New Roman"/>
          <w:color w:val="000000" w:themeColor="text1"/>
          <w:sz w:val="22"/>
          <w:szCs w:val="22"/>
          <w:lang w:val="en"/>
        </w:rPr>
        <w:lastRenderedPageBreak/>
        <w:t>Fig</w:t>
      </w:r>
      <w:r w:rsidR="5EA5E726" w:rsidRPr="638BA890">
        <w:rPr>
          <w:rFonts w:ascii="Times New Roman" w:eastAsia="Times New Roman" w:hAnsi="Times New Roman" w:cs="Times New Roman"/>
          <w:color w:val="000000" w:themeColor="text1"/>
          <w:sz w:val="22"/>
          <w:szCs w:val="22"/>
          <w:lang w:val="en"/>
        </w:rPr>
        <w:t>.</w:t>
      </w:r>
      <w:r w:rsidRPr="638BA890">
        <w:rPr>
          <w:rFonts w:ascii="Times New Roman" w:eastAsia="Times New Roman" w:hAnsi="Times New Roman" w:cs="Times New Roman"/>
          <w:color w:val="000000" w:themeColor="text1"/>
          <w:sz w:val="22"/>
          <w:szCs w:val="22"/>
          <w:lang w:val="en"/>
        </w:rPr>
        <w:t xml:space="preserve"> S1</w:t>
      </w:r>
      <w:r w:rsidR="320541AE" w:rsidRPr="638BA890">
        <w:rPr>
          <w:rFonts w:ascii="Times New Roman" w:eastAsia="Times New Roman" w:hAnsi="Times New Roman" w:cs="Times New Roman"/>
          <w:color w:val="000000" w:themeColor="text1"/>
          <w:sz w:val="22"/>
          <w:szCs w:val="22"/>
          <w:lang w:val="en"/>
        </w:rPr>
        <w:t xml:space="preserve">. Diagram </w:t>
      </w:r>
      <w:r w:rsidR="64079261" w:rsidRPr="638BA890">
        <w:rPr>
          <w:rFonts w:ascii="Times New Roman" w:eastAsia="Times New Roman" w:hAnsi="Times New Roman" w:cs="Times New Roman"/>
          <w:color w:val="000000" w:themeColor="text1"/>
          <w:sz w:val="22"/>
          <w:szCs w:val="22"/>
          <w:lang w:val="en"/>
        </w:rPr>
        <w:t xml:space="preserve">that </w:t>
      </w:r>
      <w:r w:rsidR="320541AE" w:rsidRPr="638BA890">
        <w:rPr>
          <w:rFonts w:ascii="Times New Roman" w:eastAsia="Times New Roman" w:hAnsi="Times New Roman" w:cs="Times New Roman"/>
          <w:color w:val="000000" w:themeColor="text1"/>
          <w:sz w:val="22"/>
          <w:szCs w:val="22"/>
          <w:lang w:val="en"/>
        </w:rPr>
        <w:t>document</w:t>
      </w:r>
      <w:r w:rsidR="5D87F992" w:rsidRPr="638BA890">
        <w:rPr>
          <w:rFonts w:ascii="Times New Roman" w:eastAsia="Times New Roman" w:hAnsi="Times New Roman" w:cs="Times New Roman"/>
          <w:color w:val="000000" w:themeColor="text1"/>
          <w:sz w:val="22"/>
          <w:szCs w:val="22"/>
          <w:lang w:val="en"/>
        </w:rPr>
        <w:t>s</w:t>
      </w:r>
      <w:r w:rsidR="320541AE" w:rsidRPr="638BA890">
        <w:rPr>
          <w:rFonts w:ascii="Times New Roman" w:eastAsia="Times New Roman" w:hAnsi="Times New Roman" w:cs="Times New Roman"/>
          <w:color w:val="000000" w:themeColor="text1"/>
          <w:sz w:val="22"/>
          <w:szCs w:val="22"/>
          <w:lang w:val="en"/>
        </w:rPr>
        <w:t xml:space="preserve"> the selection </w:t>
      </w:r>
      <w:r w:rsidR="3367D9EB" w:rsidRPr="638BA890">
        <w:rPr>
          <w:rFonts w:ascii="Times New Roman" w:eastAsia="Times New Roman" w:hAnsi="Times New Roman" w:cs="Times New Roman"/>
          <w:color w:val="000000" w:themeColor="text1"/>
          <w:sz w:val="22"/>
          <w:szCs w:val="22"/>
          <w:lang w:val="en"/>
        </w:rPr>
        <w:t xml:space="preserve">criteria </w:t>
      </w:r>
      <w:r w:rsidR="320541AE" w:rsidRPr="638BA890">
        <w:rPr>
          <w:rFonts w:ascii="Times New Roman" w:eastAsia="Times New Roman" w:hAnsi="Times New Roman" w:cs="Times New Roman"/>
          <w:color w:val="000000" w:themeColor="text1"/>
          <w:sz w:val="22"/>
          <w:szCs w:val="22"/>
          <w:lang w:val="en"/>
        </w:rPr>
        <w:t>of the stool sample</w:t>
      </w:r>
      <w:r w:rsidR="0793BCFA" w:rsidRPr="638BA890">
        <w:rPr>
          <w:rFonts w:ascii="Times New Roman" w:eastAsia="Times New Roman" w:hAnsi="Times New Roman" w:cs="Times New Roman"/>
          <w:color w:val="000000" w:themeColor="text1"/>
          <w:sz w:val="22"/>
          <w:szCs w:val="22"/>
          <w:lang w:val="en"/>
        </w:rPr>
        <w:t>s</w:t>
      </w:r>
      <w:r w:rsidR="320541AE" w:rsidRPr="638BA890">
        <w:rPr>
          <w:rFonts w:ascii="Times New Roman" w:eastAsia="Times New Roman" w:hAnsi="Times New Roman" w:cs="Times New Roman"/>
          <w:color w:val="000000" w:themeColor="text1"/>
          <w:sz w:val="22"/>
          <w:szCs w:val="22"/>
          <w:lang w:val="en"/>
        </w:rPr>
        <w:t xml:space="preserve"> </w:t>
      </w:r>
      <w:r w:rsidR="43914C02" w:rsidRPr="638BA890">
        <w:rPr>
          <w:rFonts w:ascii="Times New Roman" w:eastAsia="Times New Roman" w:hAnsi="Times New Roman" w:cs="Times New Roman"/>
          <w:color w:val="000000" w:themeColor="text1"/>
          <w:sz w:val="22"/>
          <w:szCs w:val="22"/>
          <w:lang w:val="en"/>
        </w:rPr>
        <w:t>and also the resulted number of patients in this cohort</w:t>
      </w:r>
      <w:r w:rsidR="320541AE" w:rsidRPr="638BA890">
        <w:rPr>
          <w:rFonts w:ascii="Times New Roman" w:eastAsia="Times New Roman" w:hAnsi="Times New Roman" w:cs="Times New Roman"/>
          <w:color w:val="000000" w:themeColor="text1"/>
          <w:sz w:val="22"/>
          <w:szCs w:val="22"/>
          <w:lang w:val="en"/>
        </w:rPr>
        <w:t>.</w:t>
      </w:r>
    </w:p>
    <w:p w14:paraId="74A5A824" w14:textId="267BFD44" w:rsidR="00957B16" w:rsidRPr="009578E2" w:rsidRDefault="00957B16" w:rsidP="7BFDC7DA">
      <w:pPr>
        <w:pStyle w:val="Heading3"/>
        <w:spacing w:before="0"/>
        <w:rPr>
          <w:rFonts w:ascii="Times New Roman" w:eastAsia="Times New Roman" w:hAnsi="Times New Roman" w:cs="Times New Roman"/>
          <w:color w:val="000000" w:themeColor="text1"/>
          <w:sz w:val="22"/>
          <w:szCs w:val="22"/>
        </w:rPr>
      </w:pPr>
      <w:r>
        <w:br/>
      </w:r>
      <w:r w:rsidR="2B4C41D0" w:rsidRPr="638BA890">
        <w:rPr>
          <w:rFonts w:ascii="Times New Roman" w:eastAsia="Times New Roman" w:hAnsi="Times New Roman" w:cs="Times New Roman"/>
          <w:color w:val="000000" w:themeColor="text1"/>
          <w:sz w:val="22"/>
          <w:szCs w:val="22"/>
          <w:lang w:val="en"/>
        </w:rPr>
        <w:t>Fig</w:t>
      </w:r>
      <w:r w:rsidR="7F65AFBE" w:rsidRPr="638BA890">
        <w:rPr>
          <w:rFonts w:ascii="Times New Roman" w:eastAsia="Times New Roman" w:hAnsi="Times New Roman" w:cs="Times New Roman"/>
          <w:color w:val="000000" w:themeColor="text1"/>
          <w:sz w:val="22"/>
          <w:szCs w:val="22"/>
          <w:lang w:val="en"/>
        </w:rPr>
        <w:t>.</w:t>
      </w:r>
      <w:r w:rsidR="2B4C41D0" w:rsidRPr="638BA890">
        <w:rPr>
          <w:rFonts w:ascii="Times New Roman" w:eastAsia="Times New Roman" w:hAnsi="Times New Roman" w:cs="Times New Roman"/>
          <w:color w:val="000000" w:themeColor="text1"/>
          <w:sz w:val="22"/>
          <w:szCs w:val="22"/>
          <w:lang w:val="en"/>
        </w:rPr>
        <w:t xml:space="preserve"> S2</w:t>
      </w:r>
      <w:r w:rsidR="320541AE" w:rsidRPr="638BA890">
        <w:rPr>
          <w:rFonts w:ascii="Times New Roman" w:eastAsia="Times New Roman" w:hAnsi="Times New Roman" w:cs="Times New Roman"/>
          <w:color w:val="000000" w:themeColor="text1"/>
          <w:sz w:val="22"/>
          <w:szCs w:val="22"/>
        </w:rPr>
        <w:t xml:space="preserve">. Line plot that illustrates the observed variation in the daily caloric intake, daily diet ɑ diversity, and fecal ɑ diversity across patients’ hospital stays. Each panel reads one patient’s time course in this cohort. The zoomed plot at the top left corner explains the details for every panel. The red, black and blue line stands for the value of daily caloric intake, diet ɑ diversity and fecal ɑ diversity, respectively. The first two have values at the same numeric scale, therefore they share the same Y axis denoted on the left. The microbiome ɑ diversity’s value is measured by the Y axis on the right. The X axis </w:t>
      </w:r>
      <w:r w:rsidR="2209B1E6" w:rsidRPr="638BA890">
        <w:rPr>
          <w:rFonts w:ascii="Times New Roman" w:eastAsia="Times New Roman" w:hAnsi="Times New Roman" w:cs="Times New Roman"/>
          <w:color w:val="000000" w:themeColor="text1"/>
          <w:sz w:val="22"/>
          <w:szCs w:val="22"/>
        </w:rPr>
        <w:t>represents</w:t>
      </w:r>
      <w:r w:rsidR="320541AE" w:rsidRPr="638BA890">
        <w:rPr>
          <w:rFonts w:ascii="Times New Roman" w:eastAsia="Times New Roman" w:hAnsi="Times New Roman" w:cs="Times New Roman"/>
          <w:color w:val="000000" w:themeColor="text1"/>
          <w:sz w:val="22"/>
          <w:szCs w:val="22"/>
        </w:rPr>
        <w:t xml:space="preserve"> the day relative to transplant </w:t>
      </w:r>
      <w:r w:rsidR="2209B1E6" w:rsidRPr="638BA890">
        <w:rPr>
          <w:rFonts w:ascii="Times New Roman" w:eastAsia="Times New Roman" w:hAnsi="Times New Roman" w:cs="Times New Roman"/>
          <w:color w:val="000000" w:themeColor="text1"/>
          <w:sz w:val="22"/>
          <w:szCs w:val="22"/>
        </w:rPr>
        <w:t>of</w:t>
      </w:r>
      <w:r w:rsidR="5E0EA62F" w:rsidRPr="638BA890">
        <w:rPr>
          <w:rFonts w:ascii="Times New Roman" w:eastAsia="Times New Roman" w:hAnsi="Times New Roman" w:cs="Times New Roman"/>
          <w:color w:val="000000" w:themeColor="text1"/>
          <w:sz w:val="22"/>
          <w:szCs w:val="22"/>
        </w:rPr>
        <w:t xml:space="preserve"> </w:t>
      </w:r>
      <w:r w:rsidR="2209B1E6" w:rsidRPr="638BA890">
        <w:rPr>
          <w:rFonts w:ascii="Times New Roman" w:eastAsia="Times New Roman" w:hAnsi="Times New Roman" w:cs="Times New Roman"/>
          <w:color w:val="000000" w:themeColor="text1"/>
          <w:sz w:val="22"/>
          <w:szCs w:val="22"/>
        </w:rPr>
        <w:t>each data point</w:t>
      </w:r>
      <w:r w:rsidR="320541AE" w:rsidRPr="638BA890">
        <w:rPr>
          <w:rFonts w:ascii="Times New Roman" w:eastAsia="Times New Roman" w:hAnsi="Times New Roman" w:cs="Times New Roman"/>
          <w:color w:val="000000" w:themeColor="text1"/>
          <w:sz w:val="22"/>
          <w:szCs w:val="22"/>
        </w:rPr>
        <w:t xml:space="preserve">. All the other panels share the same Y axis on both sides as the first one, with the X axis representing different ranges of day relative to transplant for each patient. </w:t>
      </w:r>
    </w:p>
    <w:p w14:paraId="660F9D30" w14:textId="61155B51" w:rsidR="320541AE" w:rsidRPr="009578E2" w:rsidRDefault="320541AE" w:rsidP="55770C1E">
      <w:pPr>
        <w:rPr>
          <w:rFonts w:eastAsia="Times New Roman"/>
          <w:color w:val="000000" w:themeColor="text1"/>
        </w:rPr>
      </w:pPr>
    </w:p>
    <w:p w14:paraId="0DFEAF6C" w14:textId="1E9FF3D4" w:rsidR="7BFDC7DA" w:rsidRDefault="009AD1A9" w:rsidP="7BFDC7DA">
      <w:pPr>
        <w:rPr>
          <w:rFonts w:eastAsia="Times New Roman"/>
          <w:color w:val="000000" w:themeColor="text1"/>
          <w:sz w:val="22"/>
          <w:szCs w:val="22"/>
        </w:rPr>
      </w:pPr>
      <w:r w:rsidRPr="7BFDC7DA">
        <w:rPr>
          <w:rFonts w:eastAsia="Times New Roman"/>
          <w:color w:val="000000" w:themeColor="text1"/>
          <w:sz w:val="22"/>
          <w:szCs w:val="22"/>
          <w:lang w:val="en"/>
        </w:rPr>
        <w:t>Fig</w:t>
      </w:r>
      <w:r w:rsidR="28578957" w:rsidRPr="638BA890">
        <w:rPr>
          <w:rFonts w:eastAsia="Times New Roman"/>
          <w:color w:val="000000" w:themeColor="text1"/>
          <w:sz w:val="22"/>
          <w:szCs w:val="22"/>
          <w:lang w:val="en"/>
        </w:rPr>
        <w:t>.</w:t>
      </w:r>
      <w:r w:rsidRPr="7BFDC7DA">
        <w:rPr>
          <w:rFonts w:eastAsia="Times New Roman"/>
          <w:color w:val="000000" w:themeColor="text1"/>
          <w:sz w:val="22"/>
          <w:szCs w:val="22"/>
          <w:lang w:val="en"/>
        </w:rPr>
        <w:t xml:space="preserve"> S</w:t>
      </w:r>
      <w:r w:rsidR="671304F8" w:rsidRPr="7BFDC7DA">
        <w:rPr>
          <w:rFonts w:eastAsia="Times New Roman"/>
          <w:color w:val="000000" w:themeColor="text1"/>
          <w:sz w:val="22"/>
          <w:szCs w:val="22"/>
          <w:lang w:val="en"/>
        </w:rPr>
        <w:t>3</w:t>
      </w:r>
      <w:r w:rsidR="320541AE" w:rsidRPr="7BFDC7DA">
        <w:rPr>
          <w:rFonts w:eastAsia="Times New Roman"/>
          <w:b/>
          <w:bCs/>
          <w:color w:val="000000" w:themeColor="text1"/>
          <w:sz w:val="22"/>
          <w:szCs w:val="22"/>
        </w:rPr>
        <w:t>.</w:t>
      </w:r>
      <w:r w:rsidR="320541AE" w:rsidRPr="7BFDC7DA">
        <w:rPr>
          <w:rFonts w:eastAsia="Times New Roman"/>
          <w:color w:val="000000" w:themeColor="text1"/>
          <w:sz w:val="22"/>
          <w:szCs w:val="22"/>
        </w:rPr>
        <w:t xml:space="preserve"> </w:t>
      </w:r>
      <w:r w:rsidR="279BF63A" w:rsidRPr="638BA890">
        <w:rPr>
          <w:rFonts w:eastAsia="Times New Roman"/>
          <w:color w:val="000000" w:themeColor="text1"/>
          <w:sz w:val="22"/>
          <w:szCs w:val="22"/>
        </w:rPr>
        <w:t xml:space="preserve">Accompanying figure for the Bayesian model with </w:t>
      </w:r>
      <w:r w:rsidR="3B69C2E0" w:rsidRPr="638BA890">
        <w:rPr>
          <w:rFonts w:eastAsia="Times New Roman"/>
          <w:color w:val="000000" w:themeColor="text1"/>
          <w:sz w:val="22"/>
          <w:szCs w:val="22"/>
        </w:rPr>
        <w:t>natural log</w:t>
      </w:r>
      <w:r w:rsidR="279BF63A" w:rsidRPr="638BA890">
        <w:rPr>
          <w:rFonts w:eastAsia="Times New Roman"/>
          <w:color w:val="000000" w:themeColor="text1"/>
          <w:sz w:val="22"/>
          <w:szCs w:val="22"/>
        </w:rPr>
        <w:t xml:space="preserve"> transformed </w:t>
      </w:r>
      <w:r w:rsidR="00CBE6C1" w:rsidRPr="638BA890">
        <w:rPr>
          <w:rFonts w:eastAsia="Times New Roman"/>
          <w:color w:val="000000" w:themeColor="text1"/>
          <w:sz w:val="22"/>
          <w:szCs w:val="22"/>
        </w:rPr>
        <w:t xml:space="preserve">microbiome </w:t>
      </w:r>
      <w:r w:rsidR="00240D1D" w:rsidRPr="00EE745F">
        <w:rPr>
          <w:rFonts w:eastAsia="Times New Roman"/>
          <w:sz w:val="22"/>
          <w:szCs w:val="22"/>
          <w:lang w:val="en"/>
        </w:rPr>
        <w:t>ɑ</w:t>
      </w:r>
      <w:r w:rsidR="00CBE6C1" w:rsidRPr="638BA890">
        <w:rPr>
          <w:rFonts w:eastAsia="Times New Roman"/>
          <w:color w:val="000000" w:themeColor="text1"/>
          <w:sz w:val="22"/>
          <w:szCs w:val="22"/>
        </w:rPr>
        <w:t xml:space="preserve"> diversity</w:t>
      </w:r>
      <w:r w:rsidR="279BF63A" w:rsidRPr="638BA890">
        <w:rPr>
          <w:rFonts w:eastAsia="Times New Roman"/>
          <w:color w:val="000000" w:themeColor="text1"/>
          <w:sz w:val="22"/>
          <w:szCs w:val="22"/>
        </w:rPr>
        <w:t xml:space="preserve"> as the outcome. (A) observed </w:t>
      </w:r>
      <w:r w:rsidR="6106427B" w:rsidRPr="638BA890">
        <w:rPr>
          <w:rFonts w:eastAsia="Times New Roman"/>
          <w:color w:val="000000" w:themeColor="text1"/>
          <w:sz w:val="22"/>
          <w:szCs w:val="22"/>
        </w:rPr>
        <w:t xml:space="preserve">natural log transformed microbiome </w:t>
      </w:r>
      <w:r w:rsidR="00240D1D" w:rsidRPr="00EE745F">
        <w:rPr>
          <w:rFonts w:eastAsia="Times New Roman"/>
          <w:sz w:val="22"/>
          <w:szCs w:val="22"/>
          <w:lang w:val="en"/>
        </w:rPr>
        <w:t>ɑ</w:t>
      </w:r>
      <w:r w:rsidR="6106427B" w:rsidRPr="638BA890">
        <w:rPr>
          <w:rFonts w:eastAsia="Times New Roman"/>
          <w:color w:val="000000" w:themeColor="text1"/>
          <w:sz w:val="22"/>
          <w:szCs w:val="22"/>
        </w:rPr>
        <w:t xml:space="preserve"> diversity distribution</w:t>
      </w:r>
      <w:r w:rsidR="279BF63A" w:rsidRPr="638BA890">
        <w:rPr>
          <w:rFonts w:eastAsia="Times New Roman"/>
          <w:color w:val="000000" w:themeColor="text1"/>
          <w:sz w:val="22"/>
          <w:szCs w:val="22"/>
        </w:rPr>
        <w:t xml:space="preserve"> as well as ten simulated datasets drawn from the </w:t>
      </w:r>
      <w:r w:rsidR="279BF63A" w:rsidRPr="348649DC">
        <w:rPr>
          <w:rFonts w:eastAsia="Times New Roman"/>
          <w:color w:val="000000" w:themeColor="text1"/>
          <w:sz w:val="22"/>
          <w:szCs w:val="22"/>
        </w:rPr>
        <w:t>p</w:t>
      </w:r>
      <w:r w:rsidR="47A3FF8B" w:rsidRPr="348649DC">
        <w:rPr>
          <w:rFonts w:eastAsia="Times New Roman"/>
          <w:color w:val="000000" w:themeColor="text1"/>
          <w:sz w:val="22"/>
          <w:szCs w:val="22"/>
        </w:rPr>
        <w:t>osterior</w:t>
      </w:r>
      <w:r w:rsidR="279BF63A" w:rsidRPr="638BA890">
        <w:rPr>
          <w:rFonts w:eastAsia="Times New Roman"/>
          <w:color w:val="000000" w:themeColor="text1"/>
          <w:sz w:val="22"/>
          <w:szCs w:val="22"/>
        </w:rPr>
        <w:t xml:space="preserve"> predictive distribution. (B) Posterior distribution of the three levels of conditioning intensity with the same outcome.</w:t>
      </w:r>
    </w:p>
    <w:p w14:paraId="7EC63811" w14:textId="67899CD5" w:rsidR="0E313B00" w:rsidRPr="009578E2" w:rsidRDefault="0E313B00" w:rsidP="0E313B00">
      <w:pPr>
        <w:pStyle w:val="Legend"/>
        <w:spacing w:before="0"/>
        <w:jc w:val="both"/>
        <w:rPr>
          <w:rFonts w:eastAsia="Arial"/>
          <w:color w:val="000000" w:themeColor="text1"/>
          <w:sz w:val="22"/>
          <w:szCs w:val="22"/>
        </w:rPr>
      </w:pPr>
    </w:p>
    <w:p w14:paraId="04C86EB2" w14:textId="4AB3349E" w:rsidR="320541AE" w:rsidRPr="009578E2" w:rsidRDefault="41007CBA" w:rsidP="358C2EA9">
      <w:pPr>
        <w:pStyle w:val="Heading3"/>
        <w:rPr>
          <w:rFonts w:ascii="Times New Roman" w:eastAsia="Times New Roman" w:hAnsi="Times New Roman" w:cs="Times New Roman"/>
          <w:color w:val="000000" w:themeColor="text1"/>
          <w:sz w:val="22"/>
          <w:szCs w:val="22"/>
        </w:rPr>
      </w:pPr>
      <w:r w:rsidRPr="638BA890">
        <w:rPr>
          <w:rFonts w:ascii="Times New Roman" w:eastAsia="Times New Roman" w:hAnsi="Times New Roman" w:cs="Times New Roman"/>
          <w:color w:val="000000" w:themeColor="text1"/>
          <w:sz w:val="22"/>
          <w:szCs w:val="22"/>
          <w:lang w:val="en"/>
        </w:rPr>
        <w:t>Fig</w:t>
      </w:r>
      <w:r w:rsidR="5B8A8E2E" w:rsidRPr="638BA890">
        <w:rPr>
          <w:rFonts w:ascii="Times New Roman" w:eastAsia="Times New Roman" w:hAnsi="Times New Roman" w:cs="Times New Roman"/>
          <w:color w:val="000000" w:themeColor="text1"/>
          <w:sz w:val="22"/>
          <w:szCs w:val="22"/>
          <w:lang w:val="en"/>
        </w:rPr>
        <w:t>.</w:t>
      </w:r>
      <w:r w:rsidRPr="638BA890">
        <w:rPr>
          <w:rFonts w:ascii="Times New Roman" w:eastAsia="Times New Roman" w:hAnsi="Times New Roman" w:cs="Times New Roman"/>
          <w:color w:val="000000" w:themeColor="text1"/>
          <w:sz w:val="22"/>
          <w:szCs w:val="22"/>
          <w:lang w:val="en"/>
        </w:rPr>
        <w:t xml:space="preserve"> </w:t>
      </w:r>
      <w:r w:rsidR="3C379885" w:rsidRPr="638BA890">
        <w:rPr>
          <w:rFonts w:ascii="Times New Roman" w:eastAsia="Times New Roman" w:hAnsi="Times New Roman" w:cs="Times New Roman"/>
          <w:color w:val="000000" w:themeColor="text1"/>
          <w:sz w:val="22"/>
          <w:szCs w:val="22"/>
          <w:lang w:val="en"/>
        </w:rPr>
        <w:t>S</w:t>
      </w:r>
      <w:r w:rsidR="76539879" w:rsidRPr="638BA890">
        <w:rPr>
          <w:rFonts w:ascii="Times New Roman" w:eastAsia="Times New Roman" w:hAnsi="Times New Roman" w:cs="Times New Roman"/>
          <w:color w:val="000000" w:themeColor="text1"/>
          <w:sz w:val="22"/>
          <w:szCs w:val="22"/>
          <w:lang w:val="en"/>
        </w:rPr>
        <w:t>4</w:t>
      </w:r>
      <w:r w:rsidR="320541AE" w:rsidRPr="638BA890">
        <w:rPr>
          <w:rFonts w:ascii="Times New Roman" w:eastAsia="Times New Roman" w:hAnsi="Times New Roman" w:cs="Times New Roman"/>
          <w:color w:val="000000" w:themeColor="text1"/>
          <w:sz w:val="22"/>
          <w:szCs w:val="22"/>
        </w:rPr>
        <w:t>.</w:t>
      </w:r>
      <w:r w:rsidR="2108C184" w:rsidRPr="638BA890">
        <w:rPr>
          <w:rFonts w:ascii="Times New Roman" w:eastAsia="Times New Roman" w:hAnsi="Times New Roman" w:cs="Times New Roman"/>
          <w:color w:val="000000" w:themeColor="text1"/>
          <w:sz w:val="22"/>
          <w:szCs w:val="22"/>
        </w:rPr>
        <w:t xml:space="preserve"> </w:t>
      </w:r>
      <w:r w:rsidR="35CCDFF0" w:rsidRPr="638BA890">
        <w:rPr>
          <w:rFonts w:ascii="Times New Roman" w:eastAsia="Times New Roman" w:hAnsi="Times New Roman" w:cs="Times New Roman"/>
          <w:color w:val="000000" w:themeColor="text1"/>
          <w:sz w:val="22"/>
          <w:szCs w:val="22"/>
        </w:rPr>
        <w:t>Visualization of</w:t>
      </w:r>
      <w:r w:rsidR="320541AE" w:rsidRPr="638BA890">
        <w:rPr>
          <w:rFonts w:ascii="Times New Roman" w:eastAsia="Times New Roman" w:hAnsi="Times New Roman" w:cs="Times New Roman"/>
          <w:color w:val="000000" w:themeColor="text1"/>
          <w:sz w:val="22"/>
          <w:szCs w:val="22"/>
        </w:rPr>
        <w:t xml:space="preserve"> the </w:t>
      </w:r>
      <w:r w:rsidR="35CCDFF0" w:rsidRPr="638BA890">
        <w:rPr>
          <w:rFonts w:ascii="Times New Roman" w:eastAsia="Times New Roman" w:hAnsi="Times New Roman" w:cs="Times New Roman"/>
          <w:color w:val="000000" w:themeColor="text1"/>
          <w:sz w:val="22"/>
          <w:szCs w:val="22"/>
        </w:rPr>
        <w:t>baseline difference</w:t>
      </w:r>
      <w:r w:rsidR="795103F7" w:rsidRPr="638BA890">
        <w:rPr>
          <w:rFonts w:ascii="Times New Roman" w:eastAsia="Times New Roman" w:hAnsi="Times New Roman" w:cs="Times New Roman"/>
          <w:color w:val="000000" w:themeColor="text1"/>
          <w:sz w:val="22"/>
          <w:szCs w:val="22"/>
        </w:rPr>
        <w:t xml:space="preserve"> in </w:t>
      </w:r>
      <w:r w:rsidR="35CCDFF0" w:rsidRPr="638BA890">
        <w:rPr>
          <w:rFonts w:ascii="Times New Roman" w:eastAsia="Times New Roman" w:hAnsi="Times New Roman" w:cs="Times New Roman"/>
          <w:color w:val="000000" w:themeColor="text1"/>
          <w:sz w:val="22"/>
          <w:szCs w:val="22"/>
        </w:rPr>
        <w:t xml:space="preserve">microbiome </w:t>
      </w:r>
      <w:r w:rsidR="00240D1D" w:rsidRPr="00EE745F">
        <w:rPr>
          <w:rFonts w:ascii="Times New Roman" w:eastAsia="Times New Roman" w:hAnsi="Times New Roman" w:cs="Times New Roman"/>
          <w:sz w:val="22"/>
          <w:szCs w:val="22"/>
          <w:lang w:val="en"/>
        </w:rPr>
        <w:t>ɑ</w:t>
      </w:r>
      <w:r w:rsidR="35CCDFF0" w:rsidRPr="638BA890">
        <w:rPr>
          <w:rFonts w:ascii="Times New Roman" w:eastAsia="Times New Roman" w:hAnsi="Times New Roman" w:cs="Times New Roman"/>
          <w:color w:val="000000" w:themeColor="text1"/>
          <w:sz w:val="22"/>
          <w:szCs w:val="22"/>
        </w:rPr>
        <w:t xml:space="preserve"> diversity among patients</w:t>
      </w:r>
      <w:r w:rsidR="7523A16C" w:rsidRPr="638BA890">
        <w:rPr>
          <w:rFonts w:ascii="Times New Roman" w:eastAsia="Times New Roman" w:hAnsi="Times New Roman" w:cs="Times New Roman"/>
          <w:color w:val="000000" w:themeColor="text1"/>
          <w:sz w:val="22"/>
          <w:szCs w:val="22"/>
        </w:rPr>
        <w:t>.</w:t>
      </w:r>
      <w:r w:rsidR="320541AE" w:rsidRPr="638BA890">
        <w:rPr>
          <w:rFonts w:ascii="Times New Roman" w:eastAsia="Times New Roman" w:hAnsi="Times New Roman" w:cs="Times New Roman"/>
          <w:color w:val="000000" w:themeColor="text1"/>
          <w:sz w:val="22"/>
          <w:szCs w:val="22"/>
        </w:rPr>
        <w:t xml:space="preserve"> Each horizontal line represents a patient’s </w:t>
      </w:r>
      <w:r w:rsidR="7523A16C" w:rsidRPr="638BA890">
        <w:rPr>
          <w:rFonts w:ascii="Times New Roman" w:eastAsia="Times New Roman" w:hAnsi="Times New Roman" w:cs="Times New Roman"/>
          <w:color w:val="000000" w:themeColor="text1"/>
          <w:sz w:val="22"/>
          <w:szCs w:val="22"/>
        </w:rPr>
        <w:t>in</w:t>
      </w:r>
      <w:r w:rsidR="58D2DBCB" w:rsidRPr="638BA890">
        <w:rPr>
          <w:rFonts w:ascii="Times New Roman" w:eastAsia="Times New Roman" w:hAnsi="Times New Roman" w:cs="Times New Roman"/>
          <w:color w:val="000000" w:themeColor="text1"/>
          <w:sz w:val="22"/>
          <w:szCs w:val="22"/>
        </w:rPr>
        <w:t>dividual diversity fluctuations</w:t>
      </w:r>
      <w:r w:rsidR="7523A16C" w:rsidRPr="638BA890">
        <w:rPr>
          <w:rFonts w:ascii="Times New Roman" w:eastAsia="Times New Roman" w:hAnsi="Times New Roman" w:cs="Times New Roman"/>
          <w:color w:val="000000" w:themeColor="text1"/>
          <w:sz w:val="22"/>
          <w:szCs w:val="22"/>
        </w:rPr>
        <w:t>.</w:t>
      </w:r>
      <w:r w:rsidR="320541AE" w:rsidRPr="638BA890">
        <w:rPr>
          <w:rFonts w:ascii="Times New Roman" w:eastAsia="Times New Roman" w:hAnsi="Times New Roman" w:cs="Times New Roman"/>
          <w:color w:val="000000" w:themeColor="text1"/>
          <w:sz w:val="22"/>
          <w:szCs w:val="22"/>
        </w:rPr>
        <w:t xml:space="preserve"> The thin line stands for 95% CI, and the thick line </w:t>
      </w:r>
      <w:r w:rsidR="4CB56B53" w:rsidRPr="638BA890">
        <w:rPr>
          <w:rFonts w:ascii="Times New Roman" w:eastAsia="Times New Roman" w:hAnsi="Times New Roman" w:cs="Times New Roman"/>
          <w:color w:val="000000" w:themeColor="text1"/>
          <w:sz w:val="22"/>
          <w:szCs w:val="22"/>
        </w:rPr>
        <w:t>stands for</w:t>
      </w:r>
      <w:r w:rsidR="320541AE" w:rsidRPr="638BA890">
        <w:rPr>
          <w:rFonts w:ascii="Times New Roman" w:eastAsia="Times New Roman" w:hAnsi="Times New Roman" w:cs="Times New Roman"/>
          <w:color w:val="000000" w:themeColor="text1"/>
          <w:sz w:val="22"/>
          <w:szCs w:val="22"/>
        </w:rPr>
        <w:t xml:space="preserve"> 66% CI. The dot signifies the median value. Red dashed line highlights </w:t>
      </w:r>
      <w:r w:rsidR="3B7EAE5D" w:rsidRPr="638BA890">
        <w:rPr>
          <w:rFonts w:ascii="Times New Roman" w:eastAsia="Times New Roman" w:hAnsi="Times New Roman" w:cs="Times New Roman"/>
          <w:color w:val="000000" w:themeColor="text1"/>
          <w:sz w:val="22"/>
          <w:szCs w:val="22"/>
        </w:rPr>
        <w:t xml:space="preserve">if </w:t>
      </w:r>
      <w:r w:rsidR="320541AE" w:rsidRPr="638BA890">
        <w:rPr>
          <w:rFonts w:ascii="Times New Roman" w:eastAsia="Times New Roman" w:hAnsi="Times New Roman" w:cs="Times New Roman"/>
          <w:color w:val="000000" w:themeColor="text1"/>
          <w:sz w:val="22"/>
          <w:szCs w:val="22"/>
        </w:rPr>
        <w:t xml:space="preserve">the </w:t>
      </w:r>
      <w:r w:rsidR="3B7EAE5D" w:rsidRPr="638BA890">
        <w:rPr>
          <w:rFonts w:ascii="Times New Roman" w:eastAsia="Times New Roman" w:hAnsi="Times New Roman" w:cs="Times New Roman"/>
          <w:color w:val="000000" w:themeColor="text1"/>
          <w:sz w:val="22"/>
          <w:szCs w:val="22"/>
        </w:rPr>
        <w:t xml:space="preserve">interval is crossing </w:t>
      </w:r>
      <w:r w:rsidR="320541AE" w:rsidRPr="638BA890">
        <w:rPr>
          <w:rFonts w:ascii="Times New Roman" w:eastAsia="Times New Roman" w:hAnsi="Times New Roman" w:cs="Times New Roman"/>
          <w:color w:val="000000" w:themeColor="text1"/>
          <w:sz w:val="22"/>
          <w:szCs w:val="22"/>
        </w:rPr>
        <w:t>zero.</w:t>
      </w:r>
      <w:r w:rsidR="38DAFA51" w:rsidRPr="638BA890">
        <w:rPr>
          <w:rFonts w:ascii="Times New Roman" w:eastAsia="Times New Roman" w:hAnsi="Times New Roman" w:cs="Times New Roman"/>
          <w:color w:val="000000" w:themeColor="text1"/>
          <w:sz w:val="22"/>
          <w:szCs w:val="22"/>
        </w:rPr>
        <w:t xml:space="preserve"> The patients are sorted by the median posterior coefficients </w:t>
      </w:r>
      <w:r w:rsidR="1FE825FF" w:rsidRPr="638BA890">
        <w:rPr>
          <w:rFonts w:ascii="Times New Roman" w:eastAsia="Times New Roman" w:hAnsi="Times New Roman" w:cs="Times New Roman"/>
          <w:color w:val="000000" w:themeColor="text1"/>
          <w:sz w:val="22"/>
          <w:szCs w:val="22"/>
        </w:rPr>
        <w:t>in</w:t>
      </w:r>
      <w:r w:rsidR="38DAFA51" w:rsidRPr="638BA890">
        <w:rPr>
          <w:rFonts w:ascii="Times New Roman" w:eastAsia="Times New Roman" w:hAnsi="Times New Roman" w:cs="Times New Roman"/>
          <w:color w:val="000000" w:themeColor="text1"/>
          <w:sz w:val="22"/>
          <w:szCs w:val="22"/>
        </w:rPr>
        <w:t xml:space="preserve"> </w:t>
      </w:r>
      <w:r w:rsidR="4BDD7A26" w:rsidRPr="638BA890">
        <w:rPr>
          <w:rFonts w:ascii="Times New Roman" w:eastAsia="Times New Roman" w:hAnsi="Times New Roman" w:cs="Times New Roman"/>
          <w:color w:val="000000" w:themeColor="text1"/>
          <w:sz w:val="22"/>
          <w:szCs w:val="22"/>
        </w:rPr>
        <w:t>ascending</w:t>
      </w:r>
      <w:r w:rsidR="38DAFA51" w:rsidRPr="638BA890">
        <w:rPr>
          <w:rFonts w:ascii="Times New Roman" w:eastAsia="Times New Roman" w:hAnsi="Times New Roman" w:cs="Times New Roman"/>
          <w:color w:val="000000" w:themeColor="text1"/>
          <w:sz w:val="22"/>
          <w:szCs w:val="22"/>
        </w:rPr>
        <w:t xml:space="preserve"> order. </w:t>
      </w:r>
    </w:p>
    <w:p w14:paraId="224B6170" w14:textId="39724B8B" w:rsidR="0E313B00" w:rsidRDefault="0E313B00" w:rsidP="638BA890"/>
    <w:p w14:paraId="4E6C12C2" w14:textId="65801B05" w:rsidR="638BA890" w:rsidRDefault="518F216C" w:rsidP="0AB49C8E">
      <w:pPr>
        <w:pStyle w:val="Heading3"/>
        <w:rPr>
          <w:rFonts w:ascii="Times New Roman" w:eastAsia="Times New Roman" w:hAnsi="Times New Roman" w:cs="Times New Roman"/>
          <w:color w:val="000000" w:themeColor="text1"/>
          <w:sz w:val="22"/>
          <w:szCs w:val="22"/>
        </w:rPr>
      </w:pPr>
      <w:r w:rsidRPr="638BA890">
        <w:rPr>
          <w:rFonts w:ascii="Times New Roman" w:eastAsia="Times New Roman" w:hAnsi="Times New Roman" w:cs="Times New Roman"/>
          <w:color w:val="000000" w:themeColor="text1"/>
          <w:sz w:val="22"/>
          <w:szCs w:val="22"/>
          <w:lang w:val="en"/>
        </w:rPr>
        <w:t>Fig S5</w:t>
      </w:r>
      <w:r w:rsidRPr="638BA890">
        <w:rPr>
          <w:rFonts w:ascii="Times New Roman" w:eastAsia="Times New Roman" w:hAnsi="Times New Roman" w:cs="Times New Roman"/>
          <w:color w:val="000000" w:themeColor="text1"/>
          <w:sz w:val="22"/>
          <w:szCs w:val="22"/>
        </w:rPr>
        <w:t xml:space="preserve">. Per-meal average consumption of the top ten foods in the </w:t>
      </w:r>
      <w:r w:rsidRPr="638BA890">
        <w:rPr>
          <w:rFonts w:ascii="Times New Roman" w:eastAsia="Times New Roman" w:hAnsi="Times New Roman" w:cs="Times New Roman"/>
          <w:color w:val="000000" w:themeColor="text1"/>
          <w:sz w:val="22"/>
          <w:szCs w:val="22"/>
          <w:lang w:val="en"/>
        </w:rPr>
        <w:t>sugars, sweets, and beverages</w:t>
      </w:r>
      <w:r w:rsidRPr="638BA890">
        <w:rPr>
          <w:rFonts w:ascii="Times New Roman" w:eastAsia="Times New Roman" w:hAnsi="Times New Roman" w:cs="Times New Roman"/>
          <w:color w:val="000000" w:themeColor="text1"/>
          <w:sz w:val="22"/>
          <w:szCs w:val="22"/>
        </w:rPr>
        <w:t xml:space="preserve"> group.   Dark pink bars denote the total dehydrated weight of this food’s per meal average consumption, while the light pink bars represent the sugar subpart.</w:t>
      </w:r>
    </w:p>
    <w:p w14:paraId="094DE82C" w14:textId="5E170729" w:rsidR="7BFDC7DA" w:rsidRDefault="7BFDC7DA" w:rsidP="7BFDC7DA">
      <w:pPr>
        <w:rPr>
          <w:rFonts w:eastAsia="Times New Roman"/>
          <w:color w:val="000000" w:themeColor="text1"/>
          <w:sz w:val="22"/>
          <w:szCs w:val="22"/>
        </w:rPr>
      </w:pPr>
    </w:p>
    <w:p w14:paraId="406AC1DE" w14:textId="64B41F20" w:rsidR="0E313B00" w:rsidRPr="009578E2" w:rsidRDefault="0E313B00" w:rsidP="0E313B00">
      <w:pPr>
        <w:pStyle w:val="Legend"/>
        <w:spacing w:before="0"/>
        <w:jc w:val="both"/>
        <w:rPr>
          <w:rFonts w:eastAsia="Arial"/>
          <w:color w:val="000000" w:themeColor="text1"/>
          <w:sz w:val="22"/>
          <w:szCs w:val="22"/>
        </w:rPr>
      </w:pPr>
    </w:p>
    <w:p w14:paraId="6ED80BA0" w14:textId="5E9DC0D4" w:rsidR="15F86EBE" w:rsidRDefault="24625284" w:rsidP="15F86EBE">
      <w:pPr>
        <w:rPr>
          <w:rFonts w:eastAsia="Times New Roman"/>
          <w:color w:val="000000" w:themeColor="text1"/>
          <w:sz w:val="22"/>
          <w:szCs w:val="22"/>
        </w:rPr>
      </w:pPr>
      <w:r w:rsidRPr="638BA890">
        <w:rPr>
          <w:rFonts w:eastAsia="Times New Roman"/>
          <w:color w:val="000000" w:themeColor="text1"/>
          <w:sz w:val="22"/>
          <w:szCs w:val="22"/>
          <w:lang w:val="en"/>
        </w:rPr>
        <w:t xml:space="preserve">Fig </w:t>
      </w:r>
      <w:r w:rsidR="40144794" w:rsidRPr="638BA890">
        <w:rPr>
          <w:rFonts w:eastAsia="Times New Roman"/>
          <w:color w:val="000000" w:themeColor="text1"/>
          <w:sz w:val="22"/>
          <w:szCs w:val="22"/>
          <w:lang w:val="en"/>
        </w:rPr>
        <w:t>S6</w:t>
      </w:r>
      <w:r w:rsidR="320541AE" w:rsidRPr="638BA890">
        <w:rPr>
          <w:rFonts w:eastAsia="Times New Roman"/>
          <w:color w:val="000000" w:themeColor="text1"/>
          <w:sz w:val="22"/>
          <w:szCs w:val="22"/>
        </w:rPr>
        <w:t xml:space="preserve">. The results for the multilevel Bayesian model with additional binary predictor indicating whether the patient was exposed to patient-controlled analgesia (PCA) as a surrogate for severe mucositis in the prior two days of a stool sample collection. </w:t>
      </w:r>
      <w:r w:rsidR="33DC01F4" w:rsidRPr="638BA890">
        <w:rPr>
          <w:rFonts w:eastAsia="Times New Roman"/>
          <w:color w:val="000000" w:themeColor="text1"/>
          <w:sz w:val="22"/>
          <w:szCs w:val="22"/>
        </w:rPr>
        <w:t>52</w:t>
      </w:r>
      <w:r w:rsidR="320541AE" w:rsidRPr="638BA890">
        <w:rPr>
          <w:rFonts w:eastAsia="Times New Roman"/>
          <w:color w:val="000000" w:themeColor="text1"/>
          <w:sz w:val="22"/>
          <w:szCs w:val="22"/>
        </w:rPr>
        <w:t xml:space="preserve"> fecal samples from </w:t>
      </w:r>
      <w:r w:rsidR="7BAFEE57" w:rsidRPr="638BA890">
        <w:rPr>
          <w:rFonts w:eastAsia="Times New Roman"/>
          <w:color w:val="000000" w:themeColor="text1"/>
          <w:sz w:val="22"/>
          <w:szCs w:val="22"/>
        </w:rPr>
        <w:t>26</w:t>
      </w:r>
      <w:r w:rsidR="320541AE" w:rsidRPr="638BA890">
        <w:rPr>
          <w:rFonts w:eastAsia="Times New Roman"/>
          <w:color w:val="000000" w:themeColor="text1"/>
          <w:sz w:val="22"/>
          <w:szCs w:val="22"/>
        </w:rPr>
        <w:t xml:space="preserve"> patients had exposure. </w:t>
      </w:r>
      <w:r w:rsidR="40144794" w:rsidRPr="638BA890">
        <w:rPr>
          <w:rFonts w:eastAsia="Times New Roman"/>
          <w:color w:val="000000" w:themeColor="text1"/>
          <w:sz w:val="22"/>
          <w:szCs w:val="22"/>
        </w:rPr>
        <w:t xml:space="preserve">(A) </w:t>
      </w:r>
      <w:r w:rsidR="0B6A790E" w:rsidRPr="638BA890">
        <w:rPr>
          <w:rFonts w:eastAsia="Times New Roman"/>
          <w:color w:val="000000" w:themeColor="text1"/>
          <w:sz w:val="22"/>
          <w:szCs w:val="22"/>
        </w:rPr>
        <w:t xml:space="preserve">Posterior coefficients of associations between 100 grams of food intake on its own in each group and with the exposure to antibiotics during the prior two-day window and bacterial ɑ-diversity, as well as the association between exposure to TPN, EN, PCA, antibiotics and ɑ-diversity. </w:t>
      </w:r>
      <w:r w:rsidR="40144794" w:rsidRPr="638BA890">
        <w:rPr>
          <w:rFonts w:eastAsia="Times New Roman"/>
          <w:color w:val="000000" w:themeColor="text1"/>
          <w:sz w:val="22"/>
          <w:szCs w:val="22"/>
        </w:rPr>
        <w:t xml:space="preserve"> (B) </w:t>
      </w:r>
      <w:r w:rsidR="1DB7D967" w:rsidRPr="638BA890">
        <w:rPr>
          <w:rFonts w:eastAsia="Times New Roman"/>
          <w:color w:val="000000" w:themeColor="text1"/>
          <w:sz w:val="22"/>
          <w:szCs w:val="22"/>
        </w:rPr>
        <w:t>Posterior distribution of the three levels of conditioning intensity with the same outcome</w:t>
      </w:r>
      <w:r w:rsidR="40144794" w:rsidRPr="638BA890">
        <w:rPr>
          <w:rFonts w:eastAsia="Times New Roman"/>
          <w:color w:val="000000" w:themeColor="text1"/>
          <w:sz w:val="22"/>
          <w:szCs w:val="22"/>
        </w:rPr>
        <w:t>.</w:t>
      </w:r>
      <w:r w:rsidR="18223C5E" w:rsidRPr="638BA890">
        <w:rPr>
          <w:rFonts w:eastAsia="Times New Roman"/>
          <w:color w:val="000000" w:themeColor="text1"/>
          <w:sz w:val="22"/>
          <w:szCs w:val="22"/>
        </w:rPr>
        <w:t xml:space="preserve"> (A-B) thin lines represent 95% CIs, and thick lines 66% CIs, dots signify posterior medians, red colored lines represent the 95% CI is not crossing zero. </w:t>
      </w:r>
      <w:r>
        <w:br/>
      </w:r>
    </w:p>
    <w:p w14:paraId="1E13F7CF" w14:textId="052F6B71" w:rsidR="13EE7404" w:rsidRDefault="13EE7404" w:rsidP="7BFDC7DA">
      <w:pPr>
        <w:spacing w:line="259" w:lineRule="auto"/>
        <w:rPr>
          <w:rFonts w:eastAsia="Times New Roman"/>
          <w:color w:val="000000" w:themeColor="text1"/>
          <w:sz w:val="22"/>
          <w:szCs w:val="22"/>
        </w:rPr>
      </w:pPr>
      <w:r w:rsidRPr="7BFDC7DA">
        <w:rPr>
          <w:rFonts w:eastAsia="Times New Roman"/>
          <w:color w:val="000000" w:themeColor="text1"/>
          <w:sz w:val="22"/>
          <w:szCs w:val="22"/>
          <w:lang w:val="en"/>
        </w:rPr>
        <w:t xml:space="preserve">Fig </w:t>
      </w:r>
      <w:r w:rsidRPr="638BA890">
        <w:rPr>
          <w:rFonts w:eastAsia="Times New Roman"/>
          <w:color w:val="000000" w:themeColor="text1"/>
          <w:sz w:val="22"/>
          <w:szCs w:val="22"/>
          <w:lang w:val="en"/>
        </w:rPr>
        <w:t>S</w:t>
      </w:r>
      <w:r w:rsidR="0595BC32" w:rsidRPr="638BA890">
        <w:rPr>
          <w:rFonts w:eastAsia="Times New Roman"/>
          <w:color w:val="000000" w:themeColor="text1"/>
          <w:sz w:val="22"/>
          <w:szCs w:val="22"/>
          <w:lang w:val="en"/>
        </w:rPr>
        <w:t>7</w:t>
      </w:r>
      <w:r w:rsidRPr="7BFDC7DA">
        <w:rPr>
          <w:rFonts w:eastAsia="Times New Roman"/>
          <w:color w:val="000000" w:themeColor="text1"/>
          <w:sz w:val="22"/>
          <w:szCs w:val="22"/>
        </w:rPr>
        <w:t xml:space="preserve">. Spearman correlation between </w:t>
      </w:r>
      <w:r w:rsidR="15E6BFEE" w:rsidRPr="7BFDC7DA">
        <w:rPr>
          <w:rFonts w:eastAsia="Times New Roman"/>
          <w:color w:val="000000" w:themeColor="text1"/>
          <w:sz w:val="22"/>
          <w:szCs w:val="22"/>
        </w:rPr>
        <w:t xml:space="preserve">qualifying genera’s relative abundance and the </w:t>
      </w:r>
      <w:r w:rsidR="00240D1D" w:rsidRPr="00EE745F">
        <w:rPr>
          <w:rFonts w:eastAsia="Times New Roman"/>
          <w:sz w:val="22"/>
          <w:szCs w:val="22"/>
          <w:lang w:val="en"/>
        </w:rPr>
        <w:t>ɑ</w:t>
      </w:r>
      <w:r w:rsidR="15E6BFEE" w:rsidRPr="7BFDC7DA">
        <w:rPr>
          <w:rFonts w:eastAsia="Times New Roman"/>
          <w:color w:val="000000" w:themeColor="text1"/>
          <w:sz w:val="22"/>
          <w:szCs w:val="22"/>
        </w:rPr>
        <w:t xml:space="preserve"> diversity of the stool sample in Simpson reciprocal unit</w:t>
      </w:r>
      <w:r w:rsidRPr="15F86EBE">
        <w:rPr>
          <w:rFonts w:eastAsia="Times New Roman"/>
          <w:color w:val="000000" w:themeColor="text1"/>
          <w:sz w:val="22"/>
          <w:szCs w:val="22"/>
        </w:rPr>
        <w:t>.</w:t>
      </w:r>
      <w:r w:rsidR="7B9FC8EA" w:rsidRPr="15F86EBE">
        <w:rPr>
          <w:rFonts w:eastAsia="Times New Roman"/>
          <w:color w:val="000000" w:themeColor="text1"/>
          <w:sz w:val="22"/>
          <w:szCs w:val="22"/>
        </w:rPr>
        <w:t xml:space="preserve"> The genus is selected if it </w:t>
      </w:r>
      <w:r w:rsidR="676694FA" w:rsidRPr="7BFDC7DA">
        <w:rPr>
          <w:rFonts w:eastAsia="Times New Roman"/>
          <w:color w:val="000000" w:themeColor="text1"/>
          <w:sz w:val="22"/>
          <w:szCs w:val="22"/>
        </w:rPr>
        <w:t>exists</w:t>
      </w:r>
      <w:r w:rsidR="7B9FC8EA" w:rsidRPr="15F86EBE">
        <w:rPr>
          <w:rFonts w:eastAsia="Times New Roman"/>
          <w:color w:val="000000" w:themeColor="text1"/>
          <w:sz w:val="22"/>
          <w:szCs w:val="22"/>
        </w:rPr>
        <w:t xml:space="preserve"> in at least 10% of the samp</w:t>
      </w:r>
      <w:r w:rsidR="4027125E" w:rsidRPr="15F86EBE">
        <w:rPr>
          <w:rFonts w:eastAsia="Times New Roman"/>
          <w:color w:val="000000" w:themeColor="text1"/>
          <w:sz w:val="22"/>
          <w:szCs w:val="22"/>
        </w:rPr>
        <w:t xml:space="preserve">les with at least 0.01% relative abundance. The p value from spearman correlation test is multiple hypothesis adjusted with </w:t>
      </w:r>
      <w:proofErr w:type="spellStart"/>
      <w:r w:rsidR="4027125E" w:rsidRPr="15F86EBE">
        <w:rPr>
          <w:rFonts w:eastAsia="Times New Roman"/>
          <w:color w:val="000000" w:themeColor="text1"/>
          <w:sz w:val="22"/>
          <w:szCs w:val="22"/>
        </w:rPr>
        <w:t>Benjamini</w:t>
      </w:r>
      <w:proofErr w:type="spellEnd"/>
      <w:r w:rsidR="4027125E" w:rsidRPr="15F86EBE">
        <w:rPr>
          <w:rFonts w:eastAsia="Times New Roman"/>
          <w:color w:val="000000" w:themeColor="text1"/>
          <w:sz w:val="22"/>
          <w:szCs w:val="22"/>
        </w:rPr>
        <w:t xml:space="preserve"> Hochberg </w:t>
      </w:r>
      <w:r w:rsidR="4B6ED91E" w:rsidRPr="15F86EBE">
        <w:rPr>
          <w:rFonts w:eastAsia="Times New Roman"/>
          <w:color w:val="000000" w:themeColor="text1"/>
          <w:sz w:val="22"/>
          <w:szCs w:val="22"/>
        </w:rPr>
        <w:t xml:space="preserve">method. The genus that satisfies FDR &lt; 0.05 are included here. </w:t>
      </w:r>
      <w:r w:rsidR="4B6ED91E" w:rsidRPr="7BFDC7DA">
        <w:rPr>
          <w:rFonts w:eastAsia="Times New Roman"/>
          <w:color w:val="000000" w:themeColor="text1"/>
          <w:sz w:val="22"/>
          <w:szCs w:val="22"/>
        </w:rPr>
        <w:t>Blue bar</w:t>
      </w:r>
      <w:r w:rsidR="7C210156" w:rsidRPr="7BFDC7DA">
        <w:rPr>
          <w:rFonts w:eastAsia="Times New Roman"/>
          <w:color w:val="000000" w:themeColor="text1"/>
          <w:sz w:val="22"/>
          <w:szCs w:val="22"/>
        </w:rPr>
        <w:t>s</w:t>
      </w:r>
      <w:r w:rsidR="4B6ED91E" w:rsidRPr="7BFDC7DA">
        <w:rPr>
          <w:rFonts w:eastAsia="Times New Roman"/>
          <w:color w:val="000000" w:themeColor="text1"/>
          <w:sz w:val="22"/>
          <w:szCs w:val="22"/>
        </w:rPr>
        <w:t xml:space="preserve"> indicate</w:t>
      </w:r>
      <w:r w:rsidR="1A05E95F" w:rsidRPr="15F86EBE">
        <w:rPr>
          <w:rFonts w:eastAsia="Times New Roman"/>
          <w:color w:val="000000" w:themeColor="text1"/>
          <w:sz w:val="22"/>
          <w:szCs w:val="22"/>
        </w:rPr>
        <w:t xml:space="preserve"> </w:t>
      </w:r>
      <w:r w:rsidR="378E787F" w:rsidRPr="15F86EBE">
        <w:rPr>
          <w:rFonts w:eastAsia="Times New Roman"/>
          <w:color w:val="000000" w:themeColor="text1"/>
          <w:sz w:val="22"/>
          <w:szCs w:val="22"/>
        </w:rPr>
        <w:t>correlation</w:t>
      </w:r>
      <w:r w:rsidR="7546BBCD" w:rsidRPr="7BFDC7DA">
        <w:rPr>
          <w:rFonts w:eastAsia="Times New Roman"/>
          <w:color w:val="000000" w:themeColor="text1"/>
          <w:sz w:val="22"/>
          <w:szCs w:val="22"/>
        </w:rPr>
        <w:t xml:space="preserve"> with </w:t>
      </w:r>
      <w:r w:rsidR="5890E4CC" w:rsidRPr="7BFDC7DA">
        <w:rPr>
          <w:rFonts w:eastAsia="Times New Roman"/>
          <w:color w:val="000000" w:themeColor="text1"/>
          <w:sz w:val="22"/>
          <w:szCs w:val="22"/>
        </w:rPr>
        <w:t>lower diversity</w:t>
      </w:r>
      <w:r w:rsidR="378E787F" w:rsidRPr="15F86EBE">
        <w:rPr>
          <w:rFonts w:eastAsia="Times New Roman"/>
          <w:color w:val="000000" w:themeColor="text1"/>
          <w:sz w:val="22"/>
          <w:szCs w:val="22"/>
        </w:rPr>
        <w:t>,</w:t>
      </w:r>
      <w:r w:rsidR="1A05E95F" w:rsidRPr="15F86EBE">
        <w:rPr>
          <w:rFonts w:eastAsia="Times New Roman"/>
          <w:color w:val="000000" w:themeColor="text1"/>
          <w:sz w:val="22"/>
          <w:szCs w:val="22"/>
        </w:rPr>
        <w:t xml:space="preserve"> </w:t>
      </w:r>
      <w:r w:rsidR="06160602" w:rsidRPr="15F86EBE">
        <w:rPr>
          <w:rFonts w:eastAsia="Times New Roman"/>
          <w:color w:val="000000" w:themeColor="text1"/>
          <w:sz w:val="22"/>
          <w:szCs w:val="22"/>
        </w:rPr>
        <w:t>while yellow bars represent correlation</w:t>
      </w:r>
      <w:r w:rsidR="41B3E25A" w:rsidRPr="7BFDC7DA">
        <w:rPr>
          <w:rFonts w:eastAsia="Times New Roman"/>
          <w:color w:val="000000" w:themeColor="text1"/>
          <w:sz w:val="22"/>
          <w:szCs w:val="22"/>
        </w:rPr>
        <w:t xml:space="preserve"> with higher diversity</w:t>
      </w:r>
      <w:r w:rsidR="06160602" w:rsidRPr="15F86EBE">
        <w:rPr>
          <w:rFonts w:eastAsia="Times New Roman"/>
          <w:color w:val="000000" w:themeColor="text1"/>
          <w:sz w:val="22"/>
          <w:szCs w:val="22"/>
        </w:rPr>
        <w:t xml:space="preserve">. </w:t>
      </w:r>
    </w:p>
    <w:p w14:paraId="07C0FB19" w14:textId="699E96C3" w:rsidR="638BA890" w:rsidRDefault="638BA890" w:rsidP="638BA890">
      <w:pPr>
        <w:spacing w:line="259" w:lineRule="auto"/>
        <w:rPr>
          <w:rFonts w:eastAsia="Times New Roman"/>
          <w:color w:val="000000" w:themeColor="text1"/>
          <w:sz w:val="22"/>
          <w:szCs w:val="22"/>
        </w:rPr>
      </w:pPr>
    </w:p>
    <w:p w14:paraId="04401A0F" w14:textId="72A7A657" w:rsidR="638BA890" w:rsidRDefault="638BA890" w:rsidP="638BA890">
      <w:pPr>
        <w:pStyle w:val="Legend"/>
        <w:spacing w:before="0"/>
        <w:jc w:val="both"/>
        <w:rPr>
          <w:color w:val="000000" w:themeColor="text1"/>
        </w:rPr>
      </w:pPr>
    </w:p>
    <w:p w14:paraId="1CF66CA1" w14:textId="09E55914" w:rsidR="0713B63F" w:rsidRDefault="0713B63F" w:rsidP="638BA890">
      <w:pPr>
        <w:pStyle w:val="Heading3"/>
        <w:spacing w:before="0"/>
        <w:rPr>
          <w:rFonts w:ascii="Times New Roman" w:eastAsia="Times New Roman" w:hAnsi="Times New Roman" w:cs="Times New Roman"/>
          <w:color w:val="000000" w:themeColor="text1"/>
          <w:sz w:val="22"/>
          <w:szCs w:val="22"/>
        </w:rPr>
      </w:pPr>
      <w:r w:rsidRPr="638BA890">
        <w:rPr>
          <w:rFonts w:ascii="Times New Roman" w:eastAsia="Times New Roman" w:hAnsi="Times New Roman" w:cs="Times New Roman"/>
          <w:color w:val="000000" w:themeColor="text1"/>
          <w:sz w:val="22"/>
          <w:szCs w:val="22"/>
          <w:lang w:val="en"/>
        </w:rPr>
        <w:t>Fig S8</w:t>
      </w:r>
      <w:r w:rsidRPr="638BA890">
        <w:rPr>
          <w:rFonts w:ascii="Times New Roman" w:eastAsia="Times New Roman" w:hAnsi="Times New Roman" w:cs="Times New Roman"/>
          <w:color w:val="000000" w:themeColor="text1"/>
          <w:sz w:val="22"/>
          <w:szCs w:val="22"/>
        </w:rPr>
        <w:t xml:space="preserve">.  Heatmap visualizing association between temporal exposure to food group intakes, nutrition support as well as antibiotics and microbiome genus abundance. The genus is selected if it exists in at least 10% of the samples with at least 0.01% relative abundance. Relative abundance of the genera is transformed with CLR. Red box exhibits that the 75% credible interval (CI) is positive, while blue box for 75% CI negative. Blank represents the 75% CI crosses zero. The asterisks reveal the defined significance level: one means 95% CI doesn’t cross zero, while two for 97.5% and three for 99%.  Genera are ordered by hierarchical clustering with the “complete” agglomeration method with dendrogram included on the right.  </w:t>
      </w:r>
    </w:p>
    <w:p w14:paraId="1B813466" w14:textId="75300FEA" w:rsidR="638BA890" w:rsidRDefault="638BA890" w:rsidP="638BA890">
      <w:pPr>
        <w:spacing w:line="259" w:lineRule="auto"/>
        <w:rPr>
          <w:rFonts w:eastAsia="Times New Roman"/>
          <w:color w:val="000000" w:themeColor="text1"/>
          <w:sz w:val="22"/>
          <w:szCs w:val="22"/>
        </w:rPr>
      </w:pPr>
    </w:p>
    <w:p w14:paraId="2B3B2BA0" w14:textId="696565C6" w:rsidR="320541AE" w:rsidRPr="009578E2" w:rsidRDefault="320541AE" w:rsidP="0E313B00">
      <w:pPr>
        <w:pStyle w:val="Legend"/>
        <w:spacing w:before="0"/>
        <w:jc w:val="both"/>
        <w:rPr>
          <w:sz w:val="22"/>
          <w:szCs w:val="22"/>
        </w:rPr>
      </w:pPr>
      <w:r>
        <w:br/>
      </w:r>
    </w:p>
    <w:p w14:paraId="259A0A39" w14:textId="13A880B2" w:rsidR="0E313B00" w:rsidRPr="009578E2" w:rsidRDefault="0E313B00" w:rsidP="0E313B00">
      <w:pPr>
        <w:pStyle w:val="Legend"/>
        <w:spacing w:before="0"/>
        <w:jc w:val="both"/>
        <w:rPr>
          <w:sz w:val="22"/>
          <w:szCs w:val="22"/>
        </w:rPr>
      </w:pPr>
    </w:p>
    <w:p w14:paraId="1033BF09" w14:textId="6A84E41F" w:rsidR="320541AE" w:rsidRPr="009578E2" w:rsidRDefault="320541AE" w:rsidP="2731DD41">
      <w:pPr>
        <w:pStyle w:val="Heading3"/>
        <w:spacing w:before="0"/>
        <w:rPr>
          <w:rFonts w:ascii="Times New Roman" w:eastAsia="Times New Roman" w:hAnsi="Times New Roman" w:cs="Times New Roman"/>
          <w:sz w:val="22"/>
          <w:szCs w:val="22"/>
        </w:rPr>
      </w:pPr>
      <w:r>
        <w:br/>
      </w:r>
      <w:r>
        <w:br/>
      </w:r>
    </w:p>
    <w:p w14:paraId="48BEB82A" w14:textId="65B03FC3" w:rsidR="00957B16" w:rsidRPr="009578E2" w:rsidRDefault="00957B16" w:rsidP="007B4BDD">
      <w:pPr>
        <w:pStyle w:val="Legend"/>
        <w:spacing w:before="0"/>
        <w:jc w:val="both"/>
        <w:rPr>
          <w:sz w:val="22"/>
          <w:szCs w:val="22"/>
          <w:lang w:val="en"/>
        </w:rPr>
      </w:pPr>
    </w:p>
    <w:p w14:paraId="358AFED2" w14:textId="1A9F6F4D" w:rsidR="00957B16" w:rsidRPr="009578E2" w:rsidRDefault="00957B16" w:rsidP="007B4BDD">
      <w:pPr>
        <w:pStyle w:val="Legend"/>
        <w:spacing w:before="0"/>
        <w:jc w:val="both"/>
        <w:rPr>
          <w:sz w:val="22"/>
          <w:szCs w:val="22"/>
          <w:lang w:val="en"/>
        </w:rPr>
      </w:pPr>
    </w:p>
    <w:p w14:paraId="717D9A30" w14:textId="31E72B37" w:rsidR="00957B16" w:rsidRPr="009578E2" w:rsidRDefault="00957B16" w:rsidP="007B4BDD">
      <w:pPr>
        <w:pStyle w:val="Legend"/>
        <w:spacing w:before="0"/>
        <w:jc w:val="both"/>
        <w:rPr>
          <w:sz w:val="22"/>
          <w:szCs w:val="22"/>
          <w:lang w:val="en"/>
        </w:rPr>
      </w:pPr>
    </w:p>
    <w:p w14:paraId="0C719973" w14:textId="26189669" w:rsidR="00957B16" w:rsidRPr="009578E2" w:rsidRDefault="00957B16" w:rsidP="007B4BDD">
      <w:pPr>
        <w:pStyle w:val="Legend"/>
        <w:spacing w:before="0"/>
        <w:jc w:val="both"/>
        <w:rPr>
          <w:sz w:val="22"/>
          <w:szCs w:val="22"/>
          <w:lang w:val="en"/>
        </w:rPr>
      </w:pPr>
    </w:p>
    <w:p w14:paraId="184F0826" w14:textId="53693A15" w:rsidR="00957B16" w:rsidRPr="009578E2" w:rsidRDefault="00957B16" w:rsidP="007B4BDD">
      <w:pPr>
        <w:pStyle w:val="Legend"/>
        <w:spacing w:before="0"/>
        <w:jc w:val="both"/>
        <w:rPr>
          <w:sz w:val="22"/>
          <w:szCs w:val="22"/>
          <w:lang w:val="en"/>
        </w:rPr>
      </w:pPr>
    </w:p>
    <w:p w14:paraId="33266D73" w14:textId="58893FF4" w:rsidR="00957B16" w:rsidRDefault="0CA38A4F" w:rsidP="43DD4011">
      <w:pPr>
        <w:pStyle w:val="Heading1"/>
        <w:rPr>
          <w:rFonts w:ascii="Times New Roman" w:eastAsia="Times New Roman" w:hAnsi="Times New Roman" w:cs="Times New Roman"/>
          <w:color w:val="FF0000"/>
          <w:sz w:val="22"/>
          <w:szCs w:val="22"/>
          <w:lang w:val="en"/>
        </w:rPr>
      </w:pPr>
      <w:r w:rsidRPr="00EE745F">
        <w:rPr>
          <w:rFonts w:ascii="Times New Roman" w:eastAsia="Times New Roman" w:hAnsi="Times New Roman" w:cs="Times New Roman"/>
          <w:color w:val="FF0000"/>
          <w:sz w:val="22"/>
          <w:szCs w:val="22"/>
          <w:lang w:val="en"/>
        </w:rPr>
        <w:t>Methods</w:t>
      </w:r>
    </w:p>
    <w:p w14:paraId="583DBF32" w14:textId="3AB3BBD0" w:rsidR="00892117" w:rsidRPr="00892117" w:rsidRDefault="00892117" w:rsidP="00892117">
      <w:pPr>
        <w:rPr>
          <w:b/>
          <w:bCs/>
          <w:sz w:val="22"/>
          <w:szCs w:val="22"/>
          <w:lang w:val="en"/>
        </w:rPr>
      </w:pPr>
      <w:r w:rsidRPr="00892117">
        <w:rPr>
          <w:b/>
          <w:bCs/>
          <w:sz w:val="22"/>
          <w:szCs w:val="22"/>
          <w:lang w:val="en"/>
        </w:rPr>
        <w:t xml:space="preserve">Patients </w:t>
      </w:r>
      <w:proofErr w:type="spellStart"/>
      <w:r w:rsidRPr="00892117">
        <w:rPr>
          <w:b/>
          <w:bCs/>
          <w:sz w:val="22"/>
          <w:szCs w:val="22"/>
          <w:lang w:val="en"/>
        </w:rPr>
        <w:t>seletion</w:t>
      </w:r>
      <w:proofErr w:type="spellEnd"/>
    </w:p>
    <w:p w14:paraId="50EE0C8C" w14:textId="6EDB11D5" w:rsidR="00AC72BF" w:rsidRDefault="00FE189B" w:rsidP="00AC72BF">
      <w:pPr>
        <w:jc w:val="both"/>
        <w:rPr>
          <w:rFonts w:eastAsia="Times New Roman"/>
          <w:sz w:val="22"/>
          <w:szCs w:val="22"/>
          <w:lang w:val="en"/>
        </w:rPr>
      </w:pPr>
      <w:r>
        <w:rPr>
          <w:rFonts w:eastAsia="Times New Roman"/>
          <w:sz w:val="22"/>
          <w:szCs w:val="22"/>
          <w:lang w:val="en"/>
        </w:rPr>
        <w:t xml:space="preserve">Recipients of </w:t>
      </w:r>
      <w:proofErr w:type="spellStart"/>
      <w:r>
        <w:rPr>
          <w:rFonts w:eastAsia="Times New Roman"/>
          <w:sz w:val="22"/>
          <w:szCs w:val="22"/>
          <w:lang w:val="en"/>
        </w:rPr>
        <w:t>allo</w:t>
      </w:r>
      <w:proofErr w:type="spellEnd"/>
      <w:r>
        <w:rPr>
          <w:rFonts w:eastAsia="Times New Roman"/>
          <w:sz w:val="22"/>
          <w:szCs w:val="22"/>
          <w:lang w:val="en"/>
        </w:rPr>
        <w:t xml:space="preserve">-HCT at </w:t>
      </w:r>
      <w:r w:rsidR="0CA38A4F" w:rsidRPr="009578E2">
        <w:rPr>
          <w:rFonts w:eastAsia="Times New Roman"/>
          <w:sz w:val="22"/>
          <w:szCs w:val="22"/>
          <w:lang w:val="en"/>
        </w:rPr>
        <w:t xml:space="preserve">Memorial Sloan Kettering Cancer Center between 2017 and </w:t>
      </w:r>
      <w:r w:rsidR="0CA38A4F" w:rsidRPr="00EE745F">
        <w:rPr>
          <w:rFonts w:eastAsia="Times New Roman"/>
          <w:sz w:val="22"/>
          <w:szCs w:val="22"/>
          <w:lang w:val="en"/>
        </w:rPr>
        <w:t>202</w:t>
      </w:r>
      <w:r w:rsidR="00867BF0">
        <w:rPr>
          <w:rFonts w:eastAsia="Times New Roman"/>
          <w:sz w:val="22"/>
          <w:szCs w:val="22"/>
          <w:lang w:val="en"/>
        </w:rPr>
        <w:t>2</w:t>
      </w:r>
      <w:r w:rsidR="0CA38A4F" w:rsidRPr="009578E2">
        <w:rPr>
          <w:rFonts w:eastAsia="Times New Roman"/>
          <w:sz w:val="22"/>
          <w:szCs w:val="22"/>
          <w:lang w:val="en"/>
        </w:rPr>
        <w:t xml:space="preserve"> </w:t>
      </w:r>
      <w:r w:rsidR="00AC72BF">
        <w:rPr>
          <w:rFonts w:eastAsia="Times New Roman"/>
          <w:sz w:val="22"/>
          <w:szCs w:val="22"/>
          <w:lang w:val="en"/>
        </w:rPr>
        <w:t>consented</w:t>
      </w:r>
      <w:r w:rsidR="0CA38A4F" w:rsidRPr="009578E2">
        <w:rPr>
          <w:rFonts w:eastAsia="Times New Roman"/>
          <w:sz w:val="22"/>
          <w:szCs w:val="22"/>
          <w:lang w:val="en"/>
        </w:rPr>
        <w:t xml:space="preserve"> to </w:t>
      </w:r>
      <w:r>
        <w:rPr>
          <w:rFonts w:eastAsia="Times New Roman"/>
          <w:sz w:val="22"/>
          <w:szCs w:val="22"/>
          <w:lang w:val="en"/>
        </w:rPr>
        <w:t xml:space="preserve">IRB-supervised biospecimen collection. </w:t>
      </w:r>
      <w:r w:rsidR="00E346E7">
        <w:rPr>
          <w:rFonts w:eastAsia="Times New Roman"/>
          <w:sz w:val="22"/>
          <w:szCs w:val="22"/>
          <w:lang w:val="en"/>
        </w:rPr>
        <w:t>Neutrophil engraftment was defined as a the first of three days of neutrophil count above or equal to 500k/</w:t>
      </w:r>
      <w:proofErr w:type="spellStart"/>
      <w:r w:rsidR="00E346E7">
        <w:rPr>
          <w:rFonts w:eastAsia="Times New Roman"/>
          <w:sz w:val="22"/>
          <w:szCs w:val="22"/>
          <w:lang w:val="en"/>
        </w:rPr>
        <w:t>ul</w:t>
      </w:r>
      <w:proofErr w:type="spellEnd"/>
      <w:r w:rsidR="00E346E7">
        <w:rPr>
          <w:rFonts w:eastAsia="Times New Roman"/>
          <w:sz w:val="22"/>
          <w:szCs w:val="22"/>
          <w:lang w:val="en"/>
        </w:rPr>
        <w:t xml:space="preserve">. Five patients died without achieving </w:t>
      </w:r>
      <w:r w:rsidR="0055219B">
        <w:rPr>
          <w:rFonts w:eastAsia="Times New Roman"/>
          <w:sz w:val="22"/>
          <w:szCs w:val="22"/>
          <w:lang w:val="en"/>
        </w:rPr>
        <w:t>engraftment</w:t>
      </w:r>
      <w:r w:rsidR="00E346E7">
        <w:rPr>
          <w:rFonts w:eastAsia="Times New Roman"/>
          <w:sz w:val="22"/>
          <w:szCs w:val="22"/>
          <w:lang w:val="en"/>
        </w:rPr>
        <w:t xml:space="preserve"> and were excluded from the </w:t>
      </w:r>
      <w:r w:rsidR="0055219B">
        <w:rPr>
          <w:rFonts w:eastAsia="Times New Roman"/>
          <w:sz w:val="22"/>
          <w:szCs w:val="22"/>
          <w:lang w:val="en"/>
        </w:rPr>
        <w:t xml:space="preserve">analysis of median time to engraftment. </w:t>
      </w:r>
    </w:p>
    <w:p w14:paraId="5FEE1C39" w14:textId="77777777" w:rsidR="00AC72BF" w:rsidRDefault="00AC72BF" w:rsidP="00AC72BF">
      <w:pPr>
        <w:jc w:val="both"/>
        <w:rPr>
          <w:rFonts w:eastAsia="Times New Roman"/>
          <w:sz w:val="22"/>
          <w:szCs w:val="22"/>
          <w:lang w:val="en"/>
        </w:rPr>
      </w:pPr>
    </w:p>
    <w:p w14:paraId="3AC5366F" w14:textId="5195A3AE" w:rsidR="00957B16" w:rsidRPr="00892117" w:rsidRDefault="0CA38A4F" w:rsidP="43DD4011">
      <w:pPr>
        <w:jc w:val="both"/>
        <w:rPr>
          <w:rFonts w:eastAsia="Times New Roman"/>
          <w:b/>
          <w:sz w:val="22"/>
          <w:szCs w:val="22"/>
          <w:lang w:val="en"/>
        </w:rPr>
      </w:pPr>
      <w:r w:rsidRPr="009E78A7">
        <w:rPr>
          <w:rFonts w:eastAsia="Times New Roman"/>
          <w:b/>
          <w:sz w:val="22"/>
          <w:szCs w:val="22"/>
          <w:lang w:val="en"/>
        </w:rPr>
        <w:t>Nutrition data</w:t>
      </w:r>
      <w:r w:rsidR="00400A12" w:rsidRPr="009E78A7">
        <w:rPr>
          <w:rFonts w:eastAsia="Times New Roman"/>
          <w:b/>
          <w:sz w:val="22"/>
          <w:szCs w:val="22"/>
          <w:lang w:val="en"/>
        </w:rPr>
        <w:t xml:space="preserve"> </w:t>
      </w:r>
      <w:r w:rsidR="00EC5D22" w:rsidRPr="009E78A7">
        <w:rPr>
          <w:rFonts w:eastAsia="Times New Roman"/>
          <w:b/>
          <w:bCs/>
          <w:sz w:val="22"/>
          <w:szCs w:val="22"/>
          <w:lang w:val="en"/>
        </w:rPr>
        <w:t>collection</w:t>
      </w:r>
      <w:r w:rsidR="00400A12" w:rsidRPr="009E78A7">
        <w:rPr>
          <w:rFonts w:eastAsia="Times New Roman"/>
          <w:b/>
          <w:sz w:val="22"/>
          <w:szCs w:val="22"/>
          <w:lang w:val="en"/>
        </w:rPr>
        <w:t xml:space="preserve"> and</w:t>
      </w:r>
      <w:r w:rsidRPr="009E78A7">
        <w:rPr>
          <w:rFonts w:eastAsia="Times New Roman"/>
          <w:b/>
          <w:sz w:val="22"/>
          <w:szCs w:val="22"/>
          <w:lang w:val="en"/>
        </w:rPr>
        <w:t xml:space="preserve"> </w:t>
      </w:r>
      <w:r w:rsidR="009E78A7" w:rsidRPr="009E78A7">
        <w:rPr>
          <w:rFonts w:eastAsia="Times New Roman"/>
          <w:b/>
          <w:bCs/>
          <w:sz w:val="22"/>
          <w:szCs w:val="22"/>
          <w:lang w:val="en"/>
        </w:rPr>
        <w:t>annotation</w:t>
      </w:r>
    </w:p>
    <w:p w14:paraId="1E13A945" w14:textId="7E8495CB" w:rsidR="00957B16" w:rsidRPr="009578E2" w:rsidRDefault="0CA38A4F" w:rsidP="43DD4011">
      <w:pPr>
        <w:jc w:val="both"/>
        <w:rPr>
          <w:rFonts w:eastAsia="Times New Roman"/>
          <w:sz w:val="22"/>
          <w:szCs w:val="22"/>
          <w:lang w:val="en"/>
        </w:rPr>
      </w:pPr>
      <w:r w:rsidRPr="009578E2">
        <w:rPr>
          <w:rFonts w:eastAsia="Times New Roman"/>
          <w:sz w:val="22"/>
          <w:szCs w:val="22"/>
          <w:lang w:val="en"/>
        </w:rPr>
        <w:t xml:space="preserve">Data were exported from the </w:t>
      </w:r>
      <w:proofErr w:type="spellStart"/>
      <w:r w:rsidRPr="009578E2">
        <w:rPr>
          <w:rFonts w:eastAsia="Times New Roman"/>
          <w:sz w:val="22"/>
          <w:szCs w:val="22"/>
          <w:lang w:val="en"/>
        </w:rPr>
        <w:t>Computrition</w:t>
      </w:r>
      <w:proofErr w:type="spellEnd"/>
      <w:r w:rsidRPr="009578E2">
        <w:rPr>
          <w:rFonts w:eastAsia="Times New Roman"/>
          <w:sz w:val="22"/>
          <w:szCs w:val="22"/>
          <w:lang w:val="en"/>
        </w:rPr>
        <w:t xml:space="preserve"> foodservice software systems (</w:t>
      </w:r>
      <w:hyperlink r:id="rId22">
        <w:r w:rsidRPr="009578E2">
          <w:rPr>
            <w:rStyle w:val="Hyperlink"/>
            <w:rFonts w:eastAsia="Times New Roman"/>
            <w:sz w:val="22"/>
            <w:szCs w:val="22"/>
            <w:lang w:val="en"/>
          </w:rPr>
          <w:t>https://www.computrition.com/</w:t>
        </w:r>
      </w:hyperlink>
      <w:r w:rsidRPr="009578E2">
        <w:rPr>
          <w:rFonts w:eastAsia="Times New Roman"/>
          <w:sz w:val="22"/>
          <w:szCs w:val="22"/>
          <w:lang w:val="en"/>
        </w:rPr>
        <w:t xml:space="preserve">) with the </w:t>
      </w:r>
      <w:r w:rsidRPr="00EE745F">
        <w:rPr>
          <w:rFonts w:eastAsia="Times New Roman"/>
          <w:sz w:val="22"/>
          <w:szCs w:val="22"/>
          <w:lang w:val="en"/>
        </w:rPr>
        <w:t xml:space="preserve">name of the </w:t>
      </w:r>
      <w:r w:rsidR="007071C0">
        <w:rPr>
          <w:rFonts w:eastAsia="Times New Roman"/>
          <w:sz w:val="22"/>
          <w:szCs w:val="22"/>
          <w:lang w:val="en"/>
        </w:rPr>
        <w:t>recipes</w:t>
      </w:r>
      <w:r w:rsidRPr="00EE745F">
        <w:rPr>
          <w:rFonts w:eastAsia="Times New Roman"/>
          <w:sz w:val="22"/>
          <w:szCs w:val="22"/>
          <w:lang w:val="en"/>
        </w:rPr>
        <w:t xml:space="preserve">, </w:t>
      </w:r>
      <w:r w:rsidR="00923F3D">
        <w:rPr>
          <w:rFonts w:eastAsia="Times New Roman"/>
          <w:sz w:val="22"/>
          <w:szCs w:val="22"/>
          <w:lang w:val="en"/>
        </w:rPr>
        <w:t>as well as</w:t>
      </w:r>
      <w:r w:rsidRPr="009578E2">
        <w:rPr>
          <w:rFonts w:eastAsia="Times New Roman"/>
          <w:sz w:val="22"/>
          <w:szCs w:val="22"/>
          <w:lang w:val="en"/>
        </w:rPr>
        <w:t xml:space="preserve"> the served and eaten </w:t>
      </w:r>
      <w:r w:rsidRPr="00EE745F">
        <w:rPr>
          <w:rFonts w:eastAsia="Times New Roman"/>
          <w:sz w:val="22"/>
          <w:szCs w:val="22"/>
          <w:lang w:val="en"/>
        </w:rPr>
        <w:t>portion</w:t>
      </w:r>
      <w:r w:rsidR="007071C0">
        <w:rPr>
          <w:rFonts w:eastAsia="Times New Roman"/>
          <w:sz w:val="22"/>
          <w:szCs w:val="22"/>
          <w:lang w:val="en"/>
        </w:rPr>
        <w:t>s</w:t>
      </w:r>
      <w:r w:rsidRPr="00EE745F">
        <w:rPr>
          <w:rFonts w:eastAsia="Times New Roman"/>
          <w:sz w:val="22"/>
          <w:szCs w:val="22"/>
          <w:lang w:val="en"/>
        </w:rPr>
        <w:t xml:space="preserve"> of the food</w:t>
      </w:r>
      <w:r w:rsidR="007071C0">
        <w:rPr>
          <w:rFonts w:eastAsia="Times New Roman"/>
          <w:sz w:val="22"/>
          <w:szCs w:val="22"/>
          <w:lang w:val="en"/>
        </w:rPr>
        <w:t>.</w:t>
      </w:r>
      <w:r w:rsidRPr="00EE745F">
        <w:rPr>
          <w:rFonts w:eastAsia="Times New Roman"/>
          <w:sz w:val="22"/>
          <w:szCs w:val="22"/>
          <w:lang w:val="en"/>
        </w:rPr>
        <w:t xml:space="preserve"> </w:t>
      </w:r>
      <w:r w:rsidR="007071C0">
        <w:rPr>
          <w:rFonts w:eastAsia="Times New Roman"/>
          <w:sz w:val="22"/>
          <w:szCs w:val="22"/>
          <w:lang w:val="en"/>
        </w:rPr>
        <w:t>T</w:t>
      </w:r>
      <w:r w:rsidRPr="00EE745F">
        <w:rPr>
          <w:rFonts w:eastAsia="Times New Roman"/>
          <w:sz w:val="22"/>
          <w:szCs w:val="22"/>
          <w:lang w:val="en"/>
        </w:rPr>
        <w:t>he</w:t>
      </w:r>
      <w:r w:rsidRPr="009578E2">
        <w:rPr>
          <w:rFonts w:eastAsia="Times New Roman"/>
          <w:sz w:val="22"/>
          <w:szCs w:val="22"/>
          <w:lang w:val="en"/>
        </w:rPr>
        <w:t xml:space="preserve"> associated kilocalories, carbohydrates, protein, fat, sugar, fiber, and sodium</w:t>
      </w:r>
      <w:r w:rsidR="001F2378">
        <w:rPr>
          <w:rFonts w:eastAsia="Times New Roman"/>
          <w:sz w:val="22"/>
          <w:szCs w:val="22"/>
          <w:lang w:val="en"/>
        </w:rPr>
        <w:t xml:space="preserve"> in gram weight were also included</w:t>
      </w:r>
      <w:r w:rsidRPr="00EE745F">
        <w:rPr>
          <w:rFonts w:eastAsia="Times New Roman"/>
          <w:sz w:val="22"/>
          <w:szCs w:val="22"/>
          <w:lang w:val="en"/>
        </w:rPr>
        <w:t>.</w:t>
      </w:r>
      <w:r w:rsidRPr="009578E2">
        <w:rPr>
          <w:rFonts w:eastAsia="Times New Roman"/>
          <w:sz w:val="22"/>
          <w:szCs w:val="22"/>
          <w:lang w:val="en"/>
        </w:rPr>
        <w:t xml:space="preserve"> Exported data were then </w:t>
      </w:r>
      <w:r w:rsidR="001F2378">
        <w:rPr>
          <w:rFonts w:eastAsia="Times New Roman"/>
          <w:sz w:val="22"/>
          <w:szCs w:val="22"/>
          <w:lang w:val="en"/>
        </w:rPr>
        <w:t>vetted</w:t>
      </w:r>
      <w:r w:rsidRPr="009578E2">
        <w:rPr>
          <w:rFonts w:eastAsia="Times New Roman"/>
          <w:sz w:val="22"/>
          <w:szCs w:val="22"/>
          <w:lang w:val="en"/>
        </w:rPr>
        <w:t xml:space="preserve"> by the research dietitian and </w:t>
      </w:r>
      <w:r w:rsidR="00610712" w:rsidRPr="00EE745F">
        <w:rPr>
          <w:rFonts w:eastAsia="Times New Roman"/>
          <w:sz w:val="22"/>
          <w:szCs w:val="22"/>
          <w:lang w:val="en"/>
        </w:rPr>
        <w:t xml:space="preserve">cleaned by </w:t>
      </w:r>
      <w:r w:rsidR="00610712">
        <w:rPr>
          <w:rFonts w:eastAsia="Times New Roman"/>
          <w:sz w:val="22"/>
          <w:szCs w:val="22"/>
          <w:lang w:val="en"/>
        </w:rPr>
        <w:t xml:space="preserve">the </w:t>
      </w:r>
      <w:r w:rsidRPr="009578E2">
        <w:rPr>
          <w:rFonts w:eastAsia="Times New Roman"/>
          <w:sz w:val="22"/>
          <w:szCs w:val="22"/>
          <w:lang w:val="en"/>
        </w:rPr>
        <w:t xml:space="preserve">computational biologist to correct discrepancies in nutrient data (i.e., grossly inaccurate kilocalorie values) and impute missing nutrient data. </w:t>
      </w:r>
    </w:p>
    <w:p w14:paraId="4779F6E4" w14:textId="617DD065" w:rsidR="00957B16" w:rsidRPr="009578E2" w:rsidRDefault="00957B16" w:rsidP="43DD4011">
      <w:pPr>
        <w:jc w:val="both"/>
        <w:rPr>
          <w:rFonts w:eastAsia="Times New Roman"/>
          <w:sz w:val="22"/>
          <w:szCs w:val="22"/>
          <w:lang w:val="en"/>
        </w:rPr>
      </w:pPr>
    </w:p>
    <w:p w14:paraId="27773F70" w14:textId="12F2A211" w:rsidR="00957B16" w:rsidRPr="009578E2" w:rsidRDefault="0CA38A4F" w:rsidP="43DD4011">
      <w:pPr>
        <w:jc w:val="both"/>
        <w:rPr>
          <w:rFonts w:eastAsia="Times New Roman"/>
          <w:sz w:val="22"/>
          <w:szCs w:val="22"/>
          <w:lang w:val="en"/>
        </w:rPr>
      </w:pPr>
      <w:r w:rsidRPr="009578E2">
        <w:rPr>
          <w:rFonts w:eastAsia="Times New Roman"/>
          <w:sz w:val="22"/>
          <w:szCs w:val="22"/>
          <w:lang w:val="en"/>
        </w:rPr>
        <w:t xml:space="preserve">A </w:t>
      </w:r>
      <w:r w:rsidR="005207EE">
        <w:rPr>
          <w:rFonts w:eastAsia="Times New Roman"/>
          <w:sz w:val="22"/>
          <w:szCs w:val="22"/>
          <w:lang w:val="en"/>
        </w:rPr>
        <w:t>nine</w:t>
      </w:r>
      <w:r w:rsidRPr="009578E2">
        <w:rPr>
          <w:rFonts w:eastAsia="Times New Roman"/>
          <w:sz w:val="22"/>
          <w:szCs w:val="22"/>
          <w:lang w:val="en"/>
        </w:rPr>
        <w:t xml:space="preserve">-digit food code was assigned to each of the unique food items according to the classification of the Food and Nutrient Database for Dietary Studies (FNDDS), developed by the United States Department of Agriculture (USDA). For instance, the food “Egg omelet with whole egg” is annotated with the food code 32130010. The unique codes are developed to differentiate foods within larger food groups (i.e., all foods in the eggs category begin with the number 3). Finally, we used the food code to obtain the water portion of a food item per 100 kilocalories of each food, which is used to compute the dehydrated weight of the consumed food. </w:t>
      </w:r>
    </w:p>
    <w:p w14:paraId="51EFED32" w14:textId="7BA32BD4" w:rsidR="00957B16" w:rsidRPr="009578E2" w:rsidRDefault="0CA38A4F" w:rsidP="43DD4011">
      <w:pPr>
        <w:jc w:val="both"/>
        <w:rPr>
          <w:rFonts w:eastAsia="Times New Roman"/>
          <w:sz w:val="22"/>
          <w:szCs w:val="22"/>
          <w:lang w:val="en"/>
        </w:rPr>
      </w:pPr>
      <w:r w:rsidRPr="009578E2">
        <w:rPr>
          <w:rFonts w:eastAsia="Times New Roman"/>
          <w:sz w:val="22"/>
          <w:szCs w:val="22"/>
          <w:lang w:val="en"/>
        </w:rPr>
        <w:t xml:space="preserve"> </w:t>
      </w:r>
    </w:p>
    <w:p w14:paraId="19FF9972" w14:textId="31769C93" w:rsidR="00957B16" w:rsidRPr="009578E2" w:rsidRDefault="0CA38A4F" w:rsidP="43DD4011">
      <w:pPr>
        <w:jc w:val="both"/>
        <w:rPr>
          <w:rFonts w:eastAsia="Times New Roman"/>
          <w:sz w:val="22"/>
          <w:szCs w:val="22"/>
          <w:lang w:val="en"/>
        </w:rPr>
      </w:pPr>
      <w:r w:rsidRPr="009578E2">
        <w:rPr>
          <w:rFonts w:eastAsia="Times New Roman"/>
          <w:sz w:val="22"/>
          <w:szCs w:val="22"/>
          <w:lang w:val="en"/>
        </w:rPr>
        <w:t>Similarly, the water percentage in each of the enteral nutrition formulas was identified, and the non-water volumes were calculated. The dehydrated weight was computed by converting the volume to grams based on 1.05 g/</w:t>
      </w:r>
      <w:proofErr w:type="spellStart"/>
      <w:r w:rsidRPr="009578E2">
        <w:rPr>
          <w:rFonts w:eastAsia="Times New Roman"/>
          <w:sz w:val="22"/>
          <w:szCs w:val="22"/>
          <w:lang w:val="en"/>
        </w:rPr>
        <w:t>mL.</w:t>
      </w:r>
      <w:proofErr w:type="spellEnd"/>
    </w:p>
    <w:p w14:paraId="15B096E8" w14:textId="635BAF47" w:rsidR="00957B16" w:rsidRPr="009578E2" w:rsidRDefault="0CA38A4F" w:rsidP="43DD4011">
      <w:pPr>
        <w:jc w:val="both"/>
        <w:rPr>
          <w:rFonts w:eastAsia="Times New Roman"/>
          <w:sz w:val="22"/>
          <w:szCs w:val="22"/>
          <w:lang w:val="en"/>
        </w:rPr>
      </w:pPr>
      <w:r w:rsidRPr="009578E2">
        <w:rPr>
          <w:rFonts w:eastAsia="Times New Roman"/>
          <w:sz w:val="22"/>
          <w:szCs w:val="22"/>
          <w:lang w:val="en"/>
        </w:rPr>
        <w:t xml:space="preserve"> </w:t>
      </w:r>
    </w:p>
    <w:p w14:paraId="774AECB1" w14:textId="3FDAA590" w:rsidR="00957B16" w:rsidRPr="009578E2" w:rsidRDefault="0CA38A4F" w:rsidP="43DD4011">
      <w:pPr>
        <w:jc w:val="both"/>
        <w:rPr>
          <w:rFonts w:eastAsia="Times New Roman"/>
          <w:sz w:val="22"/>
          <w:szCs w:val="22"/>
          <w:lang w:val="en"/>
        </w:rPr>
      </w:pPr>
      <w:r w:rsidRPr="009578E2">
        <w:rPr>
          <w:rFonts w:eastAsia="Times New Roman"/>
          <w:sz w:val="22"/>
          <w:szCs w:val="22"/>
          <w:lang w:val="en"/>
        </w:rPr>
        <w:t>Our data resolves the grams of USDA food items consumed in each meal on each day of their hospitalization.</w:t>
      </w:r>
    </w:p>
    <w:p w14:paraId="15A472D9" w14:textId="05351E84" w:rsidR="00957B16" w:rsidRPr="009578E2" w:rsidRDefault="0CA38A4F" w:rsidP="43DD4011">
      <w:pPr>
        <w:jc w:val="both"/>
        <w:rPr>
          <w:rFonts w:eastAsia="Times New Roman"/>
          <w:sz w:val="22"/>
          <w:szCs w:val="22"/>
          <w:lang w:val="en"/>
        </w:rPr>
      </w:pPr>
      <w:r w:rsidRPr="009578E2">
        <w:rPr>
          <w:rFonts w:eastAsia="Times New Roman"/>
          <w:sz w:val="22"/>
          <w:szCs w:val="22"/>
          <w:lang w:val="en"/>
        </w:rPr>
        <w:lastRenderedPageBreak/>
        <w:t xml:space="preserve"> </w:t>
      </w:r>
    </w:p>
    <w:p w14:paraId="4820B639" w14:textId="32CA3DD0" w:rsidR="00957B16" w:rsidRPr="009E78A7" w:rsidRDefault="0CA38A4F" w:rsidP="43DD4011">
      <w:pPr>
        <w:pStyle w:val="Heading3"/>
        <w:rPr>
          <w:rFonts w:ascii="Times New Roman" w:eastAsia="Times New Roman" w:hAnsi="Times New Roman" w:cs="Times New Roman"/>
          <w:b/>
          <w:color w:val="434343"/>
          <w:sz w:val="22"/>
          <w:szCs w:val="22"/>
          <w:lang w:val="en"/>
        </w:rPr>
      </w:pPr>
      <w:r w:rsidRPr="009E78A7">
        <w:rPr>
          <w:rFonts w:ascii="Times New Roman" w:eastAsia="Times New Roman" w:hAnsi="Times New Roman" w:cs="Times New Roman"/>
          <w:b/>
          <w:color w:val="434343"/>
          <w:sz w:val="22"/>
          <w:szCs w:val="22"/>
          <w:lang w:val="en"/>
        </w:rPr>
        <w:t>Food tree construction</w:t>
      </w:r>
    </w:p>
    <w:p w14:paraId="67E3EBEA" w14:textId="4FFCF062" w:rsidR="00957B16" w:rsidRPr="009578E2" w:rsidRDefault="0CA38A4F" w:rsidP="43DD4011">
      <w:pPr>
        <w:jc w:val="both"/>
        <w:rPr>
          <w:rFonts w:eastAsia="Times New Roman"/>
          <w:sz w:val="22"/>
          <w:szCs w:val="22"/>
          <w:lang w:val="en"/>
        </w:rPr>
      </w:pPr>
      <w:r w:rsidRPr="009578E2">
        <w:rPr>
          <w:rFonts w:eastAsia="Times New Roman"/>
          <w:sz w:val="22"/>
          <w:szCs w:val="22"/>
          <w:lang w:val="en"/>
        </w:rPr>
        <w:t xml:space="preserve">A food tree was constructed with the </w:t>
      </w:r>
      <w:r w:rsidR="0038354B">
        <w:rPr>
          <w:rFonts w:eastAsia="Times New Roman"/>
          <w:sz w:val="22"/>
          <w:szCs w:val="22"/>
          <w:lang w:val="en"/>
        </w:rPr>
        <w:t>6</w:t>
      </w:r>
      <w:r w:rsidR="00273109">
        <w:rPr>
          <w:rFonts w:eastAsia="Times New Roman"/>
          <w:sz w:val="22"/>
          <w:szCs w:val="22"/>
          <w:lang w:val="en"/>
        </w:rPr>
        <w:t>22</w:t>
      </w:r>
      <w:r w:rsidRPr="009578E2">
        <w:rPr>
          <w:rFonts w:eastAsia="Times New Roman"/>
          <w:sz w:val="22"/>
          <w:szCs w:val="22"/>
          <w:lang w:val="en"/>
        </w:rPr>
        <w:t xml:space="preserve"> unique </w:t>
      </w:r>
      <w:r w:rsidR="0038354B">
        <w:rPr>
          <w:rFonts w:eastAsia="Times New Roman"/>
          <w:sz w:val="22"/>
          <w:szCs w:val="22"/>
          <w:lang w:val="en"/>
        </w:rPr>
        <w:t>FNDDS</w:t>
      </w:r>
      <w:r w:rsidRPr="009578E2">
        <w:rPr>
          <w:rFonts w:eastAsia="Times New Roman"/>
          <w:sz w:val="22"/>
          <w:szCs w:val="22"/>
          <w:lang w:val="en"/>
        </w:rPr>
        <w:t xml:space="preserve"> items consumed by the patients in this cohort, as done before (</w:t>
      </w:r>
      <w:hyperlink r:id="rId23">
        <w:r w:rsidRPr="009578E2">
          <w:rPr>
            <w:rStyle w:val="Hyperlink"/>
            <w:rFonts w:eastAsia="Times New Roman"/>
            <w:sz w:val="22"/>
            <w:szCs w:val="22"/>
            <w:lang w:val="en"/>
          </w:rPr>
          <w:t>https://github.com/knights-lab/Food_Tree</w:t>
        </w:r>
      </w:hyperlink>
      <w:r w:rsidRPr="009578E2">
        <w:rPr>
          <w:rFonts w:eastAsia="Times New Roman"/>
          <w:sz w:val="22"/>
          <w:szCs w:val="22"/>
          <w:lang w:val="en"/>
        </w:rPr>
        <w:t xml:space="preserve">). The tree spans nine broad food groups, </w:t>
      </w:r>
      <w:r w:rsidR="0038354B">
        <w:rPr>
          <w:rFonts w:eastAsia="Times New Roman"/>
          <w:sz w:val="22"/>
          <w:szCs w:val="22"/>
          <w:lang w:val="en"/>
        </w:rPr>
        <w:t xml:space="preserve">namely, </w:t>
      </w:r>
      <w:r w:rsidRPr="009578E2">
        <w:rPr>
          <w:rFonts w:eastAsia="Times New Roman"/>
          <w:sz w:val="22"/>
          <w:szCs w:val="22"/>
          <w:lang w:val="en"/>
        </w:rPr>
        <w:t xml:space="preserve">grains, vegetables, meats, milk, sugars &amp; beverages, fruits, legumes, fats and eggs. </w:t>
      </w:r>
    </w:p>
    <w:p w14:paraId="651B3D29" w14:textId="77777777" w:rsidR="00115BB8" w:rsidRPr="00EE745F" w:rsidRDefault="00115BB8" w:rsidP="43DD4011">
      <w:pPr>
        <w:jc w:val="both"/>
        <w:rPr>
          <w:rFonts w:eastAsia="Times New Roman"/>
          <w:sz w:val="22"/>
          <w:szCs w:val="22"/>
          <w:lang w:val="en"/>
        </w:rPr>
      </w:pPr>
    </w:p>
    <w:p w14:paraId="60CB02FA" w14:textId="7763BD69" w:rsidR="00957B16" w:rsidRPr="0007615E" w:rsidRDefault="0CA38A4F" w:rsidP="43DD4011">
      <w:pPr>
        <w:pStyle w:val="Heading2"/>
        <w:rPr>
          <w:rFonts w:ascii="Times New Roman" w:eastAsia="Times New Roman" w:hAnsi="Times New Roman" w:cs="Times New Roman"/>
          <w:b/>
          <w:color w:val="000000" w:themeColor="text1"/>
          <w:sz w:val="22"/>
          <w:szCs w:val="22"/>
          <w:lang w:val="en"/>
        </w:rPr>
      </w:pPr>
      <w:r w:rsidRPr="0007615E">
        <w:rPr>
          <w:rFonts w:ascii="Times New Roman" w:eastAsia="Times New Roman" w:hAnsi="Times New Roman" w:cs="Times New Roman"/>
          <w:b/>
          <w:color w:val="000000" w:themeColor="text1"/>
          <w:sz w:val="22"/>
          <w:szCs w:val="22"/>
          <w:lang w:val="en"/>
        </w:rPr>
        <w:t xml:space="preserve">Dietary data analysis: </w:t>
      </w:r>
      <w:proofErr w:type="spellStart"/>
      <w:r w:rsidRPr="0007615E">
        <w:rPr>
          <w:rFonts w:ascii="Times New Roman" w:eastAsia="Times New Roman" w:hAnsi="Times New Roman" w:cs="Times New Roman"/>
          <w:b/>
          <w:color w:val="000000" w:themeColor="text1"/>
          <w:sz w:val="22"/>
          <w:szCs w:val="22"/>
          <w:lang w:val="en"/>
        </w:rPr>
        <w:t>taxUMAP</w:t>
      </w:r>
      <w:proofErr w:type="spellEnd"/>
      <w:r w:rsidRPr="0007615E">
        <w:rPr>
          <w:rFonts w:ascii="Times New Roman" w:eastAsia="Times New Roman" w:hAnsi="Times New Roman" w:cs="Times New Roman"/>
          <w:b/>
          <w:color w:val="000000" w:themeColor="text1"/>
          <w:sz w:val="22"/>
          <w:szCs w:val="22"/>
          <w:lang w:val="en"/>
        </w:rPr>
        <w:t xml:space="preserve"> and diet ɑ diversity</w:t>
      </w:r>
    </w:p>
    <w:p w14:paraId="6B3FDED2" w14:textId="190D56AA" w:rsidR="00957B16" w:rsidRPr="009578E2" w:rsidRDefault="0CA38A4F" w:rsidP="43DD4011">
      <w:pPr>
        <w:jc w:val="both"/>
        <w:rPr>
          <w:rFonts w:eastAsia="Times New Roman"/>
          <w:sz w:val="22"/>
          <w:szCs w:val="22"/>
          <w:lang w:val="en"/>
        </w:rPr>
      </w:pPr>
      <w:r w:rsidRPr="00EE745F">
        <w:rPr>
          <w:rFonts w:eastAsia="Times New Roman"/>
          <w:sz w:val="22"/>
          <w:szCs w:val="22"/>
          <w:lang w:val="en"/>
        </w:rPr>
        <w:t xml:space="preserve">The hierarchical organization of the FNDDS vocabulary facilitated application of </w:t>
      </w:r>
      <w:r w:rsidR="00240D1D" w:rsidRPr="00EE745F">
        <w:rPr>
          <w:rFonts w:eastAsia="Times New Roman"/>
          <w:sz w:val="22"/>
          <w:szCs w:val="22"/>
          <w:lang w:val="en"/>
        </w:rPr>
        <w:t>ɑ</w:t>
      </w:r>
      <w:r w:rsidRPr="00EE745F">
        <w:rPr>
          <w:rFonts w:eastAsia="Times New Roman"/>
          <w:sz w:val="22"/>
          <w:szCs w:val="22"/>
          <w:lang w:val="en"/>
        </w:rPr>
        <w:t xml:space="preserve"> diversities to diet data using Faith’s phylogenetic distance</w:t>
      </w:r>
      <w:r w:rsidR="004D751C">
        <w:rPr>
          <w:rFonts w:eastAsia="Times New Roman"/>
          <w:sz w:val="22"/>
          <w:szCs w:val="22"/>
          <w:lang w:val="en"/>
        </w:rPr>
        <w:fldChar w:fldCharType="begin"/>
      </w:r>
      <w:r w:rsidR="000A51DB">
        <w:rPr>
          <w:rFonts w:eastAsia="Times New Roman"/>
          <w:sz w:val="22"/>
          <w:szCs w:val="22"/>
          <w:lang w:val="en"/>
        </w:rPr>
        <w:instrText xml:space="preserve"> ADDIN ZOTERO_ITEM CSL_CITATION {"citationID":"lqMXBXEt","properties":{"formattedCitation":"(Faith, 1992)","plainCitation":"(Faith, 1992)","noteIndex":0},"citationItems":[{"id":3912,"uris":["http://zotero.org/groups/4675359/items/XNMVT5IM"],"itemData":{"id":3912,"type":"article-journal","abstract":"Protecting biological diversity with limited resources may require placing conservation priorities on different taxa. A system of priorities that reflects the value of taxonomic diversity can be achieved by setting priorities such that the subset of taxa that is protected has maximum underlying feature diversity. Such feature diversity of taxon subsets is difficult to estimate directly, but can be predicted by the cladistic/phylogenetic relationships among the taxa. In this study, a simple measure of phylogenetic diversity is defined based on cladistic information. The measure of phylogenetic diversity, PD, is contrasted with a measure of taxic diversity recently developed by Vane-Wright et al. (Biol. Conserv., 55, 1991). In re-examining reserve-selection scenarios based on a phylogeny of bumble bees (Apidae), PD produces quite different priorities for species conservation, relative to taxic diversity. The potential application of PD at levels below that of the species is then illustrated using a mtDNA phylogeny for populations of crested newts Triturus cristatus. Calculation of PD for different population subsets shows that protection of populations at either of two extremes of the geographic range of the group can significantly increase the phylogenetic diversity that is protected.","container-title":"Biological Conservation","DOI":"10.1016/0006-3207(92)91201-3","ISSN":"0006-3207","issue":"1","journalAbbreviation":"Biological Conservation","language":"en","page":"1-10","source":"ScienceDirect","title":"Conservation evaluation and phylogenetic diversity","volume":"61","author":[{"family":"Faith","given":"Daniel P."}],"issued":{"date-parts":[["1992",1,1]]}}}],"schema":"https://github.com/citation-style-language/schema/raw/master/csl-citation.json"} </w:instrText>
      </w:r>
      <w:r w:rsidR="004D751C">
        <w:rPr>
          <w:rFonts w:eastAsia="Times New Roman"/>
          <w:sz w:val="22"/>
          <w:szCs w:val="22"/>
          <w:lang w:val="en"/>
        </w:rPr>
        <w:fldChar w:fldCharType="separate"/>
      </w:r>
      <w:r w:rsidR="004D751C">
        <w:rPr>
          <w:rFonts w:eastAsia="Times New Roman"/>
          <w:noProof/>
          <w:sz w:val="22"/>
          <w:szCs w:val="22"/>
          <w:lang w:val="en"/>
        </w:rPr>
        <w:t>(Faith, 1992)</w:t>
      </w:r>
      <w:r w:rsidR="004D751C">
        <w:rPr>
          <w:rFonts w:eastAsia="Times New Roman"/>
          <w:sz w:val="22"/>
          <w:szCs w:val="22"/>
          <w:lang w:val="en"/>
        </w:rPr>
        <w:fldChar w:fldCharType="end"/>
      </w:r>
      <w:r w:rsidRPr="00EE745F">
        <w:rPr>
          <w:rFonts w:eastAsia="Times New Roman"/>
          <w:sz w:val="22"/>
          <w:szCs w:val="22"/>
          <w:lang w:val="en"/>
        </w:rPr>
        <w:t>. It was implemented using Qiime2’s (qiime2-2021.11)</w:t>
      </w:r>
      <w:r w:rsidR="00796D76">
        <w:rPr>
          <w:rFonts w:eastAsia="Times New Roman"/>
          <w:sz w:val="22"/>
          <w:szCs w:val="22"/>
          <w:lang w:val="en"/>
        </w:rPr>
        <w:fldChar w:fldCharType="begin"/>
      </w:r>
      <w:r w:rsidR="000A51DB">
        <w:rPr>
          <w:rFonts w:eastAsia="Times New Roman"/>
          <w:sz w:val="22"/>
          <w:szCs w:val="22"/>
          <w:lang w:val="en"/>
        </w:rPr>
        <w:instrText xml:space="preserve"> ADDIN ZOTERO_ITEM CSL_CITATION {"citationID":"sFh1FMMT","properties":{"formattedCitation":"(Bolyen et al., 2019, p. 2)","plainCitation":"(Bolyen et al., 2019, p. 2)","noteIndex":0},"citationItems":[{"id":3919,"uris":["http://zotero.org/groups/4675359/items/WXJKV3NH"],"itemData":{"id":3919,"type":"article-journal","container-title":"Nature Biotechnology","DOI":"10.1038/s41587-019-0209-9","ISSN":"1546-1696","issue":"8","journalAbbreviation":"Nat Biotechnol","language":"en","license":"2019 The Author(s), under exclusive licence to Springer Nature America, Inc.","note":"number: 8\npublisher: Nature Publishing Group","page":"852-857","source":"www.nature.com","title":"Reproducible, interactive, scalable and extensible microbiome data science using QIIME 2","volume":"37","author":[{"family":"Bolyen","given":"Evan"},{"family":"Rideout","given":"Jai Ram"},{"family":"Dillon","given":"Matthew R."},{"family":"Bokulich","given":"Nicholas A."},{"family":"Abnet","given":"Christian C."},{"family":"Al-Ghalith","given":"Gabriel A."},{"family":"Alexander","given":"Harriet"},{"family":"Alm","given":"Eric J."},{"family":"Arumugam","given":"Manimozhiyan"},{"family":"Asnicar","given":"Francesco"},{"family":"Bai","given":"Yang"},{"family":"Bisanz","given":"Jordan E."},{"family":"Bittinger","given":"Kyle"},{"family":"Brejnrod","given":"Asker"},{"family":"Brislawn","given":"Colin J."},{"family":"Brown","given":"C. Titus"},{"family":"Callahan","given":"Benjamin J."},{"family":"Caraballo-Rodríguez","given":"Andrés Mauricio"},{"family":"Chase","given":"John"},{"family":"Cope","given":"Emily K."},{"family":"Da Silva","given":"Ricardo"},{"family":"Diener","given":"Christian"},{"family":"Dorrestein","given":"Pieter C."},{"family":"Douglas","given":"Gavin M."},{"family":"Durall","given":"Daniel M."},{"family":"Duvallet","given":"Claire"},{"family":"Edwardson","given":"Christian F."},{"family":"Ernst","given":"Madeleine"},{"family":"Estaki","given":"Mehrbod"},{"family":"Fouquier","given":"Jennifer"},{"family":"Gauglitz","given":"Julia M."},{"family":"Gibbons","given":"Sean M."},{"family":"Gibson","given":"Deanna L."},{"family":"Gonzalez","given":"Antonio"},{"family":"Gorlick","given":"Kestrel"},{"family":"Guo","given":"Jiarong"},{"family":"Hillmann","given":"Benjamin"},{"family":"Holmes","given":"Susan"},{"family":"Holste","given":"Hannes"},{"family":"Huttenhower","given":"Curtis"},{"family":"Huttley","given":"Gavin A."},{"family":"Janssen","given":"Stefan"},{"family":"Jarmusch","given":"Alan K."},{"family":"Jiang","given":"Lingjing"},{"family":"Kaehler","given":"Benjamin D."},{"family":"Kang","given":"Kyo Bin"},{"family":"Keefe","given":"Christopher R."},{"family":"Keim","given":"Paul"},{"family":"Kelley","given":"Scott T."},{"family":"Knights","given":"Dan"},{"family":"Koester","given":"Irina"},{"family":"Kosciolek","given":"Tomasz"},{"family":"Kreps","given":"Jorden"},{"family":"Langille","given":"Morgan G. I."},{"family":"Lee","given":"Joslynn"},{"family":"Ley","given":"Ruth"},{"family":"Liu","given":"Yong-Xin"},{"family":"Loftfield","given":"Erikka"},{"family":"Lozupone","given":"Catherine"},{"family":"Maher","given":"Massoud"},{"family":"Marotz","given":"Clarisse"},{"family":"Martin","given":"Bryan D."},{"family":"McDonald","given":"Daniel"},{"family":"McIver","given":"Lauren J."},{"family":"Melnik","given":"Alexey V."},{"family":"Metcalf","given":"Jessica L."},{"family":"Morgan","given":"Sydney C."},{"family":"Morton","given":"Jamie T."},{"family":"Naimey","given":"Ahmad Turan"},{"family":"Navas-Molina","given":"Jose A."},{"family":"Nothias","given":"Louis Felix"},{"family":"Orchanian","given":"Stephanie B."},{"family":"Pearson","given":"Talima"},{"family":"Peoples","given":"Samuel L."},{"family":"Petras","given":"Daniel"},{"family":"Preuss","given":"Mary Lai"},{"family":"Pruesse","given":"Elmar"},{"family":"Rasmussen","given":"Lasse Buur"},{"family":"Rivers","given":"Adam"},{"family":"Robeson","given":"Michael S."},{"family":"Rosenthal","given":"Patrick"},{"family":"Segata","given":"Nicola"},{"family":"Shaffer","given":"Michael"},{"family":"Shiffer","given":"Arron"},{"family":"Sinha","given":"Rashmi"},{"family":"Song","given":"Se Jin"},{"family":"Spear","given":"John R."},{"family":"Swafford","given":"Austin D."},{"family":"Thompson","given":"Luke R."},{"family":"Torres","given":"Pedro J."},{"family":"Trinh","given":"Pauline"},{"family":"Tripathi","given":"Anupriya"},{"family":"Turnbaugh","given":"Peter J."},{"family":"Ul-Hasan","given":"Sabah"},{"family":"Hooft","given":"Justin J. J.","non-dropping-particle":"van der"},{"family":"Vargas","given":"Fernando"},{"family":"Vázquez-Baeza","given":"Yoshiki"},{"family":"Vogtmann","given":"Emily"},{"family":"Hippel","given":"Max","non-dropping-particle":"von"},{"family":"Walters","given":"William"},{"family":"Wan","given":"Yunhu"},{"family":"Wang","given":"Mingxun"},{"family":"Warren","given":"Jonathan"},{"family":"Weber","given":"Kyle C."},{"family":"Williamson","given":"Charles H. D."},{"family":"Willis","given":"Amy D."},{"family":"Xu","given":"Zhenjiang Zech"},{"family":"Zaneveld","given":"Jesse R."},{"family":"Zhang","given":"Yilong"},{"family":"Zhu","given":"Qiyun"},{"family":"Knight","given":"Rob"},{"family":"Caporaso","given":"J. Gregory"}],"issued":{"date-parts":[["2019",8]]}},"locator":"2"}],"schema":"https://github.com/citation-style-language/schema/raw/master/csl-citation.json"} </w:instrText>
      </w:r>
      <w:r w:rsidR="00796D76">
        <w:rPr>
          <w:rFonts w:eastAsia="Times New Roman"/>
          <w:sz w:val="22"/>
          <w:szCs w:val="22"/>
          <w:lang w:val="en"/>
        </w:rPr>
        <w:fldChar w:fldCharType="separate"/>
      </w:r>
      <w:r w:rsidR="00796D76">
        <w:rPr>
          <w:rFonts w:eastAsia="Times New Roman"/>
          <w:noProof/>
          <w:sz w:val="22"/>
          <w:szCs w:val="22"/>
          <w:lang w:val="en"/>
        </w:rPr>
        <w:t>(</w:t>
      </w:r>
      <w:proofErr w:type="spellStart"/>
      <w:r w:rsidR="00796D76">
        <w:rPr>
          <w:rFonts w:eastAsia="Times New Roman"/>
          <w:noProof/>
          <w:sz w:val="22"/>
          <w:szCs w:val="22"/>
          <w:lang w:val="en"/>
        </w:rPr>
        <w:t>Bolyen</w:t>
      </w:r>
      <w:proofErr w:type="spellEnd"/>
      <w:r w:rsidR="00796D76">
        <w:rPr>
          <w:rFonts w:eastAsia="Times New Roman"/>
          <w:noProof/>
          <w:sz w:val="22"/>
          <w:szCs w:val="22"/>
          <w:lang w:val="en"/>
        </w:rPr>
        <w:t xml:space="preserve"> et al., 2019, p. 2)</w:t>
      </w:r>
      <w:r w:rsidR="00796D76">
        <w:rPr>
          <w:rFonts w:eastAsia="Times New Roman"/>
          <w:sz w:val="22"/>
          <w:szCs w:val="22"/>
          <w:lang w:val="en"/>
        </w:rPr>
        <w:fldChar w:fldCharType="end"/>
      </w:r>
      <w:r w:rsidRPr="00EE745F">
        <w:rPr>
          <w:rFonts w:eastAsia="Times New Roman"/>
          <w:sz w:val="22"/>
          <w:szCs w:val="22"/>
          <w:lang w:val="en"/>
        </w:rPr>
        <w:t xml:space="preserve"> “</w:t>
      </w:r>
      <w:proofErr w:type="spellStart"/>
      <w:r w:rsidRPr="00EE745F">
        <w:rPr>
          <w:rFonts w:eastAsia="Times New Roman"/>
          <w:sz w:val="22"/>
          <w:szCs w:val="22"/>
          <w:lang w:val="en"/>
        </w:rPr>
        <w:t>qiime</w:t>
      </w:r>
      <w:proofErr w:type="spellEnd"/>
      <w:r w:rsidRPr="00EE745F">
        <w:rPr>
          <w:rFonts w:eastAsia="Times New Roman"/>
          <w:sz w:val="22"/>
          <w:szCs w:val="22"/>
          <w:lang w:val="en"/>
        </w:rPr>
        <w:t xml:space="preserve"> diversity alpha-phylogenetic” functionality with the </w:t>
      </w:r>
      <w:proofErr w:type="spellStart"/>
      <w:r w:rsidRPr="00EE745F">
        <w:rPr>
          <w:rFonts w:eastAsia="Times New Roman"/>
          <w:sz w:val="22"/>
          <w:szCs w:val="22"/>
          <w:lang w:val="en"/>
        </w:rPr>
        <w:t>faith_pd</w:t>
      </w:r>
      <w:proofErr w:type="spellEnd"/>
      <w:r w:rsidRPr="00EE745F">
        <w:rPr>
          <w:rFonts w:eastAsia="Times New Roman"/>
          <w:sz w:val="22"/>
          <w:szCs w:val="22"/>
          <w:lang w:val="en"/>
        </w:rPr>
        <w:t xml:space="preserve"> metric. The food tree taxonomy was utilized, as well as the dehydrated weight consumption of the food item represented by food code per patient per day. </w:t>
      </w:r>
    </w:p>
    <w:p w14:paraId="2C715A20" w14:textId="2987765C" w:rsidR="00957B16" w:rsidRPr="009578E2" w:rsidRDefault="0CA38A4F" w:rsidP="43DD4011">
      <w:pPr>
        <w:jc w:val="both"/>
        <w:rPr>
          <w:rFonts w:eastAsia="Times New Roman"/>
          <w:sz w:val="22"/>
          <w:szCs w:val="22"/>
          <w:lang w:val="en"/>
        </w:rPr>
      </w:pPr>
      <w:r w:rsidRPr="009578E2">
        <w:rPr>
          <w:rFonts w:eastAsia="Times New Roman"/>
          <w:sz w:val="22"/>
          <w:szCs w:val="22"/>
          <w:lang w:val="en"/>
        </w:rPr>
        <w:t xml:space="preserve"> </w:t>
      </w:r>
    </w:p>
    <w:p w14:paraId="5F942548" w14:textId="112FABA7" w:rsidR="00957B16" w:rsidRPr="009578E2" w:rsidRDefault="0CA38A4F" w:rsidP="43DD4011">
      <w:pPr>
        <w:jc w:val="both"/>
        <w:rPr>
          <w:rFonts w:eastAsia="Times New Roman"/>
          <w:sz w:val="22"/>
          <w:szCs w:val="22"/>
          <w:lang w:val="en"/>
        </w:rPr>
      </w:pPr>
      <w:r w:rsidRPr="00EE745F">
        <w:rPr>
          <w:rFonts w:eastAsia="Times New Roman"/>
          <w:sz w:val="22"/>
          <w:szCs w:val="22"/>
          <w:lang w:val="en"/>
        </w:rPr>
        <w:t xml:space="preserve">The </w:t>
      </w:r>
      <w:proofErr w:type="spellStart"/>
      <w:r w:rsidRPr="00EE745F">
        <w:rPr>
          <w:rFonts w:eastAsia="Times New Roman"/>
          <w:sz w:val="22"/>
          <w:szCs w:val="22"/>
          <w:lang w:val="en"/>
        </w:rPr>
        <w:t>taxUMAP</w:t>
      </w:r>
      <w:proofErr w:type="spellEnd"/>
      <w:r w:rsidRPr="00EE745F">
        <w:rPr>
          <w:rFonts w:eastAsia="Times New Roman"/>
          <w:sz w:val="22"/>
          <w:szCs w:val="22"/>
          <w:lang w:val="en"/>
        </w:rPr>
        <w:t xml:space="preserve"> method was used to unveil compositional similarities between the patients’ daily meals, similar to beta diversity</w:t>
      </w:r>
      <w:r w:rsidR="00F46A64">
        <w:rPr>
          <w:rFonts w:eastAsia="Times New Roman"/>
          <w:sz w:val="22"/>
          <w:szCs w:val="22"/>
          <w:lang w:val="en"/>
        </w:rPr>
        <w:fldChar w:fldCharType="begin"/>
      </w:r>
      <w:r w:rsidR="000A51DB">
        <w:rPr>
          <w:rFonts w:eastAsia="Times New Roman"/>
          <w:sz w:val="22"/>
          <w:szCs w:val="22"/>
          <w:lang w:val="en"/>
        </w:rPr>
        <w:instrText xml:space="preserve"> ADDIN ZOTERO_ITEM CSL_CITATION {"citationID":"RjvJBgCx","properties":{"formattedCitation":"(Schluter et al., 2023)","plainCitation":"(Schluter et al., 2023)","noteIndex":0},"citationItems":[{"id":4691,"uris":["http://zotero.org/groups/4675359/items/CHWBTYDL","http://zotero.org/groups/4675359/items/78N5L2YR"],"itemData":{"id":4691,"type":"article-journal","abstract":"Longitudinal microbiome data provide valuable insight into disease states and clinical responses, but they are challenging to mine and view collectively. To address these limitations, we present TaxUMAP, a taxonomically informed visualization for displaying microbiome states in large clinical microbiome datasets. We used TaxUMAP to chart a microbiome atlas of 1,870 patients with cancer during therapy-induced perturbations. Bacterial density and diversity were positively associated, but the trend was reversed in liquid stool. Low-diversity states (dominations) remained stable after antibiotic treatment, and diverse communities had a broader range of antimicrobial resistance genes than dominations. When examining microbiome states associated with risk for bacteremia, TaxUMAP revealed that certain Klebsiella species were associated with lower risk for bacteremia localize in a region of the atlas that is depleted in high-risk enterobacteria. This indicated a competitive interaction that was validated experimentally. Thus, TaxUMAP can chart comprehensive longitudinal microbiome datasets, enabling insights into microbiome effects on human health.","container-title":"Cell Host &amp; Microbe","DOI":"10.1016/j.chom.2023.05.027","ISSN":"1931-3128","issue":"7","journalAbbreviation":"Cell Host &amp; Microbe","language":"en","page":"1126-1139.e6","source":"ScienceDirect","title":"The TaxUMAP atlas: Efficient display of large clinical microbiome data reveals ecological competition in protection against bacteremia","title-short":"The TaxUMAP atlas","volume":"31","author":[{"family":"Schluter","given":"Jonas"},{"family":"Djukovic","given":"Ana"},{"family":"Taylor","given":"Bradford P."},{"family":"Yan","given":"Jinyuan"},{"family":"Duan","given":"Caichen"},{"family":"Hussey","given":"Grant A."},{"family":"Liao","given":"Chen"},{"family":"Sharma","given":"Sneh"},{"family":"Fontana","given":"Emily"},{"family":"Amoretti","given":"Luigi A."},{"family":"Wright","given":"Roberta J."},{"family":"Dai","given":"Anqi"},{"family":"Peled","given":"Jonathan U."},{"family":"Taur","given":"Ying"},{"family":"Perales","given":"Miguel-Angel"},{"family":"Siranosian","given":"Benjamin A."},{"family":"Bhatt","given":"Ami S."},{"family":"Brink","given":"Marcel R. M.","non-dropping-particle":"van den"},{"family":"Pamer","given":"Eric G."},{"family":"Xavier","given":"Joao B."}],"issued":{"date-parts":[["2023",7,12]]}}}],"schema":"https://github.com/citation-style-language/schema/raw/master/csl-citation.json"} </w:instrText>
      </w:r>
      <w:r w:rsidR="00F46A64">
        <w:rPr>
          <w:rFonts w:eastAsia="Times New Roman"/>
          <w:sz w:val="22"/>
          <w:szCs w:val="22"/>
          <w:lang w:val="en"/>
        </w:rPr>
        <w:fldChar w:fldCharType="separate"/>
      </w:r>
      <w:r w:rsidR="00FD1EB3">
        <w:rPr>
          <w:rFonts w:eastAsia="Times New Roman"/>
          <w:noProof/>
          <w:sz w:val="22"/>
          <w:szCs w:val="22"/>
          <w:lang w:val="en"/>
        </w:rPr>
        <w:t>(Schluter et al., 2023)</w:t>
      </w:r>
      <w:r w:rsidR="00F46A64">
        <w:rPr>
          <w:rFonts w:eastAsia="Times New Roman"/>
          <w:sz w:val="22"/>
          <w:szCs w:val="22"/>
          <w:lang w:val="en"/>
        </w:rPr>
        <w:fldChar w:fldCharType="end"/>
      </w:r>
      <w:r w:rsidRPr="00EE745F">
        <w:rPr>
          <w:rFonts w:eastAsia="Times New Roman"/>
          <w:sz w:val="22"/>
          <w:szCs w:val="22"/>
          <w:lang w:val="en"/>
        </w:rPr>
        <w:t xml:space="preserve">. The fraction of each consumed food represented by a food code per patient per day was used to do the calculation as well as the food tree taxonomy. </w:t>
      </w:r>
    </w:p>
    <w:p w14:paraId="7E9D41D2" w14:textId="77777777" w:rsidR="00115BB8" w:rsidRPr="00EE745F" w:rsidRDefault="00115BB8" w:rsidP="43DD4011">
      <w:pPr>
        <w:jc w:val="both"/>
        <w:rPr>
          <w:rFonts w:eastAsia="Times New Roman"/>
          <w:sz w:val="22"/>
          <w:szCs w:val="22"/>
          <w:lang w:val="en"/>
        </w:rPr>
      </w:pPr>
    </w:p>
    <w:p w14:paraId="271323A9" w14:textId="7D55E113" w:rsidR="00957B16" w:rsidRPr="0007615E" w:rsidRDefault="0CA38A4F" w:rsidP="43DD4011">
      <w:pPr>
        <w:pStyle w:val="Heading2"/>
        <w:rPr>
          <w:rFonts w:ascii="Times New Roman" w:eastAsia="Times New Roman" w:hAnsi="Times New Roman" w:cs="Times New Roman"/>
          <w:b/>
          <w:color w:val="000000" w:themeColor="text1"/>
          <w:sz w:val="22"/>
          <w:szCs w:val="22"/>
          <w:lang w:val="en"/>
        </w:rPr>
      </w:pPr>
      <w:r w:rsidRPr="0007615E">
        <w:rPr>
          <w:rFonts w:ascii="Times New Roman" w:eastAsia="Times New Roman" w:hAnsi="Times New Roman" w:cs="Times New Roman"/>
          <w:b/>
          <w:color w:val="000000" w:themeColor="text1"/>
          <w:sz w:val="22"/>
          <w:szCs w:val="22"/>
          <w:lang w:val="en"/>
        </w:rPr>
        <w:t>Stool sample selection</w:t>
      </w:r>
      <w:r w:rsidR="00166369">
        <w:rPr>
          <w:rFonts w:ascii="Times New Roman" w:eastAsia="Times New Roman" w:hAnsi="Times New Roman" w:cs="Times New Roman"/>
          <w:b/>
          <w:bCs/>
          <w:color w:val="000000" w:themeColor="text1"/>
          <w:sz w:val="22"/>
          <w:szCs w:val="22"/>
          <w:lang w:val="en"/>
        </w:rPr>
        <w:t xml:space="preserve"> and </w:t>
      </w:r>
      <w:r w:rsidR="313E7877" w:rsidRPr="0AB49C8E">
        <w:rPr>
          <w:rFonts w:ascii="Times New Roman" w:eastAsia="Times New Roman" w:hAnsi="Times New Roman" w:cs="Times New Roman"/>
          <w:b/>
          <w:bCs/>
          <w:color w:val="000000" w:themeColor="text1"/>
          <w:sz w:val="22"/>
          <w:szCs w:val="22"/>
          <w:lang w:val="en"/>
        </w:rPr>
        <w:t>microbiome data processing</w:t>
      </w:r>
    </w:p>
    <w:p w14:paraId="1F5EF8EC" w14:textId="679049E3" w:rsidR="00957B16" w:rsidRPr="009578E2" w:rsidRDefault="00482321" w:rsidP="43DD4011">
      <w:pPr>
        <w:jc w:val="both"/>
        <w:rPr>
          <w:rFonts w:eastAsia="Times New Roman"/>
          <w:sz w:val="22"/>
          <w:szCs w:val="22"/>
          <w:lang w:val="en"/>
        </w:rPr>
      </w:pPr>
      <w:r>
        <w:rPr>
          <w:rFonts w:eastAsia="Times New Roman"/>
          <w:sz w:val="22"/>
          <w:szCs w:val="22"/>
          <w:lang w:val="en"/>
        </w:rPr>
        <w:t xml:space="preserve">The workflow of stool sample </w:t>
      </w:r>
      <w:proofErr w:type="spellStart"/>
      <w:r>
        <w:rPr>
          <w:rFonts w:eastAsia="Times New Roman"/>
          <w:sz w:val="22"/>
          <w:szCs w:val="22"/>
          <w:lang w:val="en"/>
        </w:rPr>
        <w:t>selecton</w:t>
      </w:r>
      <w:proofErr w:type="spellEnd"/>
      <w:r w:rsidR="00084FB2">
        <w:rPr>
          <w:rFonts w:eastAsia="Times New Roman"/>
          <w:sz w:val="22"/>
          <w:szCs w:val="22"/>
          <w:lang w:val="en"/>
        </w:rPr>
        <w:t xml:space="preserve"> </w:t>
      </w:r>
      <w:r w:rsidR="00A94178">
        <w:rPr>
          <w:rFonts w:eastAsia="Times New Roman"/>
          <w:sz w:val="22"/>
          <w:szCs w:val="22"/>
          <w:lang w:val="en"/>
        </w:rPr>
        <w:t>is detailed in Fig. S</w:t>
      </w:r>
      <w:r w:rsidR="003D500E">
        <w:rPr>
          <w:rFonts w:eastAsia="Times New Roman"/>
          <w:sz w:val="22"/>
          <w:szCs w:val="22"/>
          <w:lang w:val="en"/>
        </w:rPr>
        <w:t>1</w:t>
      </w:r>
      <w:r w:rsidR="0CA38A4F" w:rsidRPr="00EE745F">
        <w:rPr>
          <w:rFonts w:eastAsia="Times New Roman"/>
          <w:sz w:val="22"/>
          <w:szCs w:val="22"/>
          <w:lang w:val="en"/>
        </w:rPr>
        <w:t>.</w:t>
      </w:r>
      <w:r w:rsidR="00166369">
        <w:rPr>
          <w:rFonts w:eastAsia="Times New Roman"/>
          <w:sz w:val="22"/>
          <w:szCs w:val="22"/>
          <w:lang w:val="en"/>
        </w:rPr>
        <w:t xml:space="preserve"> </w:t>
      </w:r>
      <w:r w:rsidR="0CA38A4F" w:rsidRPr="00EE745F">
        <w:rPr>
          <w:rFonts w:eastAsia="Times New Roman"/>
          <w:sz w:val="22"/>
          <w:szCs w:val="22"/>
          <w:lang w:val="en"/>
        </w:rPr>
        <w:t xml:space="preserve">For the 16S rRNA sequencing, bacterial cell walls were disrupted using silica bead-beating, nucleic acids were isolated using phenol-chloroform extraction, and the V4-V5 variable region of the 16S rRNA gene was amplified with polymerase chain reaction (PCR). 16S amplicons were purified either using a Qiagen PCR Purification Kit (Qiagen, USA) or </w:t>
      </w:r>
      <w:proofErr w:type="spellStart"/>
      <w:r w:rsidR="0CA38A4F" w:rsidRPr="00EE745F">
        <w:rPr>
          <w:rFonts w:eastAsia="Times New Roman"/>
          <w:sz w:val="22"/>
          <w:szCs w:val="22"/>
          <w:lang w:val="en"/>
        </w:rPr>
        <w:t>AMPure</w:t>
      </w:r>
      <w:proofErr w:type="spellEnd"/>
      <w:r w:rsidR="0CA38A4F" w:rsidRPr="00EE745F">
        <w:rPr>
          <w:rFonts w:eastAsia="Times New Roman"/>
          <w:sz w:val="22"/>
          <w:szCs w:val="22"/>
          <w:lang w:val="en"/>
        </w:rPr>
        <w:t xml:space="preserve"> magnetic beads (Beckman Coulter, USA) and quantified using a Tape station instrument (Agilent, USA). DNA was pooled to equal final concentrations for each sample and then sequenced using the Illumina </w:t>
      </w:r>
      <w:proofErr w:type="spellStart"/>
      <w:r w:rsidR="0CA38A4F" w:rsidRPr="00EE745F">
        <w:rPr>
          <w:rFonts w:eastAsia="Times New Roman"/>
          <w:sz w:val="22"/>
          <w:szCs w:val="22"/>
          <w:lang w:val="en"/>
        </w:rPr>
        <w:t>MiSeq</w:t>
      </w:r>
      <w:proofErr w:type="spellEnd"/>
      <w:r w:rsidR="0CA38A4F" w:rsidRPr="00EE745F">
        <w:rPr>
          <w:rFonts w:eastAsia="Times New Roman"/>
          <w:sz w:val="22"/>
          <w:szCs w:val="22"/>
          <w:lang w:val="en"/>
        </w:rPr>
        <w:t xml:space="preserve"> platform as previously described in previous publications</w:t>
      </w:r>
      <w:r w:rsidR="00C10413">
        <w:rPr>
          <w:rFonts w:eastAsia="Times New Roman"/>
          <w:sz w:val="22"/>
          <w:szCs w:val="22"/>
          <w:lang w:val="en"/>
        </w:rPr>
        <w:fldChar w:fldCharType="begin"/>
      </w:r>
      <w:r w:rsidR="000A51DB">
        <w:rPr>
          <w:rFonts w:eastAsia="Times New Roman"/>
          <w:sz w:val="22"/>
          <w:szCs w:val="22"/>
          <w:lang w:val="en"/>
        </w:rPr>
        <w:instrText xml:space="preserve"> ADDIN ZOTERO_ITEM CSL_CITATION {"citationID":"RX0xFGQT","properties":{"formattedCitation":"(Peled et al., 2020)","plainCitation":"(Peled et al., 2020)","noteIndex":0},"citationItems":[{"id":4005,"uris":["http://zotero.org/groups/4675359/items/FF49PNNQ"],"itemData":{"id":4005,"type":"article-journal","abstract":"BACKGROUND\nRelationships between microbiota composition and clinical outcomes after allogeneic hematopoietic-cell transplantation have been described in single-center studies. Geographic variations in the composition of human microbial communities and differences in clinical practices across institutions raise the question of whether these associations are generalizable.\n\nMETHODS\nThe microbiota composition of fecal samples obtained from patients who were undergoing allogeneic hematopoietic-cell transplantation at four centers was profiled by means of 16S ribosomal RNA gene sequencing. In an observational study, we examined associations between microbiota diversity and mortality using Cox proportional-hazards analysis. For stratification of the cohorts into higher- and lower-diversity groups, the median diversity value that was observed at the study center in New York was used. In the analysis of independent cohorts, the New York center was cohort 1, and three centers in Germany, Japan, and North Carolina composed cohort 2. Cohort 1 and subgroups within it were analyzed for additional outcomes, including transplantation-related death.\n\nRESULTS\nWe profiled 8767 fecal samples obtained from 1362 patients undergoing allogeneic hematopoietic-cell transplantation at the four centers. We observed patterns of microbiota disruption characterized by loss of diversity and domination by single taxa. Higher diversity of intestinal microbiota was associated with a lower risk of death in independent cohorts (cohort 1: 104 deaths among 354 patients in the higher-diversity group vs. 136 deaths among 350 patients in the lower-diversity group; adjusted hazard ratio, 0.71; 95% confidence interval [CI], 0.55 to 0.92; cohort 2: 18 deaths among 87 patients in the higher-diversity group vs. 35 deaths among 92 patients in the lower-diversity group; adjusted hazard ratio, 0.49; 95% CI, 0.27 to 0.90). Subgroup analyses identified an association between lower intestinal diversity and higher risks of transplantation-related death and death attributable to graft-versus-host disease. Baseline samples obtained before transplantation already showed evidence of microbiome disruption, and lower diversity before transplantation was associated with poor survival.\n\nCONCLUSIONS\nPatterns of microbiota disruption during allogeneic hematopoietic-cell transplantation were similar across transplantation centers and geographic locations; patterns were characterized by loss of diversity and domination by single taxa. Higher diversity of intestinal microbiota at the time of neutrophil engraftment was associated with lower mortality. (Funded by the National Cancer Institute and others.)","container-title":"The New England journal of medicine","DOI":"10.1056/NEJMoa1900623","ISSN":"0028-4793","issue":"9","journalAbbreviation":"N Engl J Med","note":"PMID: 32101664\nPMCID: PMC7534690","page":"822-834","source":"PubMed Central","title":"Microbiota as Predictor of Mortality in Allogeneic Hematopoietic-Cell Transplantation","volume":"382","author":[{"family":"Peled","given":"J.U."},{"family":"Gomes","given":"A.L.C."},{"family":"Devlin","given":"S.M."},{"family":"Littmann","given":"E.R."},{"family":"Taur","given":"Y."},{"family":"Sung","given":"A.D."},{"family":"Weber","given":"D."},{"family":"Hashimoto","given":"D."},{"family":"Slingerland","given":"A.E."},{"family":"Slingerland","given":"J.B."},{"family":"Maloy","given":"M."},{"family":"Clurman","given":"A.G."},{"family":"Stein-Thoeringer","given":"C.K."},{"family":"Markey","given":"K.A."},{"family":"Docampo","given":"M.D."},{"family":"Burgos da Silva","given":"M."},{"family":"Khan","given":"N."},{"family":"Gessner","given":"A."},{"family":"Messina","given":"J.A."},{"family":"Romero","given":"K."},{"family":"Lew","given":"M.V."},{"family":"Bush","given":"A."},{"family":"Bohannon","given":"L."},{"family":"Brereton","given":"D.G."},{"family":"Fontana","given":"E."},{"family":"Amoretti","given":"L.A."},{"family":"Wright","given":"R.J."},{"family":"Armijo","given":"G.K."},{"family":"Shono","given":"Y."},{"family":"Sanchez-Escamilla","given":"M."},{"family":"Castillo Flores","given":"N."},{"family":"Alarcon Tomas","given":"A."},{"family":"Lin","given":"R.J."},{"family":"Yáñez San Segundo","given":"L."},{"family":"Shah","given":"G.L."},{"family":"Cho","given":"C."},{"family":"Scordo","given":"M."},{"family":"Politikos","given":"I."},{"family":"Hayasaka","given":"K."},{"family":"Hasegawa","given":"Y."},{"family":"Gyurkocza","given":"B."},{"family":"Ponce","given":"D.M."},{"family":"Barker","given":"J.N."},{"family":"Perales","given":"M.-A."},{"family":"Giralt","given":"S.A."},{"family":"Jenq","given":"R.R."},{"family":"Teshima","given":"T."},{"family":"Chao","given":"N.J."},{"family":"Holler","given":"E."},{"family":"Xavier","given":"J.B."},{"family":"Pamer","given":"E.G."},{"family":"Brink","given":"M.R.M.","non-dropping-particle":"van den"}],"issued":{"date-parts":[["2020",2,27]]}}}],"schema":"https://github.com/citation-style-language/schema/raw/master/csl-citation.json"} </w:instrText>
      </w:r>
      <w:r w:rsidR="00C10413">
        <w:rPr>
          <w:rFonts w:eastAsia="Times New Roman"/>
          <w:sz w:val="22"/>
          <w:szCs w:val="22"/>
          <w:lang w:val="en"/>
        </w:rPr>
        <w:fldChar w:fldCharType="separate"/>
      </w:r>
      <w:r w:rsidR="00C10413">
        <w:rPr>
          <w:rFonts w:eastAsia="Times New Roman"/>
          <w:noProof/>
          <w:sz w:val="22"/>
          <w:szCs w:val="22"/>
          <w:lang w:val="en"/>
        </w:rPr>
        <w:t>(Peled et al., 2020)</w:t>
      </w:r>
      <w:r w:rsidR="00C10413">
        <w:rPr>
          <w:rFonts w:eastAsia="Times New Roman"/>
          <w:sz w:val="22"/>
          <w:szCs w:val="22"/>
          <w:lang w:val="en"/>
        </w:rPr>
        <w:fldChar w:fldCharType="end"/>
      </w:r>
      <w:r w:rsidR="0CA38A4F" w:rsidRPr="00EE745F">
        <w:rPr>
          <w:rFonts w:eastAsia="Times New Roman"/>
          <w:sz w:val="22"/>
          <w:szCs w:val="22"/>
          <w:lang w:val="en"/>
        </w:rPr>
        <w:t xml:space="preserve">. The 16S sequencing data was analyzed using the R package DADA2 (version 1.16.0) pipeline with default parameters except for </w:t>
      </w:r>
      <w:proofErr w:type="spellStart"/>
      <w:r w:rsidR="0CA38A4F" w:rsidRPr="00EE745F">
        <w:rPr>
          <w:rFonts w:eastAsia="Times New Roman"/>
          <w:sz w:val="22"/>
          <w:szCs w:val="22"/>
          <w:lang w:val="en"/>
        </w:rPr>
        <w:t>maxEE</w:t>
      </w:r>
      <w:proofErr w:type="spellEnd"/>
      <w:r w:rsidR="0CA38A4F" w:rsidRPr="00EE745F">
        <w:rPr>
          <w:rFonts w:eastAsia="Times New Roman"/>
          <w:sz w:val="22"/>
          <w:szCs w:val="22"/>
          <w:lang w:val="en"/>
        </w:rPr>
        <w:t xml:space="preserve">=2 and </w:t>
      </w:r>
      <w:proofErr w:type="spellStart"/>
      <w:r w:rsidR="0CA38A4F" w:rsidRPr="00EE745F">
        <w:rPr>
          <w:rFonts w:eastAsia="Times New Roman"/>
          <w:sz w:val="22"/>
          <w:szCs w:val="22"/>
          <w:lang w:val="en"/>
        </w:rPr>
        <w:t>truncQ</w:t>
      </w:r>
      <w:proofErr w:type="spellEnd"/>
      <w:r w:rsidR="0CA38A4F" w:rsidRPr="00EE745F">
        <w:rPr>
          <w:rFonts w:eastAsia="Times New Roman"/>
          <w:sz w:val="22"/>
          <w:szCs w:val="22"/>
          <w:lang w:val="en"/>
        </w:rPr>
        <w:t xml:space="preserve">=2 in </w:t>
      </w:r>
      <w:proofErr w:type="spellStart"/>
      <w:r w:rsidR="0CA38A4F" w:rsidRPr="00EE745F">
        <w:rPr>
          <w:rFonts w:eastAsia="Times New Roman"/>
          <w:sz w:val="22"/>
          <w:szCs w:val="22"/>
          <w:lang w:val="en"/>
        </w:rPr>
        <w:t>filterandtrim</w:t>
      </w:r>
      <w:proofErr w:type="spellEnd"/>
      <w:r w:rsidR="0CA38A4F" w:rsidRPr="00EE745F">
        <w:rPr>
          <w:rFonts w:eastAsia="Times New Roman"/>
          <w:sz w:val="22"/>
          <w:szCs w:val="22"/>
          <w:lang w:val="en"/>
        </w:rPr>
        <w:t>() function</w:t>
      </w:r>
      <w:r w:rsidR="000817E2">
        <w:rPr>
          <w:rFonts w:eastAsia="Times New Roman"/>
          <w:sz w:val="22"/>
          <w:szCs w:val="22"/>
          <w:lang w:val="en"/>
        </w:rPr>
        <w:fldChar w:fldCharType="begin"/>
      </w:r>
      <w:r w:rsidR="000A51DB">
        <w:rPr>
          <w:rFonts w:eastAsia="Times New Roman"/>
          <w:sz w:val="22"/>
          <w:szCs w:val="22"/>
          <w:lang w:val="en"/>
        </w:rPr>
        <w:instrText xml:space="preserve"> ADDIN ZOTERO_ITEM CSL_CITATION {"citationID":"k3KhLV4g","properties":{"formattedCitation":"(Callahan et al., 2016)","plainCitation":"(Callahan et al., 2016)","noteIndex":0},"citationItems":[{"id":3914,"uris":["http://zotero.org/groups/4675359/items/TF35G23K"],"itemData":{"id":3914,"type":"article-journal","abstract":"DADA2 is an open-source software package that denoises and removes sequencing errors from Illumina amplicon sequence data to distinguish microbial sample sequences differing by as little as a single nucleotide.","container-title":"Nature Methods","DOI":"10.1038/nmeth.3869","ISSN":"1548-7105","issue":"7","journalAbbreviation":"Nat Methods","language":"en","license":"2016 Nature Publishing Group, a division of Macmillan Publishers Limited. All Rights Reserved.","note":"number: 7\npublisher: Nature Publishing Group","page":"581-583","source":"www.nature.com","title":"DADA2: High-resolution sample inference from Illumina amplicon data","title-short":"DADA2","volume":"13","author":[{"family":"Callahan","given":"Benjamin J."},{"family":"McMurdie","given":"Paul J."},{"family":"Rosen","given":"Michael J."},{"family":"Han","given":"Andrew W."},{"family":"Johnson","given":"Amy Jo A."},{"family":"Holmes","given":"Susan P."}],"issued":{"date-parts":[["2016",7]]}}}],"schema":"https://github.com/citation-style-language/schema/raw/master/csl-citation.json"} </w:instrText>
      </w:r>
      <w:r w:rsidR="000817E2">
        <w:rPr>
          <w:rFonts w:eastAsia="Times New Roman"/>
          <w:sz w:val="22"/>
          <w:szCs w:val="22"/>
          <w:lang w:val="en"/>
        </w:rPr>
        <w:fldChar w:fldCharType="separate"/>
      </w:r>
      <w:r w:rsidR="000817E2">
        <w:rPr>
          <w:rFonts w:eastAsia="Times New Roman"/>
          <w:noProof/>
          <w:sz w:val="22"/>
          <w:szCs w:val="22"/>
          <w:lang w:val="en"/>
        </w:rPr>
        <w:t>(Callahan et al., 2016)</w:t>
      </w:r>
      <w:r w:rsidR="000817E2">
        <w:rPr>
          <w:rFonts w:eastAsia="Times New Roman"/>
          <w:sz w:val="22"/>
          <w:szCs w:val="22"/>
          <w:lang w:val="en"/>
        </w:rPr>
        <w:fldChar w:fldCharType="end"/>
      </w:r>
      <w:r w:rsidR="0CA38A4F" w:rsidRPr="00EE745F">
        <w:rPr>
          <w:rFonts w:eastAsia="Times New Roman"/>
          <w:sz w:val="22"/>
          <w:szCs w:val="22"/>
          <w:lang w:val="en"/>
        </w:rPr>
        <w:t xml:space="preserve">, 16S </w:t>
      </w:r>
      <w:proofErr w:type="spellStart"/>
      <w:r w:rsidR="0CA38A4F" w:rsidRPr="00EE745F">
        <w:rPr>
          <w:rFonts w:eastAsia="Times New Roman"/>
          <w:sz w:val="22"/>
          <w:szCs w:val="22"/>
          <w:lang w:val="en"/>
        </w:rPr>
        <w:t>Fastq</w:t>
      </w:r>
      <w:proofErr w:type="spellEnd"/>
      <w:r w:rsidR="0CA38A4F" w:rsidRPr="00EE745F">
        <w:rPr>
          <w:rFonts w:eastAsia="Times New Roman"/>
          <w:sz w:val="22"/>
          <w:szCs w:val="22"/>
          <w:lang w:val="en"/>
        </w:rPr>
        <w:t xml:space="preserve"> files were capped at 100K reads per sample. Amplicon sequence variants (ASVs) were annotated according to NCBI 16S database using BLAST</w:t>
      </w:r>
      <w:r w:rsidR="000A2FAD">
        <w:rPr>
          <w:rFonts w:eastAsia="Times New Roman"/>
          <w:sz w:val="22"/>
          <w:szCs w:val="22"/>
          <w:lang w:val="en"/>
        </w:rPr>
        <w:fldChar w:fldCharType="begin"/>
      </w:r>
      <w:r w:rsidR="000A51DB">
        <w:rPr>
          <w:rFonts w:eastAsia="Times New Roman"/>
          <w:sz w:val="22"/>
          <w:szCs w:val="22"/>
          <w:lang w:val="en"/>
        </w:rPr>
        <w:instrText xml:space="preserve"> ADDIN ZOTERO_ITEM CSL_CITATION {"citationID":"x3xxayGc","properties":{"formattedCitation":"(Altschul et al., 1990)","plainCitation":"(Altschul et al., 1990)","noteIndex":0},"citationItems":[{"id":3921,"uris":["http://zotero.org/groups/4675359/items/8VZ2GW5I"],"itemData":{"id":3921,"type":"article-journal","abstract":"A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Biology","DOI":"10.1016/S0022-2836(05)80360-2","ISSN":"0022-2836","issue":"3","journalAbbreviation":"J Mol Biol","language":"eng","note":"PMID: 2231712","page":"403-410","source":"PubMed","title":"Basic local alignment search tool","volume":"215","author":[{"family":"Altschul","given":"S. F."},{"family":"Gish","given":"W."},{"family":"Miller","given":"W."},{"family":"Myers","given":"E. W."},{"family":"Lipman","given":"D. J."}],"issued":{"date-parts":[["1990",10,5]]}}}],"schema":"https://github.com/citation-style-language/schema/raw/master/csl-citation.json"} </w:instrText>
      </w:r>
      <w:r w:rsidR="000A2FAD">
        <w:rPr>
          <w:rFonts w:eastAsia="Times New Roman"/>
          <w:sz w:val="22"/>
          <w:szCs w:val="22"/>
          <w:lang w:val="en"/>
        </w:rPr>
        <w:fldChar w:fldCharType="separate"/>
      </w:r>
      <w:r w:rsidR="000A2FAD">
        <w:rPr>
          <w:rFonts w:eastAsia="Times New Roman"/>
          <w:noProof/>
          <w:sz w:val="22"/>
          <w:szCs w:val="22"/>
          <w:lang w:val="en"/>
        </w:rPr>
        <w:t>(</w:t>
      </w:r>
      <w:proofErr w:type="spellStart"/>
      <w:r w:rsidR="000A2FAD">
        <w:rPr>
          <w:rFonts w:eastAsia="Times New Roman"/>
          <w:noProof/>
          <w:sz w:val="22"/>
          <w:szCs w:val="22"/>
          <w:lang w:val="en"/>
        </w:rPr>
        <w:t>Altschul</w:t>
      </w:r>
      <w:proofErr w:type="spellEnd"/>
      <w:r w:rsidR="000A2FAD">
        <w:rPr>
          <w:rFonts w:eastAsia="Times New Roman"/>
          <w:noProof/>
          <w:sz w:val="22"/>
          <w:szCs w:val="22"/>
          <w:lang w:val="en"/>
        </w:rPr>
        <w:t xml:space="preserve"> et al., 1990)</w:t>
      </w:r>
      <w:r w:rsidR="000A2FAD">
        <w:rPr>
          <w:rFonts w:eastAsia="Times New Roman"/>
          <w:sz w:val="22"/>
          <w:szCs w:val="22"/>
          <w:lang w:val="en"/>
        </w:rPr>
        <w:fldChar w:fldCharType="end"/>
      </w:r>
      <w:r w:rsidR="0066639C" w:rsidRPr="00EE745F">
        <w:rPr>
          <w:rFonts w:eastAsia="Times New Roman"/>
          <w:sz w:val="22"/>
          <w:szCs w:val="22"/>
        </w:rPr>
        <w:t>.</w:t>
      </w:r>
      <w:r w:rsidR="0066639C">
        <w:rPr>
          <w:rFonts w:eastAsia="Times New Roman"/>
          <w:sz w:val="22"/>
          <w:szCs w:val="22"/>
        </w:rPr>
        <w:t xml:space="preserve"> </w:t>
      </w:r>
      <w:r w:rsidR="0CA38A4F" w:rsidRPr="00EE745F">
        <w:rPr>
          <w:rFonts w:eastAsia="Times New Roman"/>
          <w:sz w:val="22"/>
          <w:szCs w:val="22"/>
          <w:lang w:val="en"/>
        </w:rPr>
        <w:t xml:space="preserve">Microbiome ɑ diversity was evaluated using the Simpson’s reciprocal index, a summary statistic of both the richness and evenness of the microbiome flora. Taxa abundances were summarized at </w:t>
      </w:r>
      <w:r w:rsidR="0076762E">
        <w:rPr>
          <w:rFonts w:eastAsia="Times New Roman"/>
          <w:sz w:val="22"/>
          <w:szCs w:val="22"/>
          <w:lang w:val="en"/>
        </w:rPr>
        <w:t xml:space="preserve">the </w:t>
      </w:r>
      <w:r w:rsidR="0CA38A4F" w:rsidRPr="00EE745F">
        <w:rPr>
          <w:rFonts w:eastAsia="Times New Roman"/>
          <w:sz w:val="22"/>
          <w:szCs w:val="22"/>
          <w:lang w:val="en"/>
        </w:rPr>
        <w:t>genus</w:t>
      </w:r>
      <w:r w:rsidR="000A2FAD">
        <w:rPr>
          <w:rFonts w:eastAsia="Times New Roman"/>
          <w:sz w:val="22"/>
          <w:szCs w:val="22"/>
          <w:lang w:val="en"/>
        </w:rPr>
        <w:t xml:space="preserve"> </w:t>
      </w:r>
      <w:r w:rsidR="0CA38A4F" w:rsidRPr="00EE745F">
        <w:rPr>
          <w:rFonts w:eastAsia="Times New Roman"/>
          <w:sz w:val="22"/>
          <w:szCs w:val="22"/>
          <w:lang w:val="en"/>
        </w:rPr>
        <w:t xml:space="preserve">level. </w:t>
      </w:r>
    </w:p>
    <w:p w14:paraId="3A2123AC" w14:textId="77777777" w:rsidR="000A2FAD" w:rsidRPr="00EE745F" w:rsidRDefault="000A2FAD" w:rsidP="43DD4011">
      <w:pPr>
        <w:jc w:val="both"/>
        <w:rPr>
          <w:rFonts w:eastAsia="Times New Roman"/>
          <w:sz w:val="22"/>
          <w:szCs w:val="22"/>
          <w:lang w:val="en"/>
        </w:rPr>
      </w:pPr>
    </w:p>
    <w:p w14:paraId="556DE0F4" w14:textId="75C4EDCE" w:rsidR="00957B16" w:rsidRPr="00166369" w:rsidRDefault="0CA38A4F" w:rsidP="43DD4011">
      <w:pPr>
        <w:pStyle w:val="Heading2"/>
        <w:rPr>
          <w:rFonts w:ascii="Times New Roman" w:eastAsia="Times New Roman" w:hAnsi="Times New Roman" w:cs="Times New Roman"/>
          <w:b/>
          <w:color w:val="000000" w:themeColor="text1"/>
          <w:sz w:val="22"/>
          <w:szCs w:val="22"/>
          <w:lang w:val="en"/>
        </w:rPr>
      </w:pPr>
      <w:r w:rsidRPr="00166369">
        <w:rPr>
          <w:rFonts w:ascii="Times New Roman" w:eastAsia="Times New Roman" w:hAnsi="Times New Roman" w:cs="Times New Roman"/>
          <w:b/>
          <w:color w:val="000000" w:themeColor="text1"/>
          <w:sz w:val="22"/>
          <w:szCs w:val="22"/>
          <w:lang w:val="en"/>
        </w:rPr>
        <w:t>Procrustes test</w:t>
      </w:r>
    </w:p>
    <w:p w14:paraId="1AAC6F15" w14:textId="428CBC23" w:rsidR="00957B16" w:rsidRPr="009578E2" w:rsidRDefault="0CA38A4F" w:rsidP="43DD4011">
      <w:pPr>
        <w:jc w:val="both"/>
        <w:rPr>
          <w:rFonts w:eastAsia="Times New Roman"/>
          <w:sz w:val="22"/>
          <w:szCs w:val="22"/>
          <w:lang w:val="en"/>
        </w:rPr>
      </w:pPr>
      <w:r w:rsidRPr="00EE745F">
        <w:rPr>
          <w:rFonts w:eastAsia="Times New Roman"/>
          <w:sz w:val="22"/>
          <w:szCs w:val="22"/>
          <w:lang w:val="en"/>
        </w:rPr>
        <w:t xml:space="preserve">How much of the past dietary intake data ought to be considered? To find the optimal time window of dietary intake to consider, we performed a </w:t>
      </w:r>
      <w:r w:rsidR="00582B61">
        <w:rPr>
          <w:rFonts w:eastAsia="Times New Roman"/>
          <w:sz w:val="22"/>
          <w:szCs w:val="22"/>
          <w:lang w:val="en"/>
        </w:rPr>
        <w:t>P</w:t>
      </w:r>
      <w:r w:rsidRPr="00EE745F">
        <w:rPr>
          <w:rFonts w:eastAsia="Times New Roman"/>
          <w:sz w:val="22"/>
          <w:szCs w:val="22"/>
          <w:lang w:val="en"/>
        </w:rPr>
        <w:t>rocrustes analysis, as done previously</w:t>
      </w:r>
      <w:r w:rsidR="005052A4">
        <w:rPr>
          <w:rFonts w:eastAsia="Times New Roman"/>
          <w:sz w:val="22"/>
          <w:szCs w:val="22"/>
          <w:lang w:val="en"/>
        </w:rPr>
        <w:fldChar w:fldCharType="begin"/>
      </w:r>
      <w:r w:rsidR="000A51DB">
        <w:rPr>
          <w:rFonts w:eastAsia="Times New Roman"/>
          <w:sz w:val="22"/>
          <w:szCs w:val="22"/>
          <w:lang w:val="en"/>
        </w:rPr>
        <w:instrText xml:space="preserve"> ADDIN ZOTERO_ITEM CSL_CITATION {"citationID":"1kC4OkQB","properties":{"formattedCitation":"(Johnson et al., 2019)","plainCitation":"(Johnson et al., 2019)","noteIndex":0},"citationItems":[{"id":3908,"uris":["http://zotero.org/groups/4675359/items/5JCLAA2Q"],"itemData":{"id":3908,"type":"article-journal","abstract":"Diet is a key determinant of human gut microbiome variation. However, the fine-scale relationships between daily food choices and human gut microbiome composition remain unexplored. Here, we used multivariate methods to integrate 24-h food records and fecal shotgun metagenomes from 34 healthy human subjects collected daily over 17 days. Microbiome composition depended on multiple days of dietary history and was more strongly associated with food choices than with conventional nutrient profiles, and daily microbial responses to diet were highly personalized. Data from two subjects consuming only meal replacement beverages suggest that a monotonous diet does not induce microbiome stability in humans, and instead, overall dietary diversity associates with microbiome stability. Our work provides key methodological insights for future diet-microbiome studies and suggests that food-based interventions seeking to modulate the gut microbiota may need to be tailored to the individual microbiome. Trial Registration: ClinicalTrials.gov: NCT03610477.","container-title":"Cell Host &amp; Microbe","DOI":"10.1016/j.chom.2019.05.005","ISSN":"1934-6069","issue":"6","journalAbbreviation":"Cell Host Microbe","language":"eng","note":"PMID: 31194939","page":"789-802.e5","source":"PubMed","title":"Daily Sampling Reveals Personalized Diet-Microbiome Associations in Humans","volume":"25","author":[{"family":"Johnson","given":"Abigail J."},{"family":"Vangay","given":"Pajau"},{"family":"Al-Ghalith","given":"Gabriel A."},{"family":"Hillmann","given":"Benjamin M."},{"family":"Ward","given":"Tonya L."},{"family":"Shields-Cutler","given":"Robin R."},{"family":"Kim","given":"Austin D."},{"family":"Shmagel","given":"Anna Konstantinovna"},{"family":"Syed","given":"Arzang N."},{"literal":"Personalized Microbiome Class Students"},{"family":"Walter","given":"Jens"},{"family":"Menon","given":"Ravi"},{"family":"Koecher","given":"Katie"},{"family":"Knights","given":"Dan"}],"issued":{"date-parts":[["2019",6,12]]}}}],"schema":"https://github.com/citation-style-language/schema/raw/master/csl-citation.json"} </w:instrText>
      </w:r>
      <w:r w:rsidR="005052A4">
        <w:rPr>
          <w:rFonts w:eastAsia="Times New Roman"/>
          <w:sz w:val="22"/>
          <w:szCs w:val="22"/>
          <w:lang w:val="en"/>
        </w:rPr>
        <w:fldChar w:fldCharType="separate"/>
      </w:r>
      <w:r w:rsidR="005052A4">
        <w:rPr>
          <w:rFonts w:eastAsia="Times New Roman"/>
          <w:noProof/>
          <w:sz w:val="22"/>
          <w:szCs w:val="22"/>
          <w:lang w:val="en"/>
        </w:rPr>
        <w:t>(Johnson et al., 2019)</w:t>
      </w:r>
      <w:r w:rsidR="005052A4">
        <w:rPr>
          <w:rFonts w:eastAsia="Times New Roman"/>
          <w:sz w:val="22"/>
          <w:szCs w:val="22"/>
          <w:lang w:val="en"/>
        </w:rPr>
        <w:fldChar w:fldCharType="end"/>
      </w:r>
      <w:r w:rsidRPr="00EE745F">
        <w:rPr>
          <w:rFonts w:eastAsia="Times New Roman"/>
          <w:sz w:val="22"/>
          <w:szCs w:val="22"/>
          <w:lang w:val="en"/>
        </w:rPr>
        <w:t xml:space="preserve">. We considered dietary data in two alternative ways, first by using the grams of consumed macronutrients per </w:t>
      </w:r>
      <w:r w:rsidR="00040330">
        <w:rPr>
          <w:rFonts w:eastAsia="Times New Roman"/>
          <w:sz w:val="22"/>
          <w:szCs w:val="22"/>
          <w:lang w:val="en"/>
        </w:rPr>
        <w:t>day</w:t>
      </w:r>
      <w:r w:rsidRPr="00EE745F">
        <w:rPr>
          <w:rFonts w:eastAsia="Times New Roman"/>
          <w:sz w:val="22"/>
          <w:szCs w:val="22"/>
          <w:lang w:val="en"/>
        </w:rPr>
        <w:t xml:space="preserve"> and second by considering the exact food items consumed</w:t>
      </w:r>
      <w:r w:rsidR="00131A49">
        <w:rPr>
          <w:rFonts w:eastAsia="Times New Roman"/>
          <w:sz w:val="22"/>
          <w:szCs w:val="22"/>
          <w:lang w:val="en"/>
        </w:rPr>
        <w:t xml:space="preserve"> represented by the Food code</w:t>
      </w:r>
      <w:r w:rsidRPr="00EE745F">
        <w:rPr>
          <w:rFonts w:eastAsia="Times New Roman"/>
          <w:sz w:val="22"/>
          <w:szCs w:val="22"/>
          <w:lang w:val="en"/>
        </w:rPr>
        <w:t xml:space="preserve">. We averaged the dietary intake for one- and up to five days prior to the date of a stool sample. </w:t>
      </w:r>
    </w:p>
    <w:p w14:paraId="3CF57BB5" w14:textId="0D38C9DA" w:rsidR="00A9358A" w:rsidRPr="00EE745F" w:rsidRDefault="0CA38A4F" w:rsidP="43DD4011">
      <w:pPr>
        <w:jc w:val="both"/>
        <w:rPr>
          <w:rFonts w:eastAsia="Times New Roman"/>
          <w:sz w:val="22"/>
          <w:szCs w:val="22"/>
          <w:lang w:val="en"/>
        </w:rPr>
      </w:pPr>
      <w:r w:rsidRPr="009578E2">
        <w:rPr>
          <w:rFonts w:eastAsia="Times New Roman"/>
          <w:sz w:val="22"/>
          <w:szCs w:val="22"/>
          <w:lang w:val="en"/>
        </w:rPr>
        <w:t xml:space="preserve"> </w:t>
      </w:r>
    </w:p>
    <w:p w14:paraId="73190FFC" w14:textId="156407CF" w:rsidR="00EB179C" w:rsidRPr="00EE745F" w:rsidRDefault="0CA38A4F" w:rsidP="00EB179C">
      <w:pPr>
        <w:jc w:val="both"/>
        <w:rPr>
          <w:rFonts w:eastAsia="Times New Roman"/>
          <w:sz w:val="22"/>
          <w:szCs w:val="22"/>
          <w:lang w:val="en"/>
        </w:rPr>
      </w:pPr>
      <w:r w:rsidRPr="009578E2">
        <w:rPr>
          <w:rFonts w:eastAsia="Times New Roman"/>
          <w:sz w:val="22"/>
          <w:szCs w:val="22"/>
          <w:lang w:val="en"/>
        </w:rPr>
        <w:t>Qiime2 (qiime2-2021.11</w:t>
      </w:r>
      <w:r w:rsidRPr="00EE745F">
        <w:rPr>
          <w:rFonts w:eastAsia="Times New Roman"/>
          <w:sz w:val="22"/>
          <w:szCs w:val="22"/>
          <w:lang w:val="en"/>
        </w:rPr>
        <w:t>)</w:t>
      </w:r>
      <w:r w:rsidRPr="009578E2">
        <w:rPr>
          <w:rFonts w:eastAsia="Times New Roman"/>
          <w:sz w:val="22"/>
          <w:szCs w:val="22"/>
          <w:lang w:val="en"/>
        </w:rPr>
        <w:t xml:space="preserve"> was used to do the Principal Coordinate Analysis (</w:t>
      </w:r>
      <w:proofErr w:type="spellStart"/>
      <w:r w:rsidRPr="009578E2">
        <w:rPr>
          <w:rFonts w:eastAsia="Times New Roman"/>
          <w:sz w:val="22"/>
          <w:szCs w:val="22"/>
          <w:lang w:val="en"/>
        </w:rPr>
        <w:t>PCoA</w:t>
      </w:r>
      <w:proofErr w:type="spellEnd"/>
      <w:r w:rsidRPr="009578E2">
        <w:rPr>
          <w:rFonts w:eastAsia="Times New Roman"/>
          <w:sz w:val="22"/>
          <w:szCs w:val="22"/>
          <w:lang w:val="en"/>
        </w:rPr>
        <w:t xml:space="preserve">) by first converting the counts data to </w:t>
      </w:r>
      <w:proofErr w:type="spellStart"/>
      <w:r w:rsidRPr="009578E2">
        <w:rPr>
          <w:rFonts w:eastAsia="Times New Roman"/>
          <w:sz w:val="22"/>
          <w:szCs w:val="22"/>
          <w:lang w:val="en"/>
        </w:rPr>
        <w:t>biom</w:t>
      </w:r>
      <w:proofErr w:type="spellEnd"/>
      <w:r w:rsidRPr="009578E2">
        <w:rPr>
          <w:rFonts w:eastAsia="Times New Roman"/>
          <w:sz w:val="22"/>
          <w:szCs w:val="22"/>
          <w:lang w:val="en"/>
        </w:rPr>
        <w:t xml:space="preserve"> format, then to </w:t>
      </w:r>
      <w:proofErr w:type="spellStart"/>
      <w:r w:rsidRPr="009578E2">
        <w:rPr>
          <w:rFonts w:eastAsia="Times New Roman"/>
          <w:sz w:val="22"/>
          <w:szCs w:val="22"/>
          <w:lang w:val="en"/>
        </w:rPr>
        <w:t>qza</w:t>
      </w:r>
      <w:proofErr w:type="spellEnd"/>
      <w:r w:rsidRPr="009578E2">
        <w:rPr>
          <w:rFonts w:eastAsia="Times New Roman"/>
          <w:sz w:val="22"/>
          <w:szCs w:val="22"/>
          <w:lang w:val="en"/>
        </w:rPr>
        <w:t xml:space="preserve"> format, then for stool samples the Bray-</w:t>
      </w:r>
      <w:proofErr w:type="spellStart"/>
      <w:r w:rsidRPr="009578E2">
        <w:rPr>
          <w:rFonts w:eastAsia="Times New Roman"/>
          <w:sz w:val="22"/>
          <w:szCs w:val="22"/>
          <w:lang w:val="en"/>
        </w:rPr>
        <w:t>curtis</w:t>
      </w:r>
      <w:proofErr w:type="spellEnd"/>
      <w:r w:rsidRPr="009578E2">
        <w:rPr>
          <w:rFonts w:eastAsia="Times New Roman"/>
          <w:sz w:val="22"/>
          <w:szCs w:val="22"/>
          <w:lang w:val="en"/>
        </w:rPr>
        <w:t xml:space="preserve"> distance was used for the </w:t>
      </w:r>
      <w:proofErr w:type="spellStart"/>
      <w:r w:rsidRPr="00EE745F">
        <w:rPr>
          <w:rFonts w:eastAsia="Times New Roman"/>
          <w:sz w:val="22"/>
          <w:szCs w:val="22"/>
          <w:lang w:val="en"/>
        </w:rPr>
        <w:t>P</w:t>
      </w:r>
      <w:r w:rsidR="00810937" w:rsidRPr="00EE745F">
        <w:rPr>
          <w:rFonts w:eastAsia="Times New Roman"/>
          <w:sz w:val="22"/>
          <w:szCs w:val="22"/>
          <w:lang w:val="en"/>
        </w:rPr>
        <w:t>c</w:t>
      </w:r>
      <w:r w:rsidRPr="00EE745F">
        <w:rPr>
          <w:rFonts w:eastAsia="Times New Roman"/>
          <w:sz w:val="22"/>
          <w:szCs w:val="22"/>
          <w:lang w:val="en"/>
        </w:rPr>
        <w:t>oA</w:t>
      </w:r>
      <w:proofErr w:type="spellEnd"/>
      <w:r w:rsidR="00810937">
        <w:rPr>
          <w:rFonts w:eastAsia="Times New Roman"/>
          <w:sz w:val="22"/>
          <w:szCs w:val="22"/>
          <w:lang w:val="en"/>
        </w:rPr>
        <w:t xml:space="preserve"> analysis with the macronutrients data</w:t>
      </w:r>
      <w:r w:rsidRPr="00EE745F">
        <w:rPr>
          <w:rFonts w:eastAsia="Times New Roman"/>
          <w:sz w:val="22"/>
          <w:szCs w:val="22"/>
          <w:lang w:val="en"/>
        </w:rPr>
        <w:t>.</w:t>
      </w:r>
      <w:r w:rsidRPr="009578E2">
        <w:rPr>
          <w:rFonts w:eastAsia="Times New Roman"/>
          <w:sz w:val="22"/>
          <w:szCs w:val="22"/>
          <w:lang w:val="en"/>
        </w:rPr>
        <w:t xml:space="preserve"> For food </w:t>
      </w:r>
      <w:r w:rsidR="00810937">
        <w:rPr>
          <w:rFonts w:eastAsia="Times New Roman"/>
          <w:sz w:val="22"/>
          <w:szCs w:val="22"/>
          <w:lang w:val="en"/>
        </w:rPr>
        <w:t xml:space="preserve">code </w:t>
      </w:r>
      <w:r w:rsidRPr="009578E2">
        <w:rPr>
          <w:rFonts w:eastAsia="Times New Roman"/>
          <w:sz w:val="22"/>
          <w:szCs w:val="22"/>
          <w:lang w:val="en"/>
        </w:rPr>
        <w:t xml:space="preserve">data, the unweighted </w:t>
      </w:r>
      <w:proofErr w:type="spellStart"/>
      <w:r w:rsidRPr="009578E2">
        <w:rPr>
          <w:rFonts w:eastAsia="Times New Roman"/>
          <w:sz w:val="22"/>
          <w:szCs w:val="22"/>
          <w:lang w:val="en"/>
        </w:rPr>
        <w:t>unifrac</w:t>
      </w:r>
      <w:proofErr w:type="spellEnd"/>
      <w:r w:rsidRPr="009578E2">
        <w:rPr>
          <w:rFonts w:eastAsia="Times New Roman"/>
          <w:sz w:val="22"/>
          <w:szCs w:val="22"/>
          <w:lang w:val="en"/>
        </w:rPr>
        <w:t xml:space="preserve"> distance was used to calculate beta diversity </w:t>
      </w:r>
      <w:proofErr w:type="spellStart"/>
      <w:r w:rsidRPr="00EE745F">
        <w:rPr>
          <w:rFonts w:eastAsia="Times New Roman"/>
          <w:sz w:val="22"/>
          <w:szCs w:val="22"/>
          <w:lang w:val="en"/>
        </w:rPr>
        <w:t>PCo</w:t>
      </w:r>
      <w:r w:rsidR="00810937">
        <w:rPr>
          <w:rFonts w:eastAsia="Times New Roman"/>
          <w:sz w:val="22"/>
          <w:szCs w:val="22"/>
          <w:lang w:val="en"/>
        </w:rPr>
        <w:t>A</w:t>
      </w:r>
      <w:proofErr w:type="spellEnd"/>
      <w:r w:rsidRPr="009578E2">
        <w:rPr>
          <w:rFonts w:eastAsia="Times New Roman"/>
          <w:sz w:val="22"/>
          <w:szCs w:val="22"/>
          <w:lang w:val="en"/>
        </w:rPr>
        <w:t xml:space="preserve"> with the food taxonomy information. The resulting principle coordinates were incorporated to compute a sum of square value using the </w:t>
      </w:r>
      <w:proofErr w:type="spellStart"/>
      <w:r w:rsidRPr="009578E2">
        <w:rPr>
          <w:rFonts w:eastAsia="Times New Roman"/>
          <w:sz w:val="22"/>
          <w:szCs w:val="22"/>
          <w:lang w:val="en"/>
        </w:rPr>
        <w:t>procrustes</w:t>
      </w:r>
      <w:proofErr w:type="spellEnd"/>
      <w:r w:rsidRPr="009578E2">
        <w:rPr>
          <w:rFonts w:eastAsia="Times New Roman"/>
          <w:sz w:val="22"/>
          <w:szCs w:val="22"/>
          <w:lang w:val="en"/>
        </w:rPr>
        <w:t xml:space="preserve"> function from the vegan (2.5-7) package</w:t>
      </w:r>
      <w:r w:rsidR="00805E59">
        <w:rPr>
          <w:rFonts w:eastAsia="Times New Roman"/>
          <w:sz w:val="22"/>
          <w:szCs w:val="22"/>
          <w:lang w:val="en"/>
        </w:rPr>
        <w:fldChar w:fldCharType="begin"/>
      </w:r>
      <w:r w:rsidR="000A51DB">
        <w:rPr>
          <w:rFonts w:eastAsia="Times New Roman"/>
          <w:sz w:val="22"/>
          <w:szCs w:val="22"/>
          <w:lang w:val="en"/>
        </w:rPr>
        <w:instrText xml:space="preserve"> ADDIN ZOTERO_ITEM CSL_CITATION {"citationID":"NfPlI4Lm","properties":{"formattedCitation":"(Oksanen et al., 2022)","plainCitation":"(Oksanen et al., 2022)","noteIndex":0},"citationItems":[{"id":4701,"uris":["http://zotero.org/groups/4675359/items/4WSYYQXY"],"itemData":{"id":4701,"type":"software","abstract":"Ordination methods, diversity analysis and other functions for community and vegetation ecologists.","license":"GPL-2","source":"R-Packages","title":"vegan: Community Ecology Package","title-short":"vegan","URL":"https://cran.r-project.org/web/packages/vegan/index.html","version":"2.6-4","author":[{"family":"Oksanen","given":"Jari"},{"family":"Simpson","given":"Gavin L."},{"family":"Blanchet","given":"F. Guillaume"},{"family":"Kindt","given":"Roeland"},{"family":"Legendre","given":"Pierre"},{"family":"Minchin","given":"Peter R."},{"family":"O'Hara","given":"R. B."},{"family":"Solymos","given":"Peter"},{"family":"Stevens","given":"M. Henry H."},{"family":"Szoecs","given":"Eduard"},{"family":"Wagner","given":"Helene"},{"family":"Barbour","given":"Matt"},{"family":"Bedward","given":"Michael"},{"family":"Bolker","given":"Ben"},{"family":"Borcard","given":"Daniel"},{"family":"Carvalho","given":"Gustavo"},{"family":"Chirico","given":"Michael"},{"family":"Caceres","given":"Miquel De"},{"family":"Durand","given":"Sebastien"},{"family":"Evangelista","given":"Heloisa Beatriz Antoniazi"},{"family":"FitzJohn","given":"Rich"},{"family":"Friendly","given":"Michael"},{"family":"Furneaux","given":"Brendan"},{"family":"Hannigan","given":"Geoffrey"},{"family":"Hill","given":"Mark O."},{"family":"Lahti","given":"Leo"},{"family":"McGlinn","given":"Dan"},{"family":"Ouellette","given":"Marie-Helene"},{"family":"Cunha","given":"Eduardo Ribeiro"},{"family":"Smith","given":"Tyler"},{"family":"Stier","given":"Adrian"},{"family":"Braak","given":"Cajo J. F. Ter"},{"family":"Weedon","given":"James"}],"accessed":{"date-parts":[["2023",8,7]]},"issued":{"date-parts":[["2022",10,11]]}}}],"schema":"https://github.com/citation-style-language/schema/raw/master/csl-citation.json"} </w:instrText>
      </w:r>
      <w:r w:rsidR="00805E59">
        <w:rPr>
          <w:rFonts w:eastAsia="Times New Roman"/>
          <w:sz w:val="22"/>
          <w:szCs w:val="22"/>
          <w:lang w:val="en"/>
        </w:rPr>
        <w:fldChar w:fldCharType="separate"/>
      </w:r>
      <w:r w:rsidR="00385883">
        <w:rPr>
          <w:rFonts w:eastAsia="Times New Roman"/>
          <w:noProof/>
          <w:sz w:val="22"/>
          <w:szCs w:val="22"/>
          <w:lang w:val="en"/>
        </w:rPr>
        <w:t>(Oksanen et al., 2022)</w:t>
      </w:r>
      <w:r w:rsidR="00805E59">
        <w:rPr>
          <w:rFonts w:eastAsia="Times New Roman"/>
          <w:sz w:val="22"/>
          <w:szCs w:val="22"/>
          <w:lang w:val="en"/>
        </w:rPr>
        <w:fldChar w:fldCharType="end"/>
      </w:r>
      <w:r w:rsidRPr="00EE745F">
        <w:rPr>
          <w:rFonts w:eastAsia="Times New Roman"/>
          <w:sz w:val="22"/>
          <w:szCs w:val="22"/>
          <w:lang w:val="en"/>
        </w:rPr>
        <w:t xml:space="preserve">. And a Procrustes score that was defined as the difference between the minimal sum of squares from the five scenarios and the corresponding one scenario was computed. </w:t>
      </w:r>
      <w:r w:rsidR="00EB179C" w:rsidRPr="00EE745F">
        <w:rPr>
          <w:rFonts w:eastAsia="Times New Roman"/>
          <w:sz w:val="22"/>
          <w:szCs w:val="22"/>
          <w:lang w:val="en"/>
        </w:rPr>
        <w:t>This analysis confirmed that the</w:t>
      </w:r>
      <w:r w:rsidR="00EB179C">
        <w:rPr>
          <w:rFonts w:eastAsia="Times New Roman"/>
          <w:sz w:val="22"/>
          <w:szCs w:val="22"/>
          <w:lang w:val="en"/>
        </w:rPr>
        <w:t xml:space="preserve"> nutrition intake in the prior two-day window has the best correlation with the following stool sample microbiome profile.</w:t>
      </w:r>
    </w:p>
    <w:p w14:paraId="6E68A502" w14:textId="79517306" w:rsidR="00131A49" w:rsidRPr="00EE745F" w:rsidRDefault="00131A49" w:rsidP="43DD4011">
      <w:pPr>
        <w:jc w:val="both"/>
        <w:rPr>
          <w:rFonts w:eastAsia="Times New Roman"/>
          <w:sz w:val="22"/>
          <w:szCs w:val="22"/>
          <w:lang w:val="en"/>
        </w:rPr>
      </w:pPr>
    </w:p>
    <w:p w14:paraId="3D76DBF2" w14:textId="7C46D07E" w:rsidR="00957B16" w:rsidRPr="00FE3D32" w:rsidRDefault="0CA38A4F" w:rsidP="43DD4011">
      <w:pPr>
        <w:pStyle w:val="Heading2"/>
        <w:rPr>
          <w:rFonts w:ascii="Times New Roman" w:eastAsia="Times New Roman" w:hAnsi="Times New Roman" w:cs="Times New Roman"/>
          <w:b/>
          <w:color w:val="000000" w:themeColor="text1"/>
          <w:sz w:val="22"/>
          <w:szCs w:val="22"/>
          <w:lang w:val="en"/>
        </w:rPr>
      </w:pPr>
      <w:r w:rsidRPr="00FE3D32">
        <w:rPr>
          <w:rFonts w:ascii="Times New Roman" w:eastAsia="Times New Roman" w:hAnsi="Times New Roman" w:cs="Times New Roman"/>
          <w:b/>
          <w:color w:val="000000" w:themeColor="text1"/>
          <w:sz w:val="22"/>
          <w:szCs w:val="22"/>
          <w:lang w:val="en"/>
        </w:rPr>
        <w:lastRenderedPageBreak/>
        <w:t>Bayesian multilevel model</w:t>
      </w:r>
      <w:r w:rsidR="00AD0745">
        <w:rPr>
          <w:rFonts w:ascii="Times New Roman" w:eastAsia="Times New Roman" w:hAnsi="Times New Roman" w:cs="Times New Roman"/>
          <w:b/>
          <w:bCs/>
          <w:color w:val="000000" w:themeColor="text1"/>
          <w:sz w:val="22"/>
          <w:szCs w:val="22"/>
          <w:lang w:val="en"/>
        </w:rPr>
        <w:t xml:space="preserve"> construction</w:t>
      </w:r>
    </w:p>
    <w:p w14:paraId="4A28A3C1" w14:textId="7A3FB7F2" w:rsidR="00957B16" w:rsidRPr="00AB2615" w:rsidRDefault="0CA38A4F" w:rsidP="43DD4011">
      <w:pPr>
        <w:pStyle w:val="Heading3"/>
        <w:rPr>
          <w:rFonts w:ascii="Times New Roman" w:eastAsia="Times New Roman" w:hAnsi="Times New Roman" w:cs="Times New Roman"/>
          <w:i/>
          <w:color w:val="000000" w:themeColor="text1"/>
          <w:sz w:val="22"/>
          <w:szCs w:val="22"/>
          <w:lang w:val="en"/>
        </w:rPr>
      </w:pPr>
      <w:r w:rsidRPr="00AB2615">
        <w:rPr>
          <w:rFonts w:ascii="Times New Roman" w:eastAsia="Times New Roman" w:hAnsi="Times New Roman" w:cs="Times New Roman"/>
          <w:i/>
          <w:color w:val="000000" w:themeColor="text1"/>
          <w:sz w:val="22"/>
          <w:szCs w:val="22"/>
          <w:lang w:val="en"/>
        </w:rPr>
        <w:t xml:space="preserve">Data preparation </w:t>
      </w:r>
    </w:p>
    <w:p w14:paraId="17D81380" w14:textId="5D7A1919" w:rsidR="003D37E2" w:rsidRDefault="0CA38A4F" w:rsidP="43DD4011">
      <w:pPr>
        <w:jc w:val="both"/>
        <w:rPr>
          <w:rFonts w:eastAsia="Times New Roman"/>
          <w:sz w:val="22"/>
          <w:szCs w:val="22"/>
          <w:lang w:val="en"/>
        </w:rPr>
      </w:pPr>
      <w:r w:rsidRPr="00EE745F">
        <w:rPr>
          <w:rFonts w:eastAsia="Times New Roman"/>
          <w:sz w:val="22"/>
          <w:szCs w:val="22"/>
          <w:lang w:val="en"/>
        </w:rPr>
        <w:t xml:space="preserve">For every stool sample we included, the dietary data was summarized as the previous </w:t>
      </w:r>
      <w:r w:rsidR="00FD3D1C" w:rsidRPr="00EE745F">
        <w:rPr>
          <w:rFonts w:eastAsia="Times New Roman"/>
          <w:sz w:val="22"/>
          <w:szCs w:val="22"/>
          <w:lang w:val="en"/>
        </w:rPr>
        <w:t>two-day</w:t>
      </w:r>
      <w:r w:rsidRPr="00EE745F">
        <w:rPr>
          <w:rFonts w:eastAsia="Times New Roman"/>
          <w:sz w:val="22"/>
          <w:szCs w:val="22"/>
          <w:lang w:val="en"/>
        </w:rPr>
        <w:t xml:space="preserve"> average intake of sugars, fibers and fat in grams, in the macronutrient </w:t>
      </w:r>
      <w:r w:rsidR="007D4CBC" w:rsidRPr="00EE745F">
        <w:rPr>
          <w:rFonts w:eastAsia="Times New Roman"/>
          <w:sz w:val="22"/>
          <w:szCs w:val="22"/>
          <w:lang w:val="en"/>
        </w:rPr>
        <w:t>system</w:t>
      </w:r>
      <w:r w:rsidR="007D4CBC">
        <w:rPr>
          <w:rFonts w:eastAsia="Times New Roman"/>
          <w:sz w:val="22"/>
          <w:szCs w:val="22"/>
          <w:lang w:val="en"/>
        </w:rPr>
        <w:t>,</w:t>
      </w:r>
      <w:r w:rsidRPr="00EE745F">
        <w:rPr>
          <w:rFonts w:eastAsia="Times New Roman"/>
          <w:sz w:val="22"/>
          <w:szCs w:val="22"/>
          <w:lang w:val="en"/>
        </w:rPr>
        <w:t xml:space="preserve"> or the average intake of grains, vegetables, meats, milk, sweets, fruits, legumes, fats and eggs, in the food group system. And the gram weight is divided by 100, so that the resulting coefficients represent change in the outcome per </w:t>
      </w:r>
      <w:r w:rsidR="00224253" w:rsidRPr="00EE745F">
        <w:rPr>
          <w:rFonts w:eastAsia="Times New Roman"/>
          <w:sz w:val="22"/>
          <w:szCs w:val="22"/>
          <w:lang w:val="en"/>
        </w:rPr>
        <w:t>100-gram</w:t>
      </w:r>
      <w:r w:rsidRPr="00EE745F">
        <w:rPr>
          <w:rFonts w:eastAsia="Times New Roman"/>
          <w:sz w:val="22"/>
          <w:szCs w:val="22"/>
          <w:lang w:val="en"/>
        </w:rPr>
        <w:t xml:space="preserve"> intake of the dietary component. </w:t>
      </w:r>
      <w:r w:rsidR="009A59B8">
        <w:rPr>
          <w:rFonts w:eastAsia="Times New Roman"/>
          <w:sz w:val="22"/>
          <w:szCs w:val="22"/>
          <w:lang w:val="en"/>
        </w:rPr>
        <w:t>Conditioning</w:t>
      </w:r>
      <w:r w:rsidR="008E3E94">
        <w:rPr>
          <w:rFonts w:eastAsia="Times New Roman"/>
          <w:sz w:val="22"/>
          <w:szCs w:val="22"/>
          <w:lang w:val="en"/>
        </w:rPr>
        <w:t xml:space="preserve"> intensity are three level factorial variables that </w:t>
      </w:r>
      <w:r w:rsidR="009A59B8">
        <w:rPr>
          <w:rFonts w:eastAsia="Times New Roman"/>
          <w:sz w:val="22"/>
          <w:szCs w:val="22"/>
          <w:lang w:val="en"/>
        </w:rPr>
        <w:t>include</w:t>
      </w:r>
      <w:r w:rsidR="008E3E94">
        <w:rPr>
          <w:rFonts w:eastAsia="Times New Roman"/>
          <w:sz w:val="22"/>
          <w:szCs w:val="22"/>
          <w:lang w:val="en"/>
        </w:rPr>
        <w:t xml:space="preserve"> </w:t>
      </w:r>
      <w:r w:rsidR="009A59B8" w:rsidRPr="009A59B8">
        <w:rPr>
          <w:rFonts w:eastAsia="Times New Roman"/>
          <w:sz w:val="22"/>
          <w:szCs w:val="22"/>
          <w:lang w:val="en"/>
        </w:rPr>
        <w:t>non</w:t>
      </w:r>
      <w:r w:rsidR="009A59B8">
        <w:rPr>
          <w:rFonts w:eastAsia="Times New Roman"/>
          <w:sz w:val="22"/>
          <w:szCs w:val="22"/>
          <w:lang w:val="en"/>
        </w:rPr>
        <w:t>-</w:t>
      </w:r>
      <w:r w:rsidR="009A59B8" w:rsidRPr="009A59B8">
        <w:rPr>
          <w:rFonts w:eastAsia="Times New Roman"/>
          <w:sz w:val="22"/>
          <w:szCs w:val="22"/>
          <w:lang w:val="en"/>
        </w:rPr>
        <w:t>ablative,</w:t>
      </w:r>
      <w:r w:rsidR="009A59B8">
        <w:rPr>
          <w:rFonts w:eastAsia="Times New Roman"/>
          <w:sz w:val="22"/>
          <w:szCs w:val="22"/>
          <w:lang w:val="en"/>
        </w:rPr>
        <w:t xml:space="preserve"> </w:t>
      </w:r>
      <w:r w:rsidR="009A59B8" w:rsidRPr="009A59B8">
        <w:rPr>
          <w:rFonts w:eastAsia="Times New Roman"/>
          <w:sz w:val="22"/>
          <w:szCs w:val="22"/>
          <w:lang w:val="en"/>
        </w:rPr>
        <w:t>reduced,</w:t>
      </w:r>
      <w:r w:rsidR="009A59B8">
        <w:rPr>
          <w:rFonts w:eastAsia="Times New Roman"/>
          <w:sz w:val="22"/>
          <w:szCs w:val="22"/>
          <w:lang w:val="en"/>
        </w:rPr>
        <w:t xml:space="preserve"> </w:t>
      </w:r>
      <w:r w:rsidR="009A59B8" w:rsidRPr="009A59B8">
        <w:rPr>
          <w:rFonts w:eastAsia="Times New Roman"/>
          <w:sz w:val="22"/>
          <w:szCs w:val="22"/>
          <w:lang w:val="en"/>
        </w:rPr>
        <w:t xml:space="preserve">ablative </w:t>
      </w:r>
      <w:r w:rsidR="009A59B8">
        <w:rPr>
          <w:rFonts w:eastAsia="Times New Roman"/>
          <w:sz w:val="22"/>
          <w:szCs w:val="22"/>
          <w:lang w:val="en"/>
        </w:rPr>
        <w:t xml:space="preserve">levels. </w:t>
      </w:r>
      <w:r w:rsidRPr="00EE745F">
        <w:rPr>
          <w:rFonts w:eastAsia="Times New Roman"/>
          <w:sz w:val="22"/>
          <w:szCs w:val="22"/>
          <w:lang w:val="en"/>
        </w:rPr>
        <w:t xml:space="preserve">EN and TPN are two factor variables that if the patient had EN or TPN in the previous two days before a stool sample collection, it will be true otherwise false. Likewise, if the stool sample was collected after exposure to empirical antibiotics in the </w:t>
      </w:r>
      <w:r w:rsidR="00C67964" w:rsidRPr="00EE745F">
        <w:rPr>
          <w:rFonts w:eastAsia="Times New Roman"/>
          <w:sz w:val="22"/>
          <w:szCs w:val="22"/>
          <w:lang w:val="en"/>
        </w:rPr>
        <w:t>two-day</w:t>
      </w:r>
      <w:r w:rsidRPr="00EE745F">
        <w:rPr>
          <w:rFonts w:eastAsia="Times New Roman"/>
          <w:sz w:val="22"/>
          <w:szCs w:val="22"/>
          <w:lang w:val="en"/>
        </w:rPr>
        <w:t xml:space="preserve"> window before it, it will be true otherwise false. The empirical antibiotics include piperacillin/tazobactam, carbapenems, cefepime, linezolid for neutropenic fever and oral vancomycin, metronidazole for </w:t>
      </w:r>
      <w:r w:rsidRPr="00EE745F">
        <w:rPr>
          <w:rFonts w:eastAsia="Times New Roman"/>
          <w:i/>
          <w:iCs/>
          <w:sz w:val="22"/>
          <w:szCs w:val="22"/>
          <w:lang w:val="en"/>
        </w:rPr>
        <w:t>C. difficile</w:t>
      </w:r>
      <w:r w:rsidRPr="00EE745F">
        <w:rPr>
          <w:rFonts w:eastAsia="Times New Roman"/>
          <w:sz w:val="22"/>
          <w:szCs w:val="22"/>
          <w:lang w:val="en"/>
        </w:rPr>
        <w:t xml:space="preserve"> infection. Prophylactic fluoroquinolones and intravenous vancomycin were not considered. </w:t>
      </w:r>
      <w:r w:rsidR="007C0CFF">
        <w:rPr>
          <w:rFonts w:eastAsia="Times New Roman"/>
          <w:sz w:val="22"/>
          <w:szCs w:val="22"/>
          <w:lang w:val="en"/>
        </w:rPr>
        <w:t xml:space="preserve">The association of food and antibiotics with microbiome diversity was shown as interactive terms, with the assumption that foods’ correlation with microbiome will be different depending on whether the patients had antibiotics in the prior two-day window or not. </w:t>
      </w:r>
      <w:r w:rsidRPr="00EE745F">
        <w:rPr>
          <w:rFonts w:eastAsia="Times New Roman"/>
          <w:sz w:val="22"/>
          <w:szCs w:val="22"/>
          <w:lang w:val="en"/>
        </w:rPr>
        <w:t>Two random effects were incorporated: one for patient level variation</w:t>
      </w:r>
      <w:r w:rsidR="000E7D9A">
        <w:rPr>
          <w:rFonts w:eastAsia="Times New Roman"/>
          <w:sz w:val="22"/>
          <w:szCs w:val="22"/>
          <w:lang w:val="en"/>
        </w:rPr>
        <w:t xml:space="preserve"> to account for repeated measurements from the same patient</w:t>
      </w:r>
      <w:r w:rsidRPr="00EE745F">
        <w:rPr>
          <w:rFonts w:eastAsia="Times New Roman"/>
          <w:sz w:val="22"/>
          <w:szCs w:val="22"/>
          <w:lang w:val="en"/>
        </w:rPr>
        <w:t xml:space="preserve">, another for stool samples collected at different times of the patient’s hospitalization, in the format of weeks relative to transplant. For example, [-7,0) means the week before transplant, and [7,14) the second week after transplant. </w:t>
      </w:r>
    </w:p>
    <w:p w14:paraId="2CE26588" w14:textId="4BA2430E" w:rsidR="00957B16" w:rsidRPr="009578E2" w:rsidRDefault="00957B16" w:rsidP="43DD4011">
      <w:pPr>
        <w:jc w:val="both"/>
        <w:rPr>
          <w:rFonts w:eastAsia="Times New Roman"/>
          <w:sz w:val="22"/>
          <w:szCs w:val="22"/>
          <w:lang w:val="en"/>
        </w:rPr>
      </w:pPr>
    </w:p>
    <w:p w14:paraId="7B5EFEA3" w14:textId="347874F2" w:rsidR="00720705" w:rsidRDefault="0CA38A4F" w:rsidP="00720705">
      <w:pPr>
        <w:jc w:val="both"/>
        <w:rPr>
          <w:rFonts w:eastAsia="Times New Roman"/>
          <w:sz w:val="22"/>
          <w:szCs w:val="22"/>
          <w:lang w:val="en"/>
        </w:rPr>
      </w:pPr>
      <w:r w:rsidRPr="00EE745F">
        <w:rPr>
          <w:rFonts w:eastAsia="Times New Roman"/>
          <w:sz w:val="22"/>
          <w:szCs w:val="22"/>
          <w:lang w:val="en"/>
        </w:rPr>
        <w:t xml:space="preserve">When the outcome is microbiome ɑ diversity, it’s shown as the natural log transformed </w:t>
      </w:r>
      <w:r w:rsidR="007C0CFF">
        <w:rPr>
          <w:rFonts w:eastAsia="Times New Roman"/>
          <w:sz w:val="22"/>
          <w:szCs w:val="22"/>
          <w:lang w:val="en"/>
        </w:rPr>
        <w:t>S</w:t>
      </w:r>
      <w:r w:rsidRPr="00EE745F">
        <w:rPr>
          <w:rFonts w:eastAsia="Times New Roman"/>
          <w:sz w:val="22"/>
          <w:szCs w:val="22"/>
          <w:lang w:val="en"/>
        </w:rPr>
        <w:t xml:space="preserve">impson’s reciprocal index. When the outcome is genus abundance, it’s denoted as </w:t>
      </w:r>
      <w:r w:rsidR="00761C42" w:rsidRPr="00761C42">
        <w:rPr>
          <w:rFonts w:eastAsia="Times New Roman"/>
          <w:sz w:val="22"/>
          <w:szCs w:val="22"/>
          <w:lang w:val="en"/>
        </w:rPr>
        <w:t>centered log</w:t>
      </w:r>
      <w:r w:rsidR="00EC0707">
        <w:rPr>
          <w:rFonts w:eastAsia="Times New Roman"/>
          <w:sz w:val="22"/>
          <w:szCs w:val="22"/>
          <w:lang w:val="en"/>
        </w:rPr>
        <w:t>-</w:t>
      </w:r>
      <w:r w:rsidR="00761C42" w:rsidRPr="00761C42">
        <w:rPr>
          <w:rFonts w:eastAsia="Times New Roman"/>
          <w:sz w:val="22"/>
          <w:szCs w:val="22"/>
          <w:lang w:val="en"/>
        </w:rPr>
        <w:t>ratio (CLR) transform</w:t>
      </w:r>
      <w:r w:rsidR="00264BA4">
        <w:rPr>
          <w:rFonts w:eastAsia="Times New Roman"/>
          <w:sz w:val="22"/>
          <w:szCs w:val="22"/>
          <w:lang w:val="en"/>
        </w:rPr>
        <w:t>ed</w:t>
      </w:r>
      <w:r w:rsidR="00761C42" w:rsidRPr="00761C42">
        <w:rPr>
          <w:rFonts w:eastAsia="Times New Roman"/>
          <w:sz w:val="22"/>
          <w:szCs w:val="22"/>
          <w:lang w:val="en"/>
        </w:rPr>
        <w:t xml:space="preserve"> </w:t>
      </w:r>
      <w:r w:rsidR="00EC6BC8">
        <w:rPr>
          <w:rFonts w:eastAsia="Times New Roman"/>
          <w:sz w:val="22"/>
          <w:szCs w:val="22"/>
          <w:lang w:val="en"/>
        </w:rPr>
        <w:t>raw ASV count</w:t>
      </w:r>
      <w:r w:rsidRPr="00EE745F">
        <w:rPr>
          <w:rFonts w:eastAsia="Times New Roman"/>
          <w:sz w:val="22"/>
          <w:szCs w:val="22"/>
          <w:lang w:val="en"/>
        </w:rPr>
        <w:t xml:space="preserve"> of the genus while adding a pseudo count of</w:t>
      </w:r>
      <w:r w:rsidR="00EC6BC8">
        <w:rPr>
          <w:rFonts w:eastAsia="Times New Roman"/>
          <w:sz w:val="22"/>
          <w:szCs w:val="22"/>
          <w:lang w:val="en"/>
        </w:rPr>
        <w:t xml:space="preserve"> 0.5</w:t>
      </w:r>
      <w:r w:rsidRPr="00EE745F">
        <w:rPr>
          <w:rFonts w:eastAsia="Times New Roman"/>
          <w:sz w:val="22"/>
          <w:szCs w:val="22"/>
          <w:lang w:val="en"/>
        </w:rPr>
        <w:t xml:space="preserve">. </w:t>
      </w:r>
      <w:r w:rsidR="001E1DC3">
        <w:rPr>
          <w:rFonts w:eastAsia="Times New Roman"/>
          <w:sz w:val="22"/>
          <w:szCs w:val="22"/>
          <w:lang w:val="en"/>
        </w:rPr>
        <w:t xml:space="preserve">The </w:t>
      </w:r>
      <w:proofErr w:type="spellStart"/>
      <w:r w:rsidR="001E1DC3">
        <w:rPr>
          <w:rFonts w:eastAsia="Times New Roman"/>
          <w:sz w:val="22"/>
          <w:szCs w:val="22"/>
          <w:lang w:val="en"/>
        </w:rPr>
        <w:t>clr</w:t>
      </w:r>
      <w:proofErr w:type="spellEnd"/>
      <w:r w:rsidR="001E1DC3">
        <w:rPr>
          <w:rFonts w:eastAsia="Times New Roman"/>
          <w:sz w:val="22"/>
          <w:szCs w:val="22"/>
          <w:lang w:val="en"/>
        </w:rPr>
        <w:t xml:space="preserve"> function in the </w:t>
      </w:r>
      <w:r w:rsidR="00841846">
        <w:rPr>
          <w:rFonts w:eastAsia="Times New Roman"/>
          <w:sz w:val="22"/>
          <w:szCs w:val="22"/>
          <w:lang w:val="en"/>
        </w:rPr>
        <w:t>compositions package (</w:t>
      </w:r>
      <w:r w:rsidR="00F16273">
        <w:rPr>
          <w:rFonts w:eastAsia="Times New Roman"/>
          <w:sz w:val="22"/>
          <w:szCs w:val="22"/>
          <w:lang w:val="en"/>
        </w:rPr>
        <w:t>2.0-6</w:t>
      </w:r>
      <w:r w:rsidR="00841846">
        <w:rPr>
          <w:rFonts w:eastAsia="Times New Roman"/>
          <w:sz w:val="22"/>
          <w:szCs w:val="22"/>
          <w:lang w:val="en"/>
        </w:rPr>
        <w:t>) was used for the transformation</w:t>
      </w:r>
      <w:r w:rsidR="00841846">
        <w:rPr>
          <w:rFonts w:eastAsia="Times New Roman"/>
          <w:sz w:val="22"/>
          <w:szCs w:val="22"/>
          <w:lang w:val="en"/>
        </w:rPr>
        <w:fldChar w:fldCharType="begin"/>
      </w:r>
      <w:r w:rsidR="000A51DB">
        <w:rPr>
          <w:rFonts w:eastAsia="Times New Roman"/>
          <w:sz w:val="22"/>
          <w:szCs w:val="22"/>
          <w:lang w:val="en"/>
        </w:rPr>
        <w:instrText xml:space="preserve"> ADDIN ZOTERO_ITEM CSL_CITATION {"citationID":"lmDlVHBA","properties":{"formattedCitation":"(Boogaart et al., 2023)","plainCitation":"(Boogaart et al., 2023)","noteIndex":0},"citationItems":[{"id":4702,"uris":["http://zotero.org/groups/4675359/items/H7RBSWVW"],"itemData":{"id":4702,"type":"software","abstract":"Provides functions for the consistent analysis of compositional data (e.g. portions of substances) and positive numbers (e.g. concentrations) in the way proposed by J. Aitchison and V. Pawlowsky-Glahn.","license":"GPL-2 | GPL-3 [expanded from: GPL (≥ 2)]","source":"R-Packages","title":"compositions: Compositional Data Analysis","title-short":"compositions","URL":"https://cran.r-project.org/web/packages/compositions/index.html","version":"2.0-6","author":[{"family":"Boogaart","given":"K. Gerald","dropping-particle":"van den"},{"family":"Tolosana-Delgado","given":"Raimon"},{"family":"Bren","given":"Matevz"}],"accessed":{"date-parts":[["2023",8,7]]},"issued":{"date-parts":[["2023",4,13]]}}}],"schema":"https://github.com/citation-style-language/schema/raw/master/csl-citation.json"} </w:instrText>
      </w:r>
      <w:r w:rsidR="00841846">
        <w:rPr>
          <w:rFonts w:eastAsia="Times New Roman"/>
          <w:sz w:val="22"/>
          <w:szCs w:val="22"/>
          <w:lang w:val="en"/>
        </w:rPr>
        <w:fldChar w:fldCharType="separate"/>
      </w:r>
      <w:r w:rsidR="00914054">
        <w:rPr>
          <w:rFonts w:eastAsia="Times New Roman"/>
          <w:noProof/>
          <w:sz w:val="22"/>
          <w:szCs w:val="22"/>
          <w:lang w:val="en"/>
        </w:rPr>
        <w:t>(</w:t>
      </w:r>
      <w:proofErr w:type="spellStart"/>
      <w:r w:rsidR="00914054">
        <w:rPr>
          <w:rFonts w:eastAsia="Times New Roman"/>
          <w:noProof/>
          <w:sz w:val="22"/>
          <w:szCs w:val="22"/>
          <w:lang w:val="en"/>
        </w:rPr>
        <w:t>Boogaart</w:t>
      </w:r>
      <w:proofErr w:type="spellEnd"/>
      <w:r w:rsidR="00914054">
        <w:rPr>
          <w:rFonts w:eastAsia="Times New Roman"/>
          <w:noProof/>
          <w:sz w:val="22"/>
          <w:szCs w:val="22"/>
          <w:lang w:val="en"/>
        </w:rPr>
        <w:t xml:space="preserve"> et al., 2023)</w:t>
      </w:r>
      <w:r w:rsidR="00841846">
        <w:rPr>
          <w:rFonts w:eastAsia="Times New Roman"/>
          <w:sz w:val="22"/>
          <w:szCs w:val="22"/>
          <w:lang w:val="en"/>
        </w:rPr>
        <w:fldChar w:fldCharType="end"/>
      </w:r>
      <w:r w:rsidR="00841846">
        <w:rPr>
          <w:rFonts w:eastAsia="Times New Roman"/>
          <w:sz w:val="22"/>
          <w:szCs w:val="22"/>
          <w:lang w:val="en"/>
        </w:rPr>
        <w:t xml:space="preserve">. </w:t>
      </w:r>
      <w:r w:rsidR="00720705">
        <w:rPr>
          <w:rFonts w:eastAsia="Times New Roman"/>
          <w:sz w:val="22"/>
          <w:szCs w:val="22"/>
          <w:lang w:val="en"/>
        </w:rPr>
        <w:t>90</w:t>
      </w:r>
      <w:r w:rsidR="00720705" w:rsidRPr="00EE745F">
        <w:rPr>
          <w:rFonts w:eastAsia="Times New Roman"/>
          <w:sz w:val="22"/>
          <w:szCs w:val="22"/>
          <w:lang w:val="en"/>
        </w:rPr>
        <w:t xml:space="preserve"> genera were selected when investigating how the model could predict taxon abundance. The genera that have a relative abundance greater than 0.</w:t>
      </w:r>
      <w:r w:rsidR="00720705">
        <w:rPr>
          <w:rFonts w:eastAsia="Times New Roman"/>
          <w:sz w:val="22"/>
          <w:szCs w:val="22"/>
          <w:lang w:val="en"/>
        </w:rPr>
        <w:t>01</w:t>
      </w:r>
      <w:r w:rsidR="00720705" w:rsidRPr="00EE745F">
        <w:rPr>
          <w:rFonts w:eastAsia="Times New Roman"/>
          <w:sz w:val="22"/>
          <w:szCs w:val="22"/>
          <w:lang w:val="en"/>
        </w:rPr>
        <w:t xml:space="preserve">% and exist in at least 10% of the samples were selected. </w:t>
      </w:r>
    </w:p>
    <w:p w14:paraId="55A5A482" w14:textId="22FC3AE8" w:rsidR="005F00D8" w:rsidRPr="00EE745F" w:rsidRDefault="005F00D8" w:rsidP="63B75DBC">
      <w:pPr>
        <w:rPr>
          <w:rFonts w:eastAsia="Times New Roman"/>
          <w:sz w:val="24"/>
          <w:szCs w:val="24"/>
          <w:lang w:val="en" w:eastAsia="zh-CN"/>
        </w:rPr>
      </w:pPr>
    </w:p>
    <w:p w14:paraId="1B53F04C" w14:textId="2E87400F" w:rsidR="00957B16" w:rsidRPr="00521DB8" w:rsidRDefault="0CA38A4F" w:rsidP="43DD4011">
      <w:pPr>
        <w:pStyle w:val="Heading3"/>
        <w:rPr>
          <w:rFonts w:ascii="Times New Roman" w:eastAsia="Times New Roman" w:hAnsi="Times New Roman" w:cs="Times New Roman"/>
          <w:i/>
          <w:color w:val="000000" w:themeColor="text1"/>
          <w:sz w:val="22"/>
          <w:szCs w:val="22"/>
          <w:lang w:val="en"/>
        </w:rPr>
      </w:pPr>
      <w:r w:rsidRPr="00521DB8">
        <w:rPr>
          <w:rFonts w:ascii="Times New Roman" w:eastAsia="Times New Roman" w:hAnsi="Times New Roman" w:cs="Times New Roman"/>
          <w:i/>
          <w:color w:val="000000" w:themeColor="text1"/>
          <w:sz w:val="22"/>
          <w:szCs w:val="22"/>
          <w:lang w:val="en"/>
        </w:rPr>
        <w:t>Model construction</w:t>
      </w:r>
      <w:r w:rsidR="00720705" w:rsidRPr="00521DB8">
        <w:rPr>
          <w:rFonts w:ascii="Times New Roman" w:eastAsia="Times New Roman" w:hAnsi="Times New Roman" w:cs="Times New Roman"/>
          <w:i/>
          <w:color w:val="000000" w:themeColor="text1"/>
          <w:sz w:val="22"/>
          <w:szCs w:val="22"/>
          <w:lang w:val="en"/>
        </w:rPr>
        <w:t xml:space="preserve"> and results</w:t>
      </w:r>
    </w:p>
    <w:p w14:paraId="55FB5FB0" w14:textId="69B3B4D7" w:rsidR="004F1841" w:rsidRPr="00A054A7" w:rsidRDefault="0CA38A4F" w:rsidP="004F1841">
      <w:pPr>
        <w:rPr>
          <w:rFonts w:eastAsia="Times New Roman"/>
          <w:sz w:val="22"/>
          <w:szCs w:val="22"/>
          <w:lang w:val="en"/>
        </w:rPr>
      </w:pPr>
      <w:r w:rsidRPr="00EE745F">
        <w:rPr>
          <w:rFonts w:eastAsia="Times New Roman"/>
          <w:sz w:val="22"/>
          <w:szCs w:val="22"/>
          <w:lang w:val="en"/>
        </w:rPr>
        <w:t>brms(2.16.3)</w:t>
      </w:r>
      <w:r w:rsidR="007F5BC7">
        <w:rPr>
          <w:rFonts w:eastAsia="Times New Roman"/>
          <w:sz w:val="22"/>
          <w:szCs w:val="22"/>
          <w:lang w:val="en"/>
        </w:rPr>
        <w:fldChar w:fldCharType="begin"/>
      </w:r>
      <w:r w:rsidR="000A51DB">
        <w:rPr>
          <w:rFonts w:eastAsia="Times New Roman"/>
          <w:sz w:val="22"/>
          <w:szCs w:val="22"/>
          <w:lang w:val="en"/>
        </w:rPr>
        <w:instrText xml:space="preserve"> ADDIN ZOTERO_ITEM CSL_CITATION {"citationID":"4nRKMT18","properties":{"formattedCitation":"(B\\uc0\\u252{}rkner, 2018)","plainCitation":"(Bürkner, 2018)","noteIndex":0},"citationItems":[{"id":3917,"uris":["http://zotero.org/groups/4675359/items/I4G4EKYB"],"itemData":{"id":3917,"type":"article-journal","abstract":"The brms package allows R users to easily specify a wide range of Bayesian single-level and multilevel models which are ﬁt with the probabilistic programming language Stan behind the scenes. Several response distributions are supported, of which all parameters (e.g., location, scale, and shape) can be predicted. Non-linear relationships may be speciﬁed using non-linear predictor terms or semi-parametric approaches such as splines or Gaussian processes. Multivariate models can be ﬁt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syntax.","container-title":"The R Journal","DOI":"10.32614/RJ-2018-017","ISSN":"2073-4859","issue":"1","journalAbbreviation":"The R Journal","language":"en","page":"395","source":"DOI.org (Crossref)","title":"Advanced Bayesian Multilevel Modeling with the R Package brms","volume":"10","author":[{"family":"Bürkner","given":"Paul-Christian"}],"issued":{"date-parts":[["2018"]]}}}],"schema":"https://github.com/citation-style-language/schema/raw/master/csl-citation.json"} </w:instrText>
      </w:r>
      <w:r w:rsidR="007F5BC7">
        <w:rPr>
          <w:rFonts w:eastAsia="Times New Roman"/>
          <w:sz w:val="22"/>
          <w:szCs w:val="22"/>
          <w:lang w:val="en"/>
        </w:rPr>
        <w:fldChar w:fldCharType="separate"/>
      </w:r>
      <w:r w:rsidR="00FF71B8" w:rsidRPr="00A054A7">
        <w:rPr>
          <w:rFonts w:eastAsia="Times New Roman"/>
          <w:sz w:val="22"/>
          <w:szCs w:val="22"/>
          <w:lang w:val="en"/>
        </w:rPr>
        <w:t>(</w:t>
      </w:r>
      <w:proofErr w:type="spellStart"/>
      <w:r w:rsidR="00FF71B8" w:rsidRPr="00A054A7">
        <w:rPr>
          <w:rFonts w:eastAsia="Times New Roman"/>
          <w:sz w:val="22"/>
          <w:szCs w:val="22"/>
          <w:lang w:val="en"/>
        </w:rPr>
        <w:t>Bürkner</w:t>
      </w:r>
      <w:proofErr w:type="spellEnd"/>
      <w:r w:rsidR="00FF71B8" w:rsidRPr="00A054A7">
        <w:rPr>
          <w:rFonts w:eastAsia="Times New Roman"/>
          <w:sz w:val="22"/>
          <w:szCs w:val="22"/>
          <w:lang w:val="en"/>
        </w:rPr>
        <w:t>, 2018)</w:t>
      </w:r>
      <w:r w:rsidR="007F5BC7">
        <w:rPr>
          <w:rFonts w:eastAsia="Times New Roman"/>
          <w:sz w:val="22"/>
          <w:szCs w:val="22"/>
          <w:lang w:val="en"/>
        </w:rPr>
        <w:fldChar w:fldCharType="end"/>
      </w:r>
      <w:r w:rsidR="00D158F2">
        <w:rPr>
          <w:rFonts w:eastAsia="Times New Roman"/>
          <w:sz w:val="22"/>
          <w:szCs w:val="22"/>
          <w:lang w:val="en"/>
        </w:rPr>
        <w:fldChar w:fldCharType="begin"/>
      </w:r>
      <w:r w:rsidR="000A51DB">
        <w:rPr>
          <w:rFonts w:eastAsia="Times New Roman"/>
          <w:sz w:val="22"/>
          <w:szCs w:val="22"/>
          <w:lang w:val="en"/>
        </w:rPr>
        <w:instrText xml:space="preserve"> ADDIN ZOTERO_ITEM CSL_CITATION {"citationID":"D3Ef4Gd0","properties":{"formattedCitation":"(B\\uc0\\u252{}rkner, 2017)","plainCitation":"(Bürkner, 2017)","noteIndex":0},"citationItems":[{"id":4703,"uris":["http://zotero.org/groups/4675359/items/H3ZYCG44","http://zotero.org/groups/4675359/items/LXY2A8QE"],"itemData":{"id":4703,"type":"article-journal","abstract":"The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Software","DOI":"10.18637/jss.v080.i01","ISSN":"1548-7660","language":"en","license":"Copyright (c) 2017 Paul-Christian Bürkner","page":"1-28","source":"www.jstatsoft.org","title":"brms: An R Package for Bayesian Multilevel Models Using Stan","title-short":"brms","volume":"80","author":[{"family":"Bürkner","given":"Paul-Christian"}],"issued":{"date-parts":[["2017",8,29]]}}}],"schema":"https://github.com/citation-style-language/schema/raw/master/csl-citation.json"} </w:instrText>
      </w:r>
      <w:r w:rsidR="00D158F2">
        <w:rPr>
          <w:rFonts w:eastAsia="Times New Roman"/>
          <w:sz w:val="22"/>
          <w:szCs w:val="22"/>
          <w:lang w:val="en"/>
        </w:rPr>
        <w:fldChar w:fldCharType="separate"/>
      </w:r>
      <w:r w:rsidR="00D158F2" w:rsidRPr="00A054A7">
        <w:rPr>
          <w:rFonts w:eastAsia="Times New Roman"/>
          <w:sz w:val="22"/>
          <w:szCs w:val="22"/>
          <w:lang w:val="en"/>
        </w:rPr>
        <w:t>(</w:t>
      </w:r>
      <w:proofErr w:type="spellStart"/>
      <w:r w:rsidR="00D158F2" w:rsidRPr="00A054A7">
        <w:rPr>
          <w:rFonts w:eastAsia="Times New Roman"/>
          <w:sz w:val="22"/>
          <w:szCs w:val="22"/>
          <w:lang w:val="en"/>
        </w:rPr>
        <w:t>Bürkner</w:t>
      </w:r>
      <w:proofErr w:type="spellEnd"/>
      <w:r w:rsidR="00D158F2" w:rsidRPr="00A054A7">
        <w:rPr>
          <w:rFonts w:eastAsia="Times New Roman"/>
          <w:sz w:val="22"/>
          <w:szCs w:val="22"/>
          <w:lang w:val="en"/>
        </w:rPr>
        <w:t>, 2017)</w:t>
      </w:r>
      <w:r w:rsidR="00D158F2">
        <w:rPr>
          <w:rFonts w:eastAsia="Times New Roman"/>
          <w:sz w:val="22"/>
          <w:szCs w:val="22"/>
          <w:lang w:val="en"/>
        </w:rPr>
        <w:fldChar w:fldCharType="end"/>
      </w:r>
      <w:r w:rsidR="00761A88">
        <w:rPr>
          <w:rFonts w:eastAsia="Times New Roman"/>
          <w:sz w:val="22"/>
          <w:szCs w:val="22"/>
          <w:lang w:val="en"/>
        </w:rPr>
        <w:fldChar w:fldCharType="begin"/>
      </w:r>
      <w:r w:rsidR="000A51DB">
        <w:rPr>
          <w:rFonts w:eastAsia="Times New Roman"/>
          <w:sz w:val="22"/>
          <w:szCs w:val="22"/>
          <w:lang w:val="en"/>
        </w:rPr>
        <w:instrText xml:space="preserve"> ADDIN ZOTERO_ITEM CSL_CITATION {"citationID":"05m6nnkL","properties":{"formattedCitation":"(B\\uc0\\u252{}rkner, 2021)","plainCitation":"(Bürkner, 2021)","noteIndex":0},"citationItems":[{"id":4707,"uris":["http://zotero.org/groups/4675359/items/S3NXG7DR","http://zotero.org/groups/4675359/items/YTWLBKFC"],"itemData":{"id":4707,"type":"article-journal","abstract":"Item response theory (IRT) is widely applied in the human sciences to model persons' responses on a set of items measuring one or more latent constructs. While several R packages have been developed that implement IRT models, they tend to be restricted to respective pre-specified classes of models. Further, most implementations are frequentist while the availability of Bayesian methods remains comparably limited. I demonstrate how to use the R package brms together with the probabilistic programming language Stan to specify and fit a wide range of Bayesian IRT models using flexible and intuitive multilevel formula syntax. Further, item and person parameters can be related in both a linear or non-linear manner. Various distributions for categorical, ordinal, and continuous responses are supported. Users may even define their own custom response distribution for use in the presented framework. Common IRT model classes that can be specified natively in the presented framework include 1PL and 2PL logistic models optionally also containing guessing parameters, graded response and partial credit ordinal models, as well as drift diffusion models of response times coupled with binary decisions. Posterior distributions of item and person parameters can be conveniently extracted and postprocessed. Model fit can be evaluated and compared using Bayes factors and efficient cross-validation procedures.","container-title":"Journal of Statistical Software","DOI":"10.18637/jss.v100.i05","ISSN":"1548-7660","language":"en","license":"Copyright (c) 2021 Paul-Christian Bürkner","page":"1-54","source":"www.jstatsoft.org","title":"Bayesian Item Response Modeling in R with brms and Stan","volume":"100","author":[{"family":"Bürkner","given":"Paul-Christian"}],"issued":{"date-parts":[["2021",11,30]]}}}],"schema":"https://github.com/citation-style-language/schema/raw/master/csl-citation.json"} </w:instrText>
      </w:r>
      <w:r w:rsidR="00761A88">
        <w:rPr>
          <w:rFonts w:eastAsia="Times New Roman"/>
          <w:sz w:val="22"/>
          <w:szCs w:val="22"/>
          <w:lang w:val="en"/>
        </w:rPr>
        <w:fldChar w:fldCharType="separate"/>
      </w:r>
      <w:r w:rsidR="00C90CB2" w:rsidRPr="00A054A7">
        <w:rPr>
          <w:rFonts w:eastAsia="Times New Roman"/>
          <w:sz w:val="22"/>
          <w:szCs w:val="22"/>
          <w:lang w:val="en"/>
        </w:rPr>
        <w:t>(</w:t>
      </w:r>
      <w:proofErr w:type="spellStart"/>
      <w:r w:rsidR="00C90CB2" w:rsidRPr="00A054A7">
        <w:rPr>
          <w:rFonts w:eastAsia="Times New Roman"/>
          <w:sz w:val="22"/>
          <w:szCs w:val="22"/>
          <w:lang w:val="en"/>
        </w:rPr>
        <w:t>Bürkner</w:t>
      </w:r>
      <w:proofErr w:type="spellEnd"/>
      <w:r w:rsidR="00C90CB2" w:rsidRPr="00A054A7">
        <w:rPr>
          <w:rFonts w:eastAsia="Times New Roman"/>
          <w:sz w:val="22"/>
          <w:szCs w:val="22"/>
          <w:lang w:val="en"/>
        </w:rPr>
        <w:t>, 2021)</w:t>
      </w:r>
      <w:r w:rsidR="00761A88">
        <w:rPr>
          <w:rFonts w:eastAsia="Times New Roman"/>
          <w:sz w:val="22"/>
          <w:szCs w:val="22"/>
          <w:lang w:val="en"/>
        </w:rPr>
        <w:fldChar w:fldCharType="end"/>
      </w:r>
      <w:r w:rsidRPr="00EE745F">
        <w:rPr>
          <w:rFonts w:eastAsia="Times New Roman"/>
          <w:sz w:val="22"/>
          <w:szCs w:val="22"/>
          <w:lang w:val="en"/>
        </w:rPr>
        <w:t xml:space="preserve"> and </w:t>
      </w:r>
      <w:proofErr w:type="spellStart"/>
      <w:r w:rsidRPr="00EE745F">
        <w:rPr>
          <w:rFonts w:eastAsia="Times New Roman"/>
          <w:sz w:val="22"/>
          <w:szCs w:val="22"/>
          <w:lang w:val="en"/>
        </w:rPr>
        <w:t>rstan</w:t>
      </w:r>
      <w:proofErr w:type="spellEnd"/>
      <w:r w:rsidRPr="00EE745F">
        <w:rPr>
          <w:rFonts w:eastAsia="Times New Roman"/>
          <w:sz w:val="22"/>
          <w:szCs w:val="22"/>
          <w:lang w:val="en"/>
        </w:rPr>
        <w:t>(2.26.4)</w:t>
      </w:r>
      <w:r w:rsidR="004C0ABB">
        <w:rPr>
          <w:rFonts w:eastAsia="Times New Roman"/>
          <w:sz w:val="22"/>
          <w:szCs w:val="22"/>
          <w:lang w:val="en"/>
        </w:rPr>
        <w:fldChar w:fldCharType="begin"/>
      </w:r>
      <w:r w:rsidR="000A51DB">
        <w:rPr>
          <w:rFonts w:eastAsia="Times New Roman"/>
          <w:sz w:val="22"/>
          <w:szCs w:val="22"/>
          <w:lang w:val="en"/>
        </w:rPr>
        <w:instrText xml:space="preserve"> ADDIN ZOTERO_ITEM CSL_CITATION {"citationID":"GlVARuMl","properties":{"formattedCitation":"(Stan Development Team, 2022)","plainCitation":"(Stan Development Team, 2022)","noteIndex":0},"citationItems":[{"id":4003,"uris":["http://zotero.org/groups/4675359/items/8ZM82GJG"],"itemData":{"id":4003,"type":"webpage","note":"R package version 2.21.5","title":"RStan: the R interface to Stan","URL":"https://mc-stan.org/","author":[{"family":"Stan Development Team","given":""}],"accessed":{"date-parts":[["2022",4,28]]},"issued":{"date-parts":[["2022"]]}}}],"schema":"https://github.com/citation-style-language/schema/raw/master/csl-citation.json"} </w:instrText>
      </w:r>
      <w:r w:rsidR="004C0ABB">
        <w:rPr>
          <w:rFonts w:eastAsia="Times New Roman"/>
          <w:sz w:val="22"/>
          <w:szCs w:val="22"/>
          <w:lang w:val="en"/>
        </w:rPr>
        <w:fldChar w:fldCharType="separate"/>
      </w:r>
      <w:r w:rsidR="004C0ABB">
        <w:rPr>
          <w:rFonts w:eastAsia="Times New Roman"/>
          <w:sz w:val="22"/>
          <w:szCs w:val="22"/>
          <w:lang w:val="en"/>
        </w:rPr>
        <w:t>(Stan Development Team, 2022)</w:t>
      </w:r>
      <w:r w:rsidR="004C0ABB">
        <w:rPr>
          <w:rFonts w:eastAsia="Times New Roman"/>
          <w:sz w:val="22"/>
          <w:szCs w:val="22"/>
          <w:lang w:val="en"/>
        </w:rPr>
        <w:fldChar w:fldCharType="end"/>
      </w:r>
      <w:r w:rsidRPr="00EE745F">
        <w:rPr>
          <w:rFonts w:eastAsia="Times New Roman"/>
          <w:sz w:val="22"/>
          <w:szCs w:val="22"/>
          <w:lang w:val="en"/>
        </w:rPr>
        <w:t xml:space="preserve"> packages were used to build and run the model</w:t>
      </w:r>
      <w:r w:rsidR="005342CB" w:rsidRPr="00A054A7">
        <w:rPr>
          <w:rFonts w:eastAsia="Times New Roman"/>
          <w:sz w:val="22"/>
          <w:szCs w:val="22"/>
          <w:lang w:val="en"/>
        </w:rPr>
        <w:t>, with a formula: log(</w:t>
      </w:r>
      <w:proofErr w:type="spellStart"/>
      <w:r w:rsidR="005342CB" w:rsidRPr="00A054A7">
        <w:rPr>
          <w:rFonts w:eastAsia="Times New Roman"/>
          <w:sz w:val="22"/>
          <w:szCs w:val="22"/>
          <w:lang w:val="en"/>
        </w:rPr>
        <w:t>simpson_reciprocal</w:t>
      </w:r>
      <w:proofErr w:type="spellEnd"/>
      <w:r w:rsidR="005342CB" w:rsidRPr="00A054A7">
        <w:rPr>
          <w:rFonts w:eastAsia="Times New Roman"/>
          <w:sz w:val="22"/>
          <w:szCs w:val="22"/>
          <w:lang w:val="en"/>
        </w:rPr>
        <w:t xml:space="preserve">) ~ </w:t>
      </w:r>
      <w:r w:rsidR="006D7A27" w:rsidRPr="00A054A7">
        <w:rPr>
          <w:rFonts w:eastAsia="Times New Roman"/>
          <w:sz w:val="22"/>
          <w:szCs w:val="22"/>
          <w:lang w:val="en"/>
        </w:rPr>
        <w:t>0</w:t>
      </w:r>
      <w:r w:rsidR="005342CB" w:rsidRPr="00A054A7">
        <w:rPr>
          <w:rFonts w:eastAsia="Times New Roman"/>
          <w:sz w:val="22"/>
          <w:szCs w:val="22"/>
          <w:lang w:val="en"/>
        </w:rPr>
        <w:t xml:space="preserve"> + </w:t>
      </w:r>
      <w:proofErr w:type="spellStart"/>
      <w:r w:rsidR="005342CB" w:rsidRPr="00A054A7">
        <w:rPr>
          <w:rFonts w:eastAsia="Times New Roman"/>
          <w:sz w:val="22"/>
          <w:szCs w:val="22"/>
          <w:lang w:val="en"/>
        </w:rPr>
        <w:t>ave_fiber</w:t>
      </w:r>
      <w:proofErr w:type="spellEnd"/>
      <w:r w:rsidR="005342CB" w:rsidRPr="00A054A7">
        <w:rPr>
          <w:rFonts w:eastAsia="Times New Roman"/>
          <w:sz w:val="22"/>
          <w:szCs w:val="22"/>
          <w:lang w:val="en"/>
        </w:rPr>
        <w:t xml:space="preserve"> + </w:t>
      </w:r>
      <w:proofErr w:type="spellStart"/>
      <w:r w:rsidR="005342CB" w:rsidRPr="00A054A7">
        <w:rPr>
          <w:rFonts w:eastAsia="Times New Roman"/>
          <w:sz w:val="22"/>
          <w:szCs w:val="22"/>
          <w:lang w:val="en"/>
        </w:rPr>
        <w:t>ave_fat</w:t>
      </w:r>
      <w:proofErr w:type="spellEnd"/>
      <w:r w:rsidR="005342CB" w:rsidRPr="00A054A7">
        <w:rPr>
          <w:rFonts w:eastAsia="Times New Roman"/>
          <w:sz w:val="22"/>
          <w:szCs w:val="22"/>
          <w:lang w:val="en"/>
        </w:rPr>
        <w:t xml:space="preserve"> + </w:t>
      </w:r>
      <w:proofErr w:type="spellStart"/>
      <w:r w:rsidR="005342CB" w:rsidRPr="00A054A7">
        <w:rPr>
          <w:rFonts w:eastAsia="Times New Roman"/>
          <w:sz w:val="22"/>
          <w:szCs w:val="22"/>
          <w:lang w:val="en"/>
        </w:rPr>
        <w:t>ave_Sugars</w:t>
      </w:r>
      <w:proofErr w:type="spellEnd"/>
      <w:r w:rsidR="005342CB" w:rsidRPr="00A054A7">
        <w:rPr>
          <w:rFonts w:eastAsia="Times New Roman"/>
          <w:sz w:val="22"/>
          <w:szCs w:val="22"/>
          <w:lang w:val="en"/>
        </w:rPr>
        <w:t xml:space="preserve"> + </w:t>
      </w:r>
      <w:proofErr w:type="spellStart"/>
      <w:r w:rsidR="00170BAC" w:rsidRPr="00A054A7">
        <w:rPr>
          <w:rFonts w:eastAsia="Times New Roman"/>
          <w:sz w:val="22"/>
          <w:szCs w:val="22"/>
          <w:lang w:val="en"/>
        </w:rPr>
        <w:t>ave_fiber:</w:t>
      </w:r>
      <w:r w:rsidR="00B96514" w:rsidRPr="00A054A7">
        <w:rPr>
          <w:rFonts w:eastAsia="Times New Roman"/>
          <w:sz w:val="22"/>
          <w:szCs w:val="22"/>
          <w:lang w:val="en"/>
        </w:rPr>
        <w:t>abx</w:t>
      </w:r>
      <w:proofErr w:type="spellEnd"/>
      <w:r w:rsidR="00170BAC" w:rsidRPr="00A054A7">
        <w:rPr>
          <w:rFonts w:eastAsia="Times New Roman"/>
          <w:sz w:val="22"/>
          <w:szCs w:val="22"/>
          <w:lang w:val="en"/>
        </w:rPr>
        <w:t xml:space="preserve"> + </w:t>
      </w:r>
      <w:proofErr w:type="spellStart"/>
      <w:r w:rsidR="00170BAC" w:rsidRPr="00A054A7">
        <w:rPr>
          <w:rFonts w:eastAsia="Times New Roman"/>
          <w:sz w:val="22"/>
          <w:szCs w:val="22"/>
          <w:lang w:val="en"/>
        </w:rPr>
        <w:t>ave_fat</w:t>
      </w:r>
      <w:r w:rsidR="009C3BDB" w:rsidRPr="00A054A7">
        <w:rPr>
          <w:rFonts w:eastAsia="Times New Roman"/>
          <w:sz w:val="22"/>
          <w:szCs w:val="22"/>
          <w:lang w:val="en"/>
        </w:rPr>
        <w:t>:abx</w:t>
      </w:r>
      <w:proofErr w:type="spellEnd"/>
      <w:r w:rsidR="00170BAC" w:rsidRPr="00A054A7">
        <w:rPr>
          <w:rFonts w:eastAsia="Times New Roman"/>
          <w:sz w:val="22"/>
          <w:szCs w:val="22"/>
          <w:lang w:val="en"/>
        </w:rPr>
        <w:t xml:space="preserve"> + </w:t>
      </w:r>
      <w:proofErr w:type="spellStart"/>
      <w:r w:rsidR="00170BAC" w:rsidRPr="00A054A7">
        <w:rPr>
          <w:rFonts w:eastAsia="Times New Roman"/>
          <w:sz w:val="22"/>
          <w:szCs w:val="22"/>
          <w:lang w:val="en"/>
        </w:rPr>
        <w:t>ave_Sugars</w:t>
      </w:r>
      <w:r w:rsidR="009C3BDB" w:rsidRPr="00A054A7">
        <w:rPr>
          <w:rFonts w:eastAsia="Times New Roman"/>
          <w:sz w:val="22"/>
          <w:szCs w:val="22"/>
          <w:lang w:val="en"/>
        </w:rPr>
        <w:t>:abx</w:t>
      </w:r>
      <w:proofErr w:type="spellEnd"/>
      <w:r w:rsidR="00170BAC" w:rsidRPr="00A054A7">
        <w:rPr>
          <w:rFonts w:eastAsia="Times New Roman"/>
          <w:sz w:val="22"/>
          <w:szCs w:val="22"/>
          <w:lang w:val="en"/>
        </w:rPr>
        <w:t xml:space="preserve"> + </w:t>
      </w:r>
      <w:r w:rsidR="005342CB" w:rsidRPr="00A054A7">
        <w:rPr>
          <w:rFonts w:eastAsia="Times New Roman"/>
          <w:sz w:val="22"/>
          <w:szCs w:val="22"/>
          <w:lang w:val="en"/>
        </w:rPr>
        <w:t>inten</w:t>
      </w:r>
      <w:r w:rsidR="0092740B" w:rsidRPr="00A054A7">
        <w:rPr>
          <w:rFonts w:eastAsia="Times New Roman"/>
          <w:sz w:val="22"/>
          <w:szCs w:val="22"/>
          <w:lang w:val="en"/>
        </w:rPr>
        <w:t>sity</w:t>
      </w:r>
      <w:r w:rsidR="005342CB" w:rsidRPr="00A054A7">
        <w:rPr>
          <w:rFonts w:eastAsia="Times New Roman"/>
          <w:sz w:val="22"/>
          <w:szCs w:val="22"/>
          <w:lang w:val="en"/>
        </w:rPr>
        <w:t xml:space="preserve"> + EN + TPN +  </w:t>
      </w:r>
      <w:proofErr w:type="spellStart"/>
      <w:r w:rsidR="0092740B" w:rsidRPr="00A054A7">
        <w:rPr>
          <w:rFonts w:eastAsia="Times New Roman"/>
          <w:sz w:val="22"/>
          <w:szCs w:val="22"/>
          <w:lang w:val="en"/>
        </w:rPr>
        <w:t>abx</w:t>
      </w:r>
      <w:proofErr w:type="spellEnd"/>
      <w:r w:rsidR="005342CB" w:rsidRPr="00A054A7">
        <w:rPr>
          <w:rFonts w:eastAsia="Times New Roman"/>
          <w:sz w:val="22"/>
          <w:szCs w:val="22"/>
          <w:lang w:val="en"/>
        </w:rPr>
        <w:t xml:space="preserve"> +  (1 | </w:t>
      </w:r>
      <w:proofErr w:type="spellStart"/>
      <w:r w:rsidR="005342CB" w:rsidRPr="00A054A7">
        <w:rPr>
          <w:rFonts w:eastAsia="Times New Roman"/>
          <w:sz w:val="22"/>
          <w:szCs w:val="22"/>
          <w:lang w:val="en"/>
        </w:rPr>
        <w:t>mrn</w:t>
      </w:r>
      <w:proofErr w:type="spellEnd"/>
      <w:r w:rsidR="005342CB" w:rsidRPr="00A054A7">
        <w:rPr>
          <w:rFonts w:eastAsia="Times New Roman"/>
          <w:sz w:val="22"/>
          <w:szCs w:val="22"/>
          <w:lang w:val="en"/>
        </w:rPr>
        <w:t xml:space="preserve">) +  (1 | </w:t>
      </w:r>
      <w:proofErr w:type="spellStart"/>
      <w:r w:rsidR="005342CB" w:rsidRPr="00A054A7">
        <w:rPr>
          <w:rFonts w:eastAsia="Times New Roman"/>
          <w:sz w:val="22"/>
          <w:szCs w:val="22"/>
          <w:lang w:val="en"/>
        </w:rPr>
        <w:t>timebin</w:t>
      </w:r>
      <w:proofErr w:type="spellEnd"/>
      <w:r w:rsidR="005342CB" w:rsidRPr="00A054A7">
        <w:rPr>
          <w:rFonts w:eastAsia="Times New Roman"/>
          <w:sz w:val="22"/>
          <w:szCs w:val="22"/>
          <w:lang w:val="en"/>
        </w:rPr>
        <w:t>) for nutritional intake represented as the macronutrients, or : log(</w:t>
      </w:r>
      <w:proofErr w:type="spellStart"/>
      <w:r w:rsidR="005342CB" w:rsidRPr="00A054A7">
        <w:rPr>
          <w:rFonts w:eastAsia="Times New Roman"/>
          <w:sz w:val="22"/>
          <w:szCs w:val="22"/>
          <w:lang w:val="en"/>
        </w:rPr>
        <w:t>simpson_reciprocal</w:t>
      </w:r>
      <w:proofErr w:type="spellEnd"/>
      <w:r w:rsidR="005342CB" w:rsidRPr="00A054A7">
        <w:rPr>
          <w:rFonts w:eastAsia="Times New Roman"/>
          <w:sz w:val="22"/>
          <w:szCs w:val="22"/>
          <w:lang w:val="en"/>
        </w:rPr>
        <w:t xml:space="preserve">) ~ 0 +  </w:t>
      </w:r>
      <w:proofErr w:type="spellStart"/>
      <w:r w:rsidR="005342CB" w:rsidRPr="00A054A7">
        <w:rPr>
          <w:rFonts w:eastAsia="Times New Roman"/>
          <w:sz w:val="22"/>
          <w:szCs w:val="22"/>
          <w:lang w:val="en"/>
        </w:rPr>
        <w:t>ave_fruit</w:t>
      </w:r>
      <w:proofErr w:type="spellEnd"/>
      <w:r w:rsidR="005342CB" w:rsidRPr="00A054A7">
        <w:rPr>
          <w:rFonts w:eastAsia="Times New Roman"/>
          <w:sz w:val="22"/>
          <w:szCs w:val="22"/>
          <w:lang w:val="en"/>
        </w:rPr>
        <w:t xml:space="preserve"> +  </w:t>
      </w:r>
      <w:proofErr w:type="spellStart"/>
      <w:r w:rsidR="005342CB" w:rsidRPr="00A054A7">
        <w:rPr>
          <w:rFonts w:eastAsia="Times New Roman"/>
          <w:sz w:val="22"/>
          <w:szCs w:val="22"/>
          <w:lang w:val="en"/>
        </w:rPr>
        <w:t>ave_meat</w:t>
      </w:r>
      <w:proofErr w:type="spellEnd"/>
      <w:r w:rsidR="005342CB" w:rsidRPr="00A054A7">
        <w:rPr>
          <w:rFonts w:eastAsia="Times New Roman"/>
          <w:sz w:val="22"/>
          <w:szCs w:val="22"/>
          <w:lang w:val="en"/>
        </w:rPr>
        <w:t xml:space="preserve">+ </w:t>
      </w:r>
      <w:proofErr w:type="spellStart"/>
      <w:r w:rsidR="005342CB" w:rsidRPr="00A054A7">
        <w:rPr>
          <w:rFonts w:eastAsia="Times New Roman"/>
          <w:sz w:val="22"/>
          <w:szCs w:val="22"/>
          <w:lang w:val="en"/>
        </w:rPr>
        <w:t>ave_milk</w:t>
      </w:r>
      <w:proofErr w:type="spellEnd"/>
      <w:r w:rsidR="005342CB" w:rsidRPr="00A054A7">
        <w:rPr>
          <w:rFonts w:eastAsia="Times New Roman"/>
          <w:sz w:val="22"/>
          <w:szCs w:val="22"/>
          <w:lang w:val="en"/>
        </w:rPr>
        <w:t xml:space="preserve">+  </w:t>
      </w:r>
      <w:proofErr w:type="spellStart"/>
      <w:r w:rsidR="005342CB" w:rsidRPr="00A054A7">
        <w:rPr>
          <w:rFonts w:eastAsia="Times New Roman"/>
          <w:sz w:val="22"/>
          <w:szCs w:val="22"/>
          <w:lang w:val="en"/>
        </w:rPr>
        <w:t>ave_oils</w:t>
      </w:r>
      <w:proofErr w:type="spellEnd"/>
      <w:r w:rsidR="005342CB" w:rsidRPr="00A054A7">
        <w:rPr>
          <w:rFonts w:eastAsia="Times New Roman"/>
          <w:sz w:val="22"/>
          <w:szCs w:val="22"/>
          <w:lang w:val="en"/>
        </w:rPr>
        <w:t xml:space="preserve">+  </w:t>
      </w:r>
      <w:proofErr w:type="spellStart"/>
      <w:r w:rsidR="005342CB" w:rsidRPr="00A054A7">
        <w:rPr>
          <w:rFonts w:eastAsia="Times New Roman"/>
          <w:sz w:val="22"/>
          <w:szCs w:val="22"/>
          <w:lang w:val="en"/>
        </w:rPr>
        <w:t>ave_egg</w:t>
      </w:r>
      <w:proofErr w:type="spellEnd"/>
      <w:r w:rsidR="005342CB" w:rsidRPr="00A054A7">
        <w:rPr>
          <w:rFonts w:eastAsia="Times New Roman"/>
          <w:sz w:val="22"/>
          <w:szCs w:val="22"/>
          <w:lang w:val="en"/>
        </w:rPr>
        <w:t xml:space="preserve">+ </w:t>
      </w:r>
      <w:proofErr w:type="spellStart"/>
      <w:r w:rsidR="005342CB" w:rsidRPr="00A054A7">
        <w:rPr>
          <w:rFonts w:eastAsia="Times New Roman"/>
          <w:sz w:val="22"/>
          <w:szCs w:val="22"/>
          <w:lang w:val="en"/>
        </w:rPr>
        <w:t>ave_grain</w:t>
      </w:r>
      <w:proofErr w:type="spellEnd"/>
      <w:r w:rsidR="005342CB" w:rsidRPr="00A054A7">
        <w:rPr>
          <w:rFonts w:eastAsia="Times New Roman"/>
          <w:sz w:val="22"/>
          <w:szCs w:val="22"/>
          <w:lang w:val="en"/>
        </w:rPr>
        <w:t xml:space="preserve">+  </w:t>
      </w:r>
      <w:proofErr w:type="spellStart"/>
      <w:r w:rsidR="005342CB" w:rsidRPr="00A054A7">
        <w:rPr>
          <w:rFonts w:eastAsia="Times New Roman"/>
          <w:sz w:val="22"/>
          <w:szCs w:val="22"/>
          <w:lang w:val="en"/>
        </w:rPr>
        <w:t>ave_sweets</w:t>
      </w:r>
      <w:proofErr w:type="spellEnd"/>
      <w:r w:rsidR="005342CB" w:rsidRPr="00A054A7">
        <w:rPr>
          <w:rFonts w:eastAsia="Times New Roman"/>
          <w:sz w:val="22"/>
          <w:szCs w:val="22"/>
          <w:lang w:val="en"/>
        </w:rPr>
        <w:t xml:space="preserve">+  </w:t>
      </w:r>
      <w:proofErr w:type="spellStart"/>
      <w:r w:rsidR="005342CB" w:rsidRPr="00A054A7">
        <w:rPr>
          <w:rFonts w:eastAsia="Times New Roman"/>
          <w:sz w:val="22"/>
          <w:szCs w:val="22"/>
          <w:lang w:val="en"/>
        </w:rPr>
        <w:t>ave_legume</w:t>
      </w:r>
      <w:proofErr w:type="spellEnd"/>
      <w:r w:rsidR="005342CB" w:rsidRPr="00A054A7">
        <w:rPr>
          <w:rFonts w:eastAsia="Times New Roman"/>
          <w:sz w:val="22"/>
          <w:szCs w:val="22"/>
          <w:lang w:val="en"/>
        </w:rPr>
        <w:t xml:space="preserve">+ </w:t>
      </w:r>
      <w:proofErr w:type="spellStart"/>
      <w:r w:rsidR="005342CB" w:rsidRPr="00A054A7">
        <w:rPr>
          <w:rFonts w:eastAsia="Times New Roman"/>
          <w:sz w:val="22"/>
          <w:szCs w:val="22"/>
          <w:lang w:val="en"/>
        </w:rPr>
        <w:t>ave_veggie</w:t>
      </w:r>
      <w:proofErr w:type="spellEnd"/>
      <w:r w:rsidR="005342CB" w:rsidRPr="00A054A7">
        <w:rPr>
          <w:rFonts w:eastAsia="Times New Roman"/>
          <w:sz w:val="22"/>
          <w:szCs w:val="22"/>
          <w:lang w:val="en"/>
        </w:rPr>
        <w:t xml:space="preserve"> </w:t>
      </w:r>
      <w:r w:rsidR="00E84100" w:rsidRPr="00A054A7">
        <w:rPr>
          <w:rFonts w:eastAsia="Times New Roman"/>
          <w:sz w:val="22"/>
          <w:szCs w:val="22"/>
          <w:lang w:val="en"/>
        </w:rPr>
        <w:t xml:space="preserve">+  </w:t>
      </w:r>
      <w:proofErr w:type="spellStart"/>
      <w:r w:rsidR="00E84100" w:rsidRPr="00A054A7">
        <w:rPr>
          <w:rFonts w:eastAsia="Times New Roman"/>
          <w:sz w:val="22"/>
          <w:szCs w:val="22"/>
          <w:lang w:val="en"/>
        </w:rPr>
        <w:t>ave_fruit</w:t>
      </w:r>
      <w:r w:rsidR="009D0F59" w:rsidRPr="00A054A7">
        <w:rPr>
          <w:rFonts w:eastAsia="Times New Roman"/>
          <w:sz w:val="22"/>
          <w:szCs w:val="22"/>
          <w:lang w:val="en"/>
        </w:rPr>
        <w:t>:abx</w:t>
      </w:r>
      <w:proofErr w:type="spellEnd"/>
      <w:r w:rsidR="00E84100" w:rsidRPr="00A054A7">
        <w:rPr>
          <w:rFonts w:eastAsia="Times New Roman"/>
          <w:sz w:val="22"/>
          <w:szCs w:val="22"/>
          <w:lang w:val="en"/>
        </w:rPr>
        <w:t xml:space="preserve"> +  </w:t>
      </w:r>
      <w:proofErr w:type="spellStart"/>
      <w:r w:rsidR="00E84100" w:rsidRPr="00A054A7">
        <w:rPr>
          <w:rFonts w:eastAsia="Times New Roman"/>
          <w:sz w:val="22"/>
          <w:szCs w:val="22"/>
          <w:lang w:val="en"/>
        </w:rPr>
        <w:t>ave_meat</w:t>
      </w:r>
      <w:r w:rsidR="009D0F59" w:rsidRPr="00A054A7">
        <w:rPr>
          <w:rFonts w:eastAsia="Times New Roman"/>
          <w:sz w:val="22"/>
          <w:szCs w:val="22"/>
          <w:lang w:val="en"/>
        </w:rPr>
        <w:t>:abx</w:t>
      </w:r>
      <w:proofErr w:type="spellEnd"/>
      <w:r w:rsidR="009D0F59" w:rsidRPr="00A054A7">
        <w:rPr>
          <w:rFonts w:eastAsia="Times New Roman"/>
          <w:sz w:val="22"/>
          <w:szCs w:val="22"/>
          <w:lang w:val="en"/>
        </w:rPr>
        <w:t xml:space="preserve"> </w:t>
      </w:r>
      <w:r w:rsidR="00E84100" w:rsidRPr="00A054A7">
        <w:rPr>
          <w:rFonts w:eastAsia="Times New Roman"/>
          <w:sz w:val="22"/>
          <w:szCs w:val="22"/>
          <w:lang w:val="en"/>
        </w:rPr>
        <w:t xml:space="preserve">+ </w:t>
      </w:r>
      <w:proofErr w:type="spellStart"/>
      <w:r w:rsidR="00E84100" w:rsidRPr="00A054A7">
        <w:rPr>
          <w:rFonts w:eastAsia="Times New Roman"/>
          <w:sz w:val="22"/>
          <w:szCs w:val="22"/>
          <w:lang w:val="en"/>
        </w:rPr>
        <w:t>ave_milk</w:t>
      </w:r>
      <w:r w:rsidR="009D0F59" w:rsidRPr="00A054A7">
        <w:rPr>
          <w:rFonts w:eastAsia="Times New Roman"/>
          <w:sz w:val="22"/>
          <w:szCs w:val="22"/>
          <w:lang w:val="en"/>
        </w:rPr>
        <w:t>:abx</w:t>
      </w:r>
      <w:proofErr w:type="spellEnd"/>
      <w:r w:rsidR="009D0F59" w:rsidRPr="00A054A7">
        <w:rPr>
          <w:rFonts w:eastAsia="Times New Roman"/>
          <w:sz w:val="22"/>
          <w:szCs w:val="22"/>
          <w:lang w:val="en"/>
        </w:rPr>
        <w:t xml:space="preserve"> </w:t>
      </w:r>
      <w:r w:rsidR="00E84100" w:rsidRPr="00A054A7">
        <w:rPr>
          <w:rFonts w:eastAsia="Times New Roman"/>
          <w:sz w:val="22"/>
          <w:szCs w:val="22"/>
          <w:lang w:val="en"/>
        </w:rPr>
        <w:t xml:space="preserve">+  </w:t>
      </w:r>
      <w:proofErr w:type="spellStart"/>
      <w:r w:rsidR="00E84100" w:rsidRPr="00A054A7">
        <w:rPr>
          <w:rFonts w:eastAsia="Times New Roman"/>
          <w:sz w:val="22"/>
          <w:szCs w:val="22"/>
          <w:lang w:val="en"/>
        </w:rPr>
        <w:t>ave_oils</w:t>
      </w:r>
      <w:r w:rsidR="009D0F59" w:rsidRPr="00A054A7">
        <w:rPr>
          <w:rFonts w:eastAsia="Times New Roman"/>
          <w:sz w:val="22"/>
          <w:szCs w:val="22"/>
          <w:lang w:val="en"/>
        </w:rPr>
        <w:t>:abx</w:t>
      </w:r>
      <w:proofErr w:type="spellEnd"/>
      <w:r w:rsidR="009D0F59" w:rsidRPr="00A054A7">
        <w:rPr>
          <w:rFonts w:eastAsia="Times New Roman"/>
          <w:sz w:val="22"/>
          <w:szCs w:val="22"/>
          <w:lang w:val="en"/>
        </w:rPr>
        <w:t xml:space="preserve"> </w:t>
      </w:r>
      <w:r w:rsidR="00E84100" w:rsidRPr="00A054A7">
        <w:rPr>
          <w:rFonts w:eastAsia="Times New Roman"/>
          <w:sz w:val="22"/>
          <w:szCs w:val="22"/>
          <w:lang w:val="en"/>
        </w:rPr>
        <w:t xml:space="preserve">+  </w:t>
      </w:r>
      <w:proofErr w:type="spellStart"/>
      <w:r w:rsidR="00E84100" w:rsidRPr="00A054A7">
        <w:rPr>
          <w:rFonts w:eastAsia="Times New Roman"/>
          <w:sz w:val="22"/>
          <w:szCs w:val="22"/>
          <w:lang w:val="en"/>
        </w:rPr>
        <w:t>ave_egg</w:t>
      </w:r>
      <w:r w:rsidR="009D0F59" w:rsidRPr="00A054A7">
        <w:rPr>
          <w:rFonts w:eastAsia="Times New Roman"/>
          <w:sz w:val="22"/>
          <w:szCs w:val="22"/>
          <w:lang w:val="en"/>
        </w:rPr>
        <w:t>:abx</w:t>
      </w:r>
      <w:proofErr w:type="spellEnd"/>
      <w:r w:rsidR="009D0F59" w:rsidRPr="00A054A7">
        <w:rPr>
          <w:rFonts w:eastAsia="Times New Roman"/>
          <w:sz w:val="22"/>
          <w:szCs w:val="22"/>
          <w:lang w:val="en"/>
        </w:rPr>
        <w:t xml:space="preserve"> </w:t>
      </w:r>
      <w:r w:rsidR="00E84100" w:rsidRPr="00A054A7">
        <w:rPr>
          <w:rFonts w:eastAsia="Times New Roman"/>
          <w:sz w:val="22"/>
          <w:szCs w:val="22"/>
          <w:lang w:val="en"/>
        </w:rPr>
        <w:t xml:space="preserve">+ </w:t>
      </w:r>
      <w:proofErr w:type="spellStart"/>
      <w:r w:rsidR="00E84100" w:rsidRPr="00A054A7">
        <w:rPr>
          <w:rFonts w:eastAsia="Times New Roman"/>
          <w:sz w:val="22"/>
          <w:szCs w:val="22"/>
          <w:lang w:val="en"/>
        </w:rPr>
        <w:t>ave_grain</w:t>
      </w:r>
      <w:r w:rsidR="009D0F59" w:rsidRPr="00A054A7">
        <w:rPr>
          <w:rFonts w:eastAsia="Times New Roman"/>
          <w:sz w:val="22"/>
          <w:szCs w:val="22"/>
          <w:lang w:val="en"/>
        </w:rPr>
        <w:t>:abx</w:t>
      </w:r>
      <w:proofErr w:type="spellEnd"/>
      <w:r w:rsidR="009D0F59" w:rsidRPr="00A054A7">
        <w:rPr>
          <w:rFonts w:eastAsia="Times New Roman"/>
          <w:sz w:val="22"/>
          <w:szCs w:val="22"/>
          <w:lang w:val="en"/>
        </w:rPr>
        <w:t xml:space="preserve"> </w:t>
      </w:r>
      <w:r w:rsidR="00E84100" w:rsidRPr="00A054A7">
        <w:rPr>
          <w:rFonts w:eastAsia="Times New Roman"/>
          <w:sz w:val="22"/>
          <w:szCs w:val="22"/>
          <w:lang w:val="en"/>
        </w:rPr>
        <w:t xml:space="preserve">+  </w:t>
      </w:r>
      <w:proofErr w:type="spellStart"/>
      <w:r w:rsidR="00E84100" w:rsidRPr="00A054A7">
        <w:rPr>
          <w:rFonts w:eastAsia="Times New Roman"/>
          <w:sz w:val="22"/>
          <w:szCs w:val="22"/>
          <w:lang w:val="en"/>
        </w:rPr>
        <w:t>ave_sweets</w:t>
      </w:r>
      <w:r w:rsidR="009D0F59" w:rsidRPr="00A054A7">
        <w:rPr>
          <w:rFonts w:eastAsia="Times New Roman"/>
          <w:sz w:val="22"/>
          <w:szCs w:val="22"/>
          <w:lang w:val="en"/>
        </w:rPr>
        <w:t>:abx</w:t>
      </w:r>
      <w:proofErr w:type="spellEnd"/>
      <w:r w:rsidR="009D0F59" w:rsidRPr="00A054A7">
        <w:rPr>
          <w:rFonts w:eastAsia="Times New Roman"/>
          <w:sz w:val="22"/>
          <w:szCs w:val="22"/>
          <w:lang w:val="en"/>
        </w:rPr>
        <w:t xml:space="preserve"> </w:t>
      </w:r>
      <w:r w:rsidR="00E84100" w:rsidRPr="00A054A7">
        <w:rPr>
          <w:rFonts w:eastAsia="Times New Roman"/>
          <w:sz w:val="22"/>
          <w:szCs w:val="22"/>
          <w:lang w:val="en"/>
        </w:rPr>
        <w:t xml:space="preserve">+  </w:t>
      </w:r>
      <w:proofErr w:type="spellStart"/>
      <w:r w:rsidR="00E84100" w:rsidRPr="00A054A7">
        <w:rPr>
          <w:rFonts w:eastAsia="Times New Roman"/>
          <w:sz w:val="22"/>
          <w:szCs w:val="22"/>
          <w:lang w:val="en"/>
        </w:rPr>
        <w:t>ave_legume</w:t>
      </w:r>
      <w:r w:rsidR="009D0F59" w:rsidRPr="00A054A7">
        <w:rPr>
          <w:rFonts w:eastAsia="Times New Roman"/>
          <w:sz w:val="22"/>
          <w:szCs w:val="22"/>
          <w:lang w:val="en"/>
        </w:rPr>
        <w:t>:abx</w:t>
      </w:r>
      <w:proofErr w:type="spellEnd"/>
      <w:r w:rsidR="009D0F59" w:rsidRPr="00A054A7">
        <w:rPr>
          <w:rFonts w:eastAsia="Times New Roman"/>
          <w:sz w:val="22"/>
          <w:szCs w:val="22"/>
          <w:lang w:val="en"/>
        </w:rPr>
        <w:t xml:space="preserve"> </w:t>
      </w:r>
      <w:r w:rsidR="00E84100" w:rsidRPr="00A054A7">
        <w:rPr>
          <w:rFonts w:eastAsia="Times New Roman"/>
          <w:sz w:val="22"/>
          <w:szCs w:val="22"/>
          <w:lang w:val="en"/>
        </w:rPr>
        <w:t xml:space="preserve">+ </w:t>
      </w:r>
      <w:proofErr w:type="spellStart"/>
      <w:r w:rsidR="00E84100" w:rsidRPr="00A054A7">
        <w:rPr>
          <w:rFonts w:eastAsia="Times New Roman"/>
          <w:sz w:val="22"/>
          <w:szCs w:val="22"/>
          <w:lang w:val="en"/>
        </w:rPr>
        <w:t>ave_veggie</w:t>
      </w:r>
      <w:r w:rsidR="009D0F59" w:rsidRPr="00A054A7">
        <w:rPr>
          <w:rFonts w:eastAsia="Times New Roman"/>
          <w:sz w:val="22"/>
          <w:szCs w:val="22"/>
          <w:lang w:val="en"/>
        </w:rPr>
        <w:t>:abx</w:t>
      </w:r>
      <w:proofErr w:type="spellEnd"/>
      <w:r w:rsidR="009D0F59" w:rsidRPr="00A054A7">
        <w:rPr>
          <w:rFonts w:eastAsia="Times New Roman"/>
          <w:sz w:val="22"/>
          <w:szCs w:val="22"/>
          <w:lang w:val="en"/>
        </w:rPr>
        <w:t>+</w:t>
      </w:r>
      <w:r w:rsidR="00E84100" w:rsidRPr="00A054A7">
        <w:rPr>
          <w:rFonts w:eastAsia="Times New Roman"/>
          <w:sz w:val="22"/>
          <w:szCs w:val="22"/>
          <w:lang w:val="en"/>
        </w:rPr>
        <w:t xml:space="preserve"> </w:t>
      </w:r>
      <w:r w:rsidR="005342CB" w:rsidRPr="00A054A7">
        <w:rPr>
          <w:rFonts w:eastAsia="Times New Roman"/>
          <w:sz w:val="22"/>
          <w:szCs w:val="22"/>
          <w:lang w:val="en"/>
        </w:rPr>
        <w:t xml:space="preserve">intensity + EN + TPN +  </w:t>
      </w:r>
      <w:proofErr w:type="spellStart"/>
      <w:r w:rsidR="00186C14" w:rsidRPr="00A054A7">
        <w:rPr>
          <w:rFonts w:eastAsia="Times New Roman"/>
          <w:sz w:val="22"/>
          <w:szCs w:val="22"/>
          <w:lang w:val="en"/>
        </w:rPr>
        <w:t>abx</w:t>
      </w:r>
      <w:proofErr w:type="spellEnd"/>
      <w:r w:rsidR="00186C14" w:rsidRPr="00A054A7">
        <w:rPr>
          <w:rFonts w:eastAsia="Times New Roman"/>
          <w:sz w:val="22"/>
          <w:szCs w:val="22"/>
          <w:lang w:val="en"/>
        </w:rPr>
        <w:t xml:space="preserve"> </w:t>
      </w:r>
      <w:r w:rsidR="005342CB" w:rsidRPr="00A054A7">
        <w:rPr>
          <w:rFonts w:eastAsia="Times New Roman"/>
          <w:sz w:val="22"/>
          <w:szCs w:val="22"/>
          <w:lang w:val="en"/>
        </w:rPr>
        <w:t xml:space="preserve">+  (1 | </w:t>
      </w:r>
      <w:proofErr w:type="spellStart"/>
      <w:r w:rsidR="005342CB" w:rsidRPr="00A054A7">
        <w:rPr>
          <w:rFonts w:eastAsia="Times New Roman"/>
          <w:sz w:val="22"/>
          <w:szCs w:val="22"/>
          <w:lang w:val="en"/>
        </w:rPr>
        <w:t>mrn</w:t>
      </w:r>
      <w:proofErr w:type="spellEnd"/>
      <w:r w:rsidR="005342CB" w:rsidRPr="00A054A7">
        <w:rPr>
          <w:rFonts w:eastAsia="Times New Roman"/>
          <w:sz w:val="22"/>
          <w:szCs w:val="22"/>
          <w:lang w:val="en"/>
        </w:rPr>
        <w:t xml:space="preserve">) +  (1 | </w:t>
      </w:r>
      <w:proofErr w:type="spellStart"/>
      <w:r w:rsidR="005342CB" w:rsidRPr="00A054A7">
        <w:rPr>
          <w:rFonts w:eastAsia="Times New Roman"/>
          <w:sz w:val="22"/>
          <w:szCs w:val="22"/>
          <w:lang w:val="en"/>
        </w:rPr>
        <w:t>timebin</w:t>
      </w:r>
      <w:proofErr w:type="spellEnd"/>
      <w:r w:rsidR="005342CB" w:rsidRPr="00A054A7">
        <w:rPr>
          <w:rFonts w:eastAsia="Times New Roman"/>
          <w:sz w:val="22"/>
          <w:szCs w:val="22"/>
          <w:lang w:val="en"/>
        </w:rPr>
        <w:t xml:space="preserve">) for nutritional intake represented as the food groups. The running parameter is </w:t>
      </w:r>
      <w:r w:rsidR="00176525" w:rsidRPr="00A054A7">
        <w:rPr>
          <w:rFonts w:eastAsia="Times New Roman"/>
          <w:sz w:val="22"/>
          <w:szCs w:val="22"/>
          <w:lang w:val="en"/>
        </w:rPr>
        <w:t>“warmup</w:t>
      </w:r>
      <w:r w:rsidR="005342CB" w:rsidRPr="00A054A7">
        <w:rPr>
          <w:rFonts w:eastAsia="Times New Roman"/>
          <w:sz w:val="22"/>
          <w:szCs w:val="22"/>
          <w:lang w:val="en"/>
        </w:rPr>
        <w:t xml:space="preserve"> = 1000, </w:t>
      </w:r>
      <w:proofErr w:type="spellStart"/>
      <w:r w:rsidR="005342CB" w:rsidRPr="00A054A7">
        <w:rPr>
          <w:rFonts w:eastAsia="Times New Roman"/>
          <w:sz w:val="22"/>
          <w:szCs w:val="22"/>
          <w:lang w:val="en"/>
        </w:rPr>
        <w:t>iter</w:t>
      </w:r>
      <w:proofErr w:type="spellEnd"/>
      <w:r w:rsidR="005342CB" w:rsidRPr="00A054A7">
        <w:rPr>
          <w:rFonts w:eastAsia="Times New Roman"/>
          <w:sz w:val="22"/>
          <w:szCs w:val="22"/>
          <w:lang w:val="en"/>
        </w:rPr>
        <w:t xml:space="preserve"> = </w:t>
      </w:r>
      <w:proofErr w:type="gramStart"/>
      <w:r w:rsidR="005342CB" w:rsidRPr="00A054A7">
        <w:rPr>
          <w:rFonts w:eastAsia="Times New Roman"/>
          <w:sz w:val="22"/>
          <w:szCs w:val="22"/>
          <w:lang w:val="en"/>
        </w:rPr>
        <w:t xml:space="preserve">3000,   </w:t>
      </w:r>
      <w:proofErr w:type="gramEnd"/>
      <w:r w:rsidR="005342CB" w:rsidRPr="00A054A7">
        <w:rPr>
          <w:rFonts w:eastAsia="Times New Roman"/>
          <w:sz w:val="22"/>
          <w:szCs w:val="22"/>
          <w:lang w:val="en"/>
        </w:rPr>
        <w:t>control = list(</w:t>
      </w:r>
      <w:proofErr w:type="spellStart"/>
      <w:r w:rsidR="005342CB" w:rsidRPr="00A054A7">
        <w:rPr>
          <w:rFonts w:eastAsia="Times New Roman"/>
          <w:sz w:val="22"/>
          <w:szCs w:val="22"/>
          <w:lang w:val="en"/>
        </w:rPr>
        <w:t>adapt_delta</w:t>
      </w:r>
      <w:proofErr w:type="spellEnd"/>
      <w:r w:rsidR="005342CB" w:rsidRPr="00A054A7">
        <w:rPr>
          <w:rFonts w:eastAsia="Times New Roman"/>
          <w:sz w:val="22"/>
          <w:szCs w:val="22"/>
          <w:lang w:val="en"/>
        </w:rPr>
        <w:t xml:space="preserve"> = 0.99), cores = 16, chains = 2,  seed = 123”, which means the model will do 1000 warmups, and 3000 iterations in two chains, </w:t>
      </w:r>
      <w:proofErr w:type="spellStart"/>
      <w:r w:rsidR="005342CB" w:rsidRPr="00A054A7">
        <w:rPr>
          <w:rFonts w:eastAsia="Times New Roman"/>
          <w:sz w:val="22"/>
          <w:szCs w:val="22"/>
          <w:lang w:val="en"/>
        </w:rPr>
        <w:t>adapt_delta</w:t>
      </w:r>
      <w:proofErr w:type="spellEnd"/>
      <w:r w:rsidR="005342CB" w:rsidRPr="00A054A7">
        <w:rPr>
          <w:rFonts w:eastAsia="Times New Roman"/>
          <w:sz w:val="22"/>
          <w:szCs w:val="22"/>
          <w:lang w:val="en"/>
        </w:rPr>
        <w:t xml:space="preserve"> is raised to 0.99 instead of 0.8 to avoid divergent transitions. </w:t>
      </w:r>
    </w:p>
    <w:p w14:paraId="6F4DA20A" w14:textId="6CAE3376" w:rsidR="00957B16" w:rsidRPr="009578E2" w:rsidRDefault="00957B16" w:rsidP="43DD4011">
      <w:pPr>
        <w:jc w:val="both"/>
        <w:rPr>
          <w:rFonts w:eastAsia="Times New Roman"/>
          <w:sz w:val="22"/>
          <w:szCs w:val="22"/>
          <w:lang w:val="en"/>
        </w:rPr>
      </w:pPr>
    </w:p>
    <w:p w14:paraId="54B4DE4C" w14:textId="4EB9B48E" w:rsidR="045A032C" w:rsidRDefault="045A032C" w:rsidP="348649DC">
      <w:pPr>
        <w:jc w:val="both"/>
        <w:rPr>
          <w:rFonts w:ascii="Helvetica Neue" w:eastAsia="Helvetica Neue" w:hAnsi="Helvetica Neue" w:cs="Helvetica Neue"/>
          <w:color w:val="E3E3E3"/>
          <w:sz w:val="30"/>
          <w:szCs w:val="30"/>
          <w:lang w:val="en"/>
        </w:rPr>
      </w:pPr>
      <w:r w:rsidRPr="348649DC">
        <w:rPr>
          <w:rFonts w:eastAsia="Times New Roman"/>
          <w:sz w:val="22"/>
          <w:szCs w:val="22"/>
          <w:lang w:val="en"/>
        </w:rPr>
        <w:t xml:space="preserve">A posterior </w:t>
      </w:r>
      <w:r w:rsidR="00484BE2" w:rsidRPr="348649DC">
        <w:rPr>
          <w:rFonts w:eastAsia="Times New Roman"/>
          <w:sz w:val="22"/>
          <w:szCs w:val="22"/>
          <w:lang w:val="en"/>
        </w:rPr>
        <w:t>prediction</w:t>
      </w:r>
      <w:r w:rsidRPr="348649DC">
        <w:rPr>
          <w:rFonts w:eastAsia="Times New Roman"/>
          <w:sz w:val="22"/>
          <w:szCs w:val="22"/>
          <w:lang w:val="en"/>
        </w:rPr>
        <w:t xml:space="preserve"> check was done to </w:t>
      </w:r>
      <w:r w:rsidR="7A39C9F0" w:rsidRPr="348649DC">
        <w:rPr>
          <w:rFonts w:eastAsia="Times New Roman"/>
          <w:sz w:val="22"/>
          <w:szCs w:val="22"/>
          <w:lang w:val="en"/>
        </w:rPr>
        <w:t>investigate how the model fit</w:t>
      </w:r>
      <w:r w:rsidR="5C354879" w:rsidRPr="348649DC">
        <w:rPr>
          <w:rFonts w:eastAsia="Times New Roman"/>
          <w:sz w:val="22"/>
          <w:szCs w:val="22"/>
          <w:lang w:val="en"/>
        </w:rPr>
        <w:t xml:space="preserve"> (Fig. S3A)</w:t>
      </w:r>
      <w:r w:rsidR="7A39C9F0" w:rsidRPr="348649DC">
        <w:rPr>
          <w:rFonts w:eastAsia="Times New Roman"/>
          <w:sz w:val="22"/>
          <w:szCs w:val="22"/>
          <w:lang w:val="en"/>
        </w:rPr>
        <w:t>.</w:t>
      </w:r>
      <w:r w:rsidR="0CF6490B" w:rsidRPr="348649DC">
        <w:rPr>
          <w:rFonts w:eastAsia="Times New Roman"/>
          <w:sz w:val="22"/>
          <w:szCs w:val="22"/>
          <w:lang w:val="en"/>
        </w:rPr>
        <w:t xml:space="preserve"> </w:t>
      </w:r>
      <w:r w:rsidR="68660E9F" w:rsidRPr="348649DC">
        <w:rPr>
          <w:rFonts w:eastAsia="Times New Roman"/>
          <w:sz w:val="22"/>
          <w:szCs w:val="22"/>
          <w:lang w:val="en"/>
        </w:rPr>
        <w:t xml:space="preserve">Comparing the observed data to ten draws of simulated data that is generated from the posterior predictive distribution of the model, </w:t>
      </w:r>
      <w:r w:rsidR="3705B4C2" w:rsidRPr="348649DC">
        <w:rPr>
          <w:rFonts w:eastAsia="Times New Roman"/>
          <w:sz w:val="22"/>
          <w:szCs w:val="22"/>
          <w:lang w:val="en"/>
        </w:rPr>
        <w:t xml:space="preserve">it was shown that simulated data is similar to the observed data, hence we conclude that the model fit well. </w:t>
      </w:r>
    </w:p>
    <w:p w14:paraId="540D1FDF" w14:textId="55B5A7F9" w:rsidR="00957B16" w:rsidRPr="009578E2" w:rsidRDefault="00957B16" w:rsidP="43DD4011">
      <w:pPr>
        <w:jc w:val="both"/>
        <w:rPr>
          <w:rFonts w:eastAsia="Times New Roman"/>
          <w:sz w:val="22"/>
          <w:szCs w:val="22"/>
          <w:lang w:val="en"/>
        </w:rPr>
      </w:pPr>
    </w:p>
    <w:p w14:paraId="54FBDF15" w14:textId="065C4BF5" w:rsidR="00957B16" w:rsidRPr="009578E2" w:rsidRDefault="0CA38A4F" w:rsidP="43DD4011">
      <w:pPr>
        <w:jc w:val="both"/>
        <w:rPr>
          <w:rFonts w:eastAsia="Times New Roman"/>
          <w:sz w:val="22"/>
          <w:szCs w:val="22"/>
          <w:lang w:val="en"/>
        </w:rPr>
      </w:pPr>
      <w:r w:rsidRPr="00EE745F">
        <w:rPr>
          <w:rFonts w:eastAsia="Times New Roman"/>
          <w:sz w:val="22"/>
          <w:szCs w:val="22"/>
          <w:lang w:val="en"/>
        </w:rPr>
        <w:t xml:space="preserve">The posterior </w:t>
      </w:r>
      <w:r w:rsidR="00E16A5B">
        <w:rPr>
          <w:rFonts w:eastAsia="Times New Roman"/>
          <w:sz w:val="22"/>
          <w:szCs w:val="22"/>
          <w:lang w:val="en"/>
        </w:rPr>
        <w:t xml:space="preserve">results </w:t>
      </w:r>
      <w:r w:rsidRPr="00EE745F">
        <w:rPr>
          <w:rFonts w:eastAsia="Times New Roman"/>
          <w:sz w:val="22"/>
          <w:szCs w:val="22"/>
          <w:lang w:val="en"/>
        </w:rPr>
        <w:t xml:space="preserve">are plotted with </w:t>
      </w:r>
      <w:proofErr w:type="spellStart"/>
      <w:r w:rsidRPr="00EE745F">
        <w:rPr>
          <w:rFonts w:eastAsia="Times New Roman"/>
          <w:sz w:val="22"/>
          <w:szCs w:val="22"/>
          <w:lang w:val="en"/>
        </w:rPr>
        <w:t>ggplot</w:t>
      </w:r>
      <w:proofErr w:type="spellEnd"/>
      <w:r w:rsidRPr="00EE745F">
        <w:rPr>
          <w:rFonts w:eastAsia="Times New Roman"/>
          <w:sz w:val="22"/>
          <w:szCs w:val="22"/>
          <w:lang w:val="en"/>
        </w:rPr>
        <w:t xml:space="preserve"> (3.3.5)</w:t>
      </w:r>
      <w:r w:rsidR="00087C64">
        <w:rPr>
          <w:rFonts w:eastAsia="Times New Roman"/>
          <w:sz w:val="22"/>
          <w:szCs w:val="22"/>
          <w:lang w:val="en"/>
        </w:rPr>
        <w:fldChar w:fldCharType="begin"/>
      </w:r>
      <w:r w:rsidR="000A51DB">
        <w:rPr>
          <w:rFonts w:eastAsia="Times New Roman"/>
          <w:sz w:val="22"/>
          <w:szCs w:val="22"/>
          <w:lang w:val="en"/>
        </w:rPr>
        <w:instrText xml:space="preserve"> ADDIN ZOTERO_ITEM CSL_CITATION {"citationID":"dSLgC8fo","properties":{"formattedCitation":"(Wickham, 2016)","plainCitation":"(Wickham, 2016)","noteIndex":0},"citationItems":[{"id":4011,"uris":["http://zotero.org/groups/4675359/items/MAQ8FEIM"],"itemData":{"id":4011,"type":"book","abstract":"A book created with bookdown.","ISBN":"978-3-319-24277-4","language":"en","publisher":"Springer-Verlag New York","source":"ggplot2-book.org","title":"ggplot2: Elegant Graphics for Data Analysis","URL":"https://ggplot2.tidyverse.org","author":[{"family":"Wickham","given":"Hadley"}],"accessed":{"date-parts":[["2022",4,28]]},"issued":{"date-parts":[["2016"]]}}}],"schema":"https://github.com/citation-style-language/schema/raw/master/csl-citation.json"} </w:instrText>
      </w:r>
      <w:r w:rsidR="00087C64">
        <w:rPr>
          <w:rFonts w:eastAsia="Times New Roman"/>
          <w:sz w:val="22"/>
          <w:szCs w:val="22"/>
          <w:lang w:val="en"/>
        </w:rPr>
        <w:fldChar w:fldCharType="separate"/>
      </w:r>
      <w:r w:rsidR="00087C64">
        <w:rPr>
          <w:rFonts w:eastAsia="Times New Roman"/>
          <w:noProof/>
          <w:sz w:val="22"/>
          <w:szCs w:val="22"/>
          <w:lang w:val="en"/>
        </w:rPr>
        <w:t>(Wickham, 2016)</w:t>
      </w:r>
      <w:r w:rsidR="00087C64">
        <w:rPr>
          <w:rFonts w:eastAsia="Times New Roman"/>
          <w:sz w:val="22"/>
          <w:szCs w:val="22"/>
          <w:lang w:val="en"/>
        </w:rPr>
        <w:fldChar w:fldCharType="end"/>
      </w:r>
      <w:r w:rsidRPr="00EE745F">
        <w:rPr>
          <w:rFonts w:eastAsia="Times New Roman"/>
          <w:sz w:val="22"/>
          <w:szCs w:val="22"/>
          <w:lang w:val="en"/>
        </w:rPr>
        <w:t xml:space="preserve">, </w:t>
      </w:r>
      <w:proofErr w:type="spellStart"/>
      <w:r w:rsidRPr="00EE745F">
        <w:rPr>
          <w:rFonts w:eastAsia="Times New Roman"/>
          <w:sz w:val="22"/>
          <w:szCs w:val="22"/>
          <w:lang w:val="en"/>
        </w:rPr>
        <w:t>tidybayes</w:t>
      </w:r>
      <w:proofErr w:type="spellEnd"/>
      <w:r w:rsidRPr="00EE745F">
        <w:rPr>
          <w:rFonts w:eastAsia="Times New Roman"/>
          <w:sz w:val="22"/>
          <w:szCs w:val="22"/>
          <w:lang w:val="en"/>
        </w:rPr>
        <w:t xml:space="preserve"> (3.0.2)</w:t>
      </w:r>
      <w:r w:rsidR="00D233F1">
        <w:rPr>
          <w:rFonts w:eastAsia="Times New Roman"/>
          <w:sz w:val="22"/>
          <w:szCs w:val="22"/>
          <w:lang w:val="en"/>
        </w:rPr>
        <w:fldChar w:fldCharType="begin"/>
      </w:r>
      <w:r w:rsidR="000A51DB">
        <w:rPr>
          <w:rFonts w:eastAsia="Times New Roman"/>
          <w:sz w:val="22"/>
          <w:szCs w:val="22"/>
          <w:lang w:val="en"/>
        </w:rPr>
        <w:instrText xml:space="preserve"> ADDIN ZOTERO_ITEM CSL_CITATION {"citationID":"yoOp2aLr","properties":{"formattedCitation":"(Kay, 2022)","plainCitation":"(Kay, 2022)","noteIndex":0},"citationItems":[{"id":4008,"uris":["http://zotero.org/groups/4675359/items/QI87A7XQ"],"itemData":{"id":4008,"type":"software","abstract":"tidybayes","note":"R package version 3.0.2, 10.5281/zenodo.1308151","title":"tidybayes: Tidy Data and Geoms for Bayesian Models","URL":"http://mjskay.github.io/tidybayes/","author":[{"family":"Kay","given":"Matthew"}],"accessed":{"date-parts":[["2022",4,28]]},"issued":{"date-parts":[["2022"]]}}}],"schema":"https://github.com/citation-style-language/schema/raw/master/csl-citation.json"} </w:instrText>
      </w:r>
      <w:r w:rsidR="00D233F1">
        <w:rPr>
          <w:rFonts w:eastAsia="Times New Roman"/>
          <w:sz w:val="22"/>
          <w:szCs w:val="22"/>
          <w:lang w:val="en"/>
        </w:rPr>
        <w:fldChar w:fldCharType="separate"/>
      </w:r>
      <w:r w:rsidR="00D233F1">
        <w:rPr>
          <w:rFonts w:eastAsia="Times New Roman"/>
          <w:noProof/>
          <w:sz w:val="22"/>
          <w:szCs w:val="22"/>
          <w:lang w:val="en"/>
        </w:rPr>
        <w:t>(Kay, 2022)</w:t>
      </w:r>
      <w:r w:rsidR="00D233F1">
        <w:rPr>
          <w:rFonts w:eastAsia="Times New Roman"/>
          <w:sz w:val="22"/>
          <w:szCs w:val="22"/>
          <w:lang w:val="en"/>
        </w:rPr>
        <w:fldChar w:fldCharType="end"/>
      </w:r>
      <w:r w:rsidRPr="00EE745F">
        <w:rPr>
          <w:rFonts w:eastAsia="Times New Roman"/>
          <w:sz w:val="22"/>
          <w:szCs w:val="22"/>
          <w:lang w:val="en"/>
        </w:rPr>
        <w:t xml:space="preserve"> and </w:t>
      </w:r>
      <w:proofErr w:type="spellStart"/>
      <w:r w:rsidRPr="00EE745F">
        <w:rPr>
          <w:rFonts w:eastAsia="Times New Roman"/>
          <w:sz w:val="22"/>
          <w:szCs w:val="22"/>
          <w:lang w:val="en"/>
        </w:rPr>
        <w:t>ggpubr</w:t>
      </w:r>
      <w:proofErr w:type="spellEnd"/>
      <w:r w:rsidRPr="00EE745F">
        <w:rPr>
          <w:rFonts w:eastAsia="Times New Roman"/>
          <w:sz w:val="22"/>
          <w:szCs w:val="22"/>
          <w:lang w:val="en"/>
        </w:rPr>
        <w:t xml:space="preserve"> (0.4.0)</w:t>
      </w:r>
      <w:r w:rsidR="00FE5C38">
        <w:rPr>
          <w:rFonts w:eastAsia="Times New Roman"/>
          <w:sz w:val="22"/>
          <w:szCs w:val="22"/>
          <w:lang w:val="en"/>
        </w:rPr>
        <w:fldChar w:fldCharType="begin"/>
      </w:r>
      <w:r w:rsidR="000A51DB">
        <w:rPr>
          <w:rFonts w:eastAsia="Times New Roman"/>
          <w:sz w:val="22"/>
          <w:szCs w:val="22"/>
          <w:lang w:val="en"/>
        </w:rPr>
        <w:instrText xml:space="preserve"> ADDIN ZOTERO_ITEM CSL_CITATION {"citationID":"eZFCYkvD","properties":{"formattedCitation":"(Kassambara, 2020)","plainCitation":"(Kassambara, 2020)","noteIndex":0},"citationItems":[{"id":4002,"uris":["http://zotero.org/groups/4675359/items/4T96W5NL"],"itemData":{"id":4002,"type":"webpage","abstract":"Statistical tools for data analysis and visualization","language":"en","note":"R package version 0.4.0","title":"ggpubr: 'ggplot2' Based Publication Ready Plots","title-short":"ggpubr","URL":"https://CRAN.R-project.org/package=ggpubr","author":[{"family":"Kassambara","given":"Alboukadel"}],"accessed":{"date-parts":[["2022",4,28]]},"issued":{"date-parts":[["2020"]]}}}],"schema":"https://github.com/citation-style-language/schema/raw/master/csl-citation.json"} </w:instrText>
      </w:r>
      <w:r w:rsidR="00FE5C38">
        <w:rPr>
          <w:rFonts w:eastAsia="Times New Roman"/>
          <w:sz w:val="22"/>
          <w:szCs w:val="22"/>
          <w:lang w:val="en"/>
        </w:rPr>
        <w:fldChar w:fldCharType="separate"/>
      </w:r>
      <w:r w:rsidR="00FE5C38">
        <w:rPr>
          <w:rFonts w:eastAsia="Times New Roman"/>
          <w:noProof/>
          <w:sz w:val="22"/>
          <w:szCs w:val="22"/>
          <w:lang w:val="en"/>
        </w:rPr>
        <w:t>(</w:t>
      </w:r>
      <w:proofErr w:type="spellStart"/>
      <w:r w:rsidR="00FE5C38">
        <w:rPr>
          <w:rFonts w:eastAsia="Times New Roman"/>
          <w:noProof/>
          <w:sz w:val="22"/>
          <w:szCs w:val="22"/>
          <w:lang w:val="en"/>
        </w:rPr>
        <w:t>Kassambara</w:t>
      </w:r>
      <w:proofErr w:type="spellEnd"/>
      <w:r w:rsidR="00FE5C38">
        <w:rPr>
          <w:rFonts w:eastAsia="Times New Roman"/>
          <w:noProof/>
          <w:sz w:val="22"/>
          <w:szCs w:val="22"/>
          <w:lang w:val="en"/>
        </w:rPr>
        <w:t>, 2020)</w:t>
      </w:r>
      <w:r w:rsidR="00FE5C38">
        <w:rPr>
          <w:rFonts w:eastAsia="Times New Roman"/>
          <w:sz w:val="22"/>
          <w:szCs w:val="22"/>
          <w:lang w:val="en"/>
        </w:rPr>
        <w:fldChar w:fldCharType="end"/>
      </w:r>
      <w:r w:rsidRPr="00EE745F">
        <w:rPr>
          <w:rFonts w:eastAsia="Times New Roman"/>
          <w:sz w:val="22"/>
          <w:szCs w:val="22"/>
          <w:lang w:val="en"/>
        </w:rPr>
        <w:t xml:space="preserve"> packages. The 66% and 95% CI are demonstrated as thicker and thinner lines on the coefficient plots, while the median is shown as a dot. </w:t>
      </w:r>
    </w:p>
    <w:p w14:paraId="6485FB6F" w14:textId="71F9DDDE" w:rsidR="00941539" w:rsidRPr="00941539" w:rsidRDefault="00941539" w:rsidP="00941539">
      <w:pPr>
        <w:rPr>
          <w:rFonts w:eastAsia="Times New Roman"/>
          <w:sz w:val="24"/>
          <w:szCs w:val="24"/>
          <w:lang w:eastAsia="zh-CN"/>
        </w:rPr>
      </w:pPr>
      <w:r w:rsidRPr="00A054A7">
        <w:rPr>
          <w:rFonts w:eastAsia="Times New Roman"/>
          <w:sz w:val="22"/>
          <w:szCs w:val="22"/>
          <w:lang w:val="en"/>
        </w:rPr>
        <w:t xml:space="preserve">When investigating how the model could predict taxon abundance, the model </w:t>
      </w:r>
      <w:r w:rsidR="00427C59" w:rsidRPr="00A054A7">
        <w:rPr>
          <w:rFonts w:eastAsia="Times New Roman"/>
          <w:sz w:val="22"/>
          <w:szCs w:val="22"/>
          <w:lang w:val="en"/>
        </w:rPr>
        <w:t>formular</w:t>
      </w:r>
      <w:r w:rsidRPr="00A054A7">
        <w:rPr>
          <w:rFonts w:eastAsia="Times New Roman"/>
          <w:sz w:val="22"/>
          <w:szCs w:val="22"/>
          <w:lang w:val="en"/>
        </w:rPr>
        <w:t xml:space="preserve"> changed</w:t>
      </w:r>
      <w:r>
        <w:rPr>
          <w:rFonts w:ascii="Arial" w:eastAsia="Times New Roman" w:hAnsi="Arial" w:cs="Arial"/>
          <w:color w:val="000000"/>
          <w:sz w:val="22"/>
          <w:szCs w:val="22"/>
          <w:lang w:eastAsia="zh-CN"/>
        </w:rPr>
        <w:t xml:space="preserve"> </w:t>
      </w:r>
      <w:r w:rsidRPr="00A054A7">
        <w:rPr>
          <w:rFonts w:eastAsia="Times New Roman"/>
          <w:sz w:val="22"/>
          <w:szCs w:val="22"/>
          <w:lang w:val="en"/>
        </w:rPr>
        <w:t>to</w:t>
      </w:r>
      <w:r w:rsidR="00680157" w:rsidRPr="00A054A7">
        <w:rPr>
          <w:rFonts w:eastAsia="Times New Roman"/>
          <w:sz w:val="22"/>
          <w:szCs w:val="22"/>
          <w:lang w:val="en"/>
        </w:rPr>
        <w:t xml:space="preserve"> (for instance when Enterococcus was examined)</w:t>
      </w:r>
      <w:r w:rsidRPr="00A054A7">
        <w:rPr>
          <w:rFonts w:eastAsia="Times New Roman"/>
          <w:sz w:val="22"/>
          <w:szCs w:val="22"/>
          <w:lang w:val="en"/>
        </w:rPr>
        <w:t xml:space="preserve">: </w:t>
      </w:r>
      <w:r w:rsidR="00584029" w:rsidRPr="00A054A7">
        <w:rPr>
          <w:rFonts w:eastAsia="Times New Roman"/>
          <w:sz w:val="22"/>
          <w:szCs w:val="22"/>
          <w:lang w:val="en"/>
        </w:rPr>
        <w:t>CLR(</w:t>
      </w:r>
      <w:r w:rsidR="00680157" w:rsidRPr="00A054A7">
        <w:rPr>
          <w:rFonts w:eastAsia="Times New Roman"/>
          <w:sz w:val="22"/>
          <w:szCs w:val="22"/>
          <w:lang w:val="en"/>
        </w:rPr>
        <w:t>Enterococcus</w:t>
      </w:r>
      <w:r w:rsidR="00584029" w:rsidRPr="00A054A7">
        <w:rPr>
          <w:rFonts w:eastAsia="Times New Roman"/>
          <w:sz w:val="22"/>
          <w:szCs w:val="22"/>
          <w:lang w:val="en"/>
        </w:rPr>
        <w:t>)</w:t>
      </w:r>
      <w:r w:rsidR="00680157" w:rsidRPr="00A054A7">
        <w:rPr>
          <w:rFonts w:eastAsia="Times New Roman"/>
          <w:sz w:val="22"/>
          <w:szCs w:val="22"/>
          <w:lang w:val="en"/>
        </w:rPr>
        <w:t xml:space="preserve"> </w:t>
      </w:r>
      <w:r w:rsidRPr="00A054A7">
        <w:rPr>
          <w:rFonts w:eastAsia="Times New Roman"/>
          <w:sz w:val="22"/>
          <w:szCs w:val="22"/>
          <w:lang w:val="en"/>
        </w:rPr>
        <w:t xml:space="preserve">~ 0 +  </w:t>
      </w:r>
      <w:proofErr w:type="spellStart"/>
      <w:r w:rsidRPr="00A054A7">
        <w:rPr>
          <w:rFonts w:eastAsia="Times New Roman"/>
          <w:sz w:val="22"/>
          <w:szCs w:val="22"/>
          <w:lang w:val="en"/>
        </w:rPr>
        <w:t>ave_fruit</w:t>
      </w:r>
      <w:proofErr w:type="spellEnd"/>
      <w:r w:rsidRPr="00A054A7">
        <w:rPr>
          <w:rFonts w:eastAsia="Times New Roman"/>
          <w:sz w:val="22"/>
          <w:szCs w:val="22"/>
          <w:lang w:val="en"/>
        </w:rPr>
        <w:t xml:space="preserve"> +  </w:t>
      </w:r>
      <w:proofErr w:type="spellStart"/>
      <w:r w:rsidRPr="00A054A7">
        <w:rPr>
          <w:rFonts w:eastAsia="Times New Roman"/>
          <w:sz w:val="22"/>
          <w:szCs w:val="22"/>
          <w:lang w:val="en"/>
        </w:rPr>
        <w:t>ave_meat</w:t>
      </w:r>
      <w:proofErr w:type="spellEnd"/>
      <w:r w:rsidRPr="00A054A7">
        <w:rPr>
          <w:rFonts w:eastAsia="Times New Roman"/>
          <w:sz w:val="22"/>
          <w:szCs w:val="22"/>
          <w:lang w:val="en"/>
        </w:rPr>
        <w:t xml:space="preserve">+ </w:t>
      </w:r>
      <w:proofErr w:type="spellStart"/>
      <w:r w:rsidRPr="00A054A7">
        <w:rPr>
          <w:rFonts w:eastAsia="Times New Roman"/>
          <w:sz w:val="22"/>
          <w:szCs w:val="22"/>
          <w:lang w:val="en"/>
        </w:rPr>
        <w:t>ave_milk</w:t>
      </w:r>
      <w:proofErr w:type="spellEnd"/>
      <w:r w:rsidRPr="00A054A7">
        <w:rPr>
          <w:rFonts w:eastAsia="Times New Roman"/>
          <w:sz w:val="22"/>
          <w:szCs w:val="22"/>
          <w:lang w:val="en"/>
        </w:rPr>
        <w:t xml:space="preserve">+  </w:t>
      </w:r>
      <w:proofErr w:type="spellStart"/>
      <w:r w:rsidRPr="00A054A7">
        <w:rPr>
          <w:rFonts w:eastAsia="Times New Roman"/>
          <w:sz w:val="22"/>
          <w:szCs w:val="22"/>
          <w:lang w:val="en"/>
        </w:rPr>
        <w:t>ave_oils</w:t>
      </w:r>
      <w:proofErr w:type="spellEnd"/>
      <w:r w:rsidRPr="00A054A7">
        <w:rPr>
          <w:rFonts w:eastAsia="Times New Roman"/>
          <w:sz w:val="22"/>
          <w:szCs w:val="22"/>
          <w:lang w:val="en"/>
        </w:rPr>
        <w:t xml:space="preserve">+  </w:t>
      </w:r>
      <w:proofErr w:type="spellStart"/>
      <w:r w:rsidRPr="00A054A7">
        <w:rPr>
          <w:rFonts w:eastAsia="Times New Roman"/>
          <w:sz w:val="22"/>
          <w:szCs w:val="22"/>
          <w:lang w:val="en"/>
        </w:rPr>
        <w:t>ave_egg</w:t>
      </w:r>
      <w:proofErr w:type="spellEnd"/>
      <w:r w:rsidRPr="00A054A7">
        <w:rPr>
          <w:rFonts w:eastAsia="Times New Roman"/>
          <w:sz w:val="22"/>
          <w:szCs w:val="22"/>
          <w:lang w:val="en"/>
        </w:rPr>
        <w:t xml:space="preserve">+ </w:t>
      </w:r>
      <w:proofErr w:type="spellStart"/>
      <w:r w:rsidRPr="00A054A7">
        <w:rPr>
          <w:rFonts w:eastAsia="Times New Roman"/>
          <w:sz w:val="22"/>
          <w:szCs w:val="22"/>
          <w:lang w:val="en"/>
        </w:rPr>
        <w:t>ave_grain</w:t>
      </w:r>
      <w:proofErr w:type="spellEnd"/>
      <w:r w:rsidRPr="00A054A7">
        <w:rPr>
          <w:rFonts w:eastAsia="Times New Roman"/>
          <w:sz w:val="22"/>
          <w:szCs w:val="22"/>
          <w:lang w:val="en"/>
        </w:rPr>
        <w:t xml:space="preserve">+  </w:t>
      </w:r>
      <w:proofErr w:type="spellStart"/>
      <w:r w:rsidRPr="00A054A7">
        <w:rPr>
          <w:rFonts w:eastAsia="Times New Roman"/>
          <w:sz w:val="22"/>
          <w:szCs w:val="22"/>
          <w:lang w:val="en"/>
        </w:rPr>
        <w:t>ave_sweets</w:t>
      </w:r>
      <w:proofErr w:type="spellEnd"/>
      <w:r w:rsidRPr="00A054A7">
        <w:rPr>
          <w:rFonts w:eastAsia="Times New Roman"/>
          <w:sz w:val="22"/>
          <w:szCs w:val="22"/>
          <w:lang w:val="en"/>
        </w:rPr>
        <w:t xml:space="preserve">+  </w:t>
      </w:r>
      <w:proofErr w:type="spellStart"/>
      <w:r w:rsidRPr="00A054A7">
        <w:rPr>
          <w:rFonts w:eastAsia="Times New Roman"/>
          <w:sz w:val="22"/>
          <w:szCs w:val="22"/>
          <w:lang w:val="en"/>
        </w:rPr>
        <w:t>ave_legume</w:t>
      </w:r>
      <w:proofErr w:type="spellEnd"/>
      <w:r w:rsidRPr="00A054A7">
        <w:rPr>
          <w:rFonts w:eastAsia="Times New Roman"/>
          <w:sz w:val="22"/>
          <w:szCs w:val="22"/>
          <w:lang w:val="en"/>
        </w:rPr>
        <w:t xml:space="preserve">+ </w:t>
      </w:r>
      <w:proofErr w:type="spellStart"/>
      <w:r w:rsidRPr="00A054A7">
        <w:rPr>
          <w:rFonts w:eastAsia="Times New Roman"/>
          <w:sz w:val="22"/>
          <w:szCs w:val="22"/>
          <w:lang w:val="en"/>
        </w:rPr>
        <w:t>ave_veggie</w:t>
      </w:r>
      <w:proofErr w:type="spellEnd"/>
      <w:r w:rsidRPr="00A054A7">
        <w:rPr>
          <w:rFonts w:eastAsia="Times New Roman"/>
          <w:sz w:val="22"/>
          <w:szCs w:val="22"/>
          <w:lang w:val="en"/>
        </w:rPr>
        <w:t xml:space="preserve"> +  </w:t>
      </w:r>
      <w:proofErr w:type="spellStart"/>
      <w:r w:rsidRPr="00A054A7">
        <w:rPr>
          <w:rFonts w:eastAsia="Times New Roman"/>
          <w:sz w:val="22"/>
          <w:szCs w:val="22"/>
          <w:lang w:val="en"/>
        </w:rPr>
        <w:t>ave_fruit:abx</w:t>
      </w:r>
      <w:proofErr w:type="spellEnd"/>
      <w:r w:rsidRPr="00A054A7">
        <w:rPr>
          <w:rFonts w:eastAsia="Times New Roman"/>
          <w:sz w:val="22"/>
          <w:szCs w:val="22"/>
          <w:lang w:val="en"/>
        </w:rPr>
        <w:t xml:space="preserve"> </w:t>
      </w:r>
      <w:r w:rsidRPr="00A054A7">
        <w:rPr>
          <w:rFonts w:eastAsia="Times New Roman"/>
          <w:sz w:val="22"/>
          <w:szCs w:val="22"/>
          <w:lang w:val="en"/>
        </w:rPr>
        <w:lastRenderedPageBreak/>
        <w:t xml:space="preserve">+  </w:t>
      </w:r>
      <w:proofErr w:type="spellStart"/>
      <w:r w:rsidRPr="00A054A7">
        <w:rPr>
          <w:rFonts w:eastAsia="Times New Roman"/>
          <w:sz w:val="22"/>
          <w:szCs w:val="22"/>
          <w:lang w:val="en"/>
        </w:rPr>
        <w:t>ave_meat:abx</w:t>
      </w:r>
      <w:proofErr w:type="spellEnd"/>
      <w:r w:rsidRPr="00A054A7">
        <w:rPr>
          <w:rFonts w:eastAsia="Times New Roman"/>
          <w:sz w:val="22"/>
          <w:szCs w:val="22"/>
          <w:lang w:val="en"/>
        </w:rPr>
        <w:t xml:space="preserve"> + </w:t>
      </w:r>
      <w:proofErr w:type="spellStart"/>
      <w:r w:rsidRPr="00A054A7">
        <w:rPr>
          <w:rFonts w:eastAsia="Times New Roman"/>
          <w:sz w:val="22"/>
          <w:szCs w:val="22"/>
          <w:lang w:val="en"/>
        </w:rPr>
        <w:t>ave_milk:abx</w:t>
      </w:r>
      <w:proofErr w:type="spellEnd"/>
      <w:r w:rsidRPr="00A054A7">
        <w:rPr>
          <w:rFonts w:eastAsia="Times New Roman"/>
          <w:sz w:val="22"/>
          <w:szCs w:val="22"/>
          <w:lang w:val="en"/>
        </w:rPr>
        <w:t xml:space="preserve"> +  </w:t>
      </w:r>
      <w:proofErr w:type="spellStart"/>
      <w:r w:rsidRPr="00A054A7">
        <w:rPr>
          <w:rFonts w:eastAsia="Times New Roman"/>
          <w:sz w:val="22"/>
          <w:szCs w:val="22"/>
          <w:lang w:val="en"/>
        </w:rPr>
        <w:t>ave_oils:abx</w:t>
      </w:r>
      <w:proofErr w:type="spellEnd"/>
      <w:r w:rsidRPr="00A054A7">
        <w:rPr>
          <w:rFonts w:eastAsia="Times New Roman"/>
          <w:sz w:val="22"/>
          <w:szCs w:val="22"/>
          <w:lang w:val="en"/>
        </w:rPr>
        <w:t xml:space="preserve"> +  </w:t>
      </w:r>
      <w:proofErr w:type="spellStart"/>
      <w:r w:rsidRPr="00A054A7">
        <w:rPr>
          <w:rFonts w:eastAsia="Times New Roman"/>
          <w:sz w:val="22"/>
          <w:szCs w:val="22"/>
          <w:lang w:val="en"/>
        </w:rPr>
        <w:t>ave_egg:abx</w:t>
      </w:r>
      <w:proofErr w:type="spellEnd"/>
      <w:r w:rsidRPr="00A054A7">
        <w:rPr>
          <w:rFonts w:eastAsia="Times New Roman"/>
          <w:sz w:val="22"/>
          <w:szCs w:val="22"/>
          <w:lang w:val="en"/>
        </w:rPr>
        <w:t xml:space="preserve"> + </w:t>
      </w:r>
      <w:proofErr w:type="spellStart"/>
      <w:r w:rsidRPr="00A054A7">
        <w:rPr>
          <w:rFonts w:eastAsia="Times New Roman"/>
          <w:sz w:val="22"/>
          <w:szCs w:val="22"/>
          <w:lang w:val="en"/>
        </w:rPr>
        <w:t>ave_grain:abx</w:t>
      </w:r>
      <w:proofErr w:type="spellEnd"/>
      <w:r w:rsidRPr="00A054A7">
        <w:rPr>
          <w:rFonts w:eastAsia="Times New Roman"/>
          <w:sz w:val="22"/>
          <w:szCs w:val="22"/>
          <w:lang w:val="en"/>
        </w:rPr>
        <w:t xml:space="preserve"> +  </w:t>
      </w:r>
      <w:proofErr w:type="spellStart"/>
      <w:r w:rsidRPr="00A054A7">
        <w:rPr>
          <w:rFonts w:eastAsia="Times New Roman"/>
          <w:sz w:val="22"/>
          <w:szCs w:val="22"/>
          <w:lang w:val="en"/>
        </w:rPr>
        <w:t>ave_sweets:abx</w:t>
      </w:r>
      <w:proofErr w:type="spellEnd"/>
      <w:r w:rsidRPr="00A054A7">
        <w:rPr>
          <w:rFonts w:eastAsia="Times New Roman"/>
          <w:sz w:val="22"/>
          <w:szCs w:val="22"/>
          <w:lang w:val="en"/>
        </w:rPr>
        <w:t xml:space="preserve"> +  </w:t>
      </w:r>
      <w:proofErr w:type="spellStart"/>
      <w:r w:rsidRPr="00A054A7">
        <w:rPr>
          <w:rFonts w:eastAsia="Times New Roman"/>
          <w:sz w:val="22"/>
          <w:szCs w:val="22"/>
          <w:lang w:val="en"/>
        </w:rPr>
        <w:t>ave_legume:abx</w:t>
      </w:r>
      <w:proofErr w:type="spellEnd"/>
      <w:r w:rsidRPr="00A054A7">
        <w:rPr>
          <w:rFonts w:eastAsia="Times New Roman"/>
          <w:sz w:val="22"/>
          <w:szCs w:val="22"/>
          <w:lang w:val="en"/>
        </w:rPr>
        <w:t xml:space="preserve"> + </w:t>
      </w:r>
      <w:proofErr w:type="spellStart"/>
      <w:r w:rsidRPr="00A054A7">
        <w:rPr>
          <w:rFonts w:eastAsia="Times New Roman"/>
          <w:sz w:val="22"/>
          <w:szCs w:val="22"/>
          <w:lang w:val="en"/>
        </w:rPr>
        <w:t>ave_veggie:abx</w:t>
      </w:r>
      <w:proofErr w:type="spellEnd"/>
      <w:r w:rsidRPr="00A054A7">
        <w:rPr>
          <w:rFonts w:eastAsia="Times New Roman"/>
          <w:sz w:val="22"/>
          <w:szCs w:val="22"/>
          <w:lang w:val="en"/>
        </w:rPr>
        <w:t xml:space="preserve">+ intensity + EN + TPN +  </w:t>
      </w:r>
      <w:proofErr w:type="spellStart"/>
      <w:r w:rsidRPr="00A054A7">
        <w:rPr>
          <w:rFonts w:eastAsia="Times New Roman"/>
          <w:sz w:val="22"/>
          <w:szCs w:val="22"/>
          <w:lang w:val="en"/>
        </w:rPr>
        <w:t>abx</w:t>
      </w:r>
      <w:proofErr w:type="spellEnd"/>
      <w:r w:rsidRPr="00A054A7">
        <w:rPr>
          <w:rFonts w:eastAsia="Times New Roman"/>
          <w:sz w:val="22"/>
          <w:szCs w:val="22"/>
          <w:lang w:val="en"/>
        </w:rPr>
        <w:t xml:space="preserve"> +  (1 | </w:t>
      </w:r>
      <w:proofErr w:type="spellStart"/>
      <w:r w:rsidRPr="00A054A7">
        <w:rPr>
          <w:rFonts w:eastAsia="Times New Roman"/>
          <w:sz w:val="22"/>
          <w:szCs w:val="22"/>
          <w:lang w:val="en"/>
        </w:rPr>
        <w:t>mrn</w:t>
      </w:r>
      <w:proofErr w:type="spellEnd"/>
      <w:r w:rsidRPr="00A054A7">
        <w:rPr>
          <w:rFonts w:eastAsia="Times New Roman"/>
          <w:sz w:val="22"/>
          <w:szCs w:val="22"/>
          <w:lang w:val="en"/>
        </w:rPr>
        <w:t xml:space="preserve">) +  (1 | </w:t>
      </w:r>
      <w:proofErr w:type="spellStart"/>
      <w:r w:rsidRPr="00A054A7">
        <w:rPr>
          <w:rFonts w:eastAsia="Times New Roman"/>
          <w:sz w:val="22"/>
          <w:szCs w:val="22"/>
          <w:lang w:val="en"/>
        </w:rPr>
        <w:t>timebin</w:t>
      </w:r>
      <w:proofErr w:type="spellEnd"/>
      <w:r w:rsidRPr="00A054A7">
        <w:rPr>
          <w:rFonts w:eastAsia="Times New Roman"/>
          <w:sz w:val="22"/>
          <w:szCs w:val="22"/>
          <w:lang w:val="en"/>
        </w:rPr>
        <w:t>)</w:t>
      </w:r>
      <w:r w:rsidR="00427C59" w:rsidRPr="00A054A7">
        <w:rPr>
          <w:rFonts w:eastAsia="Times New Roman"/>
          <w:sz w:val="22"/>
          <w:szCs w:val="22"/>
          <w:lang w:val="en"/>
        </w:rPr>
        <w:t xml:space="preserve">, with the same running </w:t>
      </w:r>
      <w:r w:rsidR="00A054A7" w:rsidRPr="00A054A7">
        <w:rPr>
          <w:rFonts w:eastAsia="Times New Roman"/>
          <w:sz w:val="22"/>
          <w:szCs w:val="22"/>
          <w:lang w:val="en"/>
        </w:rPr>
        <w:t>parameters.</w:t>
      </w:r>
    </w:p>
    <w:p w14:paraId="02D29CE3" w14:textId="77777777" w:rsidR="00936937" w:rsidRDefault="00936937" w:rsidP="43DD4011">
      <w:pPr>
        <w:jc w:val="both"/>
        <w:rPr>
          <w:rFonts w:eastAsia="Times New Roman"/>
          <w:sz w:val="22"/>
          <w:szCs w:val="22"/>
          <w:lang w:val="en"/>
        </w:rPr>
      </w:pPr>
    </w:p>
    <w:p w14:paraId="1FB6C2D9" w14:textId="23836551" w:rsidR="00957B16" w:rsidRPr="009578E2" w:rsidRDefault="0CA38A4F" w:rsidP="43DD4011">
      <w:pPr>
        <w:jc w:val="both"/>
        <w:rPr>
          <w:rFonts w:eastAsia="Times New Roman"/>
          <w:sz w:val="22"/>
          <w:szCs w:val="22"/>
          <w:lang w:val="en"/>
        </w:rPr>
      </w:pPr>
      <w:r w:rsidRPr="009578E2">
        <w:rPr>
          <w:rFonts w:eastAsia="Times New Roman"/>
          <w:sz w:val="22"/>
          <w:szCs w:val="22"/>
          <w:lang w:val="en"/>
        </w:rPr>
        <w:t xml:space="preserve">The model posterior results of the </w:t>
      </w:r>
      <w:r w:rsidR="00190DC9">
        <w:rPr>
          <w:rFonts w:eastAsia="Times New Roman"/>
          <w:sz w:val="22"/>
          <w:szCs w:val="22"/>
          <w:lang w:val="en"/>
        </w:rPr>
        <w:t>90</w:t>
      </w:r>
      <w:r w:rsidRPr="009578E2">
        <w:rPr>
          <w:rFonts w:eastAsia="Times New Roman"/>
          <w:sz w:val="22"/>
          <w:szCs w:val="22"/>
          <w:lang w:val="en"/>
        </w:rPr>
        <w:t xml:space="preserve"> genera were illustrated in a heatmap using </w:t>
      </w:r>
      <w:proofErr w:type="spellStart"/>
      <w:r w:rsidRPr="009578E2">
        <w:rPr>
          <w:rFonts w:eastAsia="Times New Roman"/>
          <w:sz w:val="22"/>
          <w:szCs w:val="22"/>
          <w:lang w:val="en"/>
        </w:rPr>
        <w:t>ggplot</w:t>
      </w:r>
      <w:proofErr w:type="spellEnd"/>
      <w:r w:rsidRPr="009578E2">
        <w:rPr>
          <w:rFonts w:eastAsia="Times New Roman"/>
          <w:sz w:val="22"/>
          <w:szCs w:val="22"/>
          <w:lang w:val="en"/>
        </w:rPr>
        <w:t xml:space="preserve">. The blue block denotes 75% CI is negative, while the red block for the 75% CI to be positive. Blank reads as the 75% CI crosses 0. The number of stars define the different levels of significance. </w:t>
      </w:r>
      <w:r w:rsidR="00CB3C3E">
        <w:rPr>
          <w:rFonts w:eastAsia="Times New Roman"/>
          <w:sz w:val="22"/>
          <w:szCs w:val="22"/>
          <w:lang w:val="en"/>
        </w:rPr>
        <w:t>We</w:t>
      </w:r>
      <w:r w:rsidRPr="009578E2">
        <w:rPr>
          <w:rFonts w:eastAsia="Times New Roman"/>
          <w:sz w:val="22"/>
          <w:szCs w:val="22"/>
          <w:lang w:val="en"/>
        </w:rPr>
        <w:t xml:space="preserve"> defined one star reveals that 95% CI doesn’t cross 0, two stars for 97.5%, and three stars for 99%. </w:t>
      </w:r>
    </w:p>
    <w:p w14:paraId="4469EA39" w14:textId="41422A1A" w:rsidR="00FE3D32" w:rsidRPr="00EE745F" w:rsidRDefault="0CA38A4F" w:rsidP="43DD4011">
      <w:pPr>
        <w:jc w:val="both"/>
        <w:rPr>
          <w:rFonts w:eastAsia="Times New Roman"/>
          <w:sz w:val="22"/>
          <w:szCs w:val="22"/>
          <w:lang w:val="en"/>
        </w:rPr>
      </w:pPr>
      <w:r w:rsidRPr="009578E2">
        <w:rPr>
          <w:rFonts w:eastAsia="Times New Roman"/>
          <w:sz w:val="22"/>
          <w:szCs w:val="22"/>
          <w:lang w:val="en"/>
        </w:rPr>
        <w:t xml:space="preserve"> </w:t>
      </w:r>
    </w:p>
    <w:p w14:paraId="457694CC" w14:textId="7CAF4DE2" w:rsidR="00957B16" w:rsidRPr="00A1296D" w:rsidRDefault="00A1296D" w:rsidP="43DD4011">
      <w:pPr>
        <w:pStyle w:val="Heading3"/>
        <w:rPr>
          <w:rFonts w:ascii="Times New Roman" w:eastAsia="Times New Roman" w:hAnsi="Times New Roman" w:cs="Times New Roman"/>
          <w:b/>
          <w:color w:val="000000" w:themeColor="text1"/>
          <w:sz w:val="22"/>
          <w:szCs w:val="22"/>
          <w:lang w:val="en"/>
        </w:rPr>
      </w:pPr>
      <w:r w:rsidRPr="00A1296D">
        <w:rPr>
          <w:rFonts w:ascii="Times New Roman" w:eastAsia="Times New Roman" w:hAnsi="Times New Roman" w:cs="Times New Roman"/>
          <w:b/>
          <w:bCs/>
          <w:color w:val="000000" w:themeColor="text1"/>
          <w:sz w:val="22"/>
          <w:szCs w:val="22"/>
        </w:rPr>
        <w:t>Patient-controlled analgesia</w:t>
      </w:r>
      <w:r w:rsidRPr="00A1296D">
        <w:rPr>
          <w:rFonts w:ascii="Times New Roman" w:eastAsia="Times New Roman" w:hAnsi="Times New Roman" w:cs="Times New Roman"/>
          <w:b/>
          <w:bCs/>
          <w:color w:val="000000" w:themeColor="text1"/>
          <w:sz w:val="22"/>
          <w:szCs w:val="22"/>
          <w:lang w:val="en"/>
        </w:rPr>
        <w:t xml:space="preserve"> (</w:t>
      </w:r>
      <w:r w:rsidR="0CA38A4F" w:rsidRPr="00A1296D">
        <w:rPr>
          <w:rFonts w:ascii="Times New Roman" w:eastAsia="Times New Roman" w:hAnsi="Times New Roman" w:cs="Times New Roman"/>
          <w:b/>
          <w:color w:val="000000" w:themeColor="text1"/>
          <w:sz w:val="22"/>
          <w:szCs w:val="22"/>
          <w:lang w:val="en"/>
        </w:rPr>
        <w:t>PCA</w:t>
      </w:r>
      <w:r w:rsidRPr="00A1296D">
        <w:rPr>
          <w:rFonts w:ascii="Times New Roman" w:eastAsia="Times New Roman" w:hAnsi="Times New Roman" w:cs="Times New Roman"/>
          <w:b/>
          <w:bCs/>
          <w:color w:val="000000" w:themeColor="text1"/>
          <w:sz w:val="22"/>
          <w:szCs w:val="22"/>
          <w:lang w:val="en"/>
        </w:rPr>
        <w:t>)</w:t>
      </w:r>
      <w:r w:rsidR="0CA38A4F" w:rsidRPr="00A1296D">
        <w:rPr>
          <w:rFonts w:ascii="Times New Roman" w:eastAsia="Times New Roman" w:hAnsi="Times New Roman" w:cs="Times New Roman"/>
          <w:b/>
          <w:color w:val="000000" w:themeColor="text1"/>
          <w:sz w:val="22"/>
          <w:szCs w:val="22"/>
          <w:lang w:val="en"/>
        </w:rPr>
        <w:t xml:space="preserve"> exposure of the patients</w:t>
      </w:r>
    </w:p>
    <w:p w14:paraId="199B8818" w14:textId="5441C8CE" w:rsidR="00957B16" w:rsidRPr="009578E2" w:rsidRDefault="0CA38A4F" w:rsidP="43DD4011">
      <w:pPr>
        <w:jc w:val="both"/>
        <w:rPr>
          <w:rFonts w:eastAsia="Times New Roman"/>
          <w:sz w:val="22"/>
          <w:szCs w:val="22"/>
          <w:lang w:val="en"/>
        </w:rPr>
      </w:pPr>
      <w:r w:rsidRPr="009578E2">
        <w:rPr>
          <w:rFonts w:eastAsia="Times New Roman"/>
          <w:sz w:val="22"/>
          <w:szCs w:val="22"/>
          <w:lang w:val="en"/>
        </w:rPr>
        <w:t xml:space="preserve">Medication prescription data were first pulled for the patients. The PCA </w:t>
      </w:r>
      <w:r w:rsidR="00A1296D">
        <w:rPr>
          <w:rFonts w:eastAsia="Times New Roman"/>
          <w:sz w:val="22"/>
          <w:szCs w:val="22"/>
          <w:lang w:val="en"/>
        </w:rPr>
        <w:t>usage</w:t>
      </w:r>
      <w:r w:rsidRPr="009578E2">
        <w:rPr>
          <w:rFonts w:eastAsia="Times New Roman"/>
          <w:sz w:val="22"/>
          <w:szCs w:val="22"/>
          <w:lang w:val="en"/>
        </w:rPr>
        <w:t xml:space="preserve"> were identified. The prescription duration that was not relevant to this cohort was ignored. The overlap between the PCA exposure and the previous two</w:t>
      </w:r>
      <w:r w:rsidR="0011477B" w:rsidRPr="00EE745F">
        <w:rPr>
          <w:rFonts w:eastAsia="Times New Roman"/>
          <w:sz w:val="22"/>
          <w:szCs w:val="22"/>
          <w:lang w:val="en"/>
        </w:rPr>
        <w:t>-</w:t>
      </w:r>
      <w:r w:rsidRPr="009578E2">
        <w:rPr>
          <w:rFonts w:eastAsia="Times New Roman"/>
          <w:sz w:val="22"/>
          <w:szCs w:val="22"/>
          <w:lang w:val="en"/>
        </w:rPr>
        <w:t xml:space="preserve">day window of a given microbiome sample was scrutinized. It turned out that </w:t>
      </w:r>
      <w:r w:rsidR="005102BD">
        <w:rPr>
          <w:rFonts w:eastAsia="Times New Roman"/>
          <w:sz w:val="22"/>
          <w:szCs w:val="22"/>
          <w:lang w:val="en"/>
        </w:rPr>
        <w:t>52</w:t>
      </w:r>
      <w:r w:rsidRPr="009578E2">
        <w:rPr>
          <w:rFonts w:eastAsia="Times New Roman"/>
          <w:sz w:val="22"/>
          <w:szCs w:val="22"/>
          <w:lang w:val="en"/>
        </w:rPr>
        <w:t xml:space="preserve"> fecal samples from </w:t>
      </w:r>
      <w:r w:rsidR="005102BD">
        <w:rPr>
          <w:rFonts w:eastAsia="Times New Roman"/>
          <w:sz w:val="22"/>
          <w:szCs w:val="22"/>
          <w:lang w:val="en"/>
        </w:rPr>
        <w:t>26</w:t>
      </w:r>
      <w:r w:rsidRPr="009578E2">
        <w:rPr>
          <w:rFonts w:eastAsia="Times New Roman"/>
          <w:sz w:val="22"/>
          <w:szCs w:val="22"/>
          <w:lang w:val="en"/>
        </w:rPr>
        <w:t xml:space="preserve"> patients had been exposed to PCA </w:t>
      </w:r>
      <w:r w:rsidR="00F40100">
        <w:rPr>
          <w:rFonts w:eastAsia="Times New Roman"/>
          <w:sz w:val="22"/>
          <w:szCs w:val="22"/>
          <w:lang w:val="en"/>
        </w:rPr>
        <w:t>before a stool sample collection</w:t>
      </w:r>
      <w:r w:rsidRPr="00EE745F">
        <w:rPr>
          <w:rFonts w:eastAsia="Times New Roman"/>
          <w:sz w:val="22"/>
          <w:szCs w:val="22"/>
          <w:lang w:val="en"/>
        </w:rPr>
        <w:t xml:space="preserve">. </w:t>
      </w:r>
      <w:r w:rsidRPr="009578E2">
        <w:rPr>
          <w:rFonts w:eastAsia="Times New Roman"/>
          <w:sz w:val="22"/>
          <w:szCs w:val="22"/>
          <w:lang w:val="en"/>
        </w:rPr>
        <w:t xml:space="preserve">We created a slightly different model based on the original one by adding a binary vector to determine whether the stool sample was exposed to PCA usage or not. </w:t>
      </w:r>
    </w:p>
    <w:p w14:paraId="06E62374" w14:textId="60302B20" w:rsidR="00957B16" w:rsidRPr="009578E2" w:rsidRDefault="0CA38A4F" w:rsidP="00FE3D32">
      <w:pPr>
        <w:jc w:val="both"/>
        <w:rPr>
          <w:rFonts w:eastAsia="Times New Roman"/>
          <w:sz w:val="22"/>
          <w:szCs w:val="22"/>
        </w:rPr>
      </w:pPr>
      <w:r w:rsidRPr="009578E2">
        <w:rPr>
          <w:rFonts w:eastAsia="Times New Roman"/>
          <w:sz w:val="22"/>
          <w:szCs w:val="22"/>
          <w:lang w:val="en"/>
        </w:rPr>
        <w:t xml:space="preserve"> </w:t>
      </w:r>
      <w:r w:rsidR="00957B16">
        <w:br/>
      </w:r>
      <w:r w:rsidR="179B972C" w:rsidRPr="007350CF">
        <w:rPr>
          <w:rFonts w:eastAsia="Times New Roman"/>
          <w:b/>
          <w:sz w:val="22"/>
          <w:szCs w:val="22"/>
        </w:rPr>
        <w:t>Mouse experiments</w:t>
      </w:r>
    </w:p>
    <w:p w14:paraId="28B628D4" w14:textId="2978B145" w:rsidR="179B972C" w:rsidRPr="009578E2" w:rsidRDefault="179B972C" w:rsidP="43DD4011">
      <w:pPr>
        <w:jc w:val="both"/>
        <w:rPr>
          <w:rFonts w:eastAsia="Times New Roman"/>
          <w:b/>
          <w:i/>
          <w:sz w:val="22"/>
          <w:szCs w:val="22"/>
        </w:rPr>
      </w:pPr>
      <w:r w:rsidRPr="009578E2">
        <w:rPr>
          <w:rFonts w:eastAsia="Times New Roman"/>
          <w:b/>
          <w:i/>
          <w:sz w:val="22"/>
          <w:szCs w:val="22"/>
        </w:rPr>
        <w:t xml:space="preserve">Mouse selection </w:t>
      </w:r>
    </w:p>
    <w:p w14:paraId="5654FA46" w14:textId="79FB55E5" w:rsidR="179B972C" w:rsidRPr="009578E2" w:rsidRDefault="179B972C" w:rsidP="43DD4011">
      <w:pPr>
        <w:jc w:val="both"/>
        <w:rPr>
          <w:rFonts w:eastAsia="Times New Roman"/>
          <w:sz w:val="22"/>
          <w:szCs w:val="22"/>
        </w:rPr>
      </w:pPr>
      <w:r w:rsidRPr="009578E2">
        <w:rPr>
          <w:rFonts w:eastAsia="Times New Roman"/>
          <w:sz w:val="22"/>
          <w:szCs w:val="22"/>
        </w:rPr>
        <w:t xml:space="preserve">Female C57BL/6 mice between the ages of 6-8 weeks were requested from rooms </w:t>
      </w:r>
      <w:r w:rsidRPr="009578E2">
        <w:rPr>
          <w:rFonts w:eastAsia="Times New Roman"/>
          <w:color w:val="000000" w:themeColor="text1"/>
          <w:sz w:val="22"/>
          <w:szCs w:val="22"/>
        </w:rPr>
        <w:t>RB03 or RB04</w:t>
      </w:r>
      <w:r w:rsidRPr="009578E2">
        <w:rPr>
          <w:rFonts w:eastAsia="Times New Roman"/>
          <w:sz w:val="22"/>
          <w:szCs w:val="22"/>
        </w:rPr>
        <w:t xml:space="preserve"> at Jax Laboratory. We have observed that mice from these rooms present with endogenous enterococcus. The mice were single-housed and isolated for a couple of days before starting the experiment. The groups in these experiments were diet (vehicle) + antibiotic injection; diet (</w:t>
      </w:r>
      <w:r w:rsidR="002C755E">
        <w:rPr>
          <w:rFonts w:eastAsia="Times New Roman"/>
          <w:sz w:val="22"/>
          <w:szCs w:val="22"/>
        </w:rPr>
        <w:t>sucrose</w:t>
      </w:r>
      <w:r w:rsidRPr="009578E2">
        <w:rPr>
          <w:rFonts w:eastAsia="Times New Roman"/>
          <w:sz w:val="22"/>
          <w:szCs w:val="22"/>
        </w:rPr>
        <w:t>) + antibiotic injection; injection (vehicle) + diet (</w:t>
      </w:r>
      <w:r w:rsidR="002C755E">
        <w:rPr>
          <w:rFonts w:eastAsia="Times New Roman"/>
          <w:sz w:val="22"/>
          <w:szCs w:val="22"/>
        </w:rPr>
        <w:t>sucrose</w:t>
      </w:r>
      <w:r w:rsidRPr="009578E2">
        <w:rPr>
          <w:rFonts w:eastAsia="Times New Roman"/>
          <w:sz w:val="22"/>
          <w:szCs w:val="22"/>
        </w:rPr>
        <w:t xml:space="preserve">); injection (vehicle)+diet (vehicle) There were about 3-7 mice per group. </w:t>
      </w:r>
    </w:p>
    <w:p w14:paraId="34F2C482" w14:textId="02AA2E93" w:rsidR="179B972C" w:rsidRPr="009578E2" w:rsidRDefault="179B972C" w:rsidP="43DD4011">
      <w:pPr>
        <w:jc w:val="both"/>
        <w:rPr>
          <w:rFonts w:eastAsia="Times New Roman"/>
          <w:sz w:val="22"/>
          <w:szCs w:val="22"/>
        </w:rPr>
      </w:pPr>
      <w:r w:rsidRPr="009578E2">
        <w:rPr>
          <w:rFonts w:eastAsia="Times New Roman"/>
          <w:sz w:val="22"/>
          <w:szCs w:val="22"/>
        </w:rPr>
        <w:t xml:space="preserve"> </w:t>
      </w:r>
    </w:p>
    <w:p w14:paraId="774C5341" w14:textId="6610553B" w:rsidR="179B972C" w:rsidRPr="009578E2" w:rsidRDefault="179B972C" w:rsidP="43DD4011">
      <w:pPr>
        <w:jc w:val="both"/>
        <w:rPr>
          <w:rFonts w:eastAsia="Times New Roman"/>
          <w:b/>
          <w:i/>
          <w:sz w:val="22"/>
          <w:szCs w:val="22"/>
        </w:rPr>
      </w:pPr>
      <w:r w:rsidRPr="009578E2">
        <w:rPr>
          <w:rFonts w:eastAsia="Times New Roman"/>
          <w:b/>
          <w:i/>
          <w:sz w:val="22"/>
          <w:szCs w:val="22"/>
        </w:rPr>
        <w:t>Antibiotic intervention and Diet Preparation</w:t>
      </w:r>
    </w:p>
    <w:p w14:paraId="6D6635B8" w14:textId="29578DDC" w:rsidR="179B972C" w:rsidRPr="009578E2" w:rsidRDefault="179B972C" w:rsidP="43DD4011">
      <w:pPr>
        <w:jc w:val="both"/>
        <w:rPr>
          <w:rFonts w:eastAsia="Times New Roman"/>
          <w:sz w:val="22"/>
          <w:szCs w:val="22"/>
        </w:rPr>
      </w:pPr>
      <w:r w:rsidRPr="009578E2">
        <w:rPr>
          <w:rFonts w:eastAsia="Times New Roman"/>
          <w:sz w:val="22"/>
          <w:szCs w:val="22"/>
        </w:rPr>
        <w:t xml:space="preserve">Each mouse was then subcutaneously injected </w:t>
      </w:r>
      <w:r w:rsidR="41CB6907" w:rsidRPr="0AB49C8E">
        <w:rPr>
          <w:rFonts w:eastAsia="Times New Roman"/>
          <w:sz w:val="22"/>
          <w:szCs w:val="22"/>
        </w:rPr>
        <w:t>with</w:t>
      </w:r>
      <w:r w:rsidRPr="0AB49C8E">
        <w:rPr>
          <w:rFonts w:eastAsia="Times New Roman"/>
          <w:sz w:val="22"/>
          <w:szCs w:val="22"/>
        </w:rPr>
        <w:t xml:space="preserve"> </w:t>
      </w:r>
      <w:r w:rsidRPr="009578E2">
        <w:rPr>
          <w:rFonts w:eastAsia="Times New Roman"/>
          <w:sz w:val="22"/>
          <w:szCs w:val="22"/>
        </w:rPr>
        <w:t xml:space="preserve">a one-time 2m.g dose of antibiotic. The antibiotic selected was Biapenem, after we noticed moderate blooms of enterococcus in mice treated with Biapenem. 2m.g of Biapenem was resuspended in </w:t>
      </w:r>
      <w:r w:rsidR="000035FC">
        <w:rPr>
          <w:rFonts w:eastAsia="Times New Roman"/>
          <w:sz w:val="22"/>
          <w:szCs w:val="22"/>
        </w:rPr>
        <w:t>1</w:t>
      </w:r>
      <w:r w:rsidRPr="00EE745F">
        <w:rPr>
          <w:rFonts w:eastAsia="Times New Roman"/>
          <w:sz w:val="22"/>
          <w:szCs w:val="22"/>
        </w:rPr>
        <w:t>00ul</w:t>
      </w:r>
      <w:r w:rsidRPr="009578E2">
        <w:rPr>
          <w:rFonts w:eastAsia="Times New Roman"/>
          <w:sz w:val="22"/>
          <w:szCs w:val="22"/>
        </w:rPr>
        <w:t xml:space="preserve"> of DPBS. For the injection (vehicle) + diet group we used </w:t>
      </w:r>
      <w:r w:rsidR="000035FC">
        <w:rPr>
          <w:rFonts w:eastAsia="Times New Roman"/>
          <w:sz w:val="22"/>
          <w:szCs w:val="22"/>
        </w:rPr>
        <w:t>1</w:t>
      </w:r>
      <w:r w:rsidRPr="00EE745F">
        <w:rPr>
          <w:rFonts w:eastAsia="Times New Roman"/>
          <w:sz w:val="22"/>
          <w:szCs w:val="22"/>
        </w:rPr>
        <w:t>00ul</w:t>
      </w:r>
      <w:r w:rsidRPr="009578E2">
        <w:rPr>
          <w:rFonts w:eastAsia="Times New Roman"/>
          <w:sz w:val="22"/>
          <w:szCs w:val="22"/>
        </w:rPr>
        <w:t xml:space="preserve"> of just DPBS. </w:t>
      </w:r>
    </w:p>
    <w:p w14:paraId="7B82EBF3" w14:textId="17F220D9" w:rsidR="179B972C" w:rsidRPr="009578E2" w:rsidRDefault="179B972C" w:rsidP="43DD4011">
      <w:pPr>
        <w:jc w:val="both"/>
        <w:rPr>
          <w:rFonts w:eastAsia="Times New Roman"/>
          <w:b/>
          <w:i/>
          <w:sz w:val="22"/>
          <w:szCs w:val="22"/>
        </w:rPr>
      </w:pPr>
      <w:r w:rsidRPr="009578E2">
        <w:rPr>
          <w:rFonts w:eastAsia="Times New Roman"/>
          <w:b/>
          <w:i/>
          <w:sz w:val="22"/>
          <w:szCs w:val="22"/>
        </w:rPr>
        <w:t xml:space="preserve"> </w:t>
      </w:r>
    </w:p>
    <w:p w14:paraId="1A902BAE" w14:textId="59667259" w:rsidR="179B972C" w:rsidRPr="009578E2" w:rsidRDefault="179B972C" w:rsidP="43DD4011">
      <w:pPr>
        <w:jc w:val="both"/>
        <w:rPr>
          <w:rFonts w:eastAsia="Times New Roman"/>
          <w:sz w:val="22"/>
          <w:szCs w:val="22"/>
        </w:rPr>
      </w:pPr>
      <w:r w:rsidRPr="009578E2">
        <w:rPr>
          <w:rFonts w:eastAsia="Times New Roman"/>
          <w:sz w:val="22"/>
          <w:szCs w:val="22"/>
        </w:rPr>
        <w:t xml:space="preserve">The </w:t>
      </w:r>
      <w:r w:rsidR="001F218B">
        <w:rPr>
          <w:rFonts w:eastAsia="Times New Roman"/>
          <w:sz w:val="22"/>
          <w:szCs w:val="22"/>
        </w:rPr>
        <w:t>sucrose</w:t>
      </w:r>
      <w:r w:rsidRPr="009578E2">
        <w:rPr>
          <w:rFonts w:eastAsia="Times New Roman"/>
          <w:sz w:val="22"/>
          <w:szCs w:val="22"/>
        </w:rPr>
        <w:t xml:space="preserve"> was mixed in with </w:t>
      </w:r>
      <w:proofErr w:type="spellStart"/>
      <w:r w:rsidRPr="009578E2">
        <w:rPr>
          <w:rFonts w:eastAsia="Times New Roman"/>
          <w:sz w:val="22"/>
          <w:szCs w:val="22"/>
        </w:rPr>
        <w:t>HydroGel</w:t>
      </w:r>
      <w:proofErr w:type="spellEnd"/>
      <w:r w:rsidRPr="009578E2">
        <w:rPr>
          <w:rFonts w:eastAsia="Times New Roman"/>
          <w:sz w:val="22"/>
          <w:szCs w:val="22"/>
        </w:rPr>
        <w:t xml:space="preserve">® cups (ClearH2O; Cat: 70-01-502) that are 98% pure water </w:t>
      </w:r>
      <w:r w:rsidR="00C43DA1">
        <w:rPr>
          <w:rFonts w:eastAsia="Times New Roman"/>
          <w:sz w:val="22"/>
          <w:szCs w:val="22"/>
        </w:rPr>
        <w:t xml:space="preserve">so that </w:t>
      </w:r>
      <w:r w:rsidR="000523E4">
        <w:rPr>
          <w:rFonts w:eastAsia="Times New Roman"/>
          <w:sz w:val="22"/>
          <w:szCs w:val="22"/>
        </w:rPr>
        <w:t>5</w:t>
      </w:r>
      <w:r w:rsidR="003976BF">
        <w:rPr>
          <w:rFonts w:eastAsia="Times New Roman"/>
          <w:sz w:val="22"/>
          <w:szCs w:val="22"/>
        </w:rPr>
        <w:t>%</w:t>
      </w:r>
      <w:r w:rsidRPr="009578E2">
        <w:rPr>
          <w:rFonts w:eastAsia="Times New Roman"/>
          <w:sz w:val="22"/>
          <w:szCs w:val="22"/>
        </w:rPr>
        <w:t xml:space="preserve"> of </w:t>
      </w:r>
      <w:r w:rsidR="003976BF">
        <w:rPr>
          <w:rFonts w:eastAsia="Times New Roman"/>
          <w:sz w:val="22"/>
          <w:szCs w:val="22"/>
        </w:rPr>
        <w:t>the resulted 20ml was sucrose</w:t>
      </w:r>
      <w:r w:rsidRPr="00EE745F">
        <w:rPr>
          <w:rFonts w:eastAsia="Times New Roman"/>
          <w:sz w:val="22"/>
          <w:szCs w:val="22"/>
        </w:rPr>
        <w:t>.</w:t>
      </w:r>
      <w:r w:rsidRPr="009578E2">
        <w:rPr>
          <w:rFonts w:eastAsia="Times New Roman"/>
          <w:sz w:val="22"/>
          <w:szCs w:val="22"/>
        </w:rPr>
        <w:t xml:space="preserve"> Each experimental group that included diet</w:t>
      </w:r>
      <w:r w:rsidR="001E1ECC">
        <w:rPr>
          <w:rFonts w:eastAsia="Times New Roman"/>
          <w:sz w:val="22"/>
          <w:szCs w:val="22"/>
        </w:rPr>
        <w:t xml:space="preserve"> </w:t>
      </w:r>
      <w:r w:rsidRPr="00EE745F">
        <w:rPr>
          <w:rFonts w:eastAsia="Times New Roman"/>
          <w:sz w:val="22"/>
          <w:szCs w:val="22"/>
        </w:rPr>
        <w:t>(</w:t>
      </w:r>
      <w:r w:rsidR="00882EBD">
        <w:rPr>
          <w:rFonts w:eastAsia="Times New Roman"/>
          <w:sz w:val="22"/>
          <w:szCs w:val="22"/>
        </w:rPr>
        <w:t>sucrose</w:t>
      </w:r>
      <w:r w:rsidR="00C76237">
        <w:rPr>
          <w:rFonts w:eastAsia="Times New Roman"/>
          <w:sz w:val="22"/>
          <w:szCs w:val="22"/>
        </w:rPr>
        <w:t>)</w:t>
      </w:r>
      <w:r w:rsidRPr="00EE745F">
        <w:rPr>
          <w:rFonts w:eastAsia="Times New Roman"/>
          <w:sz w:val="22"/>
          <w:szCs w:val="22"/>
        </w:rPr>
        <w:t xml:space="preserve"> was replenished every 48hrs. </w:t>
      </w:r>
      <w:r w:rsidRPr="009578E2">
        <w:rPr>
          <w:rFonts w:eastAsia="Times New Roman"/>
          <w:sz w:val="22"/>
          <w:szCs w:val="22"/>
        </w:rPr>
        <w:t xml:space="preserve">The experimental groups that included a diet (vehicle) received just 20ml of plain hydrogel replenished every 48hrs. </w:t>
      </w:r>
    </w:p>
    <w:p w14:paraId="7E410A25" w14:textId="15776CE9" w:rsidR="179B972C" w:rsidRPr="009578E2" w:rsidRDefault="179B972C" w:rsidP="43DD4011">
      <w:pPr>
        <w:jc w:val="both"/>
        <w:rPr>
          <w:rFonts w:eastAsia="Times New Roman"/>
          <w:sz w:val="22"/>
          <w:szCs w:val="22"/>
        </w:rPr>
      </w:pPr>
      <w:r w:rsidRPr="009578E2">
        <w:rPr>
          <w:rFonts w:eastAsia="Times New Roman"/>
          <w:sz w:val="22"/>
          <w:szCs w:val="22"/>
        </w:rPr>
        <w:t xml:space="preserve"> </w:t>
      </w:r>
    </w:p>
    <w:p w14:paraId="65DE5215" w14:textId="1DE3BE1F" w:rsidR="179B972C" w:rsidRPr="009578E2" w:rsidRDefault="179B972C" w:rsidP="43DD4011">
      <w:pPr>
        <w:jc w:val="both"/>
        <w:rPr>
          <w:rFonts w:eastAsia="Times New Roman"/>
          <w:b/>
          <w:i/>
          <w:sz w:val="22"/>
          <w:szCs w:val="22"/>
        </w:rPr>
      </w:pPr>
      <w:r w:rsidRPr="009578E2">
        <w:rPr>
          <w:rFonts w:eastAsia="Times New Roman"/>
          <w:b/>
          <w:i/>
          <w:sz w:val="22"/>
          <w:szCs w:val="22"/>
        </w:rPr>
        <w:t xml:space="preserve">Stool collection and colony counting </w:t>
      </w:r>
    </w:p>
    <w:p w14:paraId="1DB74104" w14:textId="0DF79D33" w:rsidR="179B972C" w:rsidRPr="009578E2" w:rsidRDefault="179B972C" w:rsidP="43DD4011">
      <w:pPr>
        <w:jc w:val="both"/>
        <w:rPr>
          <w:rFonts w:eastAsia="Times New Roman"/>
          <w:sz w:val="22"/>
          <w:szCs w:val="22"/>
        </w:rPr>
      </w:pPr>
      <w:r w:rsidRPr="009578E2">
        <w:rPr>
          <w:rFonts w:eastAsia="Times New Roman"/>
          <w:sz w:val="22"/>
          <w:szCs w:val="22"/>
        </w:rPr>
        <w:t xml:space="preserve">Stool was collected at multiple different timepoints (D0, </w:t>
      </w:r>
      <w:r w:rsidRPr="00EE745F">
        <w:rPr>
          <w:rFonts w:eastAsia="Times New Roman"/>
          <w:sz w:val="22"/>
          <w:szCs w:val="22"/>
        </w:rPr>
        <w:t>D</w:t>
      </w:r>
      <w:r w:rsidR="00310DA1">
        <w:rPr>
          <w:rFonts w:eastAsia="Times New Roman"/>
          <w:sz w:val="22"/>
          <w:szCs w:val="22"/>
        </w:rPr>
        <w:t>3</w:t>
      </w:r>
      <w:r w:rsidRPr="009578E2">
        <w:rPr>
          <w:rFonts w:eastAsia="Times New Roman"/>
          <w:sz w:val="22"/>
          <w:szCs w:val="22"/>
        </w:rPr>
        <w:t xml:space="preserve"> or </w:t>
      </w:r>
      <w:r w:rsidRPr="00EE745F">
        <w:rPr>
          <w:rFonts w:eastAsia="Times New Roman"/>
          <w:sz w:val="22"/>
          <w:szCs w:val="22"/>
        </w:rPr>
        <w:t>D</w:t>
      </w:r>
      <w:r w:rsidR="00310DA1">
        <w:rPr>
          <w:rFonts w:eastAsia="Times New Roman"/>
          <w:sz w:val="22"/>
          <w:szCs w:val="22"/>
        </w:rPr>
        <w:t>6</w:t>
      </w:r>
      <w:r w:rsidRPr="009578E2">
        <w:rPr>
          <w:rFonts w:eastAsia="Times New Roman"/>
          <w:sz w:val="22"/>
          <w:szCs w:val="22"/>
        </w:rPr>
        <w:t xml:space="preserve">) from all single housed mice. Fresh stool was collected in a biosafety hood, directly from the mouse into a barcoded pre-weight sterile tube. The fresh stool is kept on ice and resuspended in 1mL of DPBS. The stock solution is serially diluted in DPBS. 20ul of each dilution is plated on the enterococcus selective agar. The plates are then left to culture for 48 hours in 37C standard incubator. The colonies that appear in the highest dilution are counted by eye. </w:t>
      </w:r>
    </w:p>
    <w:p w14:paraId="0F74FDDC" w14:textId="77777777" w:rsidR="0082538B" w:rsidRDefault="0082538B" w:rsidP="43DD4011">
      <w:pPr>
        <w:jc w:val="both"/>
        <w:rPr>
          <w:rFonts w:eastAsia="Times New Roman"/>
          <w:sz w:val="22"/>
          <w:szCs w:val="22"/>
        </w:rPr>
      </w:pPr>
    </w:p>
    <w:p w14:paraId="00C9277A" w14:textId="36F100F0" w:rsidR="0082538B" w:rsidRPr="006E1649" w:rsidRDefault="0082538B" w:rsidP="43DD4011">
      <w:pPr>
        <w:jc w:val="both"/>
        <w:rPr>
          <w:rFonts w:eastAsia="Times New Roman"/>
          <w:b/>
          <w:bCs/>
          <w:i/>
          <w:iCs/>
          <w:sz w:val="22"/>
          <w:szCs w:val="22"/>
        </w:rPr>
      </w:pPr>
      <w:r w:rsidRPr="006E1649">
        <w:rPr>
          <w:rFonts w:eastAsia="Times New Roman"/>
          <w:b/>
          <w:bCs/>
          <w:i/>
          <w:iCs/>
          <w:sz w:val="22"/>
          <w:szCs w:val="22"/>
        </w:rPr>
        <w:t>Tra</w:t>
      </w:r>
      <w:r w:rsidR="006E1649" w:rsidRPr="006E1649">
        <w:rPr>
          <w:rFonts w:eastAsia="Times New Roman"/>
          <w:b/>
          <w:bCs/>
          <w:i/>
          <w:iCs/>
          <w:sz w:val="22"/>
          <w:szCs w:val="22"/>
        </w:rPr>
        <w:t>pezoidal AUC</w:t>
      </w:r>
    </w:p>
    <w:p w14:paraId="4372AA35" w14:textId="165C965C" w:rsidR="006E1649" w:rsidRPr="00EE745F" w:rsidRDefault="00E33312" w:rsidP="43DD4011">
      <w:pPr>
        <w:jc w:val="both"/>
        <w:rPr>
          <w:rFonts w:eastAsia="Times New Roman"/>
          <w:sz w:val="22"/>
          <w:szCs w:val="22"/>
        </w:rPr>
      </w:pPr>
      <w:r>
        <w:rPr>
          <w:rFonts w:eastAsia="Times New Roman"/>
          <w:sz w:val="22"/>
          <w:szCs w:val="22"/>
        </w:rPr>
        <w:t xml:space="preserve">The trapezoidal AUC was calculated </w:t>
      </w:r>
      <w:r w:rsidR="00461A8C">
        <w:rPr>
          <w:rFonts w:eastAsia="Times New Roman"/>
          <w:sz w:val="22"/>
          <w:szCs w:val="22"/>
        </w:rPr>
        <w:t xml:space="preserve">between </w:t>
      </w:r>
      <w:r w:rsidR="00BC7519">
        <w:rPr>
          <w:rFonts w:eastAsia="Times New Roman"/>
          <w:sz w:val="22"/>
          <w:szCs w:val="22"/>
        </w:rPr>
        <w:t xml:space="preserve">day 0 and </w:t>
      </w:r>
      <w:r w:rsidR="00667A89">
        <w:rPr>
          <w:rFonts w:eastAsia="Times New Roman"/>
          <w:sz w:val="22"/>
          <w:szCs w:val="22"/>
        </w:rPr>
        <w:t>day 3, as well as day 3 and day 6, respectively</w:t>
      </w:r>
      <w:r w:rsidR="00394DF2">
        <w:rPr>
          <w:rFonts w:eastAsia="Times New Roman"/>
          <w:sz w:val="22"/>
          <w:szCs w:val="22"/>
        </w:rPr>
        <w:t xml:space="preserve">, for each mouse in the experimental setting, following </w:t>
      </w:r>
      <w:r w:rsidR="00E7504E">
        <w:rPr>
          <w:rFonts w:eastAsia="Times New Roman"/>
          <w:sz w:val="22"/>
          <w:szCs w:val="22"/>
        </w:rPr>
        <w:t>t</w:t>
      </w:r>
      <w:r w:rsidR="00394DF2">
        <w:rPr>
          <w:rFonts w:eastAsia="Times New Roman"/>
          <w:sz w:val="22"/>
          <w:szCs w:val="22"/>
        </w:rPr>
        <w:t xml:space="preserve">rapezoidal </w:t>
      </w:r>
      <w:r w:rsidR="00E7504E">
        <w:rPr>
          <w:rFonts w:eastAsia="Times New Roman"/>
          <w:sz w:val="22"/>
          <w:szCs w:val="22"/>
        </w:rPr>
        <w:t>r</w:t>
      </w:r>
      <w:r w:rsidR="00394DF2">
        <w:rPr>
          <w:rFonts w:eastAsia="Times New Roman"/>
          <w:sz w:val="22"/>
          <w:szCs w:val="22"/>
        </w:rPr>
        <w:t>ule</w:t>
      </w:r>
      <w:r w:rsidR="00667A89">
        <w:rPr>
          <w:rFonts w:eastAsia="Times New Roman"/>
          <w:sz w:val="22"/>
          <w:szCs w:val="22"/>
        </w:rPr>
        <w:t xml:space="preserve">. </w:t>
      </w:r>
      <w:r w:rsidR="004748A4">
        <w:rPr>
          <w:rFonts w:eastAsia="Times New Roman"/>
          <w:sz w:val="22"/>
          <w:szCs w:val="22"/>
        </w:rPr>
        <w:t xml:space="preserve">The day 0’s raw count was subtracted from day 3 and day 6 for each mouse before applying the trapezoidal rule. </w:t>
      </w:r>
      <w:r w:rsidR="00790BD3">
        <w:rPr>
          <w:rFonts w:eastAsia="Times New Roman"/>
          <w:sz w:val="22"/>
          <w:szCs w:val="22"/>
        </w:rPr>
        <w:t xml:space="preserve">And the </w:t>
      </w:r>
      <w:r w:rsidR="000F304E">
        <w:rPr>
          <w:rFonts w:eastAsia="Times New Roman"/>
          <w:sz w:val="22"/>
          <w:szCs w:val="22"/>
        </w:rPr>
        <w:t xml:space="preserve">total </w:t>
      </w:r>
      <w:r w:rsidR="006F2ADC">
        <w:rPr>
          <w:rFonts w:eastAsia="Times New Roman"/>
          <w:sz w:val="22"/>
          <w:szCs w:val="22"/>
        </w:rPr>
        <w:t>trapezoidal AUC throughout the whole experimental days w</w:t>
      </w:r>
      <w:r w:rsidR="00995A92">
        <w:rPr>
          <w:rFonts w:eastAsia="Times New Roman"/>
          <w:sz w:val="22"/>
          <w:szCs w:val="22"/>
        </w:rPr>
        <w:t xml:space="preserve">as the addition </w:t>
      </w:r>
      <w:r w:rsidR="003D1AB7">
        <w:rPr>
          <w:rFonts w:eastAsia="Times New Roman"/>
          <w:sz w:val="22"/>
          <w:szCs w:val="22"/>
        </w:rPr>
        <w:t xml:space="preserve">of </w:t>
      </w:r>
      <w:r w:rsidR="00895974">
        <w:rPr>
          <w:rFonts w:eastAsia="Times New Roman"/>
          <w:sz w:val="22"/>
          <w:szCs w:val="22"/>
        </w:rPr>
        <w:t>the above two separate time periods</w:t>
      </w:r>
      <w:r w:rsidR="002A5786">
        <w:rPr>
          <w:rFonts w:eastAsia="Times New Roman"/>
          <w:sz w:val="22"/>
          <w:szCs w:val="22"/>
        </w:rPr>
        <w:t>’ results</w:t>
      </w:r>
      <w:r w:rsidR="00895974">
        <w:rPr>
          <w:rFonts w:eastAsia="Times New Roman"/>
          <w:sz w:val="22"/>
          <w:szCs w:val="22"/>
        </w:rPr>
        <w:t xml:space="preserve">. </w:t>
      </w:r>
      <w:r w:rsidR="00B20665">
        <w:rPr>
          <w:rFonts w:eastAsia="Times New Roman"/>
          <w:sz w:val="22"/>
          <w:szCs w:val="22"/>
        </w:rPr>
        <w:t xml:space="preserve">The statistical test used for comparison was </w:t>
      </w:r>
      <w:r w:rsidR="00A955E3">
        <w:rPr>
          <w:rFonts w:eastAsia="Times New Roman"/>
          <w:sz w:val="22"/>
          <w:szCs w:val="22"/>
        </w:rPr>
        <w:t xml:space="preserve">Wilcoxon </w:t>
      </w:r>
      <w:r w:rsidR="00BB5445">
        <w:rPr>
          <w:rFonts w:eastAsia="Times New Roman"/>
          <w:sz w:val="22"/>
          <w:szCs w:val="22"/>
        </w:rPr>
        <w:t>rank sum</w:t>
      </w:r>
      <w:r w:rsidR="00A955E3">
        <w:rPr>
          <w:rFonts w:eastAsia="Times New Roman"/>
          <w:sz w:val="22"/>
          <w:szCs w:val="22"/>
        </w:rPr>
        <w:t xml:space="preserve"> test. </w:t>
      </w:r>
      <w:r w:rsidR="00003044" w:rsidRPr="53BAE57D">
        <w:rPr>
          <w:color w:val="000000" w:themeColor="text1"/>
          <w:sz w:val="22"/>
          <w:szCs w:val="22"/>
          <w:lang w:val="en"/>
        </w:rPr>
        <w:t>(</w:t>
      </w:r>
      <w:proofErr w:type="gramStart"/>
      <w:r w:rsidR="00003044">
        <w:rPr>
          <w:color w:val="000000" w:themeColor="text1"/>
          <w:sz w:val="22"/>
          <w:szCs w:val="22"/>
          <w:lang w:val="en"/>
        </w:rPr>
        <w:t>ns</w:t>
      </w:r>
      <w:proofErr w:type="gramEnd"/>
      <w:r w:rsidR="001B3C8E">
        <w:rPr>
          <w:color w:val="000000" w:themeColor="text1"/>
          <w:sz w:val="22"/>
          <w:szCs w:val="22"/>
          <w:lang w:val="en"/>
        </w:rPr>
        <w:t>: not significant</w:t>
      </w:r>
      <w:r w:rsidR="00003044" w:rsidRPr="53BAE57D">
        <w:rPr>
          <w:color w:val="000000" w:themeColor="text1"/>
          <w:sz w:val="22"/>
          <w:szCs w:val="22"/>
          <w:lang w:val="en"/>
        </w:rPr>
        <w:t xml:space="preserve">, *: P </w:t>
      </w:r>
      <w:r w:rsidR="00003044" w:rsidRPr="53BAE57D">
        <w:rPr>
          <w:color w:val="000000" w:themeColor="text1"/>
          <w:sz w:val="22"/>
          <w:szCs w:val="22"/>
        </w:rPr>
        <w:t>≤</w:t>
      </w:r>
      <w:r w:rsidR="00003044" w:rsidRPr="53BAE57D">
        <w:rPr>
          <w:color w:val="000000" w:themeColor="text1"/>
          <w:sz w:val="22"/>
          <w:szCs w:val="22"/>
          <w:lang w:val="en"/>
        </w:rPr>
        <w:t xml:space="preserve"> 0.0</w:t>
      </w:r>
      <w:r w:rsidR="00107B5C">
        <w:rPr>
          <w:color w:val="000000" w:themeColor="text1"/>
          <w:sz w:val="22"/>
          <w:szCs w:val="22"/>
          <w:lang w:val="en"/>
        </w:rPr>
        <w:t>5</w:t>
      </w:r>
      <w:r w:rsidR="00003044" w:rsidRPr="53BAE57D">
        <w:rPr>
          <w:color w:val="000000" w:themeColor="text1"/>
          <w:sz w:val="22"/>
          <w:szCs w:val="22"/>
          <w:lang w:val="en"/>
        </w:rPr>
        <w:t xml:space="preserve">, ****: P </w:t>
      </w:r>
      <w:r w:rsidR="00003044" w:rsidRPr="53BAE57D">
        <w:rPr>
          <w:color w:val="000000" w:themeColor="text1"/>
          <w:sz w:val="22"/>
          <w:szCs w:val="22"/>
        </w:rPr>
        <w:t>≤</w:t>
      </w:r>
      <w:r w:rsidR="00003044" w:rsidRPr="53BAE57D">
        <w:rPr>
          <w:color w:val="000000" w:themeColor="text1"/>
          <w:sz w:val="22"/>
          <w:szCs w:val="22"/>
          <w:lang w:val="en"/>
        </w:rPr>
        <w:t xml:space="preserve"> 0.001</w:t>
      </w:r>
      <w:r w:rsidR="00BB5445">
        <w:rPr>
          <w:color w:val="000000" w:themeColor="text1"/>
          <w:sz w:val="22"/>
          <w:szCs w:val="22"/>
          <w:lang w:val="en"/>
        </w:rPr>
        <w:t>)</w:t>
      </w:r>
    </w:p>
    <w:p w14:paraId="2D0D26AD" w14:textId="1654B019" w:rsidR="43DD4011" w:rsidRPr="009578E2" w:rsidRDefault="43DD4011" w:rsidP="43DD4011">
      <w:pPr>
        <w:rPr>
          <w:rFonts w:eastAsia="Times New Roman"/>
          <w:sz w:val="22"/>
          <w:szCs w:val="22"/>
        </w:rPr>
      </w:pPr>
    </w:p>
    <w:p w14:paraId="470F2BBE" w14:textId="68466753" w:rsidR="43DD4011" w:rsidRPr="009578E2" w:rsidRDefault="43DD4011" w:rsidP="43DD4011">
      <w:pPr>
        <w:rPr>
          <w:rFonts w:eastAsia="Times New Roman"/>
          <w:sz w:val="22"/>
          <w:szCs w:val="22"/>
        </w:rPr>
      </w:pPr>
    </w:p>
    <w:p w14:paraId="5D486208" w14:textId="2716C4CC" w:rsidR="00957B16" w:rsidRPr="00FE3D32" w:rsidRDefault="00FE3D32" w:rsidP="007B4BDD">
      <w:pPr>
        <w:pStyle w:val="Legend"/>
        <w:spacing w:before="0"/>
        <w:jc w:val="both"/>
        <w:rPr>
          <w:b/>
          <w:color w:val="FF0000"/>
          <w:sz w:val="22"/>
          <w:szCs w:val="22"/>
          <w:lang w:val="en"/>
        </w:rPr>
      </w:pPr>
      <w:r w:rsidRPr="00FE3D32">
        <w:rPr>
          <w:b/>
          <w:bCs/>
          <w:color w:val="FF0000"/>
          <w:sz w:val="22"/>
          <w:szCs w:val="22"/>
          <w:lang w:val="en"/>
        </w:rPr>
        <w:lastRenderedPageBreak/>
        <w:t>References</w:t>
      </w:r>
    </w:p>
    <w:p w14:paraId="19D8340A" w14:textId="15861B4F" w:rsidR="00957B16" w:rsidRPr="009578E2" w:rsidRDefault="00957B16" w:rsidP="007B4BDD">
      <w:pPr>
        <w:pStyle w:val="Legend"/>
        <w:spacing w:before="0"/>
        <w:jc w:val="both"/>
        <w:rPr>
          <w:sz w:val="22"/>
          <w:szCs w:val="22"/>
          <w:lang w:val="en"/>
        </w:rPr>
      </w:pPr>
    </w:p>
    <w:p w14:paraId="446499B5" w14:textId="77777777" w:rsidR="00F7572A" w:rsidRPr="00F7572A" w:rsidRDefault="0062150F" w:rsidP="00F7572A">
      <w:pPr>
        <w:pStyle w:val="Bibliography"/>
      </w:pPr>
      <w:r>
        <w:rPr>
          <w:sz w:val="22"/>
          <w:szCs w:val="22"/>
          <w:lang w:val="en"/>
        </w:rPr>
        <w:fldChar w:fldCharType="begin"/>
      </w:r>
      <w:r w:rsidR="00A019E3">
        <w:rPr>
          <w:sz w:val="22"/>
          <w:szCs w:val="22"/>
          <w:lang w:val="en"/>
        </w:rPr>
        <w:instrText xml:space="preserve"> ADDIN ZOTERO_BIBL {"uncited":[],"omitted":[],"custom":[]} CSL_BIBLIOGRAPHY </w:instrText>
      </w:r>
      <w:r>
        <w:rPr>
          <w:sz w:val="22"/>
          <w:szCs w:val="22"/>
          <w:lang w:val="en"/>
        </w:rPr>
        <w:fldChar w:fldCharType="separate"/>
      </w:r>
      <w:proofErr w:type="spellStart"/>
      <w:r w:rsidR="00F7572A" w:rsidRPr="00F7572A">
        <w:t>Altschul</w:t>
      </w:r>
      <w:proofErr w:type="spellEnd"/>
      <w:r w:rsidR="00F7572A" w:rsidRPr="00F7572A">
        <w:t xml:space="preserve">, S. F., Gish, W., Miller, W., Myers, E. W., &amp; Lipman, D. J. (1990). Basic local alignment search tool. </w:t>
      </w:r>
      <w:r w:rsidR="00F7572A" w:rsidRPr="00F7572A">
        <w:rPr>
          <w:i/>
          <w:iCs/>
        </w:rPr>
        <w:t>Journal of Molecular Biology</w:t>
      </w:r>
      <w:r w:rsidR="00F7572A" w:rsidRPr="00F7572A">
        <w:t xml:space="preserve">, </w:t>
      </w:r>
      <w:r w:rsidR="00F7572A" w:rsidRPr="00F7572A">
        <w:rPr>
          <w:i/>
          <w:iCs/>
        </w:rPr>
        <w:t>215</w:t>
      </w:r>
      <w:r w:rsidR="00F7572A" w:rsidRPr="00F7572A">
        <w:t>(3), 403–410. https://doi.org/10.1016/S0022-2836(05)80360-2</w:t>
      </w:r>
    </w:p>
    <w:p w14:paraId="62697CFC" w14:textId="77777777" w:rsidR="00F7572A" w:rsidRPr="00F7572A" w:rsidRDefault="00F7572A" w:rsidP="00F7572A">
      <w:pPr>
        <w:pStyle w:val="Bibliography"/>
      </w:pPr>
      <w:r w:rsidRPr="00F7572A">
        <w:t xml:space="preserve">Andersen, S., Banks, M., Brown, T., Weber, N., Kennedy, G., &amp; Bauer, J. (2020). Nutrition support during allogeneic stem cell transplantation: Evidence versus practice. </w:t>
      </w:r>
      <w:r w:rsidRPr="00F7572A">
        <w:rPr>
          <w:i/>
          <w:iCs/>
        </w:rPr>
        <w:t>Supportive Care in Cancer: Official Journal of the Multinational Association of Supportive Care in Cancer</w:t>
      </w:r>
      <w:r w:rsidRPr="00F7572A">
        <w:t xml:space="preserve">, </w:t>
      </w:r>
      <w:r w:rsidRPr="00F7572A">
        <w:rPr>
          <w:i/>
          <w:iCs/>
        </w:rPr>
        <w:t>28</w:t>
      </w:r>
      <w:r w:rsidRPr="00F7572A">
        <w:t>(11), 5441–5447. https://doi.org/10.1007/s00520-020-05397-x</w:t>
      </w:r>
    </w:p>
    <w:p w14:paraId="03ECAD49" w14:textId="77777777" w:rsidR="00F7572A" w:rsidRPr="00F7572A" w:rsidRDefault="00F7572A" w:rsidP="00F7572A">
      <w:pPr>
        <w:pStyle w:val="Bibliography"/>
      </w:pPr>
      <w:r w:rsidRPr="00F7572A">
        <w:t xml:space="preserve">Archer, E., Hand, G. A., &amp; Blair, S. N. (2013). Validity of U.S. Nutritional Surveillance: National Health and Nutrition Examination Survey Caloric Energy Intake Data, 1971–2010. </w:t>
      </w:r>
      <w:r w:rsidRPr="00F7572A">
        <w:rPr>
          <w:i/>
          <w:iCs/>
        </w:rPr>
        <w:t>PLOS ONE</w:t>
      </w:r>
      <w:r w:rsidRPr="00F7572A">
        <w:t xml:space="preserve">, </w:t>
      </w:r>
      <w:r w:rsidRPr="00F7572A">
        <w:rPr>
          <w:i/>
          <w:iCs/>
        </w:rPr>
        <w:t>8</w:t>
      </w:r>
      <w:r w:rsidRPr="00F7572A">
        <w:t>(10), e76632. https://doi.org/10.1371/journal.pone.0076632</w:t>
      </w:r>
    </w:p>
    <w:p w14:paraId="29C085EA" w14:textId="77777777" w:rsidR="00F7572A" w:rsidRPr="00F7572A" w:rsidRDefault="00F7572A" w:rsidP="00F7572A">
      <w:pPr>
        <w:pStyle w:val="Bibliography"/>
      </w:pPr>
      <w:proofErr w:type="spellStart"/>
      <w:r w:rsidRPr="00F7572A">
        <w:t>Asnicar</w:t>
      </w:r>
      <w:proofErr w:type="spellEnd"/>
      <w:r w:rsidRPr="00F7572A">
        <w:t xml:space="preserve">, F., Berry, S. E., Valdes, A. M., Nguyen, L. H., </w:t>
      </w:r>
      <w:proofErr w:type="spellStart"/>
      <w:r w:rsidRPr="00F7572A">
        <w:t>Piccinno</w:t>
      </w:r>
      <w:proofErr w:type="spellEnd"/>
      <w:r w:rsidRPr="00F7572A">
        <w:t xml:space="preserve">, G., Drew, D. A., Leeming, E., Gibson, R., Le Roy, C., Khatib, H. A., Francis, L., </w:t>
      </w:r>
      <w:proofErr w:type="spellStart"/>
      <w:r w:rsidRPr="00F7572A">
        <w:t>Mazidi</w:t>
      </w:r>
      <w:proofErr w:type="spellEnd"/>
      <w:r w:rsidRPr="00F7572A">
        <w:t xml:space="preserve">, M., </w:t>
      </w:r>
      <w:proofErr w:type="spellStart"/>
      <w:r w:rsidRPr="00F7572A">
        <w:t>Mompeo</w:t>
      </w:r>
      <w:proofErr w:type="spellEnd"/>
      <w:r w:rsidRPr="00F7572A">
        <w:t>, O., Valles-</w:t>
      </w:r>
      <w:proofErr w:type="spellStart"/>
      <w:r w:rsidRPr="00F7572A">
        <w:t>Colomer</w:t>
      </w:r>
      <w:proofErr w:type="spellEnd"/>
      <w:r w:rsidRPr="00F7572A">
        <w:t xml:space="preserve">, M., </w:t>
      </w:r>
      <w:proofErr w:type="spellStart"/>
      <w:r w:rsidRPr="00F7572A">
        <w:t>Tett</w:t>
      </w:r>
      <w:proofErr w:type="spellEnd"/>
      <w:r w:rsidRPr="00F7572A">
        <w:t xml:space="preserve">, A., </w:t>
      </w:r>
      <w:proofErr w:type="spellStart"/>
      <w:r w:rsidRPr="00F7572A">
        <w:t>Beghini</w:t>
      </w:r>
      <w:proofErr w:type="spellEnd"/>
      <w:r w:rsidRPr="00F7572A">
        <w:t xml:space="preserve">, F., Dubois, L., Bazzani, D., Thomas, A. M., … </w:t>
      </w:r>
      <w:proofErr w:type="spellStart"/>
      <w:r w:rsidRPr="00F7572A">
        <w:t>Segata</w:t>
      </w:r>
      <w:proofErr w:type="spellEnd"/>
      <w:r w:rsidRPr="00F7572A">
        <w:t xml:space="preserve">, N. (2021). Microbiome connections with host metabolism and habitual diet from 1,098 deeply </w:t>
      </w:r>
      <w:proofErr w:type="spellStart"/>
      <w:r w:rsidRPr="00F7572A">
        <w:t>phenotyped</w:t>
      </w:r>
      <w:proofErr w:type="spellEnd"/>
      <w:r w:rsidRPr="00F7572A">
        <w:t xml:space="preserve"> individuals. </w:t>
      </w:r>
      <w:r w:rsidRPr="00F7572A">
        <w:rPr>
          <w:i/>
          <w:iCs/>
        </w:rPr>
        <w:t>Nature Medicine</w:t>
      </w:r>
      <w:r w:rsidRPr="00F7572A">
        <w:t xml:space="preserve">, </w:t>
      </w:r>
      <w:r w:rsidRPr="00F7572A">
        <w:rPr>
          <w:i/>
          <w:iCs/>
        </w:rPr>
        <w:t>27</w:t>
      </w:r>
      <w:r w:rsidRPr="00F7572A">
        <w:t>(2), 321–332. https://doi.org/10.1038/s41591-020-01183-8</w:t>
      </w:r>
    </w:p>
    <w:p w14:paraId="59DE24EB" w14:textId="77777777" w:rsidR="00F7572A" w:rsidRPr="00F7572A" w:rsidRDefault="00F7572A" w:rsidP="00F7572A">
      <w:pPr>
        <w:pStyle w:val="Bibliography"/>
      </w:pPr>
      <w:r w:rsidRPr="00F7572A">
        <w:t xml:space="preserve">Baumgartner, A., </w:t>
      </w:r>
      <w:proofErr w:type="spellStart"/>
      <w:r w:rsidRPr="00F7572A">
        <w:t>Bargetzi</w:t>
      </w:r>
      <w:proofErr w:type="spellEnd"/>
      <w:r w:rsidRPr="00F7572A">
        <w:t xml:space="preserve">, A., </w:t>
      </w:r>
      <w:proofErr w:type="spellStart"/>
      <w:r w:rsidRPr="00F7572A">
        <w:t>Zueger</w:t>
      </w:r>
      <w:proofErr w:type="spellEnd"/>
      <w:r w:rsidRPr="00F7572A">
        <w:t xml:space="preserve">, N., </w:t>
      </w:r>
      <w:proofErr w:type="spellStart"/>
      <w:r w:rsidRPr="00F7572A">
        <w:t>Bargetzi</w:t>
      </w:r>
      <w:proofErr w:type="spellEnd"/>
      <w:r w:rsidRPr="00F7572A">
        <w:t xml:space="preserve">, M., </w:t>
      </w:r>
      <w:proofErr w:type="spellStart"/>
      <w:r w:rsidRPr="00F7572A">
        <w:t>Medinger</w:t>
      </w:r>
      <w:proofErr w:type="spellEnd"/>
      <w:r w:rsidRPr="00F7572A">
        <w:t xml:space="preserve">, M., </w:t>
      </w:r>
      <w:proofErr w:type="spellStart"/>
      <w:r w:rsidRPr="00F7572A">
        <w:t>Bounoure</w:t>
      </w:r>
      <w:proofErr w:type="spellEnd"/>
      <w:r w:rsidRPr="00F7572A">
        <w:t xml:space="preserve">, L., Gomes, F., </w:t>
      </w:r>
      <w:proofErr w:type="spellStart"/>
      <w:r w:rsidRPr="00F7572A">
        <w:t>Stanga</w:t>
      </w:r>
      <w:proofErr w:type="spellEnd"/>
      <w:r w:rsidRPr="00F7572A">
        <w:t xml:space="preserve">, Z., Mueller, B., &amp; Schuetz, P. (2017). Revisiting nutritional support for allogeneic hematologic stem cell transplantation—A systematic review. </w:t>
      </w:r>
      <w:r w:rsidRPr="00F7572A">
        <w:rPr>
          <w:i/>
          <w:iCs/>
        </w:rPr>
        <w:t>Bone Marrow Transplantation</w:t>
      </w:r>
      <w:r w:rsidRPr="00F7572A">
        <w:t xml:space="preserve">, </w:t>
      </w:r>
      <w:r w:rsidRPr="00F7572A">
        <w:rPr>
          <w:i/>
          <w:iCs/>
        </w:rPr>
        <w:t>52</w:t>
      </w:r>
      <w:r w:rsidRPr="00F7572A">
        <w:t>(4), Article 4. https://doi.org/10.1038/bmt.2016.310</w:t>
      </w:r>
    </w:p>
    <w:p w14:paraId="3A3B2D14" w14:textId="77777777" w:rsidR="00F7572A" w:rsidRPr="00F7572A" w:rsidRDefault="00F7572A" w:rsidP="00F7572A">
      <w:pPr>
        <w:pStyle w:val="Bibliography"/>
      </w:pPr>
      <w:proofErr w:type="spellStart"/>
      <w:r w:rsidRPr="00F7572A">
        <w:t>Belkaid</w:t>
      </w:r>
      <w:proofErr w:type="spellEnd"/>
      <w:r w:rsidRPr="00F7572A">
        <w:t xml:space="preserve">, Y., &amp; Hand, T. W. (2014). Role of the Microbiota in Immunity and Inflammation. </w:t>
      </w:r>
      <w:r w:rsidRPr="00F7572A">
        <w:rPr>
          <w:i/>
          <w:iCs/>
        </w:rPr>
        <w:t>Cell</w:t>
      </w:r>
      <w:r w:rsidRPr="00F7572A">
        <w:t xml:space="preserve">, </w:t>
      </w:r>
      <w:r w:rsidRPr="00F7572A">
        <w:rPr>
          <w:i/>
          <w:iCs/>
        </w:rPr>
        <w:t>157</w:t>
      </w:r>
      <w:r w:rsidRPr="00F7572A">
        <w:t>(1), 121–141. https://doi.org/10.1016/j.cell.2014.03.011</w:t>
      </w:r>
    </w:p>
    <w:p w14:paraId="0B3D2CB7" w14:textId="77777777" w:rsidR="00F7572A" w:rsidRPr="00F7572A" w:rsidRDefault="00F7572A" w:rsidP="00F7572A">
      <w:pPr>
        <w:pStyle w:val="Bibliography"/>
      </w:pPr>
      <w:r w:rsidRPr="00F7572A">
        <w:t>Bernard-</w:t>
      </w:r>
      <w:proofErr w:type="spellStart"/>
      <w:r w:rsidRPr="00F7572A">
        <w:t>Raichon</w:t>
      </w:r>
      <w:proofErr w:type="spellEnd"/>
      <w:r w:rsidRPr="00F7572A">
        <w:t xml:space="preserve">, L., </w:t>
      </w:r>
      <w:proofErr w:type="spellStart"/>
      <w:r w:rsidRPr="00F7572A">
        <w:t>Venzon</w:t>
      </w:r>
      <w:proofErr w:type="spellEnd"/>
      <w:r w:rsidRPr="00F7572A">
        <w:t xml:space="preserve">, M., Klein, J., </w:t>
      </w:r>
      <w:proofErr w:type="spellStart"/>
      <w:r w:rsidRPr="00F7572A">
        <w:t>Axelrad</w:t>
      </w:r>
      <w:proofErr w:type="spellEnd"/>
      <w:r w:rsidRPr="00F7572A">
        <w:t>, J. E., Zhang, C., Sullivan, A. P., Hussey, G. A., Casanovas-</w:t>
      </w:r>
      <w:proofErr w:type="spellStart"/>
      <w:r w:rsidRPr="00F7572A">
        <w:t>Massana</w:t>
      </w:r>
      <w:proofErr w:type="spellEnd"/>
      <w:r w:rsidRPr="00F7572A">
        <w:t xml:space="preserve">, A., </w:t>
      </w:r>
      <w:proofErr w:type="spellStart"/>
      <w:r w:rsidRPr="00F7572A">
        <w:t>Noval</w:t>
      </w:r>
      <w:proofErr w:type="spellEnd"/>
      <w:r w:rsidRPr="00F7572A">
        <w:t xml:space="preserve">, M. G., Valero-Jimenez, A. M., Gago, J., </w:t>
      </w:r>
      <w:proofErr w:type="spellStart"/>
      <w:r w:rsidRPr="00F7572A">
        <w:t>Putzel</w:t>
      </w:r>
      <w:proofErr w:type="spellEnd"/>
      <w:r w:rsidRPr="00F7572A">
        <w:t xml:space="preserve">, G., Pironti, A., Wilder, E., Thorpe, L. E., Littman, D. R., </w:t>
      </w:r>
      <w:proofErr w:type="spellStart"/>
      <w:r w:rsidRPr="00F7572A">
        <w:t>Dittmann</w:t>
      </w:r>
      <w:proofErr w:type="spellEnd"/>
      <w:r w:rsidRPr="00F7572A">
        <w:t xml:space="preserve">, M., Stapleford, K. A., </w:t>
      </w:r>
      <w:proofErr w:type="spellStart"/>
      <w:r w:rsidRPr="00F7572A">
        <w:t>Shopsin</w:t>
      </w:r>
      <w:proofErr w:type="spellEnd"/>
      <w:r w:rsidRPr="00F7572A">
        <w:t xml:space="preserve">, B., … Schluter, J. (2022). Gut microbiome dysbiosis in antibiotic-treated COVID-19 patients is associated with microbial translocation and bacteremia. </w:t>
      </w:r>
      <w:r w:rsidRPr="00F7572A">
        <w:rPr>
          <w:i/>
          <w:iCs/>
        </w:rPr>
        <w:t>Nature Communications</w:t>
      </w:r>
      <w:r w:rsidRPr="00F7572A">
        <w:t xml:space="preserve">, </w:t>
      </w:r>
      <w:r w:rsidRPr="00F7572A">
        <w:rPr>
          <w:i/>
          <w:iCs/>
        </w:rPr>
        <w:t>13</w:t>
      </w:r>
      <w:r w:rsidRPr="00F7572A">
        <w:t>(1), Article 1. https://doi.org/10.1038/s41467-022-33395-6</w:t>
      </w:r>
    </w:p>
    <w:p w14:paraId="44E910CB" w14:textId="77777777" w:rsidR="00F7572A" w:rsidRPr="00F7572A" w:rsidRDefault="00F7572A" w:rsidP="00F7572A">
      <w:pPr>
        <w:pStyle w:val="Bibliography"/>
      </w:pPr>
      <w:r w:rsidRPr="00F7572A">
        <w:t xml:space="preserve">Bolte, L. A., Vila, A. V., </w:t>
      </w:r>
      <w:proofErr w:type="spellStart"/>
      <w:r w:rsidRPr="00F7572A">
        <w:t>Imhann</w:t>
      </w:r>
      <w:proofErr w:type="spellEnd"/>
      <w:r w:rsidRPr="00F7572A">
        <w:t xml:space="preserve">, F., </w:t>
      </w:r>
      <w:proofErr w:type="spellStart"/>
      <w:r w:rsidRPr="00F7572A">
        <w:t>Collij</w:t>
      </w:r>
      <w:proofErr w:type="spellEnd"/>
      <w:r w:rsidRPr="00F7572A">
        <w:t xml:space="preserve">, V., </w:t>
      </w:r>
      <w:proofErr w:type="spellStart"/>
      <w:r w:rsidRPr="00F7572A">
        <w:t>Gacesa</w:t>
      </w:r>
      <w:proofErr w:type="spellEnd"/>
      <w:r w:rsidRPr="00F7572A">
        <w:t xml:space="preserve">, R., Peters, V., </w:t>
      </w:r>
      <w:proofErr w:type="spellStart"/>
      <w:r w:rsidRPr="00F7572A">
        <w:t>Wijmenga</w:t>
      </w:r>
      <w:proofErr w:type="spellEnd"/>
      <w:r w:rsidRPr="00F7572A">
        <w:t xml:space="preserve">, C., </w:t>
      </w:r>
      <w:proofErr w:type="spellStart"/>
      <w:r w:rsidRPr="00F7572A">
        <w:t>Kurilshikov</w:t>
      </w:r>
      <w:proofErr w:type="spellEnd"/>
      <w:r w:rsidRPr="00F7572A">
        <w:t xml:space="preserve">, A., </w:t>
      </w:r>
      <w:proofErr w:type="spellStart"/>
      <w:r w:rsidRPr="00F7572A">
        <w:t>Campmans-Kuijpers</w:t>
      </w:r>
      <w:proofErr w:type="spellEnd"/>
      <w:r w:rsidRPr="00F7572A">
        <w:t xml:space="preserve">, M. J. E., Fu, J., Dijkstra, G., </w:t>
      </w:r>
      <w:proofErr w:type="spellStart"/>
      <w:r w:rsidRPr="00F7572A">
        <w:t>Zhernakova</w:t>
      </w:r>
      <w:proofErr w:type="spellEnd"/>
      <w:r w:rsidRPr="00F7572A">
        <w:t xml:space="preserve">, A., &amp; </w:t>
      </w:r>
      <w:proofErr w:type="spellStart"/>
      <w:r w:rsidRPr="00F7572A">
        <w:t>Weersma</w:t>
      </w:r>
      <w:proofErr w:type="spellEnd"/>
      <w:r w:rsidRPr="00F7572A">
        <w:t xml:space="preserve">, R. K. (2021). Long-term dietary </w:t>
      </w:r>
      <w:r w:rsidRPr="00F7572A">
        <w:lastRenderedPageBreak/>
        <w:t xml:space="preserve">patterns are associated with pro-inflammatory and anti-inflammatory features of the gut microbiome. </w:t>
      </w:r>
      <w:r w:rsidRPr="00F7572A">
        <w:rPr>
          <w:i/>
          <w:iCs/>
        </w:rPr>
        <w:t>Gut</w:t>
      </w:r>
      <w:r w:rsidRPr="00F7572A">
        <w:t xml:space="preserve">, </w:t>
      </w:r>
      <w:r w:rsidRPr="00F7572A">
        <w:rPr>
          <w:i/>
          <w:iCs/>
        </w:rPr>
        <w:t>70</w:t>
      </w:r>
      <w:r w:rsidRPr="00F7572A">
        <w:t>(7), 1287–1298. https://doi.org/10.1136/gutjnl-2020-322670</w:t>
      </w:r>
    </w:p>
    <w:p w14:paraId="3C360AF2" w14:textId="77777777" w:rsidR="00F7572A" w:rsidRPr="00F7572A" w:rsidRDefault="00F7572A" w:rsidP="00F7572A">
      <w:pPr>
        <w:pStyle w:val="Bibliography"/>
      </w:pPr>
      <w:proofErr w:type="spellStart"/>
      <w:r w:rsidRPr="00F7572A">
        <w:t>Bolyen</w:t>
      </w:r>
      <w:proofErr w:type="spellEnd"/>
      <w:r w:rsidRPr="00F7572A">
        <w:t xml:space="preserve">, E., Rideout, J. R., Dillon, M. R., </w:t>
      </w:r>
      <w:proofErr w:type="spellStart"/>
      <w:r w:rsidRPr="00F7572A">
        <w:t>Bokulich</w:t>
      </w:r>
      <w:proofErr w:type="spellEnd"/>
      <w:r w:rsidRPr="00F7572A">
        <w:t xml:space="preserve">, N. A., </w:t>
      </w:r>
      <w:proofErr w:type="spellStart"/>
      <w:r w:rsidRPr="00F7572A">
        <w:t>Abnet</w:t>
      </w:r>
      <w:proofErr w:type="spellEnd"/>
      <w:r w:rsidRPr="00F7572A">
        <w:t>, C. C., Al-</w:t>
      </w:r>
      <w:proofErr w:type="spellStart"/>
      <w:r w:rsidRPr="00F7572A">
        <w:t>Ghalith</w:t>
      </w:r>
      <w:proofErr w:type="spellEnd"/>
      <w:r w:rsidRPr="00F7572A">
        <w:t xml:space="preserve">, G. A., Alexander, H., </w:t>
      </w:r>
      <w:proofErr w:type="spellStart"/>
      <w:r w:rsidRPr="00F7572A">
        <w:t>Alm</w:t>
      </w:r>
      <w:proofErr w:type="spellEnd"/>
      <w:r w:rsidRPr="00F7572A">
        <w:t xml:space="preserve">, E. J., Arumugam, M., </w:t>
      </w:r>
      <w:proofErr w:type="spellStart"/>
      <w:r w:rsidRPr="00F7572A">
        <w:t>Asnicar</w:t>
      </w:r>
      <w:proofErr w:type="spellEnd"/>
      <w:r w:rsidRPr="00F7572A">
        <w:t xml:space="preserve">, F., Bai, Y., </w:t>
      </w:r>
      <w:proofErr w:type="spellStart"/>
      <w:r w:rsidRPr="00F7572A">
        <w:t>Bisanz</w:t>
      </w:r>
      <w:proofErr w:type="spellEnd"/>
      <w:r w:rsidRPr="00F7572A">
        <w:t xml:space="preserve">, J. E., </w:t>
      </w:r>
      <w:proofErr w:type="spellStart"/>
      <w:r w:rsidRPr="00F7572A">
        <w:t>Bittinger</w:t>
      </w:r>
      <w:proofErr w:type="spellEnd"/>
      <w:r w:rsidRPr="00F7572A">
        <w:t xml:space="preserve">, K., </w:t>
      </w:r>
      <w:proofErr w:type="spellStart"/>
      <w:r w:rsidRPr="00F7572A">
        <w:t>Brejnrod</w:t>
      </w:r>
      <w:proofErr w:type="spellEnd"/>
      <w:r w:rsidRPr="00F7572A">
        <w:t xml:space="preserve">, A., </w:t>
      </w:r>
      <w:proofErr w:type="spellStart"/>
      <w:r w:rsidRPr="00F7572A">
        <w:t>Brislawn</w:t>
      </w:r>
      <w:proofErr w:type="spellEnd"/>
      <w:r w:rsidRPr="00F7572A">
        <w:t xml:space="preserve">, C. J., Brown, C. T., Callahan, B. J., Caraballo-Rodríguez, A. M., Chase, J., … </w:t>
      </w:r>
      <w:proofErr w:type="spellStart"/>
      <w:r w:rsidRPr="00F7572A">
        <w:t>Caporaso</w:t>
      </w:r>
      <w:proofErr w:type="spellEnd"/>
      <w:r w:rsidRPr="00F7572A">
        <w:t xml:space="preserve">, J. G. (2019). Reproducible, interactive, scalable and extensible microbiome data science using QIIME 2. </w:t>
      </w:r>
      <w:r w:rsidRPr="00F7572A">
        <w:rPr>
          <w:i/>
          <w:iCs/>
        </w:rPr>
        <w:t>Nature Biotechnology</w:t>
      </w:r>
      <w:r w:rsidRPr="00F7572A">
        <w:t xml:space="preserve">, </w:t>
      </w:r>
      <w:r w:rsidRPr="00F7572A">
        <w:rPr>
          <w:i/>
          <w:iCs/>
        </w:rPr>
        <w:t>37</w:t>
      </w:r>
      <w:r w:rsidRPr="00F7572A">
        <w:t>(8), Article 8. https://doi.org/10.1038/s41587-019-0209-9</w:t>
      </w:r>
    </w:p>
    <w:p w14:paraId="004EBF88" w14:textId="77777777" w:rsidR="00F7572A" w:rsidRPr="00F7572A" w:rsidRDefault="00F7572A" w:rsidP="00F7572A">
      <w:pPr>
        <w:pStyle w:val="Bibliography"/>
      </w:pPr>
      <w:proofErr w:type="spellStart"/>
      <w:r w:rsidRPr="00F7572A">
        <w:t>Boogaart</w:t>
      </w:r>
      <w:proofErr w:type="spellEnd"/>
      <w:r w:rsidRPr="00F7572A">
        <w:t xml:space="preserve">, K. G. van den, </w:t>
      </w:r>
      <w:proofErr w:type="spellStart"/>
      <w:r w:rsidRPr="00F7572A">
        <w:t>Tolosana</w:t>
      </w:r>
      <w:proofErr w:type="spellEnd"/>
      <w:r w:rsidRPr="00F7572A">
        <w:t xml:space="preserve">-Delgado, R., &amp; Bren, M. (2023). </w:t>
      </w:r>
      <w:r w:rsidRPr="00F7572A">
        <w:rPr>
          <w:i/>
          <w:iCs/>
        </w:rPr>
        <w:t>compositions: Compositional Data Analysis</w:t>
      </w:r>
      <w:r w:rsidRPr="00F7572A">
        <w:t xml:space="preserve"> (2.0-6) [Computer software]. https://cran.r-project.org/web/packages/compositions/index.html</w:t>
      </w:r>
    </w:p>
    <w:p w14:paraId="6816812C" w14:textId="77777777" w:rsidR="00F7572A" w:rsidRPr="00F7572A" w:rsidRDefault="00F7572A" w:rsidP="00F7572A">
      <w:pPr>
        <w:pStyle w:val="Bibliography"/>
      </w:pPr>
      <w:proofErr w:type="spellStart"/>
      <w:r w:rsidRPr="00F7572A">
        <w:t>Bürkner</w:t>
      </w:r>
      <w:proofErr w:type="spellEnd"/>
      <w:r w:rsidRPr="00F7572A">
        <w:t xml:space="preserve">, P.-C. (2017). brms: An R Package for Bayesian Multilevel Models Using Stan. </w:t>
      </w:r>
      <w:r w:rsidRPr="00F7572A">
        <w:rPr>
          <w:i/>
          <w:iCs/>
        </w:rPr>
        <w:t>Journal of Statistical Software</w:t>
      </w:r>
      <w:r w:rsidRPr="00F7572A">
        <w:t xml:space="preserve">, </w:t>
      </w:r>
      <w:r w:rsidRPr="00F7572A">
        <w:rPr>
          <w:i/>
          <w:iCs/>
        </w:rPr>
        <w:t>80</w:t>
      </w:r>
      <w:r w:rsidRPr="00F7572A">
        <w:t>, 1–28. https://doi.org/10.18637/jss.v080.i01</w:t>
      </w:r>
    </w:p>
    <w:p w14:paraId="42665ABD" w14:textId="77777777" w:rsidR="00F7572A" w:rsidRPr="00F7572A" w:rsidRDefault="00F7572A" w:rsidP="00F7572A">
      <w:pPr>
        <w:pStyle w:val="Bibliography"/>
      </w:pPr>
      <w:proofErr w:type="spellStart"/>
      <w:r w:rsidRPr="00F7572A">
        <w:t>Bürkner</w:t>
      </w:r>
      <w:proofErr w:type="spellEnd"/>
      <w:r w:rsidRPr="00F7572A">
        <w:t xml:space="preserve">, P.-C. (2018). Advanced Bayesian Multilevel Modeling with the R Package brms. </w:t>
      </w:r>
      <w:r w:rsidRPr="00F7572A">
        <w:rPr>
          <w:i/>
          <w:iCs/>
        </w:rPr>
        <w:t>The R Journal</w:t>
      </w:r>
      <w:r w:rsidRPr="00F7572A">
        <w:t xml:space="preserve">, </w:t>
      </w:r>
      <w:r w:rsidRPr="00F7572A">
        <w:rPr>
          <w:i/>
          <w:iCs/>
        </w:rPr>
        <w:t>10</w:t>
      </w:r>
      <w:r w:rsidRPr="00F7572A">
        <w:t>(1), 395. https://doi.org/10.32614/RJ-2018-017</w:t>
      </w:r>
    </w:p>
    <w:p w14:paraId="6BB3E025" w14:textId="77777777" w:rsidR="00F7572A" w:rsidRPr="00F7572A" w:rsidRDefault="00F7572A" w:rsidP="00F7572A">
      <w:pPr>
        <w:pStyle w:val="Bibliography"/>
      </w:pPr>
      <w:proofErr w:type="spellStart"/>
      <w:r w:rsidRPr="00F7572A">
        <w:t>Bürkner</w:t>
      </w:r>
      <w:proofErr w:type="spellEnd"/>
      <w:r w:rsidRPr="00F7572A">
        <w:t xml:space="preserve">, P.-C. (2021). Bayesian Item Response Modeling in R with brms and Stan. </w:t>
      </w:r>
      <w:r w:rsidRPr="00F7572A">
        <w:rPr>
          <w:i/>
          <w:iCs/>
        </w:rPr>
        <w:t>Journal of Statistical Software</w:t>
      </w:r>
      <w:r w:rsidRPr="00F7572A">
        <w:t xml:space="preserve">, </w:t>
      </w:r>
      <w:r w:rsidRPr="00F7572A">
        <w:rPr>
          <w:i/>
          <w:iCs/>
        </w:rPr>
        <w:t>100</w:t>
      </w:r>
      <w:r w:rsidRPr="00F7572A">
        <w:t>, 1–54. https://doi.org/10.18637/jss.v100.i05</w:t>
      </w:r>
    </w:p>
    <w:p w14:paraId="6EAAE353" w14:textId="77777777" w:rsidR="00F7572A" w:rsidRPr="00F7572A" w:rsidRDefault="00F7572A" w:rsidP="00F7572A">
      <w:pPr>
        <w:pStyle w:val="Bibliography"/>
      </w:pPr>
      <w:r w:rsidRPr="00F7572A">
        <w:t xml:space="preserve">Callahan, B. J., </w:t>
      </w:r>
      <w:proofErr w:type="spellStart"/>
      <w:r w:rsidRPr="00F7572A">
        <w:t>McMurdie</w:t>
      </w:r>
      <w:proofErr w:type="spellEnd"/>
      <w:r w:rsidRPr="00F7572A">
        <w:t xml:space="preserve">, P. J., Rosen, M. J., Han, A. W., Johnson, A. J. A., &amp; Holmes, S. P. (2016). DADA2: High-resolution sample inference from Illumina amplicon data. </w:t>
      </w:r>
      <w:r w:rsidRPr="00F7572A">
        <w:rPr>
          <w:i/>
          <w:iCs/>
        </w:rPr>
        <w:t>Nature Methods</w:t>
      </w:r>
      <w:r w:rsidRPr="00F7572A">
        <w:t xml:space="preserve">, </w:t>
      </w:r>
      <w:r w:rsidRPr="00F7572A">
        <w:rPr>
          <w:i/>
          <w:iCs/>
        </w:rPr>
        <w:t>13</w:t>
      </w:r>
      <w:r w:rsidRPr="00F7572A">
        <w:t>(7), Article 7. https://doi.org/10.1038/nmeth.3869</w:t>
      </w:r>
    </w:p>
    <w:p w14:paraId="2CDFD8F8" w14:textId="77777777" w:rsidR="00F7572A" w:rsidRPr="00F7572A" w:rsidRDefault="00F7572A" w:rsidP="00F7572A">
      <w:pPr>
        <w:pStyle w:val="Bibliography"/>
      </w:pPr>
      <w:proofErr w:type="spellStart"/>
      <w:r w:rsidRPr="00F7572A">
        <w:t>Costea</w:t>
      </w:r>
      <w:proofErr w:type="spellEnd"/>
      <w:r w:rsidRPr="00F7572A">
        <w:t xml:space="preserve">, P. I., Hildebrand, F., Arumugam, M., </w:t>
      </w:r>
      <w:proofErr w:type="spellStart"/>
      <w:r w:rsidRPr="00F7572A">
        <w:t>Bäckhed</w:t>
      </w:r>
      <w:proofErr w:type="spellEnd"/>
      <w:r w:rsidRPr="00F7572A">
        <w:t xml:space="preserve">, F., Blaser, M. J., Bushman, F. D., de Vos, W. M., Ehrlich, S. D., Fraser, C. M., Hattori, M., </w:t>
      </w:r>
      <w:proofErr w:type="spellStart"/>
      <w:r w:rsidRPr="00F7572A">
        <w:t>Huttenhower</w:t>
      </w:r>
      <w:proofErr w:type="spellEnd"/>
      <w:r w:rsidRPr="00F7572A">
        <w:t xml:space="preserve">, C., Jeffery, I. B., Knights, D., Lewis, J. D., Ley, R. E., </w:t>
      </w:r>
      <w:proofErr w:type="spellStart"/>
      <w:r w:rsidRPr="00F7572A">
        <w:t>Ochman</w:t>
      </w:r>
      <w:proofErr w:type="spellEnd"/>
      <w:r w:rsidRPr="00F7572A">
        <w:t xml:space="preserve">, H., O’Toole, P. W., Quince, C., </w:t>
      </w:r>
      <w:proofErr w:type="spellStart"/>
      <w:r w:rsidRPr="00F7572A">
        <w:t>Relman</w:t>
      </w:r>
      <w:proofErr w:type="spellEnd"/>
      <w:r w:rsidRPr="00F7572A">
        <w:t xml:space="preserve">, D. A., … Bork, P. (2018). Enterotypes in the landscape of gut microbial community composition. </w:t>
      </w:r>
      <w:r w:rsidRPr="00F7572A">
        <w:rPr>
          <w:i/>
          <w:iCs/>
        </w:rPr>
        <w:t>Nature Microbiology</w:t>
      </w:r>
      <w:r w:rsidRPr="00F7572A">
        <w:t xml:space="preserve">, </w:t>
      </w:r>
      <w:r w:rsidRPr="00F7572A">
        <w:rPr>
          <w:i/>
          <w:iCs/>
        </w:rPr>
        <w:t>3</w:t>
      </w:r>
      <w:r w:rsidRPr="00F7572A">
        <w:t>(1), Article 1. https://doi.org/10.1038/s41564-017-0072-8</w:t>
      </w:r>
    </w:p>
    <w:p w14:paraId="229378A3" w14:textId="77777777" w:rsidR="00F7572A" w:rsidRPr="00F7572A" w:rsidRDefault="00F7572A" w:rsidP="00F7572A">
      <w:pPr>
        <w:pStyle w:val="Bibliography"/>
      </w:pPr>
      <w:r w:rsidRPr="00F7572A">
        <w:t>Cotillard, A., Cartier-</w:t>
      </w:r>
      <w:proofErr w:type="spellStart"/>
      <w:r w:rsidRPr="00F7572A">
        <w:t>Meheust</w:t>
      </w:r>
      <w:proofErr w:type="spellEnd"/>
      <w:r w:rsidRPr="00F7572A">
        <w:t xml:space="preserve">, A., Litwin, N. S., Chaumont, S., </w:t>
      </w:r>
      <w:proofErr w:type="spellStart"/>
      <w:r w:rsidRPr="00F7572A">
        <w:t>Saccareau</w:t>
      </w:r>
      <w:proofErr w:type="spellEnd"/>
      <w:r w:rsidRPr="00F7572A">
        <w:t xml:space="preserve">, M., </w:t>
      </w:r>
      <w:proofErr w:type="spellStart"/>
      <w:r w:rsidRPr="00F7572A">
        <w:t>Lejzerowicz</w:t>
      </w:r>
      <w:proofErr w:type="spellEnd"/>
      <w:r w:rsidRPr="00F7572A">
        <w:t xml:space="preserve">, F., Tap, J., </w:t>
      </w:r>
      <w:proofErr w:type="spellStart"/>
      <w:r w:rsidRPr="00F7572A">
        <w:t>Koutnikova</w:t>
      </w:r>
      <w:proofErr w:type="spellEnd"/>
      <w:r w:rsidRPr="00F7572A">
        <w:t xml:space="preserve">, H., Lopez, D. G., McDonald, D., Song, S. J., Knight, R., </w:t>
      </w:r>
      <w:proofErr w:type="spellStart"/>
      <w:r w:rsidRPr="00F7572A">
        <w:t>Derrien</w:t>
      </w:r>
      <w:proofErr w:type="spellEnd"/>
      <w:r w:rsidRPr="00F7572A">
        <w:t xml:space="preserve">, M., &amp; </w:t>
      </w:r>
      <w:proofErr w:type="spellStart"/>
      <w:r w:rsidRPr="00F7572A">
        <w:t>Veiga</w:t>
      </w:r>
      <w:proofErr w:type="spellEnd"/>
      <w:r w:rsidRPr="00F7572A">
        <w:t xml:space="preserve">, P. (2022). A posteriori dietary patterns better explain variations of the gut microbiome than individual markers in the American Gut Project. </w:t>
      </w:r>
      <w:r w:rsidRPr="00F7572A">
        <w:rPr>
          <w:i/>
          <w:iCs/>
        </w:rPr>
        <w:t>The American Journal of Clinical Nutrition</w:t>
      </w:r>
      <w:r w:rsidRPr="00F7572A">
        <w:t xml:space="preserve">, </w:t>
      </w:r>
      <w:r w:rsidRPr="00F7572A">
        <w:rPr>
          <w:i/>
          <w:iCs/>
        </w:rPr>
        <w:t>115</w:t>
      </w:r>
      <w:r w:rsidRPr="00F7572A">
        <w:t>(2), 432–443. https://doi.org/10.1093/ajcn/nqab332</w:t>
      </w:r>
    </w:p>
    <w:p w14:paraId="0E87D731" w14:textId="77777777" w:rsidR="00F7572A" w:rsidRPr="00F7572A" w:rsidRDefault="00F7572A" w:rsidP="00F7572A">
      <w:pPr>
        <w:pStyle w:val="Bibliography"/>
      </w:pPr>
      <w:r w:rsidRPr="00F7572A">
        <w:lastRenderedPageBreak/>
        <w:t xml:space="preserve">Craig, P., </w:t>
      </w:r>
      <w:proofErr w:type="spellStart"/>
      <w:r w:rsidRPr="00F7572A">
        <w:t>Katikireddi</w:t>
      </w:r>
      <w:proofErr w:type="spellEnd"/>
      <w:r w:rsidRPr="00F7572A">
        <w:t xml:space="preserve">, S. V., Leyland, A., &amp; Popham, F. (2017). Natural Experiments: An Overview of Methods, Approaches, and Contributions to Public Health Intervention Research. </w:t>
      </w:r>
      <w:r w:rsidRPr="00F7572A">
        <w:rPr>
          <w:i/>
          <w:iCs/>
        </w:rPr>
        <w:t>Annual Review of Public Health</w:t>
      </w:r>
      <w:r w:rsidRPr="00F7572A">
        <w:t xml:space="preserve">, </w:t>
      </w:r>
      <w:r w:rsidRPr="00F7572A">
        <w:rPr>
          <w:i/>
          <w:iCs/>
        </w:rPr>
        <w:t>38</w:t>
      </w:r>
      <w:r w:rsidRPr="00F7572A">
        <w:t>, 39–56. https://doi.org/10.1146/annurev-publhealth-031816-044327</w:t>
      </w:r>
    </w:p>
    <w:p w14:paraId="0C571B57" w14:textId="77777777" w:rsidR="00F7572A" w:rsidRPr="00F7572A" w:rsidRDefault="00F7572A" w:rsidP="00F7572A">
      <w:pPr>
        <w:pStyle w:val="Bibliography"/>
      </w:pPr>
      <w:r w:rsidRPr="00F7572A">
        <w:t xml:space="preserve">David, L. A., </w:t>
      </w:r>
      <w:proofErr w:type="spellStart"/>
      <w:r w:rsidRPr="00F7572A">
        <w:t>Materna</w:t>
      </w:r>
      <w:proofErr w:type="spellEnd"/>
      <w:r w:rsidRPr="00F7572A">
        <w:t xml:space="preserve">, A. C., Friedman, J., Campos-Baptista, M. I., Blackburn, M. C., Perrotta, A., Erdman, S. E., &amp; </w:t>
      </w:r>
      <w:proofErr w:type="spellStart"/>
      <w:r w:rsidRPr="00F7572A">
        <w:t>Alm</w:t>
      </w:r>
      <w:proofErr w:type="spellEnd"/>
      <w:r w:rsidRPr="00F7572A">
        <w:t xml:space="preserve">, E. J. (2014). Host lifestyle affects human microbiota on daily timescales. </w:t>
      </w:r>
      <w:r w:rsidRPr="00F7572A">
        <w:rPr>
          <w:i/>
          <w:iCs/>
        </w:rPr>
        <w:t>Genome Biology</w:t>
      </w:r>
      <w:r w:rsidRPr="00F7572A">
        <w:t xml:space="preserve">, </w:t>
      </w:r>
      <w:r w:rsidRPr="00F7572A">
        <w:rPr>
          <w:i/>
          <w:iCs/>
        </w:rPr>
        <w:t>15</w:t>
      </w:r>
      <w:r w:rsidRPr="00F7572A">
        <w:t>(7), R89. https://doi.org/10.1186/gb-2014-15-7-r89</w:t>
      </w:r>
    </w:p>
    <w:p w14:paraId="04C0965A" w14:textId="77777777" w:rsidR="00F7572A" w:rsidRPr="00F7572A" w:rsidRDefault="00F7572A" w:rsidP="00F7572A">
      <w:pPr>
        <w:pStyle w:val="Bibliography"/>
      </w:pPr>
      <w:r w:rsidRPr="00F7572A">
        <w:t xml:space="preserve">de </w:t>
      </w:r>
      <w:proofErr w:type="spellStart"/>
      <w:r w:rsidRPr="00F7572A">
        <w:t>Defranchi</w:t>
      </w:r>
      <w:proofErr w:type="spellEnd"/>
      <w:r w:rsidRPr="00F7572A">
        <w:t xml:space="preserve">, R. L. B., </w:t>
      </w:r>
      <w:proofErr w:type="spellStart"/>
      <w:r w:rsidRPr="00F7572A">
        <w:t>Bordalejo</w:t>
      </w:r>
      <w:proofErr w:type="spellEnd"/>
      <w:r w:rsidRPr="00F7572A">
        <w:t xml:space="preserve">, A., </w:t>
      </w:r>
      <w:proofErr w:type="spellStart"/>
      <w:r w:rsidRPr="00F7572A">
        <w:t>Cañueto</w:t>
      </w:r>
      <w:proofErr w:type="spellEnd"/>
      <w:r w:rsidRPr="00F7572A">
        <w:t xml:space="preserve">, I., Villar, A., &amp; Navarro, E. (2015). Evolution of nutritional status in patients with autologous and allogeneic hematopoietic stem cell transplant. </w:t>
      </w:r>
      <w:r w:rsidRPr="00F7572A">
        <w:rPr>
          <w:i/>
          <w:iCs/>
        </w:rPr>
        <w:t>Supportive Care in Cancer</w:t>
      </w:r>
      <w:r w:rsidRPr="00F7572A">
        <w:t xml:space="preserve">, </w:t>
      </w:r>
      <w:r w:rsidRPr="00F7572A">
        <w:rPr>
          <w:i/>
          <w:iCs/>
        </w:rPr>
        <w:t>23</w:t>
      </w:r>
      <w:r w:rsidRPr="00F7572A">
        <w:t>(5), 1341–1347. https://doi.org/10.1007/s00520-014-2473-z</w:t>
      </w:r>
    </w:p>
    <w:p w14:paraId="6B54A195" w14:textId="77777777" w:rsidR="00F7572A" w:rsidRPr="00F7572A" w:rsidRDefault="00F7572A" w:rsidP="00F7572A">
      <w:pPr>
        <w:pStyle w:val="Bibliography"/>
      </w:pPr>
      <w:r w:rsidRPr="00F7572A">
        <w:t xml:space="preserve">Desai, M. S., </w:t>
      </w:r>
      <w:proofErr w:type="spellStart"/>
      <w:r w:rsidRPr="00F7572A">
        <w:t>Seekatz</w:t>
      </w:r>
      <w:proofErr w:type="spellEnd"/>
      <w:r w:rsidRPr="00F7572A">
        <w:t xml:space="preserve">, A. M., </w:t>
      </w:r>
      <w:proofErr w:type="spellStart"/>
      <w:r w:rsidRPr="00F7572A">
        <w:t>Koropatkin</w:t>
      </w:r>
      <w:proofErr w:type="spellEnd"/>
      <w:r w:rsidRPr="00F7572A">
        <w:t xml:space="preserve">, N. M., </w:t>
      </w:r>
      <w:proofErr w:type="spellStart"/>
      <w:r w:rsidRPr="00F7572A">
        <w:t>Kamada</w:t>
      </w:r>
      <w:proofErr w:type="spellEnd"/>
      <w:r w:rsidRPr="00F7572A">
        <w:t xml:space="preserve">, N., Hickey, C. A., Wolter, M., </w:t>
      </w:r>
      <w:proofErr w:type="spellStart"/>
      <w:r w:rsidRPr="00F7572A">
        <w:t>Pudlo</w:t>
      </w:r>
      <w:proofErr w:type="spellEnd"/>
      <w:r w:rsidRPr="00F7572A">
        <w:t xml:space="preserve">, N. A., </w:t>
      </w:r>
      <w:proofErr w:type="spellStart"/>
      <w:r w:rsidRPr="00F7572A">
        <w:t>Kitamoto</w:t>
      </w:r>
      <w:proofErr w:type="spellEnd"/>
      <w:r w:rsidRPr="00F7572A">
        <w:t xml:space="preserve">, S., </w:t>
      </w:r>
      <w:proofErr w:type="spellStart"/>
      <w:r w:rsidRPr="00F7572A">
        <w:t>Terrapon</w:t>
      </w:r>
      <w:proofErr w:type="spellEnd"/>
      <w:r w:rsidRPr="00F7572A">
        <w:t xml:space="preserve">, N., Muller, A., Young, V. B., </w:t>
      </w:r>
      <w:proofErr w:type="spellStart"/>
      <w:r w:rsidRPr="00F7572A">
        <w:t>Henrissat</w:t>
      </w:r>
      <w:proofErr w:type="spellEnd"/>
      <w:r w:rsidRPr="00F7572A">
        <w:t xml:space="preserve">, B., </w:t>
      </w:r>
      <w:proofErr w:type="spellStart"/>
      <w:r w:rsidRPr="00F7572A">
        <w:t>Wilmes</w:t>
      </w:r>
      <w:proofErr w:type="spellEnd"/>
      <w:r w:rsidRPr="00F7572A">
        <w:t xml:space="preserve">, P., </w:t>
      </w:r>
      <w:proofErr w:type="spellStart"/>
      <w:r w:rsidRPr="00F7572A">
        <w:t>Stappenbeck</w:t>
      </w:r>
      <w:proofErr w:type="spellEnd"/>
      <w:r w:rsidRPr="00F7572A">
        <w:t xml:space="preserve">, T. S., </w:t>
      </w:r>
      <w:proofErr w:type="spellStart"/>
      <w:r w:rsidRPr="00F7572A">
        <w:t>Núñez</w:t>
      </w:r>
      <w:proofErr w:type="spellEnd"/>
      <w:r w:rsidRPr="00F7572A">
        <w:t xml:space="preserve">, G., &amp; Martens, E. C. (2016). A Dietary Fiber-Deprived Gut Microbiota Degrades the Colonic Mucus Barrier and Enhances Pathogen Susceptibility. </w:t>
      </w:r>
      <w:r w:rsidRPr="00F7572A">
        <w:rPr>
          <w:i/>
          <w:iCs/>
        </w:rPr>
        <w:t>Cell</w:t>
      </w:r>
      <w:r w:rsidRPr="00F7572A">
        <w:t xml:space="preserve">, </w:t>
      </w:r>
      <w:r w:rsidRPr="00F7572A">
        <w:rPr>
          <w:i/>
          <w:iCs/>
        </w:rPr>
        <w:t>167</w:t>
      </w:r>
      <w:r w:rsidRPr="00F7572A">
        <w:t>(5), 1339-1353.e21. https://doi.org/10.1016/j.cell.2016.10.043</w:t>
      </w:r>
    </w:p>
    <w:p w14:paraId="28C7B562" w14:textId="77777777" w:rsidR="00F7572A" w:rsidRPr="00F7572A" w:rsidRDefault="00F7572A" w:rsidP="00F7572A">
      <w:pPr>
        <w:pStyle w:val="Bibliography"/>
      </w:pPr>
      <w:r w:rsidRPr="00F7572A">
        <w:t xml:space="preserve">Di </w:t>
      </w:r>
      <w:proofErr w:type="spellStart"/>
      <w:r w:rsidRPr="00F7572A">
        <w:t>Luccia</w:t>
      </w:r>
      <w:proofErr w:type="spellEnd"/>
      <w:r w:rsidRPr="00F7572A">
        <w:t xml:space="preserve">, B., </w:t>
      </w:r>
      <w:proofErr w:type="spellStart"/>
      <w:r w:rsidRPr="00F7572A">
        <w:t>Crescenzo</w:t>
      </w:r>
      <w:proofErr w:type="spellEnd"/>
      <w:r w:rsidRPr="00F7572A">
        <w:t xml:space="preserve">, R., </w:t>
      </w:r>
      <w:proofErr w:type="spellStart"/>
      <w:r w:rsidRPr="00F7572A">
        <w:t>Mazzoli</w:t>
      </w:r>
      <w:proofErr w:type="spellEnd"/>
      <w:r w:rsidRPr="00F7572A">
        <w:t xml:space="preserve">, A., </w:t>
      </w:r>
      <w:proofErr w:type="spellStart"/>
      <w:r w:rsidRPr="00F7572A">
        <w:t>Cigliano</w:t>
      </w:r>
      <w:proofErr w:type="spellEnd"/>
      <w:r w:rsidRPr="00F7572A">
        <w:t xml:space="preserve">, L., </w:t>
      </w:r>
      <w:proofErr w:type="spellStart"/>
      <w:r w:rsidRPr="00F7572A">
        <w:t>Venditti</w:t>
      </w:r>
      <w:proofErr w:type="spellEnd"/>
      <w:r w:rsidRPr="00F7572A">
        <w:t xml:space="preserve">, P., Walser, J.-C., Widmer, A., </w:t>
      </w:r>
      <w:proofErr w:type="spellStart"/>
      <w:r w:rsidRPr="00F7572A">
        <w:t>Baccigalupi</w:t>
      </w:r>
      <w:proofErr w:type="spellEnd"/>
      <w:r w:rsidRPr="00F7572A">
        <w:t xml:space="preserve">, L., Ricca, E., &amp; </w:t>
      </w:r>
      <w:proofErr w:type="spellStart"/>
      <w:r w:rsidRPr="00F7572A">
        <w:t>Iossa</w:t>
      </w:r>
      <w:proofErr w:type="spellEnd"/>
      <w:r w:rsidRPr="00F7572A">
        <w:t xml:space="preserve">, S. (2015). Rescue of Fructose-Induced Metabolic Syndrome by Antibiotics or </w:t>
      </w:r>
      <w:proofErr w:type="spellStart"/>
      <w:r w:rsidRPr="00F7572A">
        <w:t>Faecal</w:t>
      </w:r>
      <w:proofErr w:type="spellEnd"/>
      <w:r w:rsidRPr="00F7572A">
        <w:t xml:space="preserve"> Transplantation in a Rat Model of Obesity. </w:t>
      </w:r>
      <w:r w:rsidRPr="00F7572A">
        <w:rPr>
          <w:i/>
          <w:iCs/>
        </w:rPr>
        <w:t>PLOS ONE</w:t>
      </w:r>
      <w:r w:rsidRPr="00F7572A">
        <w:t xml:space="preserve">, </w:t>
      </w:r>
      <w:r w:rsidRPr="00F7572A">
        <w:rPr>
          <w:i/>
          <w:iCs/>
        </w:rPr>
        <w:t>10</w:t>
      </w:r>
      <w:r w:rsidRPr="00F7572A">
        <w:t>(8), e0134893. https://doi.org/10.1371/journal.pone.0134893</w:t>
      </w:r>
    </w:p>
    <w:p w14:paraId="10864BCB" w14:textId="77777777" w:rsidR="00F7572A" w:rsidRPr="00F7572A" w:rsidRDefault="00F7572A" w:rsidP="00F7572A">
      <w:pPr>
        <w:pStyle w:val="Bibliography"/>
      </w:pPr>
      <w:r w:rsidRPr="00F7572A">
        <w:t xml:space="preserve">Faith, D. P. (1992). Conservation evaluation and phylogenetic diversity. </w:t>
      </w:r>
      <w:r w:rsidRPr="00F7572A">
        <w:rPr>
          <w:i/>
          <w:iCs/>
        </w:rPr>
        <w:t>Biological Conservation</w:t>
      </w:r>
      <w:r w:rsidRPr="00F7572A">
        <w:t xml:space="preserve">, </w:t>
      </w:r>
      <w:r w:rsidRPr="00F7572A">
        <w:rPr>
          <w:i/>
          <w:iCs/>
        </w:rPr>
        <w:t>61</w:t>
      </w:r>
      <w:r w:rsidRPr="00F7572A">
        <w:t>(1), 1–10. https://doi.org/10.1016/0006-3207(92)91201-3</w:t>
      </w:r>
    </w:p>
    <w:p w14:paraId="0B166066" w14:textId="77777777" w:rsidR="00F7572A" w:rsidRPr="00F7572A" w:rsidRDefault="00F7572A" w:rsidP="00F7572A">
      <w:pPr>
        <w:pStyle w:val="Bibliography"/>
      </w:pPr>
      <w:proofErr w:type="spellStart"/>
      <w:r w:rsidRPr="00F7572A">
        <w:t>Farhadfar</w:t>
      </w:r>
      <w:proofErr w:type="spellEnd"/>
      <w:r w:rsidRPr="00F7572A">
        <w:t xml:space="preserve">, N., Kelly, D. L., Mead, L., Nair, S., </w:t>
      </w:r>
      <w:proofErr w:type="spellStart"/>
      <w:r w:rsidRPr="00F7572A">
        <w:t>Colee</w:t>
      </w:r>
      <w:proofErr w:type="spellEnd"/>
      <w:r w:rsidRPr="00F7572A">
        <w:t xml:space="preserve">, J., Irizarry, V. G., Murthy, H. S., Brown, R. A., </w:t>
      </w:r>
      <w:proofErr w:type="spellStart"/>
      <w:r w:rsidRPr="00F7572A">
        <w:t>Hiemenz</w:t>
      </w:r>
      <w:proofErr w:type="spellEnd"/>
      <w:r w:rsidRPr="00F7572A">
        <w:t xml:space="preserve">, J. W., Hsu, J. W., May, W. S., Wingard, J. R., &amp; Dahl, W. J. (2020). Dietary intake and Diet Quality of Hematopoietic Stem Cell Transplant Survivors. </w:t>
      </w:r>
      <w:r w:rsidRPr="00F7572A">
        <w:rPr>
          <w:i/>
          <w:iCs/>
        </w:rPr>
        <w:t xml:space="preserve">Biology of Blood and Marrow </w:t>
      </w:r>
      <w:proofErr w:type="gramStart"/>
      <w:r w:rsidRPr="00F7572A">
        <w:rPr>
          <w:i/>
          <w:iCs/>
        </w:rPr>
        <w:t>Transplantation :</w:t>
      </w:r>
      <w:proofErr w:type="gramEnd"/>
      <w:r w:rsidRPr="00F7572A">
        <w:rPr>
          <w:i/>
          <w:iCs/>
        </w:rPr>
        <w:t xml:space="preserve"> Journal of the American Society for Blood and Marrow Transplantation</w:t>
      </w:r>
      <w:r w:rsidRPr="00F7572A">
        <w:t xml:space="preserve">, </w:t>
      </w:r>
      <w:r w:rsidRPr="00F7572A">
        <w:rPr>
          <w:i/>
          <w:iCs/>
        </w:rPr>
        <w:t>26</w:t>
      </w:r>
      <w:r w:rsidRPr="00F7572A">
        <w:t>(6), 1154–1159. https://doi.org/10.1016/j.bbmt.2020.02.017</w:t>
      </w:r>
    </w:p>
    <w:p w14:paraId="747CDEA0" w14:textId="77777777" w:rsidR="00F7572A" w:rsidRPr="00F7572A" w:rsidRDefault="00F7572A" w:rsidP="00F7572A">
      <w:pPr>
        <w:pStyle w:val="Bibliography"/>
      </w:pPr>
      <w:r w:rsidRPr="00F7572A">
        <w:t xml:space="preserve">Fuji, S., </w:t>
      </w:r>
      <w:proofErr w:type="spellStart"/>
      <w:r w:rsidRPr="00F7572A">
        <w:t>Einsele</w:t>
      </w:r>
      <w:proofErr w:type="spellEnd"/>
      <w:r w:rsidRPr="00F7572A">
        <w:t xml:space="preserve">, H., </w:t>
      </w:r>
      <w:proofErr w:type="spellStart"/>
      <w:r w:rsidRPr="00F7572A">
        <w:t>Savani</w:t>
      </w:r>
      <w:proofErr w:type="spellEnd"/>
      <w:r w:rsidRPr="00F7572A">
        <w:t xml:space="preserve">, B. N., &amp; Kapp, M. (2015). Systematic Nutritional Support in Allogeneic Hematopoietic Stem Cell Transplant Recipients. </w:t>
      </w:r>
      <w:r w:rsidRPr="00F7572A">
        <w:rPr>
          <w:i/>
          <w:iCs/>
        </w:rPr>
        <w:t>Biology of Blood and Marrow Transplantation</w:t>
      </w:r>
      <w:r w:rsidRPr="00F7572A">
        <w:t xml:space="preserve">, </w:t>
      </w:r>
      <w:r w:rsidRPr="00F7572A">
        <w:rPr>
          <w:i/>
          <w:iCs/>
        </w:rPr>
        <w:t>21</w:t>
      </w:r>
      <w:r w:rsidRPr="00F7572A">
        <w:t>(10), 1707–1713. https://doi.org/10.1016/j.bbmt.2015.07.003</w:t>
      </w:r>
    </w:p>
    <w:p w14:paraId="75759B74" w14:textId="77777777" w:rsidR="00F7572A" w:rsidRPr="00F7572A" w:rsidRDefault="00F7572A" w:rsidP="00F7572A">
      <w:pPr>
        <w:pStyle w:val="Bibliography"/>
      </w:pPr>
      <w:proofErr w:type="spellStart"/>
      <w:r w:rsidRPr="00F7572A">
        <w:t>Gacesa</w:t>
      </w:r>
      <w:proofErr w:type="spellEnd"/>
      <w:r w:rsidRPr="00F7572A">
        <w:t xml:space="preserve">, R., </w:t>
      </w:r>
      <w:proofErr w:type="spellStart"/>
      <w:r w:rsidRPr="00F7572A">
        <w:t>Kurilshikov</w:t>
      </w:r>
      <w:proofErr w:type="spellEnd"/>
      <w:r w:rsidRPr="00F7572A">
        <w:t xml:space="preserve">, A., </w:t>
      </w:r>
      <w:proofErr w:type="spellStart"/>
      <w:r w:rsidRPr="00F7572A">
        <w:t>Vich</w:t>
      </w:r>
      <w:proofErr w:type="spellEnd"/>
      <w:r w:rsidRPr="00F7572A">
        <w:t xml:space="preserve"> Vila, A., Sinha, T., </w:t>
      </w:r>
      <w:proofErr w:type="spellStart"/>
      <w:r w:rsidRPr="00F7572A">
        <w:t>Klaassen</w:t>
      </w:r>
      <w:proofErr w:type="spellEnd"/>
      <w:r w:rsidRPr="00F7572A">
        <w:t xml:space="preserve">, M. a. Y., Bolte, L. A., Andreu-Sánchez, S., Chen, L., </w:t>
      </w:r>
      <w:proofErr w:type="spellStart"/>
      <w:r w:rsidRPr="00F7572A">
        <w:t>Collij</w:t>
      </w:r>
      <w:proofErr w:type="spellEnd"/>
      <w:r w:rsidRPr="00F7572A">
        <w:t xml:space="preserve">, V., Hu, S., </w:t>
      </w:r>
      <w:proofErr w:type="spellStart"/>
      <w:r w:rsidRPr="00F7572A">
        <w:t>Dekens</w:t>
      </w:r>
      <w:proofErr w:type="spellEnd"/>
      <w:r w:rsidRPr="00F7572A">
        <w:t xml:space="preserve">, J. a. M., </w:t>
      </w:r>
      <w:proofErr w:type="spellStart"/>
      <w:r w:rsidRPr="00F7572A">
        <w:t>Lenters</w:t>
      </w:r>
      <w:proofErr w:type="spellEnd"/>
      <w:r w:rsidRPr="00F7572A">
        <w:t xml:space="preserve">, V. C., Björk, J. R., </w:t>
      </w:r>
      <w:proofErr w:type="spellStart"/>
      <w:r w:rsidRPr="00F7572A">
        <w:t>Swarte</w:t>
      </w:r>
      <w:proofErr w:type="spellEnd"/>
      <w:r w:rsidRPr="00F7572A">
        <w:t xml:space="preserve">, J. C., </w:t>
      </w:r>
      <w:proofErr w:type="spellStart"/>
      <w:r w:rsidRPr="00F7572A">
        <w:t>Swertz</w:t>
      </w:r>
      <w:proofErr w:type="spellEnd"/>
      <w:r w:rsidRPr="00F7572A">
        <w:t xml:space="preserve">, M. A., Jansen, B. </w:t>
      </w:r>
      <w:r w:rsidRPr="00F7572A">
        <w:lastRenderedPageBreak/>
        <w:t xml:space="preserve">H., Gelderloos-Arends, J., </w:t>
      </w:r>
      <w:proofErr w:type="spellStart"/>
      <w:r w:rsidRPr="00F7572A">
        <w:t>Jankipersadsing</w:t>
      </w:r>
      <w:proofErr w:type="spellEnd"/>
      <w:r w:rsidRPr="00F7572A">
        <w:t xml:space="preserve">, S., </w:t>
      </w:r>
      <w:proofErr w:type="spellStart"/>
      <w:r w:rsidRPr="00F7572A">
        <w:t>Hofker</w:t>
      </w:r>
      <w:proofErr w:type="spellEnd"/>
      <w:r w:rsidRPr="00F7572A">
        <w:t xml:space="preserve">, M., … </w:t>
      </w:r>
      <w:proofErr w:type="spellStart"/>
      <w:r w:rsidRPr="00F7572A">
        <w:t>Weersma</w:t>
      </w:r>
      <w:proofErr w:type="spellEnd"/>
      <w:r w:rsidRPr="00F7572A">
        <w:t xml:space="preserve">, R. K. (2022). Environmental factors shaping the gut microbiome in a Dutch population. </w:t>
      </w:r>
      <w:r w:rsidRPr="00F7572A">
        <w:rPr>
          <w:i/>
          <w:iCs/>
        </w:rPr>
        <w:t>Nature</w:t>
      </w:r>
      <w:r w:rsidRPr="00F7572A">
        <w:t xml:space="preserve">, </w:t>
      </w:r>
      <w:r w:rsidRPr="00F7572A">
        <w:rPr>
          <w:i/>
          <w:iCs/>
        </w:rPr>
        <w:t>604</w:t>
      </w:r>
      <w:r w:rsidRPr="00F7572A">
        <w:t>(7907), Article 7907. https://doi.org/10.1038/s41586-022-04567-7</w:t>
      </w:r>
    </w:p>
    <w:p w14:paraId="3BD9B098" w14:textId="77777777" w:rsidR="00F7572A" w:rsidRPr="00F7572A" w:rsidRDefault="00F7572A" w:rsidP="00F7572A">
      <w:pPr>
        <w:pStyle w:val="Bibliography"/>
      </w:pPr>
      <w:r w:rsidRPr="00F7572A">
        <w:t xml:space="preserve">Gentile, C. L., &amp; Weir, T. L. (2018). The gut microbiota at the intersection of diet and human health. </w:t>
      </w:r>
      <w:r w:rsidRPr="00F7572A">
        <w:rPr>
          <w:i/>
          <w:iCs/>
        </w:rPr>
        <w:t>Science</w:t>
      </w:r>
      <w:r w:rsidRPr="00F7572A">
        <w:t xml:space="preserve">, </w:t>
      </w:r>
      <w:r w:rsidRPr="00F7572A">
        <w:rPr>
          <w:i/>
          <w:iCs/>
        </w:rPr>
        <w:t>362</w:t>
      </w:r>
      <w:r w:rsidRPr="00F7572A">
        <w:t>(6416), 776–780. https://doi.org/10.1126/science.aau5812</w:t>
      </w:r>
    </w:p>
    <w:p w14:paraId="29589003" w14:textId="77777777" w:rsidR="00F7572A" w:rsidRPr="00F7572A" w:rsidRDefault="00F7572A" w:rsidP="00F7572A">
      <w:pPr>
        <w:pStyle w:val="Bibliography"/>
      </w:pPr>
      <w:proofErr w:type="spellStart"/>
      <w:r w:rsidRPr="00F7572A">
        <w:t>Golob</w:t>
      </w:r>
      <w:proofErr w:type="spellEnd"/>
      <w:r w:rsidRPr="00F7572A">
        <w:t xml:space="preserve">, J. L., </w:t>
      </w:r>
      <w:proofErr w:type="spellStart"/>
      <w:r w:rsidRPr="00F7572A">
        <w:t>Pergam</w:t>
      </w:r>
      <w:proofErr w:type="spellEnd"/>
      <w:r w:rsidRPr="00F7572A">
        <w:t xml:space="preserve">, S. A., Srinivasan, S., Fiedler, T. L., Liu, C., Garcia, K., </w:t>
      </w:r>
      <w:proofErr w:type="spellStart"/>
      <w:r w:rsidRPr="00F7572A">
        <w:t>Mielcarek</w:t>
      </w:r>
      <w:proofErr w:type="spellEnd"/>
      <w:r w:rsidRPr="00F7572A">
        <w:t xml:space="preserve">, M., Ko, D., Aker, S., Marquis, S., </w:t>
      </w:r>
      <w:proofErr w:type="spellStart"/>
      <w:r w:rsidRPr="00F7572A">
        <w:t>Loeffelholz</w:t>
      </w:r>
      <w:proofErr w:type="spellEnd"/>
      <w:r w:rsidRPr="00F7572A">
        <w:t xml:space="preserve">, T., Plantinga, A., Wu, M. C., </w:t>
      </w:r>
      <w:proofErr w:type="spellStart"/>
      <w:r w:rsidRPr="00F7572A">
        <w:t>Celustka</w:t>
      </w:r>
      <w:proofErr w:type="spellEnd"/>
      <w:r w:rsidRPr="00F7572A">
        <w:t xml:space="preserve">, K., Morrison, A., Woodfield, M., &amp; Fredricks, D. N. (2017). Stool Microbiota at Neutrophil Recovery Is Predictive for Severe Acute Graft vs Host Disease After Hematopoietic Cell Transplantation. </w:t>
      </w:r>
      <w:r w:rsidRPr="00F7572A">
        <w:rPr>
          <w:i/>
          <w:iCs/>
        </w:rPr>
        <w:t>Clinical Infectious Diseases: An Official Publication of the Infectious Diseases Society of America</w:t>
      </w:r>
      <w:r w:rsidRPr="00F7572A">
        <w:t xml:space="preserve">, </w:t>
      </w:r>
      <w:r w:rsidRPr="00F7572A">
        <w:rPr>
          <w:i/>
          <w:iCs/>
        </w:rPr>
        <w:t>65</w:t>
      </w:r>
      <w:r w:rsidRPr="00F7572A">
        <w:t>(12), 1984–1991. https://doi.org/10.1093/cid/cix699</w:t>
      </w:r>
    </w:p>
    <w:p w14:paraId="45997FEE" w14:textId="77777777" w:rsidR="00F7572A" w:rsidRPr="00F7572A" w:rsidRDefault="00F7572A" w:rsidP="00F7572A">
      <w:pPr>
        <w:pStyle w:val="Bibliography"/>
      </w:pPr>
      <w:r w:rsidRPr="00F7572A">
        <w:t xml:space="preserve">Harris, J. K., El </w:t>
      </w:r>
      <w:proofErr w:type="spellStart"/>
      <w:r w:rsidRPr="00F7572A">
        <w:t>Kasmi</w:t>
      </w:r>
      <w:proofErr w:type="spellEnd"/>
      <w:r w:rsidRPr="00F7572A">
        <w:t xml:space="preserve">, K. C., Anderson, A. L., Devereaux, M. W., </w:t>
      </w:r>
      <w:proofErr w:type="spellStart"/>
      <w:r w:rsidRPr="00F7572A">
        <w:t>Fillon</w:t>
      </w:r>
      <w:proofErr w:type="spellEnd"/>
      <w:r w:rsidRPr="00F7572A">
        <w:t xml:space="preserve">, S. A., Robertson, C. E., Wagner, B. D., Stevens, M. J., Pace, N. R., &amp; Sokol, R. J. (2014). Specific microbiome changes in a mouse model of parenteral nutrition associated liver injury and intestinal inflammation. </w:t>
      </w:r>
      <w:proofErr w:type="spellStart"/>
      <w:r w:rsidRPr="00F7572A">
        <w:rPr>
          <w:i/>
          <w:iCs/>
        </w:rPr>
        <w:t>PloS</w:t>
      </w:r>
      <w:proofErr w:type="spellEnd"/>
      <w:r w:rsidRPr="00F7572A">
        <w:rPr>
          <w:i/>
          <w:iCs/>
        </w:rPr>
        <w:t xml:space="preserve"> One</w:t>
      </w:r>
      <w:r w:rsidRPr="00F7572A">
        <w:t xml:space="preserve">, </w:t>
      </w:r>
      <w:r w:rsidRPr="00F7572A">
        <w:rPr>
          <w:i/>
          <w:iCs/>
        </w:rPr>
        <w:t>9</w:t>
      </w:r>
      <w:r w:rsidRPr="00F7572A">
        <w:t>(10), e110396. https://doi.org/10.1371/journal.pone.0110396</w:t>
      </w:r>
    </w:p>
    <w:p w14:paraId="2CCDBA2F" w14:textId="77777777" w:rsidR="00F7572A" w:rsidRPr="00F7572A" w:rsidRDefault="00F7572A" w:rsidP="00F7572A">
      <w:pPr>
        <w:pStyle w:val="Bibliography"/>
      </w:pPr>
      <w:r w:rsidRPr="00F7572A">
        <w:t xml:space="preserve">Hildebrandt, M. A., Hoffmann, C., Sherrill-Mix, S. A., </w:t>
      </w:r>
      <w:proofErr w:type="spellStart"/>
      <w:r w:rsidRPr="00F7572A">
        <w:t>Keilbaugh</w:t>
      </w:r>
      <w:proofErr w:type="spellEnd"/>
      <w:r w:rsidRPr="00F7572A">
        <w:t xml:space="preserve">, S. A., Hamady, M., Chen, Y.-Y., Knight, R., </w:t>
      </w:r>
      <w:proofErr w:type="spellStart"/>
      <w:r w:rsidRPr="00F7572A">
        <w:t>Ahima</w:t>
      </w:r>
      <w:proofErr w:type="spellEnd"/>
      <w:r w:rsidRPr="00F7572A">
        <w:t xml:space="preserve">, R. S., Bushman, F., &amp; Wu, G. D. (2009). High-fat diet determines the composition of the murine gut microbiome independently of obesity. </w:t>
      </w:r>
      <w:r w:rsidRPr="00F7572A">
        <w:rPr>
          <w:i/>
          <w:iCs/>
        </w:rPr>
        <w:t>Gastroenterology</w:t>
      </w:r>
      <w:r w:rsidRPr="00F7572A">
        <w:t xml:space="preserve">, </w:t>
      </w:r>
      <w:r w:rsidRPr="00F7572A">
        <w:rPr>
          <w:i/>
          <w:iCs/>
        </w:rPr>
        <w:t>137</w:t>
      </w:r>
      <w:r w:rsidRPr="00F7572A">
        <w:t>(5), 1716-1724.e1-2. https://doi.org/10.1053/j.gastro.2009.08.042</w:t>
      </w:r>
    </w:p>
    <w:p w14:paraId="6B6C660D" w14:textId="77777777" w:rsidR="00F7572A" w:rsidRPr="00F7572A" w:rsidRDefault="00F7572A" w:rsidP="00F7572A">
      <w:pPr>
        <w:pStyle w:val="Bibliography"/>
      </w:pPr>
      <w:r w:rsidRPr="00F7572A">
        <w:t xml:space="preserve">Holler, E., </w:t>
      </w:r>
      <w:proofErr w:type="spellStart"/>
      <w:r w:rsidRPr="00F7572A">
        <w:t>Butzhammer</w:t>
      </w:r>
      <w:proofErr w:type="spellEnd"/>
      <w:r w:rsidRPr="00F7572A">
        <w:t xml:space="preserve">, P., Schmid, K., </w:t>
      </w:r>
      <w:proofErr w:type="spellStart"/>
      <w:r w:rsidRPr="00F7572A">
        <w:t>Hundsrucker</w:t>
      </w:r>
      <w:proofErr w:type="spellEnd"/>
      <w:r w:rsidRPr="00F7572A">
        <w:t xml:space="preserve">, C., Koestler, J., Peter, K., Zhu, W., </w:t>
      </w:r>
      <w:proofErr w:type="spellStart"/>
      <w:r w:rsidRPr="00F7572A">
        <w:t>Sporrer</w:t>
      </w:r>
      <w:proofErr w:type="spellEnd"/>
      <w:r w:rsidRPr="00F7572A">
        <w:t xml:space="preserve">, D., </w:t>
      </w:r>
      <w:proofErr w:type="spellStart"/>
      <w:r w:rsidRPr="00F7572A">
        <w:t>Hehlgans</w:t>
      </w:r>
      <w:proofErr w:type="spellEnd"/>
      <w:r w:rsidRPr="00F7572A">
        <w:t xml:space="preserve">, T., Kreutz, M., Holler, B., Wolff, D., Edinger, M., Andreesen, R., Levine, J. E., Ferrara, J. L., Gessner, A., Spang, R., &amp; </w:t>
      </w:r>
      <w:proofErr w:type="spellStart"/>
      <w:r w:rsidRPr="00F7572A">
        <w:t>Oefner</w:t>
      </w:r>
      <w:proofErr w:type="spellEnd"/>
      <w:r w:rsidRPr="00F7572A">
        <w:t xml:space="preserve">, P. J. (2014). Metagenomic analysis of the stool microbiome in patients receiving allogeneic stem cell transplantation: Loss of diversity is associated with use of systemic antibiotics and more pronounced in gastrointestinal graft-versus-host disease. </w:t>
      </w:r>
      <w:r w:rsidRPr="00F7572A">
        <w:rPr>
          <w:i/>
          <w:iCs/>
        </w:rPr>
        <w:t>Biology of Blood and Marrow Transplantation: Journal of the American Society for Blood and Marrow Transplantation</w:t>
      </w:r>
      <w:r w:rsidRPr="00F7572A">
        <w:t xml:space="preserve">, </w:t>
      </w:r>
      <w:r w:rsidRPr="00F7572A">
        <w:rPr>
          <w:i/>
          <w:iCs/>
        </w:rPr>
        <w:t>20</w:t>
      </w:r>
      <w:r w:rsidRPr="00F7572A">
        <w:t>(5), 640–645. https://doi.org/10.1016/j.bbmt.2014.01.030</w:t>
      </w:r>
    </w:p>
    <w:p w14:paraId="3893FDC7" w14:textId="77777777" w:rsidR="00F7572A" w:rsidRPr="00F7572A" w:rsidRDefault="00F7572A" w:rsidP="00F7572A">
      <w:pPr>
        <w:pStyle w:val="Bibliography"/>
      </w:pPr>
      <w:proofErr w:type="spellStart"/>
      <w:r w:rsidRPr="00F7572A">
        <w:t>Jenq</w:t>
      </w:r>
      <w:proofErr w:type="spellEnd"/>
      <w:r w:rsidRPr="00F7572A">
        <w:t xml:space="preserve">, R. R., </w:t>
      </w:r>
      <w:proofErr w:type="spellStart"/>
      <w:r w:rsidRPr="00F7572A">
        <w:t>Taur</w:t>
      </w:r>
      <w:proofErr w:type="spellEnd"/>
      <w:r w:rsidRPr="00F7572A">
        <w:t xml:space="preserve">, Y., Devlin, S. M., Ponce, D. M., Goldberg, J. D., </w:t>
      </w:r>
      <w:proofErr w:type="spellStart"/>
      <w:r w:rsidRPr="00F7572A">
        <w:t>Ahr</w:t>
      </w:r>
      <w:proofErr w:type="spellEnd"/>
      <w:r w:rsidRPr="00F7572A">
        <w:t xml:space="preserve">, K. F., </w:t>
      </w:r>
      <w:proofErr w:type="spellStart"/>
      <w:r w:rsidRPr="00F7572A">
        <w:t>Littmann</w:t>
      </w:r>
      <w:proofErr w:type="spellEnd"/>
      <w:r w:rsidRPr="00F7572A">
        <w:t xml:space="preserve">, E. R., Ling, L., </w:t>
      </w:r>
      <w:proofErr w:type="spellStart"/>
      <w:r w:rsidRPr="00F7572A">
        <w:t>Gobourne</w:t>
      </w:r>
      <w:proofErr w:type="spellEnd"/>
      <w:r w:rsidRPr="00F7572A">
        <w:t xml:space="preserve">, A. C., Miller, L. C., </w:t>
      </w:r>
      <w:proofErr w:type="spellStart"/>
      <w:r w:rsidRPr="00F7572A">
        <w:t>Docampo</w:t>
      </w:r>
      <w:proofErr w:type="spellEnd"/>
      <w:r w:rsidRPr="00F7572A">
        <w:t xml:space="preserve">, M. D., Peled, J. U., </w:t>
      </w:r>
      <w:proofErr w:type="spellStart"/>
      <w:r w:rsidRPr="00F7572A">
        <w:t>Arpaia</w:t>
      </w:r>
      <w:proofErr w:type="spellEnd"/>
      <w:r w:rsidRPr="00F7572A">
        <w:t xml:space="preserve">, N., Cross, J. R., Peets, T. K., </w:t>
      </w:r>
      <w:proofErr w:type="spellStart"/>
      <w:r w:rsidRPr="00F7572A">
        <w:t>Lumish</w:t>
      </w:r>
      <w:proofErr w:type="spellEnd"/>
      <w:r w:rsidRPr="00F7572A">
        <w:t xml:space="preserve">, M. A., </w:t>
      </w:r>
      <w:proofErr w:type="spellStart"/>
      <w:r w:rsidRPr="00F7572A">
        <w:t>Shono</w:t>
      </w:r>
      <w:proofErr w:type="spellEnd"/>
      <w:r w:rsidRPr="00F7572A">
        <w:t xml:space="preserve">, Y., </w:t>
      </w:r>
      <w:proofErr w:type="spellStart"/>
      <w:r w:rsidRPr="00F7572A">
        <w:t>Dudakov</w:t>
      </w:r>
      <w:proofErr w:type="spellEnd"/>
      <w:r w:rsidRPr="00F7572A">
        <w:t xml:space="preserve">, J. A., </w:t>
      </w:r>
      <w:proofErr w:type="spellStart"/>
      <w:r w:rsidRPr="00F7572A">
        <w:t>Poeck</w:t>
      </w:r>
      <w:proofErr w:type="spellEnd"/>
      <w:r w:rsidRPr="00F7572A">
        <w:t xml:space="preserve">, H., … van den Brink, M. R. M. (2015). Intestinal </w:t>
      </w:r>
      <w:proofErr w:type="spellStart"/>
      <w:r w:rsidRPr="00F7572A">
        <w:t>Blautia</w:t>
      </w:r>
      <w:proofErr w:type="spellEnd"/>
      <w:r w:rsidRPr="00F7572A">
        <w:t xml:space="preserve"> Is Associated </w:t>
      </w:r>
      <w:r w:rsidRPr="00F7572A">
        <w:lastRenderedPageBreak/>
        <w:t xml:space="preserve">with Reduced Death from Graft-versus-Host Disease. </w:t>
      </w:r>
      <w:r w:rsidRPr="00F7572A">
        <w:rPr>
          <w:i/>
          <w:iCs/>
        </w:rPr>
        <w:t>Biology of Blood and Marrow Transplantation: Journal of the American Society for Blood and Marrow Transplantation</w:t>
      </w:r>
      <w:r w:rsidRPr="00F7572A">
        <w:t xml:space="preserve">, </w:t>
      </w:r>
      <w:r w:rsidRPr="00F7572A">
        <w:rPr>
          <w:i/>
          <w:iCs/>
        </w:rPr>
        <w:t>21</w:t>
      </w:r>
      <w:r w:rsidRPr="00F7572A">
        <w:t>(8), 1373–1383. https://doi.org/10.1016/j.bbmt.2015.04.016</w:t>
      </w:r>
    </w:p>
    <w:p w14:paraId="207B9B47" w14:textId="77777777" w:rsidR="00F7572A" w:rsidRPr="00F7572A" w:rsidRDefault="00F7572A" w:rsidP="00F7572A">
      <w:pPr>
        <w:pStyle w:val="Bibliography"/>
      </w:pPr>
      <w:r w:rsidRPr="00F7572A">
        <w:t xml:space="preserve">Johnson, A. J., </w:t>
      </w:r>
      <w:proofErr w:type="spellStart"/>
      <w:r w:rsidRPr="00F7572A">
        <w:t>Vangay</w:t>
      </w:r>
      <w:proofErr w:type="spellEnd"/>
      <w:r w:rsidRPr="00F7572A">
        <w:t>, P., Al-</w:t>
      </w:r>
      <w:proofErr w:type="spellStart"/>
      <w:r w:rsidRPr="00F7572A">
        <w:t>Ghalith</w:t>
      </w:r>
      <w:proofErr w:type="spellEnd"/>
      <w:r w:rsidRPr="00F7572A">
        <w:t xml:space="preserve">, G. A., </w:t>
      </w:r>
      <w:proofErr w:type="spellStart"/>
      <w:r w:rsidRPr="00F7572A">
        <w:t>Hillmann</w:t>
      </w:r>
      <w:proofErr w:type="spellEnd"/>
      <w:r w:rsidRPr="00F7572A">
        <w:t xml:space="preserve">, B. M., Ward, T. L., Shields-Cutler, R. R., Kim, A. D., </w:t>
      </w:r>
      <w:proofErr w:type="spellStart"/>
      <w:r w:rsidRPr="00F7572A">
        <w:t>Shmagel</w:t>
      </w:r>
      <w:proofErr w:type="spellEnd"/>
      <w:r w:rsidRPr="00F7572A">
        <w:t xml:space="preserve">, A. K., Syed, A. N., Personalized Microbiome Class Students, Walter, J., Menon, R., </w:t>
      </w:r>
      <w:proofErr w:type="spellStart"/>
      <w:r w:rsidRPr="00F7572A">
        <w:t>Koecher</w:t>
      </w:r>
      <w:proofErr w:type="spellEnd"/>
      <w:r w:rsidRPr="00F7572A">
        <w:t xml:space="preserve">, K., &amp; Knights, D. (2019). Daily Sampling Reveals Personalized Diet-Microbiome Associations in Humans. </w:t>
      </w:r>
      <w:r w:rsidRPr="00F7572A">
        <w:rPr>
          <w:i/>
          <w:iCs/>
        </w:rPr>
        <w:t>Cell Host &amp; Microbe</w:t>
      </w:r>
      <w:r w:rsidRPr="00F7572A">
        <w:t xml:space="preserve">, </w:t>
      </w:r>
      <w:r w:rsidRPr="00F7572A">
        <w:rPr>
          <w:i/>
          <w:iCs/>
        </w:rPr>
        <w:t>25</w:t>
      </w:r>
      <w:r w:rsidRPr="00F7572A">
        <w:t>(6), 789-802.e5. https://doi.org/10.1016/j.chom.2019.05.005</w:t>
      </w:r>
    </w:p>
    <w:p w14:paraId="4100C06B" w14:textId="77777777" w:rsidR="00F7572A" w:rsidRPr="00F7572A" w:rsidRDefault="00F7572A" w:rsidP="00F7572A">
      <w:pPr>
        <w:pStyle w:val="Bibliography"/>
      </w:pPr>
      <w:proofErr w:type="spellStart"/>
      <w:r w:rsidRPr="00F7572A">
        <w:t>Jumpertz</w:t>
      </w:r>
      <w:proofErr w:type="spellEnd"/>
      <w:r w:rsidRPr="00F7572A">
        <w:t xml:space="preserve"> von </w:t>
      </w:r>
      <w:proofErr w:type="spellStart"/>
      <w:r w:rsidRPr="00F7572A">
        <w:t>Schwartzenberg</w:t>
      </w:r>
      <w:proofErr w:type="spellEnd"/>
      <w:r w:rsidRPr="00F7572A">
        <w:t xml:space="preserve">, R., </w:t>
      </w:r>
      <w:proofErr w:type="spellStart"/>
      <w:r w:rsidRPr="00F7572A">
        <w:t>Bisanz</w:t>
      </w:r>
      <w:proofErr w:type="spellEnd"/>
      <w:r w:rsidRPr="00F7572A">
        <w:t xml:space="preserve">, J. E., </w:t>
      </w:r>
      <w:proofErr w:type="spellStart"/>
      <w:r w:rsidRPr="00F7572A">
        <w:t>Lyalina</w:t>
      </w:r>
      <w:proofErr w:type="spellEnd"/>
      <w:r w:rsidRPr="00F7572A">
        <w:t xml:space="preserve">, S., </w:t>
      </w:r>
      <w:proofErr w:type="spellStart"/>
      <w:r w:rsidRPr="00F7572A">
        <w:t>Spanogiannopoulos</w:t>
      </w:r>
      <w:proofErr w:type="spellEnd"/>
      <w:r w:rsidRPr="00F7572A">
        <w:t xml:space="preserve">, P., Ang, Q. Y., Cai, J., </w:t>
      </w:r>
      <w:proofErr w:type="spellStart"/>
      <w:r w:rsidRPr="00F7572A">
        <w:t>Dickmann</w:t>
      </w:r>
      <w:proofErr w:type="spellEnd"/>
      <w:r w:rsidRPr="00F7572A">
        <w:t xml:space="preserve">, S., Friedrich, M., Liu, S.-Y., Collins, S. L., Ingebrigtsen, D., Miller, S., </w:t>
      </w:r>
      <w:proofErr w:type="spellStart"/>
      <w:r w:rsidRPr="00F7572A">
        <w:t>Turnbaugh</w:t>
      </w:r>
      <w:proofErr w:type="spellEnd"/>
      <w:r w:rsidRPr="00F7572A">
        <w:t xml:space="preserve">, J. A., Patterson, A. D., Pollard, K. S., Mai, K., </w:t>
      </w:r>
      <w:proofErr w:type="spellStart"/>
      <w:r w:rsidRPr="00F7572A">
        <w:t>Spranger</w:t>
      </w:r>
      <w:proofErr w:type="spellEnd"/>
      <w:r w:rsidRPr="00F7572A">
        <w:t xml:space="preserve">, J., &amp; </w:t>
      </w:r>
      <w:proofErr w:type="spellStart"/>
      <w:r w:rsidRPr="00F7572A">
        <w:t>Turnbaugh</w:t>
      </w:r>
      <w:proofErr w:type="spellEnd"/>
      <w:r w:rsidRPr="00F7572A">
        <w:t xml:space="preserve">, P. J. (2021). Caloric restriction disrupts the microbiota and colonization resistance. </w:t>
      </w:r>
      <w:r w:rsidRPr="00F7572A">
        <w:rPr>
          <w:i/>
          <w:iCs/>
        </w:rPr>
        <w:t>Nature</w:t>
      </w:r>
      <w:r w:rsidRPr="00F7572A">
        <w:t xml:space="preserve">, </w:t>
      </w:r>
      <w:r w:rsidRPr="00F7572A">
        <w:rPr>
          <w:i/>
          <w:iCs/>
        </w:rPr>
        <w:t>595</w:t>
      </w:r>
      <w:r w:rsidRPr="00F7572A">
        <w:t>(7866), Article 7866. https://doi.org/10.1038/s41586-021-03663-4</w:t>
      </w:r>
    </w:p>
    <w:p w14:paraId="54E2A99A" w14:textId="77777777" w:rsidR="00F7572A" w:rsidRPr="00F7572A" w:rsidRDefault="00F7572A" w:rsidP="00F7572A">
      <w:pPr>
        <w:pStyle w:val="Bibliography"/>
      </w:pPr>
      <w:proofErr w:type="spellStart"/>
      <w:r w:rsidRPr="00F7572A">
        <w:t>Kassambara</w:t>
      </w:r>
      <w:proofErr w:type="spellEnd"/>
      <w:r w:rsidRPr="00F7572A">
        <w:t xml:space="preserve">, A. (2020). </w:t>
      </w:r>
      <w:proofErr w:type="spellStart"/>
      <w:r w:rsidRPr="00F7572A">
        <w:rPr>
          <w:i/>
          <w:iCs/>
        </w:rPr>
        <w:t>ggpubr</w:t>
      </w:r>
      <w:proofErr w:type="spellEnd"/>
      <w:r w:rsidRPr="00F7572A">
        <w:rPr>
          <w:i/>
          <w:iCs/>
        </w:rPr>
        <w:t>: “ggplot2” Based Publication Ready Plots</w:t>
      </w:r>
      <w:r w:rsidRPr="00F7572A">
        <w:t>. https://CRAN.R-project.org/package=ggpubr</w:t>
      </w:r>
    </w:p>
    <w:p w14:paraId="169165E5" w14:textId="77777777" w:rsidR="00F7572A" w:rsidRPr="00F7572A" w:rsidRDefault="00F7572A" w:rsidP="00F7572A">
      <w:pPr>
        <w:pStyle w:val="Bibliography"/>
      </w:pPr>
      <w:r w:rsidRPr="00F7572A">
        <w:t xml:space="preserve">Kawano, Y., Edwards, M., Huang, Y., </w:t>
      </w:r>
      <w:proofErr w:type="spellStart"/>
      <w:r w:rsidRPr="00F7572A">
        <w:t>Bilate</w:t>
      </w:r>
      <w:proofErr w:type="spellEnd"/>
      <w:r w:rsidRPr="00F7572A">
        <w:t xml:space="preserve">, A. M., Araujo, L. P., </w:t>
      </w:r>
      <w:proofErr w:type="spellStart"/>
      <w:r w:rsidRPr="00F7572A">
        <w:t>Tanoue</w:t>
      </w:r>
      <w:proofErr w:type="spellEnd"/>
      <w:r w:rsidRPr="00F7572A">
        <w:t xml:space="preserve">, T., </w:t>
      </w:r>
      <w:proofErr w:type="spellStart"/>
      <w:r w:rsidRPr="00F7572A">
        <w:t>Atarashi</w:t>
      </w:r>
      <w:proofErr w:type="spellEnd"/>
      <w:r w:rsidRPr="00F7572A">
        <w:t xml:space="preserve">, K., </w:t>
      </w:r>
      <w:proofErr w:type="spellStart"/>
      <w:r w:rsidRPr="00F7572A">
        <w:t>Ladinsky</w:t>
      </w:r>
      <w:proofErr w:type="spellEnd"/>
      <w:r w:rsidRPr="00F7572A">
        <w:t xml:space="preserve">, M. S., Reiner, S. L., Wang, H. H., </w:t>
      </w:r>
      <w:proofErr w:type="spellStart"/>
      <w:r w:rsidRPr="00F7572A">
        <w:t>Mucida</w:t>
      </w:r>
      <w:proofErr w:type="spellEnd"/>
      <w:r w:rsidRPr="00F7572A">
        <w:t xml:space="preserve">, D., Honda, K., &amp; Ivanov, I. I. (2022). Microbiota imbalance induced by dietary sugar disrupts immune-mediated protection from metabolic syndrome. </w:t>
      </w:r>
      <w:r w:rsidRPr="00F7572A">
        <w:rPr>
          <w:i/>
          <w:iCs/>
        </w:rPr>
        <w:t>Cell</w:t>
      </w:r>
      <w:r w:rsidRPr="00F7572A">
        <w:t xml:space="preserve">, </w:t>
      </w:r>
      <w:r w:rsidRPr="00F7572A">
        <w:rPr>
          <w:i/>
          <w:iCs/>
        </w:rPr>
        <w:t>185</w:t>
      </w:r>
      <w:r w:rsidRPr="00F7572A">
        <w:t>(19), 3501-3519.e20. https://doi.org/10.1016/j.cell.2022.08.005</w:t>
      </w:r>
    </w:p>
    <w:p w14:paraId="62FEB9B6" w14:textId="77777777" w:rsidR="00F7572A" w:rsidRPr="00F7572A" w:rsidRDefault="00F7572A" w:rsidP="00F7572A">
      <w:pPr>
        <w:pStyle w:val="Bibliography"/>
      </w:pPr>
      <w:r w:rsidRPr="00F7572A">
        <w:t xml:space="preserve">Kay, M. (2022). </w:t>
      </w:r>
      <w:proofErr w:type="spellStart"/>
      <w:r w:rsidRPr="00F7572A">
        <w:rPr>
          <w:i/>
          <w:iCs/>
        </w:rPr>
        <w:t>tidybayes</w:t>
      </w:r>
      <w:proofErr w:type="spellEnd"/>
      <w:r w:rsidRPr="00F7572A">
        <w:rPr>
          <w:i/>
          <w:iCs/>
        </w:rPr>
        <w:t xml:space="preserve">: Tidy Data and </w:t>
      </w:r>
      <w:proofErr w:type="spellStart"/>
      <w:r w:rsidRPr="00F7572A">
        <w:rPr>
          <w:i/>
          <w:iCs/>
        </w:rPr>
        <w:t>Geoms</w:t>
      </w:r>
      <w:proofErr w:type="spellEnd"/>
      <w:r w:rsidRPr="00F7572A">
        <w:rPr>
          <w:i/>
          <w:iCs/>
        </w:rPr>
        <w:t xml:space="preserve"> for Bayesian Models</w:t>
      </w:r>
      <w:r w:rsidRPr="00F7572A">
        <w:t xml:space="preserve"> [Computer software]. http://mjskay.github.io/tidybayes/</w:t>
      </w:r>
    </w:p>
    <w:p w14:paraId="61276BCF" w14:textId="77777777" w:rsidR="00F7572A" w:rsidRPr="00F7572A" w:rsidRDefault="00F7572A" w:rsidP="00F7572A">
      <w:pPr>
        <w:pStyle w:val="Bibliography"/>
      </w:pPr>
      <w:r w:rsidRPr="00F7572A">
        <w:t xml:space="preserve">Khan, S., Waliullah, S., Godfrey, V., Khan, M. A. W., Ramachandran, R. A., </w:t>
      </w:r>
      <w:proofErr w:type="spellStart"/>
      <w:r w:rsidRPr="00F7572A">
        <w:t>Cantarel</w:t>
      </w:r>
      <w:proofErr w:type="spellEnd"/>
      <w:r w:rsidRPr="00F7572A">
        <w:t xml:space="preserve">, B. L., Behrendt, C., Peng, L., Hooper, L. V., &amp; </w:t>
      </w:r>
      <w:proofErr w:type="spellStart"/>
      <w:r w:rsidRPr="00F7572A">
        <w:t>Zaki</w:t>
      </w:r>
      <w:proofErr w:type="spellEnd"/>
      <w:r w:rsidRPr="00F7572A">
        <w:t xml:space="preserve">, H. (2020). Dietary simple sugars alter microbial ecology in the gut and promote colitis in mice. </w:t>
      </w:r>
      <w:r w:rsidRPr="00F7572A">
        <w:rPr>
          <w:i/>
          <w:iCs/>
        </w:rPr>
        <w:t>Science Translational Medicine</w:t>
      </w:r>
      <w:r w:rsidRPr="00F7572A">
        <w:t xml:space="preserve">, </w:t>
      </w:r>
      <w:r w:rsidRPr="00F7572A">
        <w:rPr>
          <w:i/>
          <w:iCs/>
        </w:rPr>
        <w:t>12</w:t>
      </w:r>
      <w:r w:rsidRPr="00F7572A">
        <w:t>(567), eaay6218. https://doi.org/10.1126/scitranslmed.aay6218</w:t>
      </w:r>
    </w:p>
    <w:p w14:paraId="405FC53B" w14:textId="77777777" w:rsidR="00F7572A" w:rsidRPr="00F7572A" w:rsidRDefault="00F7572A" w:rsidP="00F7572A">
      <w:pPr>
        <w:pStyle w:val="Bibliography"/>
      </w:pPr>
      <w:r w:rsidRPr="00F7572A">
        <w:t xml:space="preserve">Kopp, W. (2019). </w:t>
      </w:r>
      <w:proofErr w:type="gramStart"/>
      <w:r w:rsidRPr="00F7572A">
        <w:t>How</w:t>
      </w:r>
      <w:proofErr w:type="gramEnd"/>
      <w:r w:rsidRPr="00F7572A">
        <w:t xml:space="preserve"> Western Diet And Lifestyle Drive The Pandemic Of Obesity And Civilization Diseases. </w:t>
      </w:r>
      <w:r w:rsidRPr="00F7572A">
        <w:rPr>
          <w:i/>
          <w:iCs/>
        </w:rPr>
        <w:t>Diabetes, Metabolic Syndrome and Obesity: Targets and Therapy</w:t>
      </w:r>
      <w:r w:rsidRPr="00F7572A">
        <w:t xml:space="preserve">, </w:t>
      </w:r>
      <w:r w:rsidRPr="00F7572A">
        <w:rPr>
          <w:i/>
          <w:iCs/>
        </w:rPr>
        <w:t>12</w:t>
      </w:r>
      <w:r w:rsidRPr="00F7572A">
        <w:t>, 2221–2236. https://doi.org/10.2147/DMSO.S216791</w:t>
      </w:r>
    </w:p>
    <w:p w14:paraId="351E4AE4" w14:textId="77777777" w:rsidR="00F7572A" w:rsidRPr="00F7572A" w:rsidRDefault="00F7572A" w:rsidP="00F7572A">
      <w:pPr>
        <w:pStyle w:val="Bibliography"/>
      </w:pPr>
      <w:proofErr w:type="spellStart"/>
      <w:r w:rsidRPr="00F7572A">
        <w:t>Laffin</w:t>
      </w:r>
      <w:proofErr w:type="spellEnd"/>
      <w:r w:rsidRPr="00F7572A">
        <w:t xml:space="preserve">, M., </w:t>
      </w:r>
      <w:proofErr w:type="spellStart"/>
      <w:r w:rsidRPr="00F7572A">
        <w:t>Fedorak</w:t>
      </w:r>
      <w:proofErr w:type="spellEnd"/>
      <w:r w:rsidRPr="00F7572A">
        <w:t xml:space="preserve">, R., </w:t>
      </w:r>
      <w:proofErr w:type="spellStart"/>
      <w:r w:rsidRPr="00F7572A">
        <w:t>Zalasky</w:t>
      </w:r>
      <w:proofErr w:type="spellEnd"/>
      <w:r w:rsidRPr="00F7572A">
        <w:t xml:space="preserve">, A., Park, H., Gill, A., Agrawal, A., </w:t>
      </w:r>
      <w:proofErr w:type="spellStart"/>
      <w:r w:rsidRPr="00F7572A">
        <w:t>Keshteli</w:t>
      </w:r>
      <w:proofErr w:type="spellEnd"/>
      <w:r w:rsidRPr="00F7572A">
        <w:t xml:space="preserve">, A., </w:t>
      </w:r>
      <w:proofErr w:type="spellStart"/>
      <w:r w:rsidRPr="00F7572A">
        <w:t>Hotte</w:t>
      </w:r>
      <w:proofErr w:type="spellEnd"/>
      <w:r w:rsidRPr="00F7572A">
        <w:t xml:space="preserve">, N., &amp; Madsen, K. L. (2019). A high-sugar diet rapidly enhances susceptibility to colitis via depletion of luminal short-chain fatty acids in mice. </w:t>
      </w:r>
      <w:r w:rsidRPr="00F7572A">
        <w:rPr>
          <w:i/>
          <w:iCs/>
        </w:rPr>
        <w:t>Scientific Reports</w:t>
      </w:r>
      <w:r w:rsidRPr="00F7572A">
        <w:t xml:space="preserve">, </w:t>
      </w:r>
      <w:r w:rsidRPr="00F7572A">
        <w:rPr>
          <w:i/>
          <w:iCs/>
        </w:rPr>
        <w:t>9</w:t>
      </w:r>
      <w:r w:rsidRPr="00F7572A">
        <w:t>(1), 12294. https://doi.org/10.1038/s41598-019-48749-2</w:t>
      </w:r>
    </w:p>
    <w:p w14:paraId="662BDA3A" w14:textId="77777777" w:rsidR="00F7572A" w:rsidRPr="00F7572A" w:rsidRDefault="00F7572A" w:rsidP="00F7572A">
      <w:pPr>
        <w:pStyle w:val="Bibliography"/>
      </w:pPr>
      <w:r w:rsidRPr="00F7572A">
        <w:lastRenderedPageBreak/>
        <w:t xml:space="preserve">Lewis, J. D., Chen, E. Z., </w:t>
      </w:r>
      <w:proofErr w:type="spellStart"/>
      <w:r w:rsidRPr="00F7572A">
        <w:t>Baldassano</w:t>
      </w:r>
      <w:proofErr w:type="spellEnd"/>
      <w:r w:rsidRPr="00F7572A">
        <w:t xml:space="preserve">, R. N., </w:t>
      </w:r>
      <w:proofErr w:type="spellStart"/>
      <w:r w:rsidRPr="00F7572A">
        <w:t>Otley</w:t>
      </w:r>
      <w:proofErr w:type="spellEnd"/>
      <w:r w:rsidRPr="00F7572A">
        <w:t xml:space="preserve">, A. R., Griffiths, A. M., Lee, D., </w:t>
      </w:r>
      <w:proofErr w:type="spellStart"/>
      <w:r w:rsidRPr="00F7572A">
        <w:t>Bittinger</w:t>
      </w:r>
      <w:proofErr w:type="spellEnd"/>
      <w:r w:rsidRPr="00F7572A">
        <w:t xml:space="preserve">, K., Bailey, A., Friedman, E. S., Hoffmann, C., </w:t>
      </w:r>
      <w:proofErr w:type="spellStart"/>
      <w:r w:rsidRPr="00F7572A">
        <w:t>Albenberg</w:t>
      </w:r>
      <w:proofErr w:type="spellEnd"/>
      <w:r w:rsidRPr="00F7572A">
        <w:t xml:space="preserve">, L., Sinha, R., </w:t>
      </w:r>
      <w:proofErr w:type="spellStart"/>
      <w:r w:rsidRPr="00F7572A">
        <w:t>Compher</w:t>
      </w:r>
      <w:proofErr w:type="spellEnd"/>
      <w:r w:rsidRPr="00F7572A">
        <w:t xml:space="preserve">, C., Gilroy, E., </w:t>
      </w:r>
      <w:proofErr w:type="spellStart"/>
      <w:r w:rsidRPr="00F7572A">
        <w:t>Nessel</w:t>
      </w:r>
      <w:proofErr w:type="spellEnd"/>
      <w:r w:rsidRPr="00F7572A">
        <w:t xml:space="preserve">, L., Grant, A., </w:t>
      </w:r>
      <w:proofErr w:type="spellStart"/>
      <w:r w:rsidRPr="00F7572A">
        <w:t>Chehoud</w:t>
      </w:r>
      <w:proofErr w:type="spellEnd"/>
      <w:r w:rsidRPr="00F7572A">
        <w:t xml:space="preserve">, C., Li, H., Wu, G. D., &amp; Bushman, F. D. (2015). Inflammation, Antibiotics, and Diet as Environmental Stressors of the Gut Microbiome in Pediatric Crohn’s Disease. </w:t>
      </w:r>
      <w:r w:rsidRPr="00F7572A">
        <w:rPr>
          <w:i/>
          <w:iCs/>
        </w:rPr>
        <w:t>Cell Host &amp; Microbe</w:t>
      </w:r>
      <w:r w:rsidRPr="00F7572A">
        <w:t xml:space="preserve">, </w:t>
      </w:r>
      <w:r w:rsidRPr="00F7572A">
        <w:rPr>
          <w:i/>
          <w:iCs/>
        </w:rPr>
        <w:t>18</w:t>
      </w:r>
      <w:r w:rsidRPr="00F7572A">
        <w:t>(4), 489–500. https://doi.org/10.1016/j.chom.2015.09.008</w:t>
      </w:r>
    </w:p>
    <w:p w14:paraId="3B5FD543" w14:textId="77777777" w:rsidR="00F7572A" w:rsidRPr="00F7572A" w:rsidRDefault="00F7572A" w:rsidP="00F7572A">
      <w:pPr>
        <w:pStyle w:val="Bibliography"/>
      </w:pPr>
      <w:r w:rsidRPr="00F7572A">
        <w:t xml:space="preserve">Liao, C., Taylor, B. P., </w:t>
      </w:r>
      <w:proofErr w:type="spellStart"/>
      <w:r w:rsidRPr="00F7572A">
        <w:t>Ceccarani</w:t>
      </w:r>
      <w:proofErr w:type="spellEnd"/>
      <w:r w:rsidRPr="00F7572A">
        <w:t xml:space="preserve">, C., Fontana, E., Amoretti, L. A., Wright, R. J., Gomes, A. L. C., Peled, J. U., </w:t>
      </w:r>
      <w:proofErr w:type="spellStart"/>
      <w:r w:rsidRPr="00F7572A">
        <w:t>Taur</w:t>
      </w:r>
      <w:proofErr w:type="spellEnd"/>
      <w:r w:rsidRPr="00F7572A">
        <w:t xml:space="preserve">, Y., Perales, M.-A., van den Brink, M. R. M., </w:t>
      </w:r>
      <w:proofErr w:type="spellStart"/>
      <w:r w:rsidRPr="00F7572A">
        <w:t>Littmann</w:t>
      </w:r>
      <w:proofErr w:type="spellEnd"/>
      <w:r w:rsidRPr="00F7572A">
        <w:t xml:space="preserve">, E., </w:t>
      </w:r>
      <w:proofErr w:type="spellStart"/>
      <w:r w:rsidRPr="00F7572A">
        <w:t>Pamer</w:t>
      </w:r>
      <w:proofErr w:type="spellEnd"/>
      <w:r w:rsidRPr="00F7572A">
        <w:t xml:space="preserve">, E. G., Schluter, J., &amp; Xavier, J. B. (2021). Compilation of longitudinal microbiota data and </w:t>
      </w:r>
      <w:proofErr w:type="spellStart"/>
      <w:r w:rsidRPr="00F7572A">
        <w:t>hospitalome</w:t>
      </w:r>
      <w:proofErr w:type="spellEnd"/>
      <w:r w:rsidRPr="00F7572A">
        <w:t xml:space="preserve"> from hematopoietic cell transplantation patients. </w:t>
      </w:r>
      <w:r w:rsidRPr="00F7572A">
        <w:rPr>
          <w:i/>
          <w:iCs/>
        </w:rPr>
        <w:t>Scientific Data</w:t>
      </w:r>
      <w:r w:rsidRPr="00F7572A">
        <w:t xml:space="preserve">, </w:t>
      </w:r>
      <w:r w:rsidRPr="00F7572A">
        <w:rPr>
          <w:i/>
          <w:iCs/>
        </w:rPr>
        <w:t>8</w:t>
      </w:r>
      <w:r w:rsidRPr="00F7572A">
        <w:t>(1), 71. https://doi.org/10.1038/s41597-021-00860-8</w:t>
      </w:r>
    </w:p>
    <w:p w14:paraId="66853E49" w14:textId="77777777" w:rsidR="00F7572A" w:rsidRPr="00F7572A" w:rsidRDefault="00F7572A" w:rsidP="00F7572A">
      <w:pPr>
        <w:pStyle w:val="Bibliography"/>
      </w:pPr>
      <w:r w:rsidRPr="00F7572A">
        <w:t xml:space="preserve">Litvak, Y., &amp; </w:t>
      </w:r>
      <w:proofErr w:type="spellStart"/>
      <w:r w:rsidRPr="00F7572A">
        <w:t>Bäumler</w:t>
      </w:r>
      <w:proofErr w:type="spellEnd"/>
      <w:r w:rsidRPr="00F7572A">
        <w:t xml:space="preserve">, A. J. (2019). Microbiota-Nourishing Immunity: A Guide to Understanding Our Microbial Self. </w:t>
      </w:r>
      <w:r w:rsidRPr="00F7572A">
        <w:rPr>
          <w:i/>
          <w:iCs/>
        </w:rPr>
        <w:t>Immunity</w:t>
      </w:r>
      <w:r w:rsidRPr="00F7572A">
        <w:t xml:space="preserve">, </w:t>
      </w:r>
      <w:r w:rsidRPr="00F7572A">
        <w:rPr>
          <w:i/>
          <w:iCs/>
        </w:rPr>
        <w:t>51</w:t>
      </w:r>
      <w:r w:rsidRPr="00F7572A">
        <w:t>(2), 214–224. https://doi.org/10.1016/j.immuni.2019.08.003</w:t>
      </w:r>
    </w:p>
    <w:p w14:paraId="20B35348" w14:textId="77777777" w:rsidR="00F7572A" w:rsidRPr="00F7572A" w:rsidRDefault="00F7572A" w:rsidP="00F7572A">
      <w:pPr>
        <w:pStyle w:val="Bibliography"/>
      </w:pPr>
      <w:r w:rsidRPr="00F7572A">
        <w:t xml:space="preserve">Martínez, I., Muller, C. E., &amp; Walter, J. (2013). Long-term temporal analysis of the human fecal microbiota revealed a stable core of dominant bacterial species. </w:t>
      </w:r>
      <w:proofErr w:type="spellStart"/>
      <w:r w:rsidRPr="00F7572A">
        <w:rPr>
          <w:i/>
          <w:iCs/>
        </w:rPr>
        <w:t>Plos</w:t>
      </w:r>
      <w:proofErr w:type="spellEnd"/>
      <w:r w:rsidRPr="00F7572A">
        <w:rPr>
          <w:i/>
          <w:iCs/>
        </w:rPr>
        <w:t xml:space="preserve"> One</w:t>
      </w:r>
      <w:r w:rsidRPr="00F7572A">
        <w:t xml:space="preserve">, </w:t>
      </w:r>
      <w:r w:rsidRPr="00F7572A">
        <w:rPr>
          <w:i/>
          <w:iCs/>
        </w:rPr>
        <w:t>8</w:t>
      </w:r>
      <w:r w:rsidRPr="00F7572A">
        <w:t>(7), e69621. https://doi.org/10.1371/journal.pone.0069621</w:t>
      </w:r>
    </w:p>
    <w:p w14:paraId="1A8EC60D" w14:textId="77777777" w:rsidR="00F7572A" w:rsidRPr="00F7572A" w:rsidRDefault="00F7572A" w:rsidP="00F7572A">
      <w:pPr>
        <w:pStyle w:val="Bibliography"/>
      </w:pPr>
      <w:proofErr w:type="spellStart"/>
      <w:r w:rsidRPr="00F7572A">
        <w:t>Maskarinec</w:t>
      </w:r>
      <w:proofErr w:type="spellEnd"/>
      <w:r w:rsidRPr="00F7572A">
        <w:t xml:space="preserve">, G., </w:t>
      </w:r>
      <w:proofErr w:type="spellStart"/>
      <w:r w:rsidRPr="00F7572A">
        <w:t>Hullar</w:t>
      </w:r>
      <w:proofErr w:type="spellEnd"/>
      <w:r w:rsidRPr="00F7572A">
        <w:t xml:space="preserve">, M. A. J., Monroe, K. R., Shepherd, J. A., Hunt, J., Randolph, T. W., Wilkens, L. R., Boushey, C. J., Le Marchand, L., Lim, U., &amp; Lampe, J. W. (2019). Fecal Microbial Diversity and Structure Are Associated with Diet Quality in the Multiethnic Cohort Adiposity Phenotype Study. </w:t>
      </w:r>
      <w:r w:rsidRPr="00F7572A">
        <w:rPr>
          <w:i/>
          <w:iCs/>
        </w:rPr>
        <w:t>The Journal of Nutrition</w:t>
      </w:r>
      <w:r w:rsidRPr="00F7572A">
        <w:t xml:space="preserve">, </w:t>
      </w:r>
      <w:r w:rsidRPr="00F7572A">
        <w:rPr>
          <w:i/>
          <w:iCs/>
        </w:rPr>
        <w:t>149</w:t>
      </w:r>
      <w:r w:rsidRPr="00F7572A">
        <w:t>(9), 1575–1584. https://doi.org/10.1093/jn/nxz065</w:t>
      </w:r>
    </w:p>
    <w:p w14:paraId="7250B2D7" w14:textId="77777777" w:rsidR="00F7572A" w:rsidRPr="00F7572A" w:rsidRDefault="00F7572A" w:rsidP="00F7572A">
      <w:pPr>
        <w:pStyle w:val="Bibliography"/>
      </w:pPr>
      <w:r w:rsidRPr="00F7572A">
        <w:t xml:space="preserve">Montrose, D. C., </w:t>
      </w:r>
      <w:proofErr w:type="spellStart"/>
      <w:r w:rsidRPr="00F7572A">
        <w:t>Nishiguchi</w:t>
      </w:r>
      <w:proofErr w:type="spellEnd"/>
      <w:r w:rsidRPr="00F7572A">
        <w:t xml:space="preserve">, R., </w:t>
      </w:r>
      <w:proofErr w:type="spellStart"/>
      <w:r w:rsidRPr="00F7572A">
        <w:t>Basu</w:t>
      </w:r>
      <w:proofErr w:type="spellEnd"/>
      <w:r w:rsidRPr="00F7572A">
        <w:t xml:space="preserve">, S., </w:t>
      </w:r>
      <w:proofErr w:type="spellStart"/>
      <w:r w:rsidRPr="00F7572A">
        <w:t>Staab</w:t>
      </w:r>
      <w:proofErr w:type="spellEnd"/>
      <w:r w:rsidRPr="00F7572A">
        <w:t xml:space="preserve">, H. A., Zhou, X. K., Wang, H., Meng, L., </w:t>
      </w:r>
      <w:proofErr w:type="spellStart"/>
      <w:r w:rsidRPr="00F7572A">
        <w:t>Johncilla</w:t>
      </w:r>
      <w:proofErr w:type="spellEnd"/>
      <w:r w:rsidRPr="00F7572A">
        <w:t xml:space="preserve">, M., Cubillos-Ruiz, J. R., Morales, D. K., Wells, M. T., Simpson, K. W., Zhang, S., Dogan, B., Jiao, C., Fei, Z., Oka, A., Herzog, J. W., Sartor, R. B., &amp; Dannenberg, A. J. (2021). Dietary Fructose Alters the Composition, Localization, and Metabolism of Gut Microbiota in Association </w:t>
      </w:r>
      <w:proofErr w:type="gramStart"/>
      <w:r w:rsidRPr="00F7572A">
        <w:t>With</w:t>
      </w:r>
      <w:proofErr w:type="gramEnd"/>
      <w:r w:rsidRPr="00F7572A">
        <w:t xml:space="preserve"> Worsening Colitis. </w:t>
      </w:r>
      <w:r w:rsidRPr="00F7572A">
        <w:rPr>
          <w:i/>
          <w:iCs/>
        </w:rPr>
        <w:t>Cellular and Molecular Gastroenterology and Hepatology</w:t>
      </w:r>
      <w:r w:rsidRPr="00F7572A">
        <w:t xml:space="preserve">, </w:t>
      </w:r>
      <w:r w:rsidRPr="00F7572A">
        <w:rPr>
          <w:i/>
          <w:iCs/>
        </w:rPr>
        <w:t>11</w:t>
      </w:r>
      <w:r w:rsidRPr="00F7572A">
        <w:t>(2), 525–550. https://doi.org/10.1016/j.jcmgh.2020.09.008</w:t>
      </w:r>
    </w:p>
    <w:p w14:paraId="1CE9E54F" w14:textId="77777777" w:rsidR="00F7572A" w:rsidRPr="00F7572A" w:rsidRDefault="00F7572A" w:rsidP="00F7572A">
      <w:pPr>
        <w:pStyle w:val="Bibliography"/>
      </w:pPr>
      <w:proofErr w:type="spellStart"/>
      <w:r w:rsidRPr="00F7572A">
        <w:t>Morjaria</w:t>
      </w:r>
      <w:proofErr w:type="spellEnd"/>
      <w:r w:rsidRPr="00F7572A">
        <w:t xml:space="preserve">, S., Schluter, J., Taylor, B. P., </w:t>
      </w:r>
      <w:proofErr w:type="spellStart"/>
      <w:r w:rsidRPr="00F7572A">
        <w:t>Littmann</w:t>
      </w:r>
      <w:proofErr w:type="spellEnd"/>
      <w:r w:rsidRPr="00F7572A">
        <w:t xml:space="preserve">, E. R., Carter, R. A., Fontana, E., Peled, J. U., van den Brink, M. R. M., Xavier, J. B., &amp; </w:t>
      </w:r>
      <w:proofErr w:type="spellStart"/>
      <w:r w:rsidRPr="00F7572A">
        <w:t>Taur</w:t>
      </w:r>
      <w:proofErr w:type="spellEnd"/>
      <w:r w:rsidRPr="00F7572A">
        <w:t xml:space="preserve">, Y. (2019). Antibiotic-Induced Shifts in Fecal Microbiota Density and Composition during Hematopoietic Stem Cell Transplantation. </w:t>
      </w:r>
      <w:r w:rsidRPr="00F7572A">
        <w:rPr>
          <w:i/>
          <w:iCs/>
        </w:rPr>
        <w:t>Infection and Immunity</w:t>
      </w:r>
      <w:r w:rsidRPr="00F7572A">
        <w:t xml:space="preserve">, </w:t>
      </w:r>
      <w:r w:rsidRPr="00F7572A">
        <w:rPr>
          <w:i/>
          <w:iCs/>
        </w:rPr>
        <w:t>87</w:t>
      </w:r>
      <w:r w:rsidRPr="00F7572A">
        <w:t>(9), e00206-19. https://doi.org/10.1128/IAI.00206-19</w:t>
      </w:r>
    </w:p>
    <w:p w14:paraId="540EBD46" w14:textId="77777777" w:rsidR="00F7572A" w:rsidRPr="00F7572A" w:rsidRDefault="00F7572A" w:rsidP="00F7572A">
      <w:pPr>
        <w:pStyle w:val="Bibliography"/>
      </w:pPr>
      <w:proofErr w:type="spellStart"/>
      <w:r w:rsidRPr="00F7572A">
        <w:t>Niehus</w:t>
      </w:r>
      <w:proofErr w:type="spellEnd"/>
      <w:r w:rsidRPr="00F7572A">
        <w:t xml:space="preserve">, R., van </w:t>
      </w:r>
      <w:proofErr w:type="spellStart"/>
      <w:r w:rsidRPr="00F7572A">
        <w:t>Kleef</w:t>
      </w:r>
      <w:proofErr w:type="spellEnd"/>
      <w:r w:rsidRPr="00F7572A">
        <w:t xml:space="preserve">, E., Mo, Y., </w:t>
      </w:r>
      <w:proofErr w:type="spellStart"/>
      <w:r w:rsidRPr="00F7572A">
        <w:t>Turlej-Rogacka</w:t>
      </w:r>
      <w:proofErr w:type="spellEnd"/>
      <w:r w:rsidRPr="00F7572A">
        <w:t xml:space="preserve">, A., </w:t>
      </w:r>
      <w:proofErr w:type="spellStart"/>
      <w:r w:rsidRPr="00F7572A">
        <w:t>Lammens</w:t>
      </w:r>
      <w:proofErr w:type="spellEnd"/>
      <w:r w:rsidRPr="00F7572A">
        <w:t xml:space="preserve">, C., </w:t>
      </w:r>
      <w:proofErr w:type="spellStart"/>
      <w:r w:rsidRPr="00F7572A">
        <w:t>Carmeli</w:t>
      </w:r>
      <w:proofErr w:type="spellEnd"/>
      <w:r w:rsidRPr="00F7572A">
        <w:t xml:space="preserve">, Y., </w:t>
      </w:r>
      <w:proofErr w:type="spellStart"/>
      <w:r w:rsidRPr="00F7572A">
        <w:t>Goossens</w:t>
      </w:r>
      <w:proofErr w:type="spellEnd"/>
      <w:r w:rsidRPr="00F7572A">
        <w:t xml:space="preserve">, H., </w:t>
      </w:r>
      <w:proofErr w:type="spellStart"/>
      <w:r w:rsidRPr="00F7572A">
        <w:t>Tacconelli</w:t>
      </w:r>
      <w:proofErr w:type="spellEnd"/>
      <w:r w:rsidRPr="00F7572A">
        <w:t xml:space="preserve">, E., </w:t>
      </w:r>
      <w:proofErr w:type="spellStart"/>
      <w:r w:rsidRPr="00F7572A">
        <w:t>Carevic</w:t>
      </w:r>
      <w:proofErr w:type="spellEnd"/>
      <w:r w:rsidRPr="00F7572A">
        <w:t xml:space="preserve">, B., </w:t>
      </w:r>
      <w:proofErr w:type="spellStart"/>
      <w:r w:rsidRPr="00F7572A">
        <w:t>Preotescu</w:t>
      </w:r>
      <w:proofErr w:type="spellEnd"/>
      <w:r w:rsidRPr="00F7572A">
        <w:t xml:space="preserve">, L., Malhotra-Kumar, S., &amp; Cooper, B. S. (2020). Quantifying antibiotic impact on </w:t>
      </w:r>
      <w:r w:rsidRPr="00F7572A">
        <w:lastRenderedPageBreak/>
        <w:t xml:space="preserve">within-patient dynamics of extended-spectrum beta-lactamase resistance. </w:t>
      </w:r>
      <w:proofErr w:type="spellStart"/>
      <w:r w:rsidRPr="00F7572A">
        <w:rPr>
          <w:i/>
          <w:iCs/>
        </w:rPr>
        <w:t>ELife</w:t>
      </w:r>
      <w:proofErr w:type="spellEnd"/>
      <w:r w:rsidRPr="00F7572A">
        <w:t xml:space="preserve">, </w:t>
      </w:r>
      <w:r w:rsidRPr="00F7572A">
        <w:rPr>
          <w:i/>
          <w:iCs/>
        </w:rPr>
        <w:t>9</w:t>
      </w:r>
      <w:r w:rsidRPr="00F7572A">
        <w:t>. https://doi.org/10.7554/eLife.49206</w:t>
      </w:r>
    </w:p>
    <w:p w14:paraId="547FFB66" w14:textId="77777777" w:rsidR="00F7572A" w:rsidRPr="00F7572A" w:rsidRDefault="00F7572A" w:rsidP="00F7572A">
      <w:pPr>
        <w:pStyle w:val="Bibliography"/>
      </w:pPr>
      <w:r w:rsidRPr="00F7572A">
        <w:t xml:space="preserve">Oksanen, J., Simpson, G. L., Blanchet, F. G., </w:t>
      </w:r>
      <w:proofErr w:type="spellStart"/>
      <w:r w:rsidRPr="00F7572A">
        <w:t>Kindt</w:t>
      </w:r>
      <w:proofErr w:type="spellEnd"/>
      <w:r w:rsidRPr="00F7572A">
        <w:t xml:space="preserve">, R., Legendre, P., Minchin, P. R., O’Hara, R. B., </w:t>
      </w:r>
      <w:proofErr w:type="spellStart"/>
      <w:r w:rsidRPr="00F7572A">
        <w:t>Solymos</w:t>
      </w:r>
      <w:proofErr w:type="spellEnd"/>
      <w:r w:rsidRPr="00F7572A">
        <w:t xml:space="preserve">, P., Stevens, M. H. H., </w:t>
      </w:r>
      <w:proofErr w:type="spellStart"/>
      <w:r w:rsidRPr="00F7572A">
        <w:t>Szoecs</w:t>
      </w:r>
      <w:proofErr w:type="spellEnd"/>
      <w:r w:rsidRPr="00F7572A">
        <w:t xml:space="preserve">, E., Wagner, H., Barbour, M., </w:t>
      </w:r>
      <w:proofErr w:type="spellStart"/>
      <w:r w:rsidRPr="00F7572A">
        <w:t>Bedward</w:t>
      </w:r>
      <w:proofErr w:type="spellEnd"/>
      <w:r w:rsidRPr="00F7572A">
        <w:t xml:space="preserve">, M., </w:t>
      </w:r>
      <w:proofErr w:type="spellStart"/>
      <w:r w:rsidRPr="00F7572A">
        <w:t>Bolker</w:t>
      </w:r>
      <w:proofErr w:type="spellEnd"/>
      <w:r w:rsidRPr="00F7572A">
        <w:t xml:space="preserve">, B., </w:t>
      </w:r>
      <w:proofErr w:type="spellStart"/>
      <w:r w:rsidRPr="00F7572A">
        <w:t>Borcard</w:t>
      </w:r>
      <w:proofErr w:type="spellEnd"/>
      <w:r w:rsidRPr="00F7572A">
        <w:t xml:space="preserve">, D., Carvalho, G., Chirico, M., Caceres, M. D., Durand, S., … Weedon, J. (2022). </w:t>
      </w:r>
      <w:r w:rsidRPr="00F7572A">
        <w:rPr>
          <w:i/>
          <w:iCs/>
        </w:rPr>
        <w:t>vegan: Community Ecology Package</w:t>
      </w:r>
      <w:r w:rsidRPr="00F7572A">
        <w:t xml:space="preserve"> (2.6-4) [Computer software]. https://cran.r-project.org/web/packages/vegan/index.html</w:t>
      </w:r>
    </w:p>
    <w:p w14:paraId="4CDC5125" w14:textId="77777777" w:rsidR="00F7572A" w:rsidRPr="00F7572A" w:rsidRDefault="00F7572A" w:rsidP="00F7572A">
      <w:pPr>
        <w:pStyle w:val="Bibliography"/>
      </w:pPr>
      <w:r w:rsidRPr="00F7572A">
        <w:t xml:space="preserve">Papanicolaou, G. A., </w:t>
      </w:r>
      <w:proofErr w:type="spellStart"/>
      <w:r w:rsidRPr="00F7572A">
        <w:t>Ustun</w:t>
      </w:r>
      <w:proofErr w:type="spellEnd"/>
      <w:r w:rsidRPr="00F7572A">
        <w:t xml:space="preserve">, C., Young, J.-A. H., Chen, M., Kim, S., Woo </w:t>
      </w:r>
      <w:proofErr w:type="spellStart"/>
      <w:r w:rsidRPr="00F7572A">
        <w:t>Ahn</w:t>
      </w:r>
      <w:proofErr w:type="spellEnd"/>
      <w:r w:rsidRPr="00F7572A">
        <w:t xml:space="preserve">, K., </w:t>
      </w:r>
      <w:proofErr w:type="spellStart"/>
      <w:r w:rsidRPr="00F7572A">
        <w:t>Komanduri</w:t>
      </w:r>
      <w:proofErr w:type="spellEnd"/>
      <w:r w:rsidRPr="00F7572A">
        <w:t xml:space="preserve">, K., </w:t>
      </w:r>
      <w:proofErr w:type="spellStart"/>
      <w:r w:rsidRPr="00F7572A">
        <w:t>Lindemans</w:t>
      </w:r>
      <w:proofErr w:type="spellEnd"/>
      <w:r w:rsidRPr="00F7572A">
        <w:t xml:space="preserve">, C., </w:t>
      </w:r>
      <w:proofErr w:type="spellStart"/>
      <w:r w:rsidRPr="00F7572A">
        <w:t>Auletta</w:t>
      </w:r>
      <w:proofErr w:type="spellEnd"/>
      <w:r w:rsidRPr="00F7572A">
        <w:t xml:space="preserve">, J. J., Riches, M. L., &amp; CIBMTR® Infection and Immune Reconstitution Working Committee. (2019). Bloodstream Infection Due to Vancomycin-resistant Enterococcus Is Associated </w:t>
      </w:r>
      <w:proofErr w:type="gramStart"/>
      <w:r w:rsidRPr="00F7572A">
        <w:t>With</w:t>
      </w:r>
      <w:proofErr w:type="gramEnd"/>
      <w:r w:rsidRPr="00F7572A">
        <w:t xml:space="preserve"> Increased Mortality After Hematopoietic Cell Transplantation for Acute Leukemia and Myelodysplastic Syndrome: A Multicenter, Retrospective Cohort Study. </w:t>
      </w:r>
      <w:r w:rsidRPr="00F7572A">
        <w:rPr>
          <w:i/>
          <w:iCs/>
        </w:rPr>
        <w:t>Clinical Infectious Diseases: An Official Publication of the Infectious Diseases Society of America</w:t>
      </w:r>
      <w:r w:rsidRPr="00F7572A">
        <w:t xml:space="preserve">, </w:t>
      </w:r>
      <w:r w:rsidRPr="00F7572A">
        <w:rPr>
          <w:i/>
          <w:iCs/>
        </w:rPr>
        <w:t>69</w:t>
      </w:r>
      <w:r w:rsidRPr="00F7572A">
        <w:t>(10), 1771–1779. https://doi.org/10.1093/cid/ciz031</w:t>
      </w:r>
    </w:p>
    <w:p w14:paraId="3B21D128" w14:textId="77777777" w:rsidR="00F7572A" w:rsidRPr="00F7572A" w:rsidRDefault="00F7572A" w:rsidP="00F7572A">
      <w:pPr>
        <w:pStyle w:val="Bibliography"/>
      </w:pPr>
      <w:r w:rsidRPr="00F7572A">
        <w:t xml:space="preserve">Peled, J. U., Gomes, A. L. C., Devlin, S. M., </w:t>
      </w:r>
      <w:proofErr w:type="spellStart"/>
      <w:r w:rsidRPr="00F7572A">
        <w:t>Littmann</w:t>
      </w:r>
      <w:proofErr w:type="spellEnd"/>
      <w:r w:rsidRPr="00F7572A">
        <w:t xml:space="preserve">, E. R., </w:t>
      </w:r>
      <w:proofErr w:type="spellStart"/>
      <w:r w:rsidRPr="00F7572A">
        <w:t>Taur</w:t>
      </w:r>
      <w:proofErr w:type="spellEnd"/>
      <w:r w:rsidRPr="00F7572A">
        <w:t xml:space="preserve">, Y., Sung, A. D., Weber, D., Hashimoto, D., Slingerland, A. E., Slingerland, J. B., </w:t>
      </w:r>
      <w:proofErr w:type="spellStart"/>
      <w:r w:rsidRPr="00F7572A">
        <w:t>Maloy</w:t>
      </w:r>
      <w:proofErr w:type="spellEnd"/>
      <w:r w:rsidRPr="00F7572A">
        <w:t>, M., Clurman, A. G., Stein-</w:t>
      </w:r>
      <w:proofErr w:type="spellStart"/>
      <w:r w:rsidRPr="00F7572A">
        <w:t>Thoeringer</w:t>
      </w:r>
      <w:proofErr w:type="spellEnd"/>
      <w:r w:rsidRPr="00F7572A">
        <w:t xml:space="preserve">, C. K., Markey, K. A., </w:t>
      </w:r>
      <w:proofErr w:type="spellStart"/>
      <w:r w:rsidRPr="00F7572A">
        <w:t>Docampo</w:t>
      </w:r>
      <w:proofErr w:type="spellEnd"/>
      <w:r w:rsidRPr="00F7572A">
        <w:t xml:space="preserve">, M. D., Burgos da Silva, M., Khan, N., Gessner, A., Messina, J. A., … van den Brink, M. R. M. (2020). Microbiota as Predictor of Mortality in Allogeneic Hematopoietic-Cell Transplantation. </w:t>
      </w:r>
      <w:r w:rsidRPr="00F7572A">
        <w:rPr>
          <w:i/>
          <w:iCs/>
        </w:rPr>
        <w:t>The New England Journal of Medicine</w:t>
      </w:r>
      <w:r w:rsidRPr="00F7572A">
        <w:t xml:space="preserve">, </w:t>
      </w:r>
      <w:r w:rsidRPr="00F7572A">
        <w:rPr>
          <w:i/>
          <w:iCs/>
        </w:rPr>
        <w:t>382</w:t>
      </w:r>
      <w:r w:rsidRPr="00F7572A">
        <w:t>(9), 822–834. https://doi.org/10.1056/NEJMoa1900623</w:t>
      </w:r>
    </w:p>
    <w:p w14:paraId="1B61C7C5" w14:textId="77777777" w:rsidR="00F7572A" w:rsidRPr="00F7572A" w:rsidRDefault="00F7572A" w:rsidP="00F7572A">
      <w:pPr>
        <w:pStyle w:val="Bibliography"/>
      </w:pPr>
      <w:r w:rsidRPr="00F7572A">
        <w:t xml:space="preserve">Rothschild, D., </w:t>
      </w:r>
      <w:proofErr w:type="spellStart"/>
      <w:r w:rsidRPr="00F7572A">
        <w:t>Weissbrod</w:t>
      </w:r>
      <w:proofErr w:type="spellEnd"/>
      <w:r w:rsidRPr="00F7572A">
        <w:t xml:space="preserve">, O., </w:t>
      </w:r>
      <w:proofErr w:type="spellStart"/>
      <w:r w:rsidRPr="00F7572A">
        <w:t>Barkan</w:t>
      </w:r>
      <w:proofErr w:type="spellEnd"/>
      <w:r w:rsidRPr="00F7572A">
        <w:t xml:space="preserve">, E., </w:t>
      </w:r>
      <w:proofErr w:type="spellStart"/>
      <w:r w:rsidRPr="00F7572A">
        <w:t>Kurilshikov</w:t>
      </w:r>
      <w:proofErr w:type="spellEnd"/>
      <w:r w:rsidRPr="00F7572A">
        <w:t xml:space="preserve">, A., </w:t>
      </w:r>
      <w:proofErr w:type="spellStart"/>
      <w:r w:rsidRPr="00F7572A">
        <w:t>Korem</w:t>
      </w:r>
      <w:proofErr w:type="spellEnd"/>
      <w:r w:rsidRPr="00F7572A">
        <w:t xml:space="preserve">, T., </w:t>
      </w:r>
      <w:proofErr w:type="spellStart"/>
      <w:r w:rsidRPr="00F7572A">
        <w:t>Zeevi</w:t>
      </w:r>
      <w:proofErr w:type="spellEnd"/>
      <w:r w:rsidRPr="00F7572A">
        <w:t xml:space="preserve">, D., </w:t>
      </w:r>
      <w:proofErr w:type="spellStart"/>
      <w:r w:rsidRPr="00F7572A">
        <w:t>Costea</w:t>
      </w:r>
      <w:proofErr w:type="spellEnd"/>
      <w:r w:rsidRPr="00F7572A">
        <w:t xml:space="preserve">, P. I., </w:t>
      </w:r>
      <w:proofErr w:type="spellStart"/>
      <w:r w:rsidRPr="00F7572A">
        <w:t>Godneva</w:t>
      </w:r>
      <w:proofErr w:type="spellEnd"/>
      <w:r w:rsidRPr="00F7572A">
        <w:t xml:space="preserve">, A., Kalka, I. N., Bar, N., </w:t>
      </w:r>
      <w:proofErr w:type="spellStart"/>
      <w:r w:rsidRPr="00F7572A">
        <w:t>Shilo</w:t>
      </w:r>
      <w:proofErr w:type="spellEnd"/>
      <w:r w:rsidRPr="00F7572A">
        <w:t xml:space="preserve">, S., </w:t>
      </w:r>
      <w:proofErr w:type="spellStart"/>
      <w:r w:rsidRPr="00F7572A">
        <w:t>Lador</w:t>
      </w:r>
      <w:proofErr w:type="spellEnd"/>
      <w:r w:rsidRPr="00F7572A">
        <w:t xml:space="preserve">, D., Vila, A. V., </w:t>
      </w:r>
      <w:proofErr w:type="spellStart"/>
      <w:r w:rsidRPr="00F7572A">
        <w:t>Zmora</w:t>
      </w:r>
      <w:proofErr w:type="spellEnd"/>
      <w:r w:rsidRPr="00F7572A">
        <w:t xml:space="preserve">, N., Pevsner-Fischer, M., Israeli, D., </w:t>
      </w:r>
      <w:proofErr w:type="spellStart"/>
      <w:r w:rsidRPr="00F7572A">
        <w:t>Kosower</w:t>
      </w:r>
      <w:proofErr w:type="spellEnd"/>
      <w:r w:rsidRPr="00F7572A">
        <w:t xml:space="preserve">, N., Malka, G., Wolf, B. C., … Segal, E. (2018). Environment dominates over host genetics in shaping human gut microbiota. </w:t>
      </w:r>
      <w:r w:rsidRPr="00F7572A">
        <w:rPr>
          <w:i/>
          <w:iCs/>
        </w:rPr>
        <w:t>Nature</w:t>
      </w:r>
      <w:r w:rsidRPr="00F7572A">
        <w:t xml:space="preserve">, </w:t>
      </w:r>
      <w:r w:rsidRPr="00F7572A">
        <w:rPr>
          <w:i/>
          <w:iCs/>
        </w:rPr>
        <w:t>555</w:t>
      </w:r>
      <w:r w:rsidRPr="00F7572A">
        <w:t>(7695), Article 7695. https://doi.org/10.1038/nature25973</w:t>
      </w:r>
    </w:p>
    <w:p w14:paraId="11399B0C" w14:textId="77777777" w:rsidR="00F7572A" w:rsidRPr="00F7572A" w:rsidRDefault="00F7572A" w:rsidP="00F7572A">
      <w:pPr>
        <w:pStyle w:val="Bibliography"/>
      </w:pPr>
      <w:r w:rsidRPr="00F7572A">
        <w:t xml:space="preserve">Schluter, J., </w:t>
      </w:r>
      <w:proofErr w:type="spellStart"/>
      <w:r w:rsidRPr="00F7572A">
        <w:t>Djukovic</w:t>
      </w:r>
      <w:proofErr w:type="spellEnd"/>
      <w:r w:rsidRPr="00F7572A">
        <w:t xml:space="preserve">, A., Taylor, B. P., Yan, J., Duan, C., Hussey, G. A., Liao, C., Sharma, S., Fontana, E., Amoretti, L. A., Wright, R. J., Dai, A., Peled, J. U., </w:t>
      </w:r>
      <w:proofErr w:type="spellStart"/>
      <w:r w:rsidRPr="00F7572A">
        <w:t>Taur</w:t>
      </w:r>
      <w:proofErr w:type="spellEnd"/>
      <w:r w:rsidRPr="00F7572A">
        <w:t xml:space="preserve">, Y., Perales, M.-A., </w:t>
      </w:r>
      <w:proofErr w:type="spellStart"/>
      <w:r w:rsidRPr="00F7572A">
        <w:t>Siranosian</w:t>
      </w:r>
      <w:proofErr w:type="spellEnd"/>
      <w:r w:rsidRPr="00F7572A">
        <w:t xml:space="preserve">, B. A., Bhatt, A. S., Brink, M. R. M. van den, </w:t>
      </w:r>
      <w:proofErr w:type="spellStart"/>
      <w:r w:rsidRPr="00F7572A">
        <w:t>Pamer</w:t>
      </w:r>
      <w:proofErr w:type="spellEnd"/>
      <w:r w:rsidRPr="00F7572A">
        <w:t xml:space="preserve">, E. G., &amp; Xavier, J. B. (2022). </w:t>
      </w:r>
      <w:r w:rsidRPr="00F7572A">
        <w:rPr>
          <w:i/>
          <w:iCs/>
        </w:rPr>
        <w:t xml:space="preserve">The </w:t>
      </w:r>
      <w:proofErr w:type="spellStart"/>
      <w:r w:rsidRPr="00F7572A">
        <w:rPr>
          <w:i/>
          <w:iCs/>
        </w:rPr>
        <w:t>TaxUMAP</w:t>
      </w:r>
      <w:proofErr w:type="spellEnd"/>
      <w:r w:rsidRPr="00F7572A">
        <w:rPr>
          <w:i/>
          <w:iCs/>
        </w:rPr>
        <w:t xml:space="preserve"> atlas: Efficient display of large clinical microbiome data reveals ecological competition involved in protection against bacteremia</w:t>
      </w:r>
      <w:r w:rsidRPr="00F7572A">
        <w:t xml:space="preserve"> (p. 2022.09.27.509746). </w:t>
      </w:r>
      <w:proofErr w:type="spellStart"/>
      <w:r w:rsidRPr="00F7572A">
        <w:t>bioRxiv</w:t>
      </w:r>
      <w:proofErr w:type="spellEnd"/>
      <w:r w:rsidRPr="00F7572A">
        <w:t>. https://doi.org/10.1101/2022.09.27.509746</w:t>
      </w:r>
    </w:p>
    <w:p w14:paraId="69FDE3F6" w14:textId="77777777" w:rsidR="00F7572A" w:rsidRPr="00F7572A" w:rsidRDefault="00F7572A" w:rsidP="00F7572A">
      <w:pPr>
        <w:pStyle w:val="Bibliography"/>
      </w:pPr>
      <w:r w:rsidRPr="00F7572A">
        <w:t xml:space="preserve">Schluter, J., </w:t>
      </w:r>
      <w:proofErr w:type="spellStart"/>
      <w:r w:rsidRPr="00F7572A">
        <w:t>Djukovic</w:t>
      </w:r>
      <w:proofErr w:type="spellEnd"/>
      <w:r w:rsidRPr="00F7572A">
        <w:t xml:space="preserve">, A., Taylor, B. P., Yan, J., Duan, C., Hussey, G. A., Liao, C., Sharma, S., Fontana, E., Amoretti, L. A., Wright, R. J., Dai, A., Peled, J. U., </w:t>
      </w:r>
      <w:proofErr w:type="spellStart"/>
      <w:r w:rsidRPr="00F7572A">
        <w:t>Taur</w:t>
      </w:r>
      <w:proofErr w:type="spellEnd"/>
      <w:r w:rsidRPr="00F7572A">
        <w:t xml:space="preserve">, Y., Perales, M.-A., </w:t>
      </w:r>
      <w:proofErr w:type="spellStart"/>
      <w:r w:rsidRPr="00F7572A">
        <w:t>Siranosian</w:t>
      </w:r>
      <w:proofErr w:type="spellEnd"/>
      <w:r w:rsidRPr="00F7572A">
        <w:t xml:space="preserve">, B. A., Bhatt, A. S., van den Brink, M. R. M., </w:t>
      </w:r>
      <w:proofErr w:type="spellStart"/>
      <w:r w:rsidRPr="00F7572A">
        <w:t>Pamer</w:t>
      </w:r>
      <w:proofErr w:type="spellEnd"/>
      <w:r w:rsidRPr="00F7572A">
        <w:t xml:space="preserve">, E. G., &amp; Xavier, J. B. (2023). The </w:t>
      </w:r>
      <w:proofErr w:type="spellStart"/>
      <w:r w:rsidRPr="00F7572A">
        <w:t>TaxUMAP</w:t>
      </w:r>
      <w:proofErr w:type="spellEnd"/>
      <w:r w:rsidRPr="00F7572A">
        <w:t xml:space="preserve"> atlas: Efficient display </w:t>
      </w:r>
      <w:r w:rsidRPr="00F7572A">
        <w:lastRenderedPageBreak/>
        <w:t xml:space="preserve">of large clinical microbiome data reveals ecological competition in protection against bacteremia. </w:t>
      </w:r>
      <w:r w:rsidRPr="00F7572A">
        <w:rPr>
          <w:i/>
          <w:iCs/>
        </w:rPr>
        <w:t>Cell Host &amp; Microbe</w:t>
      </w:r>
      <w:r w:rsidRPr="00F7572A">
        <w:t xml:space="preserve">, </w:t>
      </w:r>
      <w:r w:rsidRPr="00F7572A">
        <w:rPr>
          <w:i/>
          <w:iCs/>
        </w:rPr>
        <w:t>31</w:t>
      </w:r>
      <w:r w:rsidRPr="00F7572A">
        <w:t>(7), 1126-1139.e6. https://doi.org/10.1016/j.chom.2023.05.027</w:t>
      </w:r>
    </w:p>
    <w:p w14:paraId="4C1F54F2" w14:textId="77777777" w:rsidR="00F7572A" w:rsidRPr="00F7572A" w:rsidRDefault="00F7572A" w:rsidP="00F7572A">
      <w:pPr>
        <w:pStyle w:val="Bibliography"/>
      </w:pPr>
      <w:r w:rsidRPr="00F7572A">
        <w:t xml:space="preserve">Schluter, J., Peled, J. U., Taylor, B. P., Markey, K. A., Smith, M., </w:t>
      </w:r>
      <w:proofErr w:type="spellStart"/>
      <w:r w:rsidRPr="00F7572A">
        <w:t>Taur</w:t>
      </w:r>
      <w:proofErr w:type="spellEnd"/>
      <w:r w:rsidRPr="00F7572A">
        <w:t xml:space="preserve">, Y., </w:t>
      </w:r>
      <w:proofErr w:type="spellStart"/>
      <w:r w:rsidRPr="00F7572A">
        <w:t>Niehus</w:t>
      </w:r>
      <w:proofErr w:type="spellEnd"/>
      <w:r w:rsidRPr="00F7572A">
        <w:t xml:space="preserve">, R., </w:t>
      </w:r>
      <w:proofErr w:type="spellStart"/>
      <w:r w:rsidRPr="00F7572A">
        <w:t>Staffas</w:t>
      </w:r>
      <w:proofErr w:type="spellEnd"/>
      <w:r w:rsidRPr="00F7572A">
        <w:t xml:space="preserve">, A., Dai, A., Fontana, E., Amoretti, L. A., Wright, R. J., </w:t>
      </w:r>
      <w:proofErr w:type="spellStart"/>
      <w:r w:rsidRPr="00F7572A">
        <w:t>Morjaria</w:t>
      </w:r>
      <w:proofErr w:type="spellEnd"/>
      <w:r w:rsidRPr="00F7572A">
        <w:t xml:space="preserve">, S., </w:t>
      </w:r>
      <w:proofErr w:type="spellStart"/>
      <w:r w:rsidRPr="00F7572A">
        <w:t>Fenelus</w:t>
      </w:r>
      <w:proofErr w:type="spellEnd"/>
      <w:r w:rsidRPr="00F7572A">
        <w:t xml:space="preserve">, M., </w:t>
      </w:r>
      <w:proofErr w:type="spellStart"/>
      <w:r w:rsidRPr="00F7572A">
        <w:t>Pessin</w:t>
      </w:r>
      <w:proofErr w:type="spellEnd"/>
      <w:r w:rsidRPr="00F7572A">
        <w:t xml:space="preserve">, M. S., Chao, N. J., Lew, M., Bohannon, L., Bush, A., … Xavier, J. B. (2020). The gut microbiota is associated with immune cell dynamics in humans. </w:t>
      </w:r>
      <w:r w:rsidRPr="00F7572A">
        <w:rPr>
          <w:i/>
          <w:iCs/>
        </w:rPr>
        <w:t>Nature</w:t>
      </w:r>
      <w:r w:rsidRPr="00F7572A">
        <w:t xml:space="preserve">, </w:t>
      </w:r>
      <w:r w:rsidRPr="00F7572A">
        <w:rPr>
          <w:i/>
          <w:iCs/>
        </w:rPr>
        <w:t>588</w:t>
      </w:r>
      <w:r w:rsidRPr="00F7572A">
        <w:t>(7837), Article 7837. https://doi.org/10.1038/s41586-020-2971-8</w:t>
      </w:r>
    </w:p>
    <w:p w14:paraId="690A9610" w14:textId="77777777" w:rsidR="00F7572A" w:rsidRPr="00F7572A" w:rsidRDefault="00F7572A" w:rsidP="00F7572A">
      <w:pPr>
        <w:pStyle w:val="Bibliography"/>
      </w:pPr>
      <w:proofErr w:type="spellStart"/>
      <w:r w:rsidRPr="00F7572A">
        <w:t>Seo</w:t>
      </w:r>
      <w:proofErr w:type="spellEnd"/>
      <w:r w:rsidRPr="00F7572A">
        <w:t xml:space="preserve">, S. K., Xiao, K., Huang, Y.-T., </w:t>
      </w:r>
      <w:proofErr w:type="spellStart"/>
      <w:r w:rsidRPr="00F7572A">
        <w:t>Jongwutiwes</w:t>
      </w:r>
      <w:proofErr w:type="spellEnd"/>
      <w:r w:rsidRPr="00F7572A">
        <w:t xml:space="preserve">, U., Chung, D., </w:t>
      </w:r>
      <w:proofErr w:type="spellStart"/>
      <w:r w:rsidRPr="00F7572A">
        <w:t>Maloy</w:t>
      </w:r>
      <w:proofErr w:type="spellEnd"/>
      <w:r w:rsidRPr="00F7572A">
        <w:t xml:space="preserve">, M., Giralt, S., Barker, J. N., Jakubowski, A. A., &amp; Papanicolaou, G. A. (2014). Impact of peri-transplant vancomycin and fluoroquinolone administration on rates of bacteremia in allogeneic hematopoietic stem cell transplant (HSCT) recipients: A 12-year single institution study. </w:t>
      </w:r>
      <w:r w:rsidRPr="00F7572A">
        <w:rPr>
          <w:i/>
          <w:iCs/>
        </w:rPr>
        <w:t>The Journal of Infection</w:t>
      </w:r>
      <w:r w:rsidRPr="00F7572A">
        <w:t xml:space="preserve">, </w:t>
      </w:r>
      <w:r w:rsidRPr="00F7572A">
        <w:rPr>
          <w:i/>
          <w:iCs/>
        </w:rPr>
        <w:t>69</w:t>
      </w:r>
      <w:r w:rsidRPr="00F7572A">
        <w:t>(4), 341–351. https://doi.org/10.1016/j.jinf.2014.06.004</w:t>
      </w:r>
    </w:p>
    <w:p w14:paraId="562BCEF5" w14:textId="77777777" w:rsidR="00F7572A" w:rsidRPr="00F7572A" w:rsidRDefault="00F7572A" w:rsidP="00F7572A">
      <w:pPr>
        <w:pStyle w:val="Bibliography"/>
      </w:pPr>
      <w:proofErr w:type="spellStart"/>
      <w:r w:rsidRPr="00F7572A">
        <w:t>Shono</w:t>
      </w:r>
      <w:proofErr w:type="spellEnd"/>
      <w:r w:rsidRPr="00F7572A">
        <w:t xml:space="preserve">, Y., </w:t>
      </w:r>
      <w:proofErr w:type="spellStart"/>
      <w:r w:rsidRPr="00F7572A">
        <w:t>Docampo</w:t>
      </w:r>
      <w:proofErr w:type="spellEnd"/>
      <w:r w:rsidRPr="00F7572A">
        <w:t xml:space="preserve">, M. D., Peled, J. U., </w:t>
      </w:r>
      <w:proofErr w:type="spellStart"/>
      <w:r w:rsidRPr="00F7572A">
        <w:t>Perobelli</w:t>
      </w:r>
      <w:proofErr w:type="spellEnd"/>
      <w:r w:rsidRPr="00F7572A">
        <w:t xml:space="preserve">, S. M., Velardi, E., Tsai, J. J., Slingerland, A. E., Smith, O. M., Young, L. F., Gupta, J., Lieberman, S. R., Jay, H. V., </w:t>
      </w:r>
      <w:proofErr w:type="spellStart"/>
      <w:r w:rsidRPr="00F7572A">
        <w:t>Ahr</w:t>
      </w:r>
      <w:proofErr w:type="spellEnd"/>
      <w:r w:rsidRPr="00F7572A">
        <w:t xml:space="preserve">, K. F., </w:t>
      </w:r>
      <w:proofErr w:type="spellStart"/>
      <w:r w:rsidRPr="00F7572A">
        <w:t>Porosnicu</w:t>
      </w:r>
      <w:proofErr w:type="spellEnd"/>
      <w:r w:rsidRPr="00F7572A">
        <w:t xml:space="preserve"> Rodriguez, K. A., Xu, K., </w:t>
      </w:r>
      <w:proofErr w:type="spellStart"/>
      <w:r w:rsidRPr="00F7572A">
        <w:t>Calarfiore</w:t>
      </w:r>
      <w:proofErr w:type="spellEnd"/>
      <w:r w:rsidRPr="00F7572A">
        <w:t xml:space="preserve">, M., </w:t>
      </w:r>
      <w:proofErr w:type="spellStart"/>
      <w:r w:rsidRPr="00F7572A">
        <w:t>Poeck</w:t>
      </w:r>
      <w:proofErr w:type="spellEnd"/>
      <w:r w:rsidRPr="00F7572A">
        <w:t xml:space="preserve">, H., Caballero, S., Devlin, S. M., … </w:t>
      </w:r>
      <w:proofErr w:type="spellStart"/>
      <w:r w:rsidRPr="00F7572A">
        <w:t>Jenq</w:t>
      </w:r>
      <w:proofErr w:type="spellEnd"/>
      <w:r w:rsidRPr="00F7572A">
        <w:t xml:space="preserve">, R. R. (2016). Increased GVHD-related mortality with broad-spectrum antibiotic use after allogeneic hematopoietic stem cell transplantation in human patients and mice. </w:t>
      </w:r>
      <w:r w:rsidRPr="00F7572A">
        <w:rPr>
          <w:i/>
          <w:iCs/>
        </w:rPr>
        <w:t xml:space="preserve">Sci </w:t>
      </w:r>
      <w:proofErr w:type="spellStart"/>
      <w:r w:rsidRPr="00F7572A">
        <w:rPr>
          <w:i/>
          <w:iCs/>
        </w:rPr>
        <w:t>Transl</w:t>
      </w:r>
      <w:proofErr w:type="spellEnd"/>
      <w:r w:rsidRPr="00F7572A">
        <w:rPr>
          <w:i/>
          <w:iCs/>
        </w:rPr>
        <w:t xml:space="preserve"> Med</w:t>
      </w:r>
      <w:r w:rsidRPr="00F7572A">
        <w:t xml:space="preserve">, </w:t>
      </w:r>
      <w:r w:rsidRPr="00F7572A">
        <w:rPr>
          <w:i/>
          <w:iCs/>
        </w:rPr>
        <w:t>8</w:t>
      </w:r>
      <w:r w:rsidRPr="00F7572A">
        <w:t>(339), 339ra71. https://doi.org/10.1126/scitranslmed.aaf2311</w:t>
      </w:r>
    </w:p>
    <w:p w14:paraId="69AF8377" w14:textId="77777777" w:rsidR="00F7572A" w:rsidRPr="00F7572A" w:rsidRDefault="00F7572A" w:rsidP="00F7572A">
      <w:pPr>
        <w:pStyle w:val="Bibliography"/>
      </w:pPr>
      <w:proofErr w:type="spellStart"/>
      <w:r w:rsidRPr="00F7572A">
        <w:t>Shouval</w:t>
      </w:r>
      <w:proofErr w:type="spellEnd"/>
      <w:r w:rsidRPr="00F7572A">
        <w:t xml:space="preserve">, R., Waters, N. R., Gomes, A. L. C., </w:t>
      </w:r>
      <w:proofErr w:type="spellStart"/>
      <w:r w:rsidRPr="00F7572A">
        <w:t>Zuanelli</w:t>
      </w:r>
      <w:proofErr w:type="spellEnd"/>
      <w:r w:rsidRPr="00F7572A">
        <w:t xml:space="preserve"> Brambilla, C., Fei, T., Devlin, S. M., Nguyen, C. L., Markey, K. A., Dai, A., Slingerland, J. B., Clurman, A. G., Fontana, E., Amoretti, L. A., Wright, R. J., </w:t>
      </w:r>
      <w:proofErr w:type="spellStart"/>
      <w:r w:rsidRPr="00F7572A">
        <w:t>Hohl</w:t>
      </w:r>
      <w:proofErr w:type="spellEnd"/>
      <w:r w:rsidRPr="00F7572A">
        <w:t xml:space="preserve">, T. M., </w:t>
      </w:r>
      <w:proofErr w:type="spellStart"/>
      <w:r w:rsidRPr="00F7572A">
        <w:t>Taur</w:t>
      </w:r>
      <w:proofErr w:type="spellEnd"/>
      <w:r w:rsidRPr="00F7572A">
        <w:t xml:space="preserve">, Y., Sung, A. D., Weber, D., Hashimoto, D., … van den Brink, M. R. M. (2022). Conditioning regimens are associated with distinct patterns of microbiota injury in allogeneic hematopoietic cell transplantation. </w:t>
      </w:r>
      <w:r w:rsidRPr="00F7572A">
        <w:rPr>
          <w:i/>
          <w:iCs/>
        </w:rPr>
        <w:t>Clinical Cancer Research: An Official Journal of the American Association for Cancer Research</w:t>
      </w:r>
      <w:r w:rsidRPr="00F7572A">
        <w:t>, CCR-22-1254. https://doi.org/10.1158/1078-0432.CCR-22-1254</w:t>
      </w:r>
    </w:p>
    <w:p w14:paraId="0D534CBE" w14:textId="77777777" w:rsidR="00F7572A" w:rsidRPr="00F7572A" w:rsidRDefault="00F7572A" w:rsidP="00F7572A">
      <w:pPr>
        <w:pStyle w:val="Bibliography"/>
      </w:pPr>
      <w:r w:rsidRPr="00F7572A">
        <w:t xml:space="preserve">Smits, S. A., Leach, J., </w:t>
      </w:r>
      <w:proofErr w:type="spellStart"/>
      <w:r w:rsidRPr="00F7572A">
        <w:t>Sonnenburg</w:t>
      </w:r>
      <w:proofErr w:type="spellEnd"/>
      <w:r w:rsidRPr="00F7572A">
        <w:t xml:space="preserve">, E. D., Gonzalez, C. G., Lichtman, J. S., Reid, G., Knight, R., </w:t>
      </w:r>
      <w:proofErr w:type="spellStart"/>
      <w:r w:rsidRPr="00F7572A">
        <w:t>Manjurano</w:t>
      </w:r>
      <w:proofErr w:type="spellEnd"/>
      <w:r w:rsidRPr="00F7572A">
        <w:t xml:space="preserve">, A., </w:t>
      </w:r>
      <w:proofErr w:type="spellStart"/>
      <w:r w:rsidRPr="00F7572A">
        <w:t>Changalucha</w:t>
      </w:r>
      <w:proofErr w:type="spellEnd"/>
      <w:r w:rsidRPr="00F7572A">
        <w:t xml:space="preserve">, J., Elias, J. E., Dominguez-Bello, M. G., &amp; </w:t>
      </w:r>
      <w:proofErr w:type="spellStart"/>
      <w:r w:rsidRPr="00F7572A">
        <w:t>Sonnenburg</w:t>
      </w:r>
      <w:proofErr w:type="spellEnd"/>
      <w:r w:rsidRPr="00F7572A">
        <w:t xml:space="preserve">, J. L. (2017). Seasonal cycling in the gut microbiome of the </w:t>
      </w:r>
      <w:proofErr w:type="spellStart"/>
      <w:r w:rsidRPr="00F7572A">
        <w:t>Hadza</w:t>
      </w:r>
      <w:proofErr w:type="spellEnd"/>
      <w:r w:rsidRPr="00F7572A">
        <w:t xml:space="preserve"> hunter-gatherers of Tanzania. </w:t>
      </w:r>
      <w:r w:rsidRPr="00F7572A">
        <w:rPr>
          <w:i/>
          <w:iCs/>
        </w:rPr>
        <w:t>Science</w:t>
      </w:r>
      <w:r w:rsidRPr="00F7572A">
        <w:t xml:space="preserve">, </w:t>
      </w:r>
      <w:r w:rsidRPr="00F7572A">
        <w:rPr>
          <w:i/>
          <w:iCs/>
        </w:rPr>
        <w:t>357</w:t>
      </w:r>
      <w:r w:rsidRPr="00F7572A">
        <w:t>(6353), 802–806. https://doi.org/10.1126/science.aan4834</w:t>
      </w:r>
    </w:p>
    <w:p w14:paraId="4FB3C6B3" w14:textId="77777777" w:rsidR="00F7572A" w:rsidRPr="00F7572A" w:rsidRDefault="00F7572A" w:rsidP="00F7572A">
      <w:pPr>
        <w:pStyle w:val="Bibliography"/>
      </w:pPr>
      <w:r w:rsidRPr="00F7572A">
        <w:t xml:space="preserve">Stan Development Team. (2022). </w:t>
      </w:r>
      <w:proofErr w:type="spellStart"/>
      <w:r w:rsidRPr="00F7572A">
        <w:rPr>
          <w:i/>
          <w:iCs/>
        </w:rPr>
        <w:t>RStan</w:t>
      </w:r>
      <w:proofErr w:type="spellEnd"/>
      <w:r w:rsidRPr="00F7572A">
        <w:rPr>
          <w:i/>
          <w:iCs/>
        </w:rPr>
        <w:t>: The R interface to Stan</w:t>
      </w:r>
      <w:r w:rsidRPr="00F7572A">
        <w:t>. https://mc-stan.org/</w:t>
      </w:r>
    </w:p>
    <w:p w14:paraId="3EDAAB47" w14:textId="77777777" w:rsidR="00F7572A" w:rsidRPr="00F7572A" w:rsidRDefault="00F7572A" w:rsidP="00F7572A">
      <w:pPr>
        <w:pStyle w:val="Bibliography"/>
      </w:pPr>
      <w:r w:rsidRPr="00F7572A">
        <w:t>Stein-</w:t>
      </w:r>
      <w:proofErr w:type="spellStart"/>
      <w:r w:rsidRPr="00F7572A">
        <w:t>Thoeringer</w:t>
      </w:r>
      <w:proofErr w:type="spellEnd"/>
      <w:r w:rsidRPr="00F7572A">
        <w:t xml:space="preserve">, C. K., Nichols, K. B., </w:t>
      </w:r>
      <w:proofErr w:type="spellStart"/>
      <w:r w:rsidRPr="00F7572A">
        <w:t>Lazrak</w:t>
      </w:r>
      <w:proofErr w:type="spellEnd"/>
      <w:r w:rsidRPr="00F7572A">
        <w:t xml:space="preserve">, A., </w:t>
      </w:r>
      <w:proofErr w:type="spellStart"/>
      <w:r w:rsidRPr="00F7572A">
        <w:t>Docampo</w:t>
      </w:r>
      <w:proofErr w:type="spellEnd"/>
      <w:r w:rsidRPr="00F7572A">
        <w:t xml:space="preserve">, M. D., Slingerland, A. E., Slingerland, J. B., Clurman, A. G., Armijo, G., Gomes, A. L. C., </w:t>
      </w:r>
      <w:proofErr w:type="spellStart"/>
      <w:r w:rsidRPr="00F7572A">
        <w:t>Shono</w:t>
      </w:r>
      <w:proofErr w:type="spellEnd"/>
      <w:r w:rsidRPr="00F7572A">
        <w:t xml:space="preserve">, Y., </w:t>
      </w:r>
      <w:proofErr w:type="spellStart"/>
      <w:r w:rsidRPr="00F7572A">
        <w:t>Staffas</w:t>
      </w:r>
      <w:proofErr w:type="spellEnd"/>
      <w:r w:rsidRPr="00F7572A">
        <w:t xml:space="preserve">, A., Burgos da Silva, M., Devlin, S., </w:t>
      </w:r>
      <w:r w:rsidRPr="00F7572A">
        <w:lastRenderedPageBreak/>
        <w:t xml:space="preserve">Markey, K. A., </w:t>
      </w:r>
      <w:proofErr w:type="spellStart"/>
      <w:r w:rsidRPr="00F7572A">
        <w:t>Bajic</w:t>
      </w:r>
      <w:proofErr w:type="spellEnd"/>
      <w:r w:rsidRPr="00F7572A">
        <w:t xml:space="preserve">, D., </w:t>
      </w:r>
      <w:proofErr w:type="spellStart"/>
      <w:r w:rsidRPr="00F7572A">
        <w:t>Pinedo</w:t>
      </w:r>
      <w:proofErr w:type="spellEnd"/>
      <w:r w:rsidRPr="00F7572A">
        <w:t xml:space="preserve">, R., </w:t>
      </w:r>
      <w:proofErr w:type="spellStart"/>
      <w:r w:rsidRPr="00F7572A">
        <w:t>Tsakmaklis</w:t>
      </w:r>
      <w:proofErr w:type="spellEnd"/>
      <w:r w:rsidRPr="00F7572A">
        <w:t xml:space="preserve">, A., </w:t>
      </w:r>
      <w:proofErr w:type="spellStart"/>
      <w:r w:rsidRPr="00F7572A">
        <w:t>Littmann</w:t>
      </w:r>
      <w:proofErr w:type="spellEnd"/>
      <w:r w:rsidRPr="00F7572A">
        <w:t xml:space="preserve">, E. R., Pastore, A., … van den Brink, M. R. M. (2019). Lactose drives Enterococcus expansion to promote graft-versus-host disease. </w:t>
      </w:r>
      <w:r w:rsidRPr="00F7572A">
        <w:rPr>
          <w:i/>
          <w:iCs/>
        </w:rPr>
        <w:t>Science (New York, N.Y.)</w:t>
      </w:r>
      <w:r w:rsidRPr="00F7572A">
        <w:t xml:space="preserve">, </w:t>
      </w:r>
      <w:r w:rsidRPr="00F7572A">
        <w:rPr>
          <w:i/>
          <w:iCs/>
        </w:rPr>
        <w:t>366</w:t>
      </w:r>
      <w:r w:rsidRPr="00F7572A">
        <w:t>(6469), 1143–1149. https://doi.org/10.1126/science.aax3760</w:t>
      </w:r>
    </w:p>
    <w:p w14:paraId="65E98BFF" w14:textId="77777777" w:rsidR="00F7572A" w:rsidRPr="00F7572A" w:rsidRDefault="00F7572A" w:rsidP="00F7572A">
      <w:pPr>
        <w:pStyle w:val="Bibliography"/>
      </w:pPr>
      <w:proofErr w:type="spellStart"/>
      <w:r w:rsidRPr="00F7572A">
        <w:t>Subar</w:t>
      </w:r>
      <w:proofErr w:type="spellEnd"/>
      <w:r w:rsidRPr="00F7572A">
        <w:t xml:space="preserve">, A. F., Kipnis, V., Troiano, R. P., </w:t>
      </w:r>
      <w:proofErr w:type="spellStart"/>
      <w:r w:rsidRPr="00F7572A">
        <w:t>Midthune</w:t>
      </w:r>
      <w:proofErr w:type="spellEnd"/>
      <w:r w:rsidRPr="00F7572A">
        <w:t xml:space="preserve">, D., </w:t>
      </w:r>
      <w:proofErr w:type="spellStart"/>
      <w:r w:rsidRPr="00F7572A">
        <w:t>Schoeller</w:t>
      </w:r>
      <w:proofErr w:type="spellEnd"/>
      <w:r w:rsidRPr="00F7572A">
        <w:t xml:space="preserve">, D. A., Bingham, S., </w:t>
      </w:r>
      <w:proofErr w:type="spellStart"/>
      <w:r w:rsidRPr="00F7572A">
        <w:t>Sharbaugh</w:t>
      </w:r>
      <w:proofErr w:type="spellEnd"/>
      <w:r w:rsidRPr="00F7572A">
        <w:t xml:space="preserve">, C. O., </w:t>
      </w:r>
      <w:proofErr w:type="spellStart"/>
      <w:r w:rsidRPr="00F7572A">
        <w:t>Trabulsi</w:t>
      </w:r>
      <w:proofErr w:type="spellEnd"/>
      <w:r w:rsidRPr="00F7572A">
        <w:t xml:space="preserve">, J., </w:t>
      </w:r>
      <w:proofErr w:type="spellStart"/>
      <w:r w:rsidRPr="00F7572A">
        <w:t>Runswick</w:t>
      </w:r>
      <w:proofErr w:type="spellEnd"/>
      <w:r w:rsidRPr="00F7572A">
        <w:t>, S., Ballard-</w:t>
      </w:r>
      <w:proofErr w:type="spellStart"/>
      <w:r w:rsidRPr="00F7572A">
        <w:t>Barbash</w:t>
      </w:r>
      <w:proofErr w:type="spellEnd"/>
      <w:r w:rsidRPr="00F7572A">
        <w:t xml:space="preserve">, R., Sunshine, J., &amp; </w:t>
      </w:r>
      <w:proofErr w:type="spellStart"/>
      <w:r w:rsidRPr="00F7572A">
        <w:t>Schatzkin</w:t>
      </w:r>
      <w:proofErr w:type="spellEnd"/>
      <w:r w:rsidRPr="00F7572A">
        <w:t xml:space="preserve">, A. (2003). Using Intake Biomarkers to Evaluate the Extent of Dietary Misreporting in a Large Sample of Adults: The OPEN Study. </w:t>
      </w:r>
      <w:r w:rsidRPr="00F7572A">
        <w:rPr>
          <w:i/>
          <w:iCs/>
        </w:rPr>
        <w:t>American Journal of Epidemiology</w:t>
      </w:r>
      <w:r w:rsidRPr="00F7572A">
        <w:t xml:space="preserve">, </w:t>
      </w:r>
      <w:r w:rsidRPr="00F7572A">
        <w:rPr>
          <w:i/>
          <w:iCs/>
        </w:rPr>
        <w:t>158</w:t>
      </w:r>
      <w:r w:rsidRPr="00F7572A">
        <w:t>(1), 1–13. https://doi.org/10.1093/aje/kwg092</w:t>
      </w:r>
    </w:p>
    <w:p w14:paraId="4BACA13C" w14:textId="77777777" w:rsidR="00F7572A" w:rsidRPr="00F7572A" w:rsidRDefault="00F7572A" w:rsidP="00F7572A">
      <w:pPr>
        <w:pStyle w:val="Bibliography"/>
      </w:pPr>
      <w:r w:rsidRPr="00F7572A">
        <w:t xml:space="preserve">Suez, J., </w:t>
      </w:r>
      <w:proofErr w:type="spellStart"/>
      <w:r w:rsidRPr="00F7572A">
        <w:t>Zmora</w:t>
      </w:r>
      <w:proofErr w:type="spellEnd"/>
      <w:r w:rsidRPr="00F7572A">
        <w:t>, N., Zilberman-</w:t>
      </w:r>
      <w:proofErr w:type="spellStart"/>
      <w:r w:rsidRPr="00F7572A">
        <w:t>Schapira</w:t>
      </w:r>
      <w:proofErr w:type="spellEnd"/>
      <w:r w:rsidRPr="00F7572A">
        <w:t xml:space="preserve">, G., </w:t>
      </w:r>
      <w:proofErr w:type="spellStart"/>
      <w:r w:rsidRPr="00F7572A">
        <w:t>Mor</w:t>
      </w:r>
      <w:proofErr w:type="spellEnd"/>
      <w:r w:rsidRPr="00F7572A">
        <w:t>, U., Dori-</w:t>
      </w:r>
      <w:proofErr w:type="spellStart"/>
      <w:r w:rsidRPr="00F7572A">
        <w:t>Bachash</w:t>
      </w:r>
      <w:proofErr w:type="spellEnd"/>
      <w:r w:rsidRPr="00F7572A">
        <w:t xml:space="preserve">, M., </w:t>
      </w:r>
      <w:proofErr w:type="spellStart"/>
      <w:r w:rsidRPr="00F7572A">
        <w:t>Bashiardes</w:t>
      </w:r>
      <w:proofErr w:type="spellEnd"/>
      <w:r w:rsidRPr="00F7572A">
        <w:t xml:space="preserve">, S., </w:t>
      </w:r>
      <w:proofErr w:type="spellStart"/>
      <w:r w:rsidRPr="00F7572A">
        <w:t>Zur</w:t>
      </w:r>
      <w:proofErr w:type="spellEnd"/>
      <w:r w:rsidRPr="00F7572A">
        <w:t>, M., Regev-</w:t>
      </w:r>
      <w:proofErr w:type="spellStart"/>
      <w:r w:rsidRPr="00F7572A">
        <w:t>Lehavi</w:t>
      </w:r>
      <w:proofErr w:type="spellEnd"/>
      <w:r w:rsidRPr="00F7572A">
        <w:t xml:space="preserve">, D., Brik, R. B.-Z., Federici, S., Horn, M., Cohen, Y., Moor, A. E., </w:t>
      </w:r>
      <w:proofErr w:type="spellStart"/>
      <w:r w:rsidRPr="00F7572A">
        <w:t>Zeevi</w:t>
      </w:r>
      <w:proofErr w:type="spellEnd"/>
      <w:r w:rsidRPr="00F7572A">
        <w:t xml:space="preserve">, D., </w:t>
      </w:r>
      <w:proofErr w:type="spellStart"/>
      <w:r w:rsidRPr="00F7572A">
        <w:t>Korem</w:t>
      </w:r>
      <w:proofErr w:type="spellEnd"/>
      <w:r w:rsidRPr="00F7572A">
        <w:t xml:space="preserve">, T., Kotler, E., </w:t>
      </w:r>
      <w:proofErr w:type="spellStart"/>
      <w:r w:rsidRPr="00F7572A">
        <w:t>Harmelin</w:t>
      </w:r>
      <w:proofErr w:type="spellEnd"/>
      <w:r w:rsidRPr="00F7572A">
        <w:t xml:space="preserve">, A., </w:t>
      </w:r>
      <w:proofErr w:type="spellStart"/>
      <w:r w:rsidRPr="00F7572A">
        <w:t>Itzkovitz</w:t>
      </w:r>
      <w:proofErr w:type="spellEnd"/>
      <w:r w:rsidRPr="00F7572A">
        <w:t xml:space="preserve">, S., </w:t>
      </w:r>
      <w:proofErr w:type="spellStart"/>
      <w:r w:rsidRPr="00F7572A">
        <w:t>Maharshak</w:t>
      </w:r>
      <w:proofErr w:type="spellEnd"/>
      <w:r w:rsidRPr="00F7572A">
        <w:t xml:space="preserve">, N., … </w:t>
      </w:r>
      <w:proofErr w:type="spellStart"/>
      <w:r w:rsidRPr="00F7572A">
        <w:t>Elinav</w:t>
      </w:r>
      <w:proofErr w:type="spellEnd"/>
      <w:r w:rsidRPr="00F7572A">
        <w:t xml:space="preserve">, E. (2018). Post-Antibiotic Gut Mucosal Microbiome Reconstitution Is Impaired by Probiotics and Improved by Autologous FMT. </w:t>
      </w:r>
      <w:r w:rsidRPr="00F7572A">
        <w:rPr>
          <w:i/>
          <w:iCs/>
        </w:rPr>
        <w:t>Cell</w:t>
      </w:r>
      <w:r w:rsidRPr="00F7572A">
        <w:t xml:space="preserve">, </w:t>
      </w:r>
      <w:r w:rsidRPr="00F7572A">
        <w:rPr>
          <w:i/>
          <w:iCs/>
        </w:rPr>
        <w:t>174</w:t>
      </w:r>
      <w:r w:rsidRPr="00F7572A">
        <w:t>(6), 1406-1423.e16. https://doi.org/10.1016/j.cell.2018.08.047</w:t>
      </w:r>
    </w:p>
    <w:p w14:paraId="38B24E58" w14:textId="77777777" w:rsidR="00F7572A" w:rsidRPr="00F7572A" w:rsidRDefault="00F7572A" w:rsidP="00F7572A">
      <w:pPr>
        <w:pStyle w:val="Bibliography"/>
      </w:pPr>
      <w:proofErr w:type="spellStart"/>
      <w:r w:rsidRPr="00F7572A">
        <w:t>Taur</w:t>
      </w:r>
      <w:proofErr w:type="spellEnd"/>
      <w:r w:rsidRPr="00F7572A">
        <w:t xml:space="preserve">, Y., Xavier, J. B., </w:t>
      </w:r>
      <w:proofErr w:type="spellStart"/>
      <w:r w:rsidRPr="00F7572A">
        <w:t>Lipuma</w:t>
      </w:r>
      <w:proofErr w:type="spellEnd"/>
      <w:r w:rsidRPr="00F7572A">
        <w:t xml:space="preserve">, L., </w:t>
      </w:r>
      <w:proofErr w:type="spellStart"/>
      <w:r w:rsidRPr="00F7572A">
        <w:t>Ubeda</w:t>
      </w:r>
      <w:proofErr w:type="spellEnd"/>
      <w:r w:rsidRPr="00F7572A">
        <w:t xml:space="preserve">, C., Goldberg, J., </w:t>
      </w:r>
      <w:proofErr w:type="spellStart"/>
      <w:r w:rsidRPr="00F7572A">
        <w:t>Gobourne</w:t>
      </w:r>
      <w:proofErr w:type="spellEnd"/>
      <w:r w:rsidRPr="00F7572A">
        <w:t xml:space="preserve">, A., Lee, Y. J., </w:t>
      </w:r>
      <w:proofErr w:type="spellStart"/>
      <w:r w:rsidRPr="00F7572A">
        <w:t>Dubin</w:t>
      </w:r>
      <w:proofErr w:type="spellEnd"/>
      <w:r w:rsidRPr="00F7572A">
        <w:t xml:space="preserve">, K. A., </w:t>
      </w:r>
      <w:proofErr w:type="spellStart"/>
      <w:r w:rsidRPr="00F7572A">
        <w:t>Socci</w:t>
      </w:r>
      <w:proofErr w:type="spellEnd"/>
      <w:r w:rsidRPr="00F7572A">
        <w:t xml:space="preserve">, N. D., </w:t>
      </w:r>
      <w:proofErr w:type="spellStart"/>
      <w:r w:rsidRPr="00F7572A">
        <w:t>Viale</w:t>
      </w:r>
      <w:proofErr w:type="spellEnd"/>
      <w:r w:rsidRPr="00F7572A">
        <w:t xml:space="preserve">, A., Perales, M.-A., </w:t>
      </w:r>
      <w:proofErr w:type="spellStart"/>
      <w:r w:rsidRPr="00F7572A">
        <w:t>Jenq</w:t>
      </w:r>
      <w:proofErr w:type="spellEnd"/>
      <w:r w:rsidRPr="00F7572A">
        <w:t xml:space="preserve">, R. R., van den Brink, M. R. M., &amp; </w:t>
      </w:r>
      <w:proofErr w:type="spellStart"/>
      <w:r w:rsidRPr="00F7572A">
        <w:t>Pamer</w:t>
      </w:r>
      <w:proofErr w:type="spellEnd"/>
      <w:r w:rsidRPr="00F7572A">
        <w:t xml:space="preserve">, E. G. (2012). Intestinal Domination and the Risk of Bacteremia in Patients Undergoing Allogeneic Hematopoietic Stem Cell Transplantation. </w:t>
      </w:r>
      <w:r w:rsidRPr="00F7572A">
        <w:rPr>
          <w:i/>
          <w:iCs/>
        </w:rPr>
        <w:t>Clinical Infectious Diseases: An Official Publication of the Infectious Diseases Society of America</w:t>
      </w:r>
      <w:r w:rsidRPr="00F7572A">
        <w:t xml:space="preserve">, </w:t>
      </w:r>
      <w:r w:rsidRPr="00F7572A">
        <w:rPr>
          <w:i/>
          <w:iCs/>
        </w:rPr>
        <w:t>55</w:t>
      </w:r>
      <w:r w:rsidRPr="00F7572A">
        <w:t>(7), 905–914. https://doi.org/10.1093/cid/cis580</w:t>
      </w:r>
    </w:p>
    <w:p w14:paraId="2B744DC0" w14:textId="77777777" w:rsidR="00F7572A" w:rsidRPr="00F7572A" w:rsidRDefault="00F7572A" w:rsidP="00F7572A">
      <w:pPr>
        <w:pStyle w:val="Bibliography"/>
      </w:pPr>
      <w:proofErr w:type="spellStart"/>
      <w:r w:rsidRPr="00F7572A">
        <w:t>Tuganbaev</w:t>
      </w:r>
      <w:proofErr w:type="spellEnd"/>
      <w:r w:rsidRPr="00F7572A">
        <w:t xml:space="preserve">, T., </w:t>
      </w:r>
      <w:proofErr w:type="spellStart"/>
      <w:r w:rsidRPr="00F7572A">
        <w:t>Mor</w:t>
      </w:r>
      <w:proofErr w:type="spellEnd"/>
      <w:r w:rsidRPr="00F7572A">
        <w:t xml:space="preserve">, U., </w:t>
      </w:r>
      <w:proofErr w:type="spellStart"/>
      <w:r w:rsidRPr="00F7572A">
        <w:t>Bashiardes</w:t>
      </w:r>
      <w:proofErr w:type="spellEnd"/>
      <w:r w:rsidRPr="00F7572A">
        <w:t xml:space="preserve">, S., </w:t>
      </w:r>
      <w:proofErr w:type="spellStart"/>
      <w:r w:rsidRPr="00F7572A">
        <w:t>Liwinski</w:t>
      </w:r>
      <w:proofErr w:type="spellEnd"/>
      <w:r w:rsidRPr="00F7572A">
        <w:t xml:space="preserve">, T., Nobs, S. P., </w:t>
      </w:r>
      <w:proofErr w:type="spellStart"/>
      <w:r w:rsidRPr="00F7572A">
        <w:t>Leshem</w:t>
      </w:r>
      <w:proofErr w:type="spellEnd"/>
      <w:r w:rsidRPr="00F7572A">
        <w:t>, A., Dori-</w:t>
      </w:r>
      <w:proofErr w:type="spellStart"/>
      <w:r w:rsidRPr="00F7572A">
        <w:t>Bachash</w:t>
      </w:r>
      <w:proofErr w:type="spellEnd"/>
      <w:r w:rsidRPr="00F7572A">
        <w:t xml:space="preserve">, M., </w:t>
      </w:r>
      <w:proofErr w:type="spellStart"/>
      <w:r w:rsidRPr="00F7572A">
        <w:t>Thaiss</w:t>
      </w:r>
      <w:proofErr w:type="spellEnd"/>
      <w:r w:rsidRPr="00F7572A">
        <w:t xml:space="preserve">, C. A., Pinker, E. Y., </w:t>
      </w:r>
      <w:proofErr w:type="spellStart"/>
      <w:r w:rsidRPr="00F7572A">
        <w:t>Ratiner</w:t>
      </w:r>
      <w:proofErr w:type="spellEnd"/>
      <w:r w:rsidRPr="00F7572A">
        <w:t xml:space="preserve">, K., </w:t>
      </w:r>
      <w:proofErr w:type="spellStart"/>
      <w:r w:rsidRPr="00F7572A">
        <w:t>Adlung</w:t>
      </w:r>
      <w:proofErr w:type="spellEnd"/>
      <w:r w:rsidRPr="00F7572A">
        <w:t xml:space="preserve">, L., Federici, S., </w:t>
      </w:r>
      <w:proofErr w:type="spellStart"/>
      <w:r w:rsidRPr="00F7572A">
        <w:t>Kleimeyer</w:t>
      </w:r>
      <w:proofErr w:type="spellEnd"/>
      <w:r w:rsidRPr="00F7572A">
        <w:t xml:space="preserve">, C., </w:t>
      </w:r>
      <w:proofErr w:type="spellStart"/>
      <w:r w:rsidRPr="00F7572A">
        <w:t>Moresi</w:t>
      </w:r>
      <w:proofErr w:type="spellEnd"/>
      <w:r w:rsidRPr="00F7572A">
        <w:t xml:space="preserve">, C., Yamada, T., Cohen, Y., Zhang, X., </w:t>
      </w:r>
      <w:proofErr w:type="spellStart"/>
      <w:r w:rsidRPr="00F7572A">
        <w:t>Massalha</w:t>
      </w:r>
      <w:proofErr w:type="spellEnd"/>
      <w:r w:rsidRPr="00F7572A">
        <w:t xml:space="preserve">, H., </w:t>
      </w:r>
      <w:proofErr w:type="spellStart"/>
      <w:r w:rsidRPr="00F7572A">
        <w:t>Massasa</w:t>
      </w:r>
      <w:proofErr w:type="spellEnd"/>
      <w:r w:rsidRPr="00F7572A">
        <w:t xml:space="preserve">, E., … </w:t>
      </w:r>
      <w:proofErr w:type="spellStart"/>
      <w:r w:rsidRPr="00F7572A">
        <w:t>Elinav</w:t>
      </w:r>
      <w:proofErr w:type="spellEnd"/>
      <w:r w:rsidRPr="00F7572A">
        <w:t xml:space="preserve">, E. (2020). Diet Diurnally Regulates Small Intestinal Microbiome-Epithelial-Immune Homeostasis and Enteritis. </w:t>
      </w:r>
      <w:r w:rsidRPr="00F7572A">
        <w:rPr>
          <w:i/>
          <w:iCs/>
        </w:rPr>
        <w:t>Cell</w:t>
      </w:r>
      <w:r w:rsidRPr="00F7572A">
        <w:t xml:space="preserve">, </w:t>
      </w:r>
      <w:r w:rsidRPr="00F7572A">
        <w:rPr>
          <w:i/>
          <w:iCs/>
        </w:rPr>
        <w:t>182</w:t>
      </w:r>
      <w:r w:rsidRPr="00F7572A">
        <w:t>(6), 1441-1459.e21. https://doi.org/10.1016/j.cell.2020.08.027</w:t>
      </w:r>
    </w:p>
    <w:p w14:paraId="27D7990A" w14:textId="77777777" w:rsidR="00F7572A" w:rsidRPr="00F7572A" w:rsidRDefault="00F7572A" w:rsidP="00F7572A">
      <w:pPr>
        <w:pStyle w:val="Bibliography"/>
      </w:pPr>
      <w:proofErr w:type="spellStart"/>
      <w:r w:rsidRPr="00F7572A">
        <w:t>Turnbaugh</w:t>
      </w:r>
      <w:proofErr w:type="spellEnd"/>
      <w:r w:rsidRPr="00F7572A">
        <w:t xml:space="preserve">, P. J., </w:t>
      </w:r>
      <w:proofErr w:type="spellStart"/>
      <w:r w:rsidRPr="00F7572A">
        <w:t>Bäckhed</w:t>
      </w:r>
      <w:proofErr w:type="spellEnd"/>
      <w:r w:rsidRPr="00F7572A">
        <w:t xml:space="preserve">, F., Fulton, L., &amp; Gordon, J. I. (2008). Diet-Induced Obesity Is Linked to Marked but Reversible Alterations in the Mouse Distal Gut Microbiome. </w:t>
      </w:r>
      <w:r w:rsidRPr="00F7572A">
        <w:rPr>
          <w:i/>
          <w:iCs/>
        </w:rPr>
        <w:t>Cell Host &amp; Microbe</w:t>
      </w:r>
      <w:r w:rsidRPr="00F7572A">
        <w:t xml:space="preserve">, </w:t>
      </w:r>
      <w:r w:rsidRPr="00F7572A">
        <w:rPr>
          <w:i/>
          <w:iCs/>
        </w:rPr>
        <w:t>3</w:t>
      </w:r>
      <w:r w:rsidRPr="00F7572A">
        <w:t>(4), 213–223. https://doi.org/10.1016/j.chom.2008.02.015</w:t>
      </w:r>
    </w:p>
    <w:p w14:paraId="1516E9C1" w14:textId="77777777" w:rsidR="00F7572A" w:rsidRPr="00F7572A" w:rsidRDefault="00F7572A" w:rsidP="00F7572A">
      <w:pPr>
        <w:pStyle w:val="Bibliography"/>
      </w:pPr>
      <w:proofErr w:type="spellStart"/>
      <w:r w:rsidRPr="00F7572A">
        <w:t>Turnbaugh</w:t>
      </w:r>
      <w:proofErr w:type="spellEnd"/>
      <w:r w:rsidRPr="00F7572A">
        <w:t xml:space="preserve">, P. J., </w:t>
      </w:r>
      <w:proofErr w:type="spellStart"/>
      <w:r w:rsidRPr="00F7572A">
        <w:t>Ridaura</w:t>
      </w:r>
      <w:proofErr w:type="spellEnd"/>
      <w:r w:rsidRPr="00F7572A">
        <w:t xml:space="preserve">, V. K., Faith, J. J., Rey, F. E., Knight, R., &amp; Gordon, J. I. (2009). The effect of diet on the human gut microbiome: A metagenomic analysis in humanized gnotobiotic mice. </w:t>
      </w:r>
      <w:r w:rsidRPr="00F7572A">
        <w:rPr>
          <w:i/>
          <w:iCs/>
        </w:rPr>
        <w:t>Science Translational Medicine</w:t>
      </w:r>
      <w:r w:rsidRPr="00F7572A">
        <w:t xml:space="preserve">, </w:t>
      </w:r>
      <w:r w:rsidRPr="00F7572A">
        <w:rPr>
          <w:i/>
          <w:iCs/>
        </w:rPr>
        <w:t>1</w:t>
      </w:r>
      <w:r w:rsidRPr="00F7572A">
        <w:t>(6), 6ra14. https://doi.org/10.1126/scitranslmed.3000322</w:t>
      </w:r>
    </w:p>
    <w:p w14:paraId="2B1251C7" w14:textId="77777777" w:rsidR="00F7572A" w:rsidRPr="00F7572A" w:rsidRDefault="00F7572A" w:rsidP="00F7572A">
      <w:pPr>
        <w:pStyle w:val="Bibliography"/>
      </w:pPr>
      <w:proofErr w:type="spellStart"/>
      <w:r w:rsidRPr="00F7572A">
        <w:lastRenderedPageBreak/>
        <w:t>Ubeda</w:t>
      </w:r>
      <w:proofErr w:type="spellEnd"/>
      <w:r w:rsidRPr="00F7572A">
        <w:t xml:space="preserve">, C., </w:t>
      </w:r>
      <w:proofErr w:type="spellStart"/>
      <w:r w:rsidRPr="00F7572A">
        <w:t>Taur</w:t>
      </w:r>
      <w:proofErr w:type="spellEnd"/>
      <w:r w:rsidRPr="00F7572A">
        <w:t xml:space="preserve">, Y., </w:t>
      </w:r>
      <w:proofErr w:type="spellStart"/>
      <w:r w:rsidRPr="00F7572A">
        <w:t>Jenq</w:t>
      </w:r>
      <w:proofErr w:type="spellEnd"/>
      <w:r w:rsidRPr="00F7572A">
        <w:t xml:space="preserve">, R. R., </w:t>
      </w:r>
      <w:proofErr w:type="spellStart"/>
      <w:r w:rsidRPr="00F7572A">
        <w:t>Equinda</w:t>
      </w:r>
      <w:proofErr w:type="spellEnd"/>
      <w:r w:rsidRPr="00F7572A">
        <w:t xml:space="preserve">, M. J., Son, T., </w:t>
      </w:r>
      <w:proofErr w:type="spellStart"/>
      <w:r w:rsidRPr="00F7572A">
        <w:t>Samstein</w:t>
      </w:r>
      <w:proofErr w:type="spellEnd"/>
      <w:r w:rsidRPr="00F7572A">
        <w:t xml:space="preserve">, M., </w:t>
      </w:r>
      <w:proofErr w:type="spellStart"/>
      <w:r w:rsidRPr="00F7572A">
        <w:t>Viale</w:t>
      </w:r>
      <w:proofErr w:type="spellEnd"/>
      <w:r w:rsidRPr="00F7572A">
        <w:t xml:space="preserve">, A., </w:t>
      </w:r>
      <w:proofErr w:type="spellStart"/>
      <w:r w:rsidRPr="00F7572A">
        <w:t>Socci</w:t>
      </w:r>
      <w:proofErr w:type="spellEnd"/>
      <w:r w:rsidRPr="00F7572A">
        <w:t xml:space="preserve">, N. D., van den Brink, M. R. M., Kamboj, M., &amp; </w:t>
      </w:r>
      <w:proofErr w:type="spellStart"/>
      <w:r w:rsidRPr="00F7572A">
        <w:t>Pamer</w:t>
      </w:r>
      <w:proofErr w:type="spellEnd"/>
      <w:r w:rsidRPr="00F7572A">
        <w:t xml:space="preserve">, E. G. (2010). Vancomycin-resistant Enterococcus domination of intestinal microbiota is enabled by antibiotic treatment in mice and precedes bloodstream invasion in humans. </w:t>
      </w:r>
      <w:r w:rsidRPr="00F7572A">
        <w:rPr>
          <w:i/>
          <w:iCs/>
        </w:rPr>
        <w:t>The Journal of Clinical Investigation</w:t>
      </w:r>
      <w:r w:rsidRPr="00F7572A">
        <w:t xml:space="preserve">, </w:t>
      </w:r>
      <w:r w:rsidRPr="00F7572A">
        <w:rPr>
          <w:i/>
          <w:iCs/>
        </w:rPr>
        <w:t>120</w:t>
      </w:r>
      <w:r w:rsidRPr="00F7572A">
        <w:t>(12), 4332–4341. https://doi.org/10.1172/JCI43918</w:t>
      </w:r>
    </w:p>
    <w:p w14:paraId="78D80FC3" w14:textId="77777777" w:rsidR="00F7572A" w:rsidRPr="00F7572A" w:rsidRDefault="00F7572A" w:rsidP="00F7572A">
      <w:pPr>
        <w:pStyle w:val="Bibliography"/>
      </w:pPr>
      <w:r w:rsidRPr="00F7572A">
        <w:t xml:space="preserve">U.S. Department of Agriculture, Agricultural Research Service. (2018). </w:t>
      </w:r>
      <w:r w:rsidRPr="00F7572A">
        <w:rPr>
          <w:i/>
          <w:iCs/>
        </w:rPr>
        <w:t>USDA Food and Nutrient Database for Dietary Studies 2015-2016</w:t>
      </w:r>
      <w:r w:rsidRPr="00F7572A">
        <w:t>.</w:t>
      </w:r>
    </w:p>
    <w:p w14:paraId="13E1AF31" w14:textId="77777777" w:rsidR="00F7572A" w:rsidRPr="00F7572A" w:rsidRDefault="00F7572A" w:rsidP="00F7572A">
      <w:pPr>
        <w:pStyle w:val="Bibliography"/>
      </w:pPr>
      <w:proofErr w:type="spellStart"/>
      <w:r w:rsidRPr="00F7572A">
        <w:t>Vangay</w:t>
      </w:r>
      <w:proofErr w:type="spellEnd"/>
      <w:r w:rsidRPr="00F7572A">
        <w:t>, P., Johnson, A. J., Ward, T. L., Al-</w:t>
      </w:r>
      <w:proofErr w:type="spellStart"/>
      <w:r w:rsidRPr="00F7572A">
        <w:t>Ghalith</w:t>
      </w:r>
      <w:proofErr w:type="spellEnd"/>
      <w:r w:rsidRPr="00F7572A">
        <w:t xml:space="preserve">, G. A., Shields-Cutler, R. R., </w:t>
      </w:r>
      <w:proofErr w:type="spellStart"/>
      <w:r w:rsidRPr="00F7572A">
        <w:t>Hillmann</w:t>
      </w:r>
      <w:proofErr w:type="spellEnd"/>
      <w:r w:rsidRPr="00F7572A">
        <w:t xml:space="preserve">, B. M., Lucas, S. K., </w:t>
      </w:r>
      <w:proofErr w:type="spellStart"/>
      <w:r w:rsidRPr="00F7572A">
        <w:t>Beura</w:t>
      </w:r>
      <w:proofErr w:type="spellEnd"/>
      <w:r w:rsidRPr="00F7572A">
        <w:t xml:space="preserve">, L. K., Thompson, E. A., Till, L. M., </w:t>
      </w:r>
      <w:proofErr w:type="spellStart"/>
      <w:r w:rsidRPr="00F7572A">
        <w:t>Batres</w:t>
      </w:r>
      <w:proofErr w:type="spellEnd"/>
      <w:r w:rsidRPr="00F7572A">
        <w:t xml:space="preserve">, R., Paw, B., </w:t>
      </w:r>
      <w:proofErr w:type="spellStart"/>
      <w:r w:rsidRPr="00F7572A">
        <w:t>Pergament</w:t>
      </w:r>
      <w:proofErr w:type="spellEnd"/>
      <w:r w:rsidRPr="00F7572A">
        <w:t xml:space="preserve">, S. L., </w:t>
      </w:r>
      <w:proofErr w:type="spellStart"/>
      <w:r w:rsidRPr="00F7572A">
        <w:t>Saenyakul</w:t>
      </w:r>
      <w:proofErr w:type="spellEnd"/>
      <w:r w:rsidRPr="00F7572A">
        <w:t xml:space="preserve">, P., </w:t>
      </w:r>
      <w:proofErr w:type="spellStart"/>
      <w:r w:rsidRPr="00F7572A">
        <w:t>Xiong</w:t>
      </w:r>
      <w:proofErr w:type="spellEnd"/>
      <w:r w:rsidRPr="00F7572A">
        <w:t xml:space="preserve">, M., Kim, A. D., Kim, G., </w:t>
      </w:r>
      <w:proofErr w:type="spellStart"/>
      <w:r w:rsidRPr="00F7572A">
        <w:t>Masopust</w:t>
      </w:r>
      <w:proofErr w:type="spellEnd"/>
      <w:r w:rsidRPr="00F7572A">
        <w:t xml:space="preserve">, D., Martens, E. C., … Knights, D. (2018). US Immigration Westernizes the Human Gut Microbiome. </w:t>
      </w:r>
      <w:r w:rsidRPr="00F7572A">
        <w:rPr>
          <w:i/>
          <w:iCs/>
        </w:rPr>
        <w:t>Cell</w:t>
      </w:r>
      <w:r w:rsidRPr="00F7572A">
        <w:t xml:space="preserve">, </w:t>
      </w:r>
      <w:r w:rsidRPr="00F7572A">
        <w:rPr>
          <w:i/>
          <w:iCs/>
        </w:rPr>
        <w:t>175</w:t>
      </w:r>
      <w:r w:rsidRPr="00F7572A">
        <w:t>(4), 962-972.e10. https://doi.org/10.1016/j.cell.2018.10.029</w:t>
      </w:r>
    </w:p>
    <w:p w14:paraId="540AAE4F" w14:textId="77777777" w:rsidR="00F7572A" w:rsidRPr="00F7572A" w:rsidRDefault="00F7572A" w:rsidP="00F7572A">
      <w:pPr>
        <w:pStyle w:val="Bibliography"/>
      </w:pPr>
      <w:proofErr w:type="spellStart"/>
      <w:r w:rsidRPr="00F7572A">
        <w:t>Vujkovic-Cvijin</w:t>
      </w:r>
      <w:proofErr w:type="spellEnd"/>
      <w:r w:rsidRPr="00F7572A">
        <w:t xml:space="preserve">, I., </w:t>
      </w:r>
      <w:proofErr w:type="spellStart"/>
      <w:r w:rsidRPr="00F7572A">
        <w:t>Sklar</w:t>
      </w:r>
      <w:proofErr w:type="spellEnd"/>
      <w:r w:rsidRPr="00F7572A">
        <w:t xml:space="preserve">, J., Jiang, L., Natarajan, L., Knight, R., &amp; </w:t>
      </w:r>
      <w:proofErr w:type="spellStart"/>
      <w:r w:rsidRPr="00F7572A">
        <w:t>Belkaid</w:t>
      </w:r>
      <w:proofErr w:type="spellEnd"/>
      <w:r w:rsidRPr="00F7572A">
        <w:t xml:space="preserve">, Y. (2020). Host variables confound gut microbiota studies of human disease. </w:t>
      </w:r>
      <w:r w:rsidRPr="00F7572A">
        <w:rPr>
          <w:i/>
          <w:iCs/>
        </w:rPr>
        <w:t>Nature</w:t>
      </w:r>
      <w:r w:rsidRPr="00F7572A">
        <w:t xml:space="preserve">, </w:t>
      </w:r>
      <w:r w:rsidRPr="00F7572A">
        <w:rPr>
          <w:i/>
          <w:iCs/>
        </w:rPr>
        <w:t>587</w:t>
      </w:r>
      <w:r w:rsidRPr="00F7572A">
        <w:t>(7834), Article 7834. https://doi.org/10.1038/s41586-020-2881-9</w:t>
      </w:r>
    </w:p>
    <w:p w14:paraId="38CDFFCA" w14:textId="77777777" w:rsidR="00F7572A" w:rsidRPr="00F7572A" w:rsidRDefault="00F7572A" w:rsidP="00F7572A">
      <w:pPr>
        <w:pStyle w:val="Bibliography"/>
      </w:pPr>
      <w:proofErr w:type="spellStart"/>
      <w:r w:rsidRPr="00F7572A">
        <w:t>Wastyk</w:t>
      </w:r>
      <w:proofErr w:type="spellEnd"/>
      <w:r w:rsidRPr="00F7572A">
        <w:t xml:space="preserve">, H. C., </w:t>
      </w:r>
      <w:proofErr w:type="spellStart"/>
      <w:r w:rsidRPr="00F7572A">
        <w:t>Fragiadakis</w:t>
      </w:r>
      <w:proofErr w:type="spellEnd"/>
      <w:r w:rsidRPr="00F7572A">
        <w:t xml:space="preserve">, G. K., Perelman, D., </w:t>
      </w:r>
      <w:proofErr w:type="spellStart"/>
      <w:r w:rsidRPr="00F7572A">
        <w:t>Dahan</w:t>
      </w:r>
      <w:proofErr w:type="spellEnd"/>
      <w:r w:rsidRPr="00F7572A">
        <w:t xml:space="preserve">, D., Merrill, B. D., Yu, F. B., </w:t>
      </w:r>
      <w:proofErr w:type="spellStart"/>
      <w:r w:rsidRPr="00F7572A">
        <w:t>Topf</w:t>
      </w:r>
      <w:proofErr w:type="spellEnd"/>
      <w:r w:rsidRPr="00F7572A">
        <w:t xml:space="preserve">, M., Gonzalez, C. G., Van </w:t>
      </w:r>
      <w:proofErr w:type="spellStart"/>
      <w:r w:rsidRPr="00F7572A">
        <w:t>Treuren</w:t>
      </w:r>
      <w:proofErr w:type="spellEnd"/>
      <w:r w:rsidRPr="00F7572A">
        <w:t xml:space="preserve">, W., Han, S., Robinson, J. L., Elias, J. E., </w:t>
      </w:r>
      <w:proofErr w:type="spellStart"/>
      <w:r w:rsidRPr="00F7572A">
        <w:t>Sonnenburg</w:t>
      </w:r>
      <w:proofErr w:type="spellEnd"/>
      <w:r w:rsidRPr="00F7572A">
        <w:t xml:space="preserve">, E. D., Gardner, C. D., &amp; </w:t>
      </w:r>
      <w:proofErr w:type="spellStart"/>
      <w:r w:rsidRPr="00F7572A">
        <w:t>Sonnenburg</w:t>
      </w:r>
      <w:proofErr w:type="spellEnd"/>
      <w:r w:rsidRPr="00F7572A">
        <w:t xml:space="preserve">, J. L. (2021). Gut-microbiota-targeted diets modulate human immune status. </w:t>
      </w:r>
      <w:r w:rsidRPr="00F7572A">
        <w:rPr>
          <w:i/>
          <w:iCs/>
        </w:rPr>
        <w:t>Cell</w:t>
      </w:r>
      <w:r w:rsidRPr="00F7572A">
        <w:t xml:space="preserve">, </w:t>
      </w:r>
      <w:r w:rsidRPr="00F7572A">
        <w:rPr>
          <w:i/>
          <w:iCs/>
        </w:rPr>
        <w:t>184</w:t>
      </w:r>
      <w:r w:rsidRPr="00F7572A">
        <w:t>(16), 4137-4153.e14. https://doi.org/10.1016/j.cell.2021.06.019</w:t>
      </w:r>
    </w:p>
    <w:p w14:paraId="51DAC239" w14:textId="77777777" w:rsidR="00F7572A" w:rsidRPr="00F7572A" w:rsidRDefault="00F7572A" w:rsidP="00F7572A">
      <w:pPr>
        <w:pStyle w:val="Bibliography"/>
      </w:pPr>
      <w:r w:rsidRPr="00F7572A">
        <w:t xml:space="preserve">Wickham, H. (2016). </w:t>
      </w:r>
      <w:r w:rsidRPr="00F7572A">
        <w:rPr>
          <w:i/>
          <w:iCs/>
        </w:rPr>
        <w:t>ggplot2: Elegant Graphics for Data Analysis</w:t>
      </w:r>
      <w:r w:rsidRPr="00F7572A">
        <w:t>. Springer-Verlag New York. https://ggplot2.tidyverse.org</w:t>
      </w:r>
    </w:p>
    <w:p w14:paraId="5059D661" w14:textId="77777777" w:rsidR="00F7572A" w:rsidRPr="00F7572A" w:rsidRDefault="00F7572A" w:rsidP="00F7572A">
      <w:pPr>
        <w:pStyle w:val="Bibliography"/>
      </w:pPr>
      <w:r w:rsidRPr="00F7572A">
        <w:t xml:space="preserve">Wu, G. D., Chen, J., Hoffmann, C., </w:t>
      </w:r>
      <w:proofErr w:type="spellStart"/>
      <w:r w:rsidRPr="00F7572A">
        <w:t>Bittinger</w:t>
      </w:r>
      <w:proofErr w:type="spellEnd"/>
      <w:r w:rsidRPr="00F7572A">
        <w:t xml:space="preserve">, K., Chen, Y.-Y., </w:t>
      </w:r>
      <w:proofErr w:type="spellStart"/>
      <w:r w:rsidRPr="00F7572A">
        <w:t>Keilbaugh</w:t>
      </w:r>
      <w:proofErr w:type="spellEnd"/>
      <w:r w:rsidRPr="00F7572A">
        <w:t xml:space="preserve">, S. A., </w:t>
      </w:r>
      <w:proofErr w:type="spellStart"/>
      <w:r w:rsidRPr="00F7572A">
        <w:t>Bewtra</w:t>
      </w:r>
      <w:proofErr w:type="spellEnd"/>
      <w:r w:rsidRPr="00F7572A">
        <w:t xml:space="preserve">, M., Knights, D., Walters, W. A., Knight, R., Sinha, R., Gilroy, E., Gupta, K., </w:t>
      </w:r>
      <w:proofErr w:type="spellStart"/>
      <w:r w:rsidRPr="00F7572A">
        <w:t>Baldassano</w:t>
      </w:r>
      <w:proofErr w:type="spellEnd"/>
      <w:r w:rsidRPr="00F7572A">
        <w:t xml:space="preserve">, R., </w:t>
      </w:r>
      <w:proofErr w:type="spellStart"/>
      <w:r w:rsidRPr="00F7572A">
        <w:t>Nessel</w:t>
      </w:r>
      <w:proofErr w:type="spellEnd"/>
      <w:r w:rsidRPr="00F7572A">
        <w:t xml:space="preserve">, L., Li, H., Bushman, F. D., &amp; Lewis, J. D. (2011). Linking long-term dietary patterns with gut microbial enterotypes. </w:t>
      </w:r>
      <w:r w:rsidRPr="00F7572A">
        <w:rPr>
          <w:i/>
          <w:iCs/>
        </w:rPr>
        <w:t>Science (New York, N.Y.)</w:t>
      </w:r>
      <w:r w:rsidRPr="00F7572A">
        <w:t xml:space="preserve">, </w:t>
      </w:r>
      <w:r w:rsidRPr="00F7572A">
        <w:rPr>
          <w:i/>
          <w:iCs/>
        </w:rPr>
        <w:t>334</w:t>
      </w:r>
      <w:r w:rsidRPr="00F7572A">
        <w:t>(6052), 105–108. https://doi.org/10.1126/science.1208344</w:t>
      </w:r>
    </w:p>
    <w:p w14:paraId="218220A1" w14:textId="77777777" w:rsidR="00F7572A" w:rsidRPr="00F7572A" w:rsidRDefault="00F7572A" w:rsidP="00F7572A">
      <w:pPr>
        <w:pStyle w:val="Bibliography"/>
      </w:pPr>
      <w:proofErr w:type="spellStart"/>
      <w:r w:rsidRPr="00F7572A">
        <w:t>Zarrinpar</w:t>
      </w:r>
      <w:proofErr w:type="spellEnd"/>
      <w:r w:rsidRPr="00F7572A">
        <w:t xml:space="preserve">, A., </w:t>
      </w:r>
      <w:proofErr w:type="spellStart"/>
      <w:r w:rsidRPr="00F7572A">
        <w:t>Chaix</w:t>
      </w:r>
      <w:proofErr w:type="spellEnd"/>
      <w:r w:rsidRPr="00F7572A">
        <w:t xml:space="preserve">, A., </w:t>
      </w:r>
      <w:proofErr w:type="spellStart"/>
      <w:r w:rsidRPr="00F7572A">
        <w:t>Yooseph</w:t>
      </w:r>
      <w:proofErr w:type="spellEnd"/>
      <w:r w:rsidRPr="00F7572A">
        <w:t xml:space="preserve">, S., &amp; Panda, S. (2014). Diet and feeding pattern affect the diurnal dynamics of the gut microbiome. </w:t>
      </w:r>
      <w:r w:rsidRPr="00F7572A">
        <w:rPr>
          <w:i/>
          <w:iCs/>
        </w:rPr>
        <w:t>Cell Metabolism</w:t>
      </w:r>
      <w:r w:rsidRPr="00F7572A">
        <w:t xml:space="preserve">, </w:t>
      </w:r>
      <w:r w:rsidRPr="00F7572A">
        <w:rPr>
          <w:i/>
          <w:iCs/>
        </w:rPr>
        <w:t>20</w:t>
      </w:r>
      <w:r w:rsidRPr="00F7572A">
        <w:t>(6), 1006–1017. https://doi.org/10.1016/j.cmet.2014.11.008</w:t>
      </w:r>
    </w:p>
    <w:p w14:paraId="182A8EB7" w14:textId="77777777" w:rsidR="00F7572A" w:rsidRPr="00F7572A" w:rsidRDefault="00F7572A" w:rsidP="00F7572A">
      <w:pPr>
        <w:pStyle w:val="Bibliography"/>
      </w:pPr>
      <w:proofErr w:type="spellStart"/>
      <w:r w:rsidRPr="00F7572A">
        <w:t>Zhernakova</w:t>
      </w:r>
      <w:proofErr w:type="spellEnd"/>
      <w:r w:rsidRPr="00F7572A">
        <w:t xml:space="preserve">, A., </w:t>
      </w:r>
      <w:proofErr w:type="spellStart"/>
      <w:r w:rsidRPr="00F7572A">
        <w:t>Kurilshikov</w:t>
      </w:r>
      <w:proofErr w:type="spellEnd"/>
      <w:r w:rsidRPr="00F7572A">
        <w:t xml:space="preserve">, A., Bonder, M. J., </w:t>
      </w:r>
      <w:proofErr w:type="spellStart"/>
      <w:r w:rsidRPr="00F7572A">
        <w:t>Tigchelaar</w:t>
      </w:r>
      <w:proofErr w:type="spellEnd"/>
      <w:r w:rsidRPr="00F7572A">
        <w:t xml:space="preserve">, E. F., Schirmer, M., </w:t>
      </w:r>
      <w:proofErr w:type="spellStart"/>
      <w:r w:rsidRPr="00F7572A">
        <w:t>Vatanen</w:t>
      </w:r>
      <w:proofErr w:type="spellEnd"/>
      <w:r w:rsidRPr="00F7572A">
        <w:t xml:space="preserve">, T., </w:t>
      </w:r>
      <w:proofErr w:type="spellStart"/>
      <w:r w:rsidRPr="00F7572A">
        <w:t>Mujagic</w:t>
      </w:r>
      <w:proofErr w:type="spellEnd"/>
      <w:r w:rsidRPr="00F7572A">
        <w:t xml:space="preserve">, Z., Vila, A. V., </w:t>
      </w:r>
      <w:proofErr w:type="spellStart"/>
      <w:r w:rsidRPr="00F7572A">
        <w:t>Falony</w:t>
      </w:r>
      <w:proofErr w:type="spellEnd"/>
      <w:r w:rsidRPr="00F7572A">
        <w:t xml:space="preserve">, G., Vieira-Silva, S., Wang, J., </w:t>
      </w:r>
      <w:proofErr w:type="spellStart"/>
      <w:r w:rsidRPr="00F7572A">
        <w:t>Imhann</w:t>
      </w:r>
      <w:proofErr w:type="spellEnd"/>
      <w:r w:rsidRPr="00F7572A">
        <w:t xml:space="preserve">, F., Brandsma, E., </w:t>
      </w:r>
      <w:proofErr w:type="spellStart"/>
      <w:r w:rsidRPr="00F7572A">
        <w:t>Jankipersadsing</w:t>
      </w:r>
      <w:proofErr w:type="spellEnd"/>
      <w:r w:rsidRPr="00F7572A">
        <w:t xml:space="preserve">, S. A., </w:t>
      </w:r>
      <w:proofErr w:type="spellStart"/>
      <w:r w:rsidRPr="00F7572A">
        <w:t>Joossens</w:t>
      </w:r>
      <w:proofErr w:type="spellEnd"/>
      <w:r w:rsidRPr="00F7572A">
        <w:t xml:space="preserve">, M., </w:t>
      </w:r>
      <w:proofErr w:type="spellStart"/>
      <w:r w:rsidRPr="00F7572A">
        <w:t>Cenit</w:t>
      </w:r>
      <w:proofErr w:type="spellEnd"/>
      <w:r w:rsidRPr="00F7572A">
        <w:t xml:space="preserve">, M. C., </w:t>
      </w:r>
      <w:proofErr w:type="spellStart"/>
      <w:r w:rsidRPr="00F7572A">
        <w:t>Deelen</w:t>
      </w:r>
      <w:proofErr w:type="spellEnd"/>
      <w:r w:rsidRPr="00F7572A">
        <w:t xml:space="preserve">, P., </w:t>
      </w:r>
      <w:proofErr w:type="spellStart"/>
      <w:r w:rsidRPr="00F7572A">
        <w:t>Swertz</w:t>
      </w:r>
      <w:proofErr w:type="spellEnd"/>
      <w:r w:rsidRPr="00F7572A">
        <w:t xml:space="preserve">, M. A., </w:t>
      </w:r>
      <w:proofErr w:type="spellStart"/>
      <w:r w:rsidRPr="00F7572A">
        <w:t>LifeLines</w:t>
      </w:r>
      <w:proofErr w:type="spellEnd"/>
      <w:r w:rsidRPr="00F7572A">
        <w:t xml:space="preserve"> cohort study, … Fu, J. (2016). Population-based </w:t>
      </w:r>
      <w:r w:rsidRPr="00F7572A">
        <w:lastRenderedPageBreak/>
        <w:t xml:space="preserve">metagenomics analysis reveals markers for gut microbiome composition and diversity. </w:t>
      </w:r>
      <w:r w:rsidRPr="00F7572A">
        <w:rPr>
          <w:i/>
          <w:iCs/>
        </w:rPr>
        <w:t>Science</w:t>
      </w:r>
      <w:r w:rsidRPr="00F7572A">
        <w:t xml:space="preserve">, </w:t>
      </w:r>
      <w:r w:rsidRPr="00F7572A">
        <w:rPr>
          <w:i/>
          <w:iCs/>
        </w:rPr>
        <w:t>352</w:t>
      </w:r>
      <w:r w:rsidRPr="00F7572A">
        <w:t>(6285), 565–569. https://doi.org/10.1126/science.aad3369</w:t>
      </w:r>
    </w:p>
    <w:p w14:paraId="54D266F6" w14:textId="3D740282" w:rsidR="00957B16" w:rsidRPr="009578E2" w:rsidRDefault="0062150F" w:rsidP="007B4BDD">
      <w:pPr>
        <w:pStyle w:val="Legend"/>
        <w:spacing w:before="0"/>
        <w:jc w:val="both"/>
        <w:rPr>
          <w:sz w:val="22"/>
          <w:szCs w:val="22"/>
          <w:lang w:val="en"/>
        </w:rPr>
      </w:pPr>
      <w:r>
        <w:rPr>
          <w:sz w:val="22"/>
          <w:szCs w:val="22"/>
          <w:lang w:val="en"/>
        </w:rPr>
        <w:fldChar w:fldCharType="end"/>
      </w:r>
    </w:p>
    <w:p w14:paraId="70ABA672" w14:textId="77777777" w:rsidR="00957B16" w:rsidRPr="009578E2" w:rsidRDefault="00957B16" w:rsidP="007B4BDD">
      <w:pPr>
        <w:pStyle w:val="Legend"/>
        <w:spacing w:before="0"/>
        <w:jc w:val="both"/>
        <w:rPr>
          <w:sz w:val="22"/>
          <w:szCs w:val="22"/>
          <w:lang w:val="en"/>
        </w:rPr>
      </w:pPr>
    </w:p>
    <w:p w14:paraId="03BC1E8E" w14:textId="1969DF0B" w:rsidR="00461ABA" w:rsidRPr="009578E2" w:rsidRDefault="00461ABA" w:rsidP="007B4BDD">
      <w:pPr>
        <w:pStyle w:val="Legend"/>
        <w:spacing w:before="0"/>
        <w:jc w:val="both"/>
        <w:rPr>
          <w:sz w:val="22"/>
          <w:szCs w:val="22"/>
          <w:lang w:val="en"/>
        </w:rPr>
      </w:pPr>
    </w:p>
    <w:p w14:paraId="6A0F9EF0" w14:textId="05EF325B" w:rsidR="00E9382D" w:rsidRPr="009578E2" w:rsidRDefault="00E9382D" w:rsidP="007B4BDD">
      <w:pPr>
        <w:pStyle w:val="Legend"/>
        <w:spacing w:before="0"/>
        <w:jc w:val="both"/>
        <w:rPr>
          <w:sz w:val="22"/>
          <w:szCs w:val="22"/>
          <w:lang w:val="en"/>
        </w:rPr>
      </w:pPr>
    </w:p>
    <w:p w14:paraId="446B77C5" w14:textId="77777777" w:rsidR="00E9382D" w:rsidRPr="009578E2" w:rsidRDefault="00E9382D" w:rsidP="007B4BDD">
      <w:pPr>
        <w:jc w:val="both"/>
        <w:rPr>
          <w:rFonts w:eastAsia="Times New Roman"/>
          <w:kern w:val="28"/>
          <w:sz w:val="22"/>
          <w:szCs w:val="22"/>
          <w:lang w:val="en"/>
        </w:rPr>
      </w:pPr>
      <w:r w:rsidRPr="009578E2">
        <w:rPr>
          <w:rFonts w:eastAsia="Times New Roman"/>
          <w:sz w:val="22"/>
          <w:szCs w:val="22"/>
          <w:lang w:val="en"/>
        </w:rPr>
        <w:br w:type="page"/>
      </w:r>
    </w:p>
    <w:p w14:paraId="5BDB44E7" w14:textId="77777777" w:rsidR="00E9382D" w:rsidRPr="009578E2" w:rsidRDefault="00E9382D" w:rsidP="007B4BDD">
      <w:pPr>
        <w:pStyle w:val="Legend"/>
        <w:spacing w:before="0"/>
        <w:jc w:val="both"/>
        <w:rPr>
          <w:sz w:val="22"/>
          <w:szCs w:val="22"/>
          <w:lang w:val="en"/>
        </w:rPr>
      </w:pPr>
    </w:p>
    <w:p w14:paraId="2DF19C93" w14:textId="77777777" w:rsidR="00857264" w:rsidRPr="009578E2" w:rsidRDefault="00857264" w:rsidP="007B4BDD">
      <w:pPr>
        <w:pStyle w:val="Legend"/>
        <w:spacing w:before="0"/>
        <w:jc w:val="both"/>
        <w:rPr>
          <w:sz w:val="22"/>
          <w:szCs w:val="22"/>
        </w:rPr>
      </w:pPr>
    </w:p>
    <w:sectPr w:rsidR="00857264" w:rsidRPr="009578E2" w:rsidSect="000B7E4F">
      <w:headerReference w:type="default" r:id="rId24"/>
      <w:footerReference w:type="default" r:id="rId25"/>
      <w:headerReference w:type="first" r:id="rId26"/>
      <w:footerReference w:type="first" r:id="rId27"/>
      <w:pgSz w:w="12240" w:h="15840" w:code="1"/>
      <w:pgMar w:top="1296" w:right="1440" w:bottom="1296" w:left="1440" w:header="432" w:footer="720" w:gutter="0"/>
      <w:lnNumType w:countBy="5" w:distance="72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Peled, Jonathan" w:date="2023-06-13T11:32:00Z" w:initials="PJ">
    <w:p w14:paraId="7787CC54" w14:textId="0E2D7758" w:rsidR="00671C2C" w:rsidRDefault="009E4834" w:rsidP="00671C2C">
      <w:r>
        <w:rPr>
          <w:rStyle w:val="CommentReference"/>
        </w:rPr>
        <w:annotationRef/>
      </w:r>
      <w:proofErr w:type="spellStart"/>
      <w:r w:rsidR="00671C2C" w:rsidRPr="00671C2C">
        <w:rPr>
          <w:rFonts w:ascii="Calibri" w:eastAsia="Times New Roman" w:hAnsi="Calibri" w:cs="Calibri"/>
          <w:color w:val="000000"/>
          <w:sz w:val="21"/>
          <w:szCs w:val="21"/>
        </w:rPr>
        <w:t>Tatanisha</w:t>
      </w:r>
      <w:proofErr w:type="spellEnd"/>
      <w:r w:rsidR="00671C2C" w:rsidRPr="00671C2C">
        <w:rPr>
          <w:rFonts w:ascii="Calibri" w:eastAsia="Times New Roman" w:hAnsi="Calibri" w:cs="Calibri"/>
          <w:color w:val="000000"/>
          <w:sz w:val="21"/>
          <w:szCs w:val="21"/>
        </w:rPr>
        <w:t xml:space="preserve"> Peets</w:t>
      </w:r>
      <w:r w:rsidR="00A14802">
        <w:rPr>
          <w:rFonts w:ascii="Calibri" w:eastAsia="Times New Roman" w:hAnsi="Calibri" w:cs="Calibri"/>
          <w:color w:val="000000"/>
          <w:sz w:val="21"/>
          <w:szCs w:val="21"/>
        </w:rPr>
        <w:t xml:space="preserve">. </w:t>
      </w:r>
      <w:hyperlink r:id="rId1" w:history="1">
        <w:r w:rsidR="00A14802" w:rsidRPr="00A577E9">
          <w:rPr>
            <w:rStyle w:val="Hyperlink"/>
          </w:rPr>
          <w:t>peetst@MSKCC.ORG</w:t>
        </w:r>
      </w:hyperlink>
    </w:p>
    <w:p w14:paraId="27659F14" w14:textId="2E03D275" w:rsidR="00B04660" w:rsidRPr="00F236C5" w:rsidRDefault="0052013C" w:rsidP="00F236C5">
      <w:pPr>
        <w:rPr>
          <w:rFonts w:eastAsia="Times New Roman"/>
          <w:sz w:val="24"/>
          <w:szCs w:val="24"/>
        </w:rPr>
      </w:pPr>
      <w:r>
        <w:rPr>
          <w:rFonts w:eastAsia="Times New Roman"/>
          <w:sz w:val="24"/>
          <w:szCs w:val="24"/>
        </w:rPr>
        <w:t>Marissa Buchan</w:t>
      </w:r>
      <w:r w:rsidR="00132ACE">
        <w:rPr>
          <w:rFonts w:eastAsia="Times New Roman"/>
          <w:sz w:val="24"/>
          <w:szCs w:val="24"/>
        </w:rPr>
        <w:t xml:space="preserve"> </w:t>
      </w:r>
      <w:hyperlink r:id="rId2" w:history="1">
        <w:r w:rsidR="00132ACE" w:rsidRPr="00A577E9">
          <w:rPr>
            <w:rStyle w:val="Hyperlink"/>
            <w:rFonts w:eastAsia="Times New Roman"/>
            <w:sz w:val="24"/>
            <w:szCs w:val="24"/>
          </w:rPr>
          <w:t>Marissa.lubin@gmail.com</w:t>
        </w:r>
      </w:hyperlink>
      <w:r w:rsidR="00132ACE">
        <w:rPr>
          <w:rFonts w:eastAsia="Times New Roman"/>
          <w:sz w:val="24"/>
          <w:szCs w:val="24"/>
        </w:rPr>
        <w:t xml:space="preserve"> </w:t>
      </w:r>
    </w:p>
    <w:p w14:paraId="7D57826C" w14:textId="70E0FD19" w:rsidR="00BA0CED" w:rsidRDefault="00BA0CED">
      <w:pPr>
        <w:pStyle w:val="CommentText"/>
      </w:pPr>
    </w:p>
  </w:comment>
  <w:comment w:id="27" w:author="Schluter, Jonas" w:date="2023-08-28T15:00:00Z" w:initials="JS">
    <w:p w14:paraId="215DB179" w14:textId="776B1F69" w:rsidR="000A51DB" w:rsidRDefault="000A51DB">
      <w:pPr>
        <w:pStyle w:val="CommentText"/>
      </w:pPr>
      <w:r>
        <w:rPr>
          <w:rStyle w:val="CommentReference"/>
        </w:rPr>
        <w:annotationRef/>
      </w:r>
      <w:r>
        <w:t xml:space="preserve">Add </w:t>
      </w:r>
      <w:proofErr w:type="spellStart"/>
      <w:r>
        <w:t>taxumap</w:t>
      </w:r>
      <w:proofErr w:type="spellEnd"/>
      <w:r>
        <w:t xml:space="preserve"> reference: </w:t>
      </w:r>
      <w:hyperlink r:id="rId3" w:tgtFrame="_blank" w:tooltip="Persistent link using digital object identifier" w:history="1">
        <w:r>
          <w:rPr>
            <w:rStyle w:val="anchor-text"/>
            <w:rFonts w:ascii="Arial" w:hAnsi="Arial" w:cs="Arial"/>
            <w:color w:val="2E2E2E"/>
            <w:sz w:val="21"/>
            <w:szCs w:val="21"/>
          </w:rPr>
          <w:t>https://doi.org/10.1016/j.chom.2023.05.027</w:t>
        </w:r>
      </w:hyperlink>
    </w:p>
  </w:comment>
  <w:comment w:id="93" w:author="Dai, Angel" w:date="2023-07-27T16:00:00Z" w:initials="DA">
    <w:p w14:paraId="5CC8DB21" w14:textId="27BE5EFE" w:rsidR="65B1BFFF" w:rsidRDefault="5D5F9EDA" w:rsidP="5D5F9EDA">
      <w:pPr>
        <w:pStyle w:val="CommentText"/>
      </w:pPr>
      <w:r>
        <w:t xml:space="preserve">Now I'm thinking we don't need to particularly mention this because we are not expanding on milk or fruits group </w:t>
      </w:r>
      <w:r w:rsidR="65B1BFFF">
        <w:fldChar w:fldCharType="begin"/>
      </w:r>
      <w:r w:rsidR="65B1BFFF">
        <w:instrText xml:space="preserve"> HYPERLINK "mailto:peledj@mskcc.org"</w:instrText>
      </w:r>
      <w:bookmarkStart w:id="94" w:name="_@_D8645C9A28DF49E7906C26D0FA694AFAZ"/>
      <w:r w:rsidR="65B1BFFF">
        <w:fldChar w:fldCharType="separate"/>
      </w:r>
      <w:bookmarkEnd w:id="94"/>
      <w:r w:rsidRPr="5D5F9EDA">
        <w:rPr>
          <w:rStyle w:val="Mention"/>
          <w:noProof/>
        </w:rPr>
        <w:t>@Peled, Jonathan</w:t>
      </w:r>
      <w:r w:rsidR="65B1BFFF">
        <w:fldChar w:fldCharType="end"/>
      </w:r>
      <w:r>
        <w:t xml:space="preserve"> </w:t>
      </w:r>
      <w:r w:rsidR="65B1BFFF">
        <w:rPr>
          <w:rStyle w:val="CommentReference"/>
        </w:rPr>
        <w:annotationRef/>
      </w:r>
      <w:r w:rsidR="65B1BFFF">
        <w:rPr>
          <w:rStyle w:val="CommentReference"/>
        </w:rPr>
        <w:annotationRef/>
      </w:r>
    </w:p>
  </w:comment>
  <w:comment w:id="102" w:author="Peled, Jonathan" w:date="2023-07-19T15:57:00Z" w:initials="PJ">
    <w:p w14:paraId="236382FB" w14:textId="42BA79AB" w:rsidR="007941AC" w:rsidRDefault="007941AC">
      <w:pPr>
        <w:pStyle w:val="CommentText"/>
      </w:pPr>
      <w:r>
        <w:rPr>
          <w:rStyle w:val="CommentReference"/>
        </w:rPr>
        <w:annotationRef/>
      </w:r>
      <w:proofErr w:type="spellStart"/>
      <w:r>
        <w:t>Tsoni</w:t>
      </w:r>
      <w:proofErr w:type="spellEnd"/>
      <w:r>
        <w:t xml:space="preserve"> – later add </w:t>
      </w:r>
      <w:proofErr w:type="spellStart"/>
      <w:r>
        <w:t>refrecence</w:t>
      </w:r>
      <w:proofErr w:type="spellEnd"/>
      <w:r>
        <w:t xml:space="preserve"> to Sorbara Cell Host Microbe </w:t>
      </w:r>
      <w:proofErr w:type="spellStart"/>
      <w:r>
        <w:t>Lachno</w:t>
      </w:r>
      <w:proofErr w:type="spellEnd"/>
      <w:r>
        <w:t xml:space="preserve"> paper</w:t>
      </w:r>
    </w:p>
  </w:comment>
  <w:comment w:id="103" w:author="Schluter, Jonas" w:date="2023-08-28T16:05:00Z" w:initials="JS">
    <w:p w14:paraId="01D73081" w14:textId="1226C1BC" w:rsidR="00890155" w:rsidRDefault="00890155">
      <w:pPr>
        <w:pStyle w:val="CommentText"/>
      </w:pPr>
      <w:r>
        <w:rPr>
          <w:rStyle w:val="CommentReference"/>
        </w:rPr>
        <w:annotationRef/>
      </w:r>
      <w:r w:rsidR="00F7572A">
        <w:t>Be more precise here. During transplantation or hospitalization?</w:t>
      </w:r>
    </w:p>
  </w:comment>
  <w:comment w:id="131" w:author="Schluter, Jonas" w:date="2023-08-28T16:13:00Z" w:initials="JS">
    <w:p w14:paraId="7EC7BBEB" w14:textId="2C7BEFB1" w:rsidR="00F7572A" w:rsidRDefault="00F7572A">
      <w:pPr>
        <w:pStyle w:val="CommentText"/>
      </w:pPr>
      <w:r>
        <w:rPr>
          <w:rStyle w:val="CommentReference"/>
        </w:rPr>
        <w:annotationRef/>
      </w:r>
      <w:r>
        <w:t>Its clunky to directly jump on the interaction coefficient here, which was not the only and exclusive goal.</w:t>
      </w:r>
    </w:p>
  </w:comment>
  <w:comment w:id="184" w:author="Schluter, Jonas" w:date="2023-08-28T16:20:00Z" w:initials="JS">
    <w:p w14:paraId="719AB8A9" w14:textId="62F52CE2" w:rsidR="00C65BC7" w:rsidRDefault="00C65BC7">
      <w:pPr>
        <w:pStyle w:val="CommentText"/>
      </w:pPr>
      <w:r>
        <w:rPr>
          <w:rStyle w:val="CommentReference"/>
        </w:rPr>
        <w:annotationRef/>
      </w:r>
      <w:r>
        <w:t>Confirm with will: ensure did not have a negative association at the food item level analysis, but bananas did.</w:t>
      </w:r>
    </w:p>
  </w:comment>
  <w:comment w:id="185" w:author="Peled, Jonathan U./Medicine" w:date="2022-12-01T11:32:00Z" w:initials="PJU">
    <w:p w14:paraId="1F871B3C" w14:textId="77777777" w:rsidR="006C6230" w:rsidRDefault="006C6230" w:rsidP="006C6230">
      <w:pPr>
        <w:rPr>
          <w:rFonts w:ascii="Calibri" w:hAnsi="Calibri" w:cs="Calibri"/>
          <w:color w:val="000000"/>
          <w:sz w:val="27"/>
          <w:szCs w:val="27"/>
        </w:rPr>
      </w:pPr>
      <w:r>
        <w:rPr>
          <w:rStyle w:val="CommentReference"/>
        </w:rPr>
        <w:annotationRef/>
      </w:r>
      <w:r>
        <w:rPr>
          <w:rFonts w:ascii="Calibri" w:hAnsi="Calibri" w:cs="Calibri"/>
          <w:color w:val="000000"/>
          <w:sz w:val="22"/>
          <w:szCs w:val="22"/>
        </w:rPr>
        <w:t> </w:t>
      </w:r>
      <w:r>
        <w:rPr>
          <w:rStyle w:val="CommentReference"/>
        </w:rPr>
        <w:annotationRef/>
      </w:r>
      <w:r>
        <w:rPr>
          <w:rStyle w:val="CommentReference"/>
        </w:rPr>
        <w:annotationRef/>
      </w:r>
    </w:p>
    <w:p w14:paraId="1D2C9A5A" w14:textId="77777777" w:rsidR="006C6230" w:rsidRDefault="00000000" w:rsidP="006C6230">
      <w:pPr>
        <w:rPr>
          <w:rFonts w:ascii="Calibri" w:hAnsi="Calibri" w:cs="Calibri"/>
          <w:color w:val="000000"/>
          <w:sz w:val="27"/>
          <w:szCs w:val="27"/>
        </w:rPr>
      </w:pPr>
      <w:hyperlink r:id="rId4" w:tooltip="https://pubmed.ncbi.nlm.nih.gov/33946039/" w:history="1">
        <w:r w:rsidR="006C6230">
          <w:rPr>
            <w:rStyle w:val="Hyperlink"/>
            <w:rFonts w:ascii="Calibri" w:hAnsi="Calibri" w:cs="Calibri"/>
            <w:color w:val="0563C1"/>
            <w:sz w:val="22"/>
            <w:szCs w:val="22"/>
          </w:rPr>
          <w:t>https://pubmed.ncbi.nlm.nih.gov/33946039/</w:t>
        </w:r>
      </w:hyperlink>
    </w:p>
    <w:p w14:paraId="532A2218" w14:textId="77777777" w:rsidR="006C6230" w:rsidRDefault="00000000" w:rsidP="006C6230">
      <w:pPr>
        <w:rPr>
          <w:rFonts w:ascii="Calibri" w:hAnsi="Calibri" w:cs="Calibri"/>
          <w:color w:val="000000"/>
          <w:sz w:val="27"/>
          <w:szCs w:val="27"/>
        </w:rPr>
      </w:pPr>
      <w:hyperlink r:id="rId5" w:tooltip="https://pubmed.ncbi.nlm.nih.gov/28689670/" w:history="1">
        <w:r w:rsidR="006C6230">
          <w:rPr>
            <w:rStyle w:val="Hyperlink"/>
            <w:rFonts w:ascii="Calibri" w:hAnsi="Calibri" w:cs="Calibri"/>
            <w:color w:val="0563C1"/>
            <w:sz w:val="22"/>
            <w:szCs w:val="22"/>
          </w:rPr>
          <w:t>https://pubmed.ncbi.nlm.nih.gov/28689670/</w:t>
        </w:r>
      </w:hyperlink>
    </w:p>
    <w:p w14:paraId="126AE3CA" w14:textId="77777777" w:rsidR="006C6230" w:rsidRDefault="00000000" w:rsidP="006C6230">
      <w:pPr>
        <w:rPr>
          <w:rFonts w:ascii="Calibri" w:hAnsi="Calibri" w:cs="Calibri"/>
          <w:color w:val="000000"/>
          <w:sz w:val="27"/>
          <w:szCs w:val="27"/>
        </w:rPr>
      </w:pPr>
      <w:hyperlink r:id="rId6" w:tooltip="https://pubmed.ncbi.nlm.nih.gov/27637832/" w:history="1">
        <w:r w:rsidR="006C6230">
          <w:rPr>
            <w:rStyle w:val="Hyperlink"/>
            <w:rFonts w:ascii="Calibri" w:hAnsi="Calibri" w:cs="Calibri"/>
            <w:color w:val="0563C1"/>
            <w:sz w:val="22"/>
            <w:szCs w:val="22"/>
          </w:rPr>
          <w:t>https://pubmed.ncbi.nlm.nih.gov/27637832/</w:t>
        </w:r>
      </w:hyperlink>
    </w:p>
    <w:p w14:paraId="47349EE1" w14:textId="29B17388" w:rsidR="006C6230" w:rsidRDefault="006C6230">
      <w:pPr>
        <w:pStyle w:val="CommentText"/>
      </w:pPr>
    </w:p>
  </w:comment>
  <w:comment w:id="221" w:author="Dai, Angel" w:date="2023-06-09T16:23:00Z" w:initials="DA">
    <w:p w14:paraId="6D0FC289" w14:textId="17685D7C" w:rsidR="49CD5624" w:rsidRDefault="2595F980" w:rsidP="2595F980">
      <w:pPr>
        <w:pStyle w:val="CommentText"/>
      </w:pPr>
      <w:r>
        <w:t xml:space="preserve">the publication for the expansion of the pathobiont </w:t>
      </w:r>
      <w:r w:rsidRPr="2595F980">
        <w:rPr>
          <w:i/>
          <w:iCs/>
        </w:rPr>
        <w:t xml:space="preserve">E. faecium. </w:t>
      </w:r>
      <w:r>
        <w:t>I don't know what this paper is. Help needed thanks</w:t>
      </w:r>
      <w:r w:rsidR="49CD5624">
        <w:rPr>
          <w:rStyle w:val="CommentReference"/>
        </w:rPr>
        <w:annotationRef/>
      </w:r>
      <w:r w:rsidR="49CD5624">
        <w:rPr>
          <w:rStyle w:val="CommentReference"/>
        </w:rPr>
        <w:annotationRef/>
      </w:r>
    </w:p>
  </w:comment>
  <w:comment w:id="222" w:author="Peled, Jonathan" w:date="2023-08-10T11:28:00Z" w:initials="PJ">
    <w:p w14:paraId="033514B7" w14:textId="00C3DB65" w:rsidR="00FA31DD" w:rsidRDefault="00FA31DD">
      <w:pPr>
        <w:pStyle w:val="CommentText"/>
      </w:pPr>
      <w:r>
        <w:rPr>
          <w:rStyle w:val="CommentReference"/>
        </w:rPr>
        <w:annotationRef/>
      </w:r>
      <w:r>
        <w:t xml:space="preserve">it’s a new model we developed. </w:t>
      </w:r>
      <w:proofErr w:type="spellStart"/>
      <w:r>
        <w:t>Tsoni</w:t>
      </w:r>
      <w:proofErr w:type="spellEnd"/>
      <w:r>
        <w:t xml:space="preserve"> will describe and explain</w:t>
      </w:r>
    </w:p>
  </w:comment>
  <w:comment w:id="253" w:author="Peled, Jonathan" w:date="2023-06-15T12:20:00Z" w:initials="PJ">
    <w:p w14:paraId="29F22DEB" w14:textId="77777777" w:rsidR="00A95003" w:rsidRDefault="00A95003">
      <w:pPr>
        <w:pStyle w:val="CommentText"/>
      </w:pPr>
      <w:r>
        <w:rPr>
          <w:rStyle w:val="CommentReference"/>
        </w:rPr>
        <w:annotationRef/>
      </w:r>
      <w:r>
        <w:t>make a note:</w:t>
      </w:r>
    </w:p>
    <w:p w14:paraId="76295A73" w14:textId="0E575879" w:rsidR="00A95003" w:rsidRDefault="00A95003">
      <w:pPr>
        <w:pStyle w:val="CommentText"/>
      </w:pPr>
      <w:r>
        <w:t>check for duplicate citations</w:t>
      </w:r>
    </w:p>
  </w:comment>
  <w:comment w:id="254" w:author="Peled, Jonathan" w:date="2023-06-15T12:28:00Z" w:initials="PJ">
    <w:p w14:paraId="51400BBD" w14:textId="77777777" w:rsidR="00E53A17" w:rsidRDefault="00E53A17" w:rsidP="00E53A17">
      <w:pPr>
        <w:pStyle w:val="CommentText"/>
      </w:pPr>
      <w:r>
        <w:rPr>
          <w:rStyle w:val="CommentReference"/>
        </w:rPr>
        <w:annotationRef/>
      </w:r>
      <w:proofErr w:type="spellStart"/>
      <w:r>
        <w:t>Tsoni</w:t>
      </w:r>
      <w:proofErr w:type="spellEnd"/>
      <w:r>
        <w:t xml:space="preserve"> -think about if we need to explain prior vs posterior</w:t>
      </w:r>
    </w:p>
  </w:comment>
  <w:comment w:id="255" w:author="Peled, Jonathan" w:date="2023-06-15T12:28:00Z" w:initials="PJ">
    <w:p w14:paraId="0E85D48E" w14:textId="4E3EAD5D" w:rsidR="7BFDC7DA" w:rsidRDefault="7BFDC7DA" w:rsidP="7BFDC7DA">
      <w:pPr>
        <w:pStyle w:val="CommentText"/>
      </w:pPr>
      <w:proofErr w:type="spellStart"/>
      <w:r>
        <w:t>Tsoni</w:t>
      </w:r>
      <w:proofErr w:type="spellEnd"/>
      <w:r>
        <w:t xml:space="preserve"> -think about if we need to explain prior vs posterior</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57826C" w15:done="0"/>
  <w15:commentEx w15:paraId="215DB179" w15:done="0"/>
  <w15:commentEx w15:paraId="5CC8DB21" w15:done="0"/>
  <w15:commentEx w15:paraId="236382FB" w15:done="0"/>
  <w15:commentEx w15:paraId="01D73081" w15:done="0"/>
  <w15:commentEx w15:paraId="7EC7BBEB" w15:done="0"/>
  <w15:commentEx w15:paraId="719AB8A9" w15:done="0"/>
  <w15:commentEx w15:paraId="47349EE1" w15:done="0"/>
  <w15:commentEx w15:paraId="6D0FC289" w15:done="0"/>
  <w15:commentEx w15:paraId="033514B7" w15:paraIdParent="6D0FC289" w15:done="0"/>
  <w15:commentEx w15:paraId="76295A73" w15:done="0"/>
  <w15:commentEx w15:paraId="51400BBD" w15:done="0"/>
  <w15:commentEx w15:paraId="0E85D48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2D25F" w16cex:dateUtc="2023-06-13T15:32:00Z"/>
  <w16cex:commentExtensible w16cex:durableId="1C8DF040" w16cex:dateUtc="2023-08-28T19:00:00Z"/>
  <w16cex:commentExtensible w16cex:durableId="2143A59B" w16cex:dateUtc="2023-07-27T20:00:00Z"/>
  <w16cex:commentExtensible w16cex:durableId="28628667" w16cex:dateUtc="2023-07-19T19:57:00Z"/>
  <w16cex:commentExtensible w16cex:durableId="6FDE450A" w16cex:dateUtc="2023-08-28T20:05:00Z"/>
  <w16cex:commentExtensible w16cex:durableId="4E7183E3" w16cex:dateUtc="2023-08-28T20:13:00Z"/>
  <w16cex:commentExtensible w16cex:durableId="276954EA" w16cex:dateUtc="2023-08-28T20:20:00Z"/>
  <w16cex:commentExtensible w16cex:durableId="27330F33" w16cex:dateUtc="2022-12-01T16:32:00Z"/>
  <w16cex:commentExtensible w16cex:durableId="7601226D" w16cex:dateUtc="2023-06-09T20:23:00Z"/>
  <w16cex:commentExtensible w16cex:durableId="287F4851" w16cex:dateUtc="2023-08-10T15:28:00Z"/>
  <w16cex:commentExtensible w16cex:durableId="28358098" w16cex:dateUtc="2023-06-15T16:20:00Z"/>
  <w16cex:commentExtensible w16cex:durableId="28358257" w16cex:dateUtc="2023-06-15T16:28:00Z"/>
  <w16cex:commentExtensible w16cex:durableId="2784B7F5" w16cex:dateUtc="2023-06-15T1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57826C" w16cid:durableId="2832D25F"/>
  <w16cid:commentId w16cid:paraId="215DB179" w16cid:durableId="1C8DF040"/>
  <w16cid:commentId w16cid:paraId="5CC8DB21" w16cid:durableId="2143A59B"/>
  <w16cid:commentId w16cid:paraId="236382FB" w16cid:durableId="28628667"/>
  <w16cid:commentId w16cid:paraId="01D73081" w16cid:durableId="6FDE450A"/>
  <w16cid:commentId w16cid:paraId="7EC7BBEB" w16cid:durableId="4E7183E3"/>
  <w16cid:commentId w16cid:paraId="719AB8A9" w16cid:durableId="276954EA"/>
  <w16cid:commentId w16cid:paraId="47349EE1" w16cid:durableId="27330F33"/>
  <w16cid:commentId w16cid:paraId="6D0FC289" w16cid:durableId="7601226D"/>
  <w16cid:commentId w16cid:paraId="033514B7" w16cid:durableId="287F4851"/>
  <w16cid:commentId w16cid:paraId="76295A73" w16cid:durableId="28358098"/>
  <w16cid:commentId w16cid:paraId="51400BBD" w16cid:durableId="28358257"/>
  <w16cid:commentId w16cid:paraId="0E85D48E" w16cid:durableId="2784B7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CD303" w14:textId="77777777" w:rsidR="00A42987" w:rsidRDefault="00A42987" w:rsidP="00D73714">
      <w:r>
        <w:separator/>
      </w:r>
    </w:p>
  </w:endnote>
  <w:endnote w:type="continuationSeparator" w:id="0">
    <w:p w14:paraId="62310079" w14:textId="77777777" w:rsidR="00A42987" w:rsidRDefault="00A42987" w:rsidP="00D73714">
      <w:r>
        <w:continuationSeparator/>
      </w:r>
    </w:p>
  </w:endnote>
  <w:endnote w:type="continuationNotice" w:id="1">
    <w:p w14:paraId="586901C4" w14:textId="77777777" w:rsidR="00A42987" w:rsidRDefault="00A429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BlissRegular">
    <w:altName w:val="Cambria"/>
    <w:panose1 w:val="020B0604020202020204"/>
    <w:charset w:val="00"/>
    <w:family w:val="roman"/>
    <w:notTrueType/>
    <w:pitch w:val="variable"/>
    <w:sig w:usb0="00000003" w:usb1="00000000" w:usb2="00000000" w:usb3="00000000" w:csb0="00000001" w:csb1="00000000"/>
  </w:font>
  <w:font w:name="BlissMedium">
    <w:altName w:val="Cambria"/>
    <w:panose1 w:val="020B0604020202020204"/>
    <w:charset w:val="00"/>
    <w:family w:val="roman"/>
    <w:notTrueType/>
    <w:pitch w:val="variable"/>
    <w:sig w:usb0="00000003" w:usb1="00000000" w:usb2="00000000" w:usb3="00000000" w:csb0="00000001" w:csb1="00000000"/>
  </w:font>
  <w:font w:name="BlissBold">
    <w:altName w:val="Cambria"/>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42896" w14:textId="4CB2FEC0"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4</w:t>
    </w:r>
    <w:r>
      <w:rPr>
        <w:caps/>
        <w:noProof/>
        <w:color w:val="4F81BD" w:themeColor="accent1"/>
      </w:rPr>
      <w:fldChar w:fldCharType="end"/>
    </w:r>
  </w:p>
  <w:p w14:paraId="4435F476" w14:textId="77777777" w:rsidR="002C4DCA" w:rsidRDefault="002C4D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2A9B8" w14:textId="4AEB110C" w:rsidR="002C4DCA" w:rsidRDefault="002C4DCA">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1</w:t>
    </w:r>
    <w:r>
      <w:rPr>
        <w:caps/>
        <w:noProof/>
        <w:color w:val="4F81BD" w:themeColor="accent1"/>
      </w:rPr>
      <w:fldChar w:fldCharType="end"/>
    </w:r>
  </w:p>
  <w:p w14:paraId="5D45F473" w14:textId="77777777" w:rsidR="002C4DCA" w:rsidRDefault="002C4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27014" w14:textId="77777777" w:rsidR="00A42987" w:rsidRDefault="00A42987" w:rsidP="00D73714">
      <w:r>
        <w:separator/>
      </w:r>
    </w:p>
  </w:footnote>
  <w:footnote w:type="continuationSeparator" w:id="0">
    <w:p w14:paraId="0441ADFA" w14:textId="77777777" w:rsidR="00A42987" w:rsidRDefault="00A42987" w:rsidP="00D73714">
      <w:r>
        <w:continuationSeparator/>
      </w:r>
    </w:p>
  </w:footnote>
  <w:footnote w:type="continuationNotice" w:id="1">
    <w:p w14:paraId="57FF3373" w14:textId="77777777" w:rsidR="00A42987" w:rsidRDefault="00A429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E22BD" w14:textId="7EF9662D" w:rsidR="002C4DCA" w:rsidRDefault="002C4DCA" w:rsidP="00BD3B33">
    <w:pPr>
      <w:pStyle w:val="Header"/>
      <w:tabs>
        <w:tab w:val="clear" w:pos="4320"/>
        <w:tab w:val="clear" w:pos="8640"/>
        <w:tab w:val="left" w:pos="3240"/>
      </w:tabs>
      <w:jc w:val="center"/>
    </w:pPr>
    <w:r w:rsidRPr="00204015">
      <w:t>S</w:t>
    </w:r>
    <w:r>
      <w:t xml:space="preserve">ubmitted Manuscript: </w:t>
    </w:r>
    <w:r w:rsidRPr="00204015">
      <w:t>Confidential</w:t>
    </w:r>
  </w:p>
  <w:p w14:paraId="61C749E8" w14:textId="6E4C5EF0" w:rsidR="002C4DCA" w:rsidRDefault="002C4DCA" w:rsidP="00BD3B33">
    <w:pPr>
      <w:pStyle w:val="Header"/>
      <w:tabs>
        <w:tab w:val="clear" w:pos="4320"/>
        <w:tab w:val="clear" w:pos="8640"/>
        <w:tab w:val="left" w:pos="3240"/>
      </w:tabs>
      <w:jc w:val="center"/>
    </w:pPr>
    <w:r>
      <w:t xml:space="preserve">Template revised </w:t>
    </w:r>
    <w:r w:rsidR="00D805A6">
      <w:t>Febr</w:t>
    </w:r>
    <w:r>
      <w:t>uary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7F5B3" w14:textId="482E2676" w:rsidR="002C4DCA" w:rsidRPr="00204015" w:rsidRDefault="002C4DCA" w:rsidP="00D73714">
    <w:pPr>
      <w:pStyle w:val="Header"/>
    </w:pPr>
    <w:r>
      <w:rPr>
        <w:noProof/>
      </w:rPr>
      <w:drawing>
        <wp:anchor distT="0" distB="0" distL="114300" distR="114300" simplePos="0" relativeHeight="251658240" behindDoc="1" locked="0" layoutInCell="1" allowOverlap="1" wp14:anchorId="5C67786B" wp14:editId="72EBED97">
          <wp:simplePos x="0" y="0"/>
          <wp:positionH relativeFrom="margin">
            <wp:align>left</wp:align>
          </wp:positionH>
          <wp:positionV relativeFrom="paragraph">
            <wp:posOffset>5288</wp:posOffset>
          </wp:positionV>
          <wp:extent cx="1045029" cy="457200"/>
          <wp:effectExtent l="0" t="0" r="3175" b="0"/>
          <wp:wrapTight wrapText="bothSides">
            <wp:wrapPolygon edited="0">
              <wp:start x="0" y="0"/>
              <wp:lineTo x="0" y="20700"/>
              <wp:lineTo x="21272" y="20700"/>
              <wp:lineTo x="2127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ience-AAAS-stacked-color.jpg"/>
                  <pic:cNvPicPr/>
                </pic:nvPicPr>
                <pic:blipFill>
                  <a:blip r:embed="rId1"/>
                  <a:stretch>
                    <a:fillRect/>
                  </a:stretch>
                </pic:blipFill>
                <pic:spPr>
                  <a:xfrm>
                    <a:off x="0" y="0"/>
                    <a:ext cx="1045029" cy="457200"/>
                  </a:xfrm>
                  <a:prstGeom prst="rect">
                    <a:avLst/>
                  </a:prstGeom>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r>
  </w:p>
  <w:p w14:paraId="39D9CEFC" w14:textId="15DB7D42" w:rsidR="002C4DCA" w:rsidRDefault="002C4DCA" w:rsidP="00D737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830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C0A9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FF8797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B8AB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0088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13781582"/>
    <w:multiLevelType w:val="multilevel"/>
    <w:tmpl w:val="949ED9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A7EB077"/>
    <w:multiLevelType w:val="multilevel"/>
    <w:tmpl w:val="98D8213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1A89933A"/>
    <w:multiLevelType w:val="hybridMultilevel"/>
    <w:tmpl w:val="9A70210C"/>
    <w:lvl w:ilvl="0" w:tplc="3076A48E">
      <w:start w:val="1"/>
      <w:numFmt w:val="bullet"/>
      <w:lvlText w:val=""/>
      <w:lvlJc w:val="left"/>
      <w:pPr>
        <w:ind w:left="720" w:hanging="360"/>
      </w:pPr>
      <w:rPr>
        <w:rFonts w:ascii="Symbol" w:hAnsi="Symbol" w:hint="default"/>
      </w:rPr>
    </w:lvl>
    <w:lvl w:ilvl="1" w:tplc="5EC64E2E">
      <w:start w:val="1"/>
      <w:numFmt w:val="bullet"/>
      <w:lvlText w:val="o"/>
      <w:lvlJc w:val="left"/>
      <w:pPr>
        <w:ind w:left="1440" w:hanging="360"/>
      </w:pPr>
      <w:rPr>
        <w:rFonts w:ascii="Courier New" w:hAnsi="Courier New" w:hint="default"/>
      </w:rPr>
    </w:lvl>
    <w:lvl w:ilvl="2" w:tplc="BE9881FC">
      <w:start w:val="1"/>
      <w:numFmt w:val="bullet"/>
      <w:lvlText w:val=""/>
      <w:lvlJc w:val="left"/>
      <w:pPr>
        <w:ind w:left="2160" w:hanging="360"/>
      </w:pPr>
      <w:rPr>
        <w:rFonts w:ascii="Wingdings" w:hAnsi="Wingdings" w:hint="default"/>
      </w:rPr>
    </w:lvl>
    <w:lvl w:ilvl="3" w:tplc="1A163038">
      <w:start w:val="1"/>
      <w:numFmt w:val="bullet"/>
      <w:lvlText w:val=""/>
      <w:lvlJc w:val="left"/>
      <w:pPr>
        <w:ind w:left="2880" w:hanging="360"/>
      </w:pPr>
      <w:rPr>
        <w:rFonts w:ascii="Symbol" w:hAnsi="Symbol" w:hint="default"/>
      </w:rPr>
    </w:lvl>
    <w:lvl w:ilvl="4" w:tplc="24D0AFF2">
      <w:start w:val="1"/>
      <w:numFmt w:val="bullet"/>
      <w:lvlText w:val="o"/>
      <w:lvlJc w:val="left"/>
      <w:pPr>
        <w:ind w:left="3600" w:hanging="360"/>
      </w:pPr>
      <w:rPr>
        <w:rFonts w:ascii="Courier New" w:hAnsi="Courier New" w:hint="default"/>
      </w:rPr>
    </w:lvl>
    <w:lvl w:ilvl="5" w:tplc="4224F482">
      <w:start w:val="1"/>
      <w:numFmt w:val="bullet"/>
      <w:lvlText w:val=""/>
      <w:lvlJc w:val="left"/>
      <w:pPr>
        <w:ind w:left="4320" w:hanging="360"/>
      </w:pPr>
      <w:rPr>
        <w:rFonts w:ascii="Wingdings" w:hAnsi="Wingdings" w:hint="default"/>
      </w:rPr>
    </w:lvl>
    <w:lvl w:ilvl="6" w:tplc="A7D03F7C">
      <w:start w:val="1"/>
      <w:numFmt w:val="bullet"/>
      <w:lvlText w:val=""/>
      <w:lvlJc w:val="left"/>
      <w:pPr>
        <w:ind w:left="5040" w:hanging="360"/>
      </w:pPr>
      <w:rPr>
        <w:rFonts w:ascii="Symbol" w:hAnsi="Symbol" w:hint="default"/>
      </w:rPr>
    </w:lvl>
    <w:lvl w:ilvl="7" w:tplc="D750A192">
      <w:start w:val="1"/>
      <w:numFmt w:val="bullet"/>
      <w:lvlText w:val="o"/>
      <w:lvlJc w:val="left"/>
      <w:pPr>
        <w:ind w:left="5760" w:hanging="360"/>
      </w:pPr>
      <w:rPr>
        <w:rFonts w:ascii="Courier New" w:hAnsi="Courier New" w:hint="default"/>
      </w:rPr>
    </w:lvl>
    <w:lvl w:ilvl="8" w:tplc="E7EC0546">
      <w:start w:val="1"/>
      <w:numFmt w:val="bullet"/>
      <w:lvlText w:val=""/>
      <w:lvlJc w:val="left"/>
      <w:pPr>
        <w:ind w:left="6480" w:hanging="360"/>
      </w:pPr>
      <w:rPr>
        <w:rFonts w:ascii="Wingdings" w:hAnsi="Wingdings" w:hint="default"/>
      </w:rPr>
    </w:lvl>
  </w:abstractNum>
  <w:abstractNum w:abstractNumId="15" w15:restartNumberingAfterBreak="0">
    <w:nsid w:val="1CC01C61"/>
    <w:multiLevelType w:val="hybridMultilevel"/>
    <w:tmpl w:val="8A960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5E69A7"/>
    <w:multiLevelType w:val="hybridMultilevel"/>
    <w:tmpl w:val="DC5434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5F772D3F"/>
    <w:multiLevelType w:val="multilevel"/>
    <w:tmpl w:val="E67A79BA"/>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8538E1"/>
    <w:multiLevelType w:val="hybridMultilevel"/>
    <w:tmpl w:val="ED6CDD06"/>
    <w:lvl w:ilvl="0" w:tplc="C76CF0F0">
      <w:start w:val="1"/>
      <w:numFmt w:val="decimal"/>
      <w:lvlText w:val="%1."/>
      <w:lvlJc w:val="left"/>
      <w:pPr>
        <w:ind w:left="720" w:hanging="360"/>
      </w:pPr>
    </w:lvl>
    <w:lvl w:ilvl="1" w:tplc="B9DC9E7C">
      <w:start w:val="1"/>
      <w:numFmt w:val="lowerLetter"/>
      <w:lvlText w:val="%2."/>
      <w:lvlJc w:val="left"/>
      <w:pPr>
        <w:ind w:left="1440" w:hanging="360"/>
      </w:pPr>
    </w:lvl>
    <w:lvl w:ilvl="2" w:tplc="842C1DBE">
      <w:start w:val="1"/>
      <w:numFmt w:val="lowerRoman"/>
      <w:lvlText w:val="%3."/>
      <w:lvlJc w:val="right"/>
      <w:pPr>
        <w:ind w:left="2160" w:hanging="180"/>
      </w:pPr>
    </w:lvl>
    <w:lvl w:ilvl="3" w:tplc="86A86EA8">
      <w:start w:val="1"/>
      <w:numFmt w:val="decimal"/>
      <w:lvlText w:val="%4."/>
      <w:lvlJc w:val="left"/>
      <w:pPr>
        <w:ind w:left="2880" w:hanging="360"/>
      </w:pPr>
    </w:lvl>
    <w:lvl w:ilvl="4" w:tplc="B394C606">
      <w:start w:val="1"/>
      <w:numFmt w:val="lowerLetter"/>
      <w:lvlText w:val="%5."/>
      <w:lvlJc w:val="left"/>
      <w:pPr>
        <w:ind w:left="3600" w:hanging="360"/>
      </w:pPr>
    </w:lvl>
    <w:lvl w:ilvl="5" w:tplc="4AAE51BA">
      <w:start w:val="1"/>
      <w:numFmt w:val="lowerRoman"/>
      <w:lvlText w:val="%6."/>
      <w:lvlJc w:val="right"/>
      <w:pPr>
        <w:ind w:left="4320" w:hanging="180"/>
      </w:pPr>
    </w:lvl>
    <w:lvl w:ilvl="6" w:tplc="E21E5500">
      <w:start w:val="1"/>
      <w:numFmt w:val="decimal"/>
      <w:lvlText w:val="%7."/>
      <w:lvlJc w:val="left"/>
      <w:pPr>
        <w:ind w:left="5040" w:hanging="360"/>
      </w:pPr>
    </w:lvl>
    <w:lvl w:ilvl="7" w:tplc="4FC486F6">
      <w:start w:val="1"/>
      <w:numFmt w:val="lowerLetter"/>
      <w:lvlText w:val="%8."/>
      <w:lvlJc w:val="left"/>
      <w:pPr>
        <w:ind w:left="5760" w:hanging="360"/>
      </w:pPr>
    </w:lvl>
    <w:lvl w:ilvl="8" w:tplc="FF8C4F62">
      <w:start w:val="1"/>
      <w:numFmt w:val="lowerRoman"/>
      <w:lvlText w:val="%9."/>
      <w:lvlJc w:val="right"/>
      <w:pPr>
        <w:ind w:left="6480" w:hanging="180"/>
      </w:pPr>
    </w:lvl>
  </w:abstractNum>
  <w:num w:numId="1" w16cid:durableId="802232808">
    <w:abstractNumId w:val="12"/>
  </w:num>
  <w:num w:numId="2" w16cid:durableId="1939099230">
    <w:abstractNumId w:val="9"/>
  </w:num>
  <w:num w:numId="3" w16cid:durableId="623386076">
    <w:abstractNumId w:val="7"/>
  </w:num>
  <w:num w:numId="4" w16cid:durableId="1729108295">
    <w:abstractNumId w:val="6"/>
  </w:num>
  <w:num w:numId="5" w16cid:durableId="909343493">
    <w:abstractNumId w:val="5"/>
  </w:num>
  <w:num w:numId="6" w16cid:durableId="732045868">
    <w:abstractNumId w:val="4"/>
  </w:num>
  <w:num w:numId="7" w16cid:durableId="1668896177">
    <w:abstractNumId w:val="8"/>
  </w:num>
  <w:num w:numId="8" w16cid:durableId="1459028136">
    <w:abstractNumId w:val="3"/>
  </w:num>
  <w:num w:numId="9" w16cid:durableId="1302033860">
    <w:abstractNumId w:val="2"/>
  </w:num>
  <w:num w:numId="10" w16cid:durableId="1856652870">
    <w:abstractNumId w:val="1"/>
  </w:num>
  <w:num w:numId="11" w16cid:durableId="1167285382">
    <w:abstractNumId w:val="0"/>
  </w:num>
  <w:num w:numId="12" w16cid:durableId="77505663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3" w16cid:durableId="2071223793">
    <w:abstractNumId w:val="16"/>
  </w:num>
  <w:num w:numId="14" w16cid:durableId="616640347">
    <w:abstractNumId w:val="15"/>
  </w:num>
  <w:num w:numId="15" w16cid:durableId="422458847">
    <w:abstractNumId w:val="11"/>
  </w:num>
  <w:num w:numId="16" w16cid:durableId="1378361654">
    <w:abstractNumId w:val="11"/>
  </w:num>
  <w:num w:numId="17" w16cid:durableId="1107240770">
    <w:abstractNumId w:val="17"/>
  </w:num>
  <w:num w:numId="18" w16cid:durableId="677583357">
    <w:abstractNumId w:val="14"/>
  </w:num>
  <w:num w:numId="19" w16cid:durableId="1748844634">
    <w:abstractNumId w:val="13"/>
  </w:num>
  <w:num w:numId="20" w16cid:durableId="180284468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hluter, Jonas">
    <w15:presenceInfo w15:providerId="AD" w15:userId="S::Jonas.Schluter@nyulangone.org::9e14e149-8fd8-487f-afb5-3c372306bcef"/>
  </w15:person>
  <w15:person w15:author="Peled, Jonathan">
    <w15:presenceInfo w15:providerId="AD" w15:userId="S::peledj@mskcc.org::85ffe9b7-7bf5-44a1-8788-700d8524bc1c"/>
  </w15:person>
  <w15:person w15:author="Dai, Angel">
    <w15:presenceInfo w15:providerId="AD" w15:userId="S::daia1@mskcc.org::f2b5ea2e-973c-4bb1-8df3-2b7f873c3344"/>
  </w15:person>
  <w15:person w15:author="Peled, Jonathan U./Medicine">
    <w15:presenceInfo w15:providerId="AD" w15:userId="S::peledj@mskcc.org::85ffe9b7-7bf5-44a1-8788-700d8524bc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stylePaneSortMethod w:val="0000"/>
  <w:trackRevisions/>
  <w:doNotTrackMoves/>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61D"/>
    <w:rsid w:val="00001377"/>
    <w:rsid w:val="00001497"/>
    <w:rsid w:val="0000205C"/>
    <w:rsid w:val="00002A1A"/>
    <w:rsid w:val="00003044"/>
    <w:rsid w:val="000035FC"/>
    <w:rsid w:val="00003D88"/>
    <w:rsid w:val="00005E71"/>
    <w:rsid w:val="00010A90"/>
    <w:rsid w:val="00013194"/>
    <w:rsid w:val="00014496"/>
    <w:rsid w:val="00015BB4"/>
    <w:rsid w:val="00017543"/>
    <w:rsid w:val="00020E40"/>
    <w:rsid w:val="00022F72"/>
    <w:rsid w:val="000230F1"/>
    <w:rsid w:val="0002358E"/>
    <w:rsid w:val="00025ED6"/>
    <w:rsid w:val="000269A0"/>
    <w:rsid w:val="00026CE3"/>
    <w:rsid w:val="00026FDD"/>
    <w:rsid w:val="0002748F"/>
    <w:rsid w:val="00030641"/>
    <w:rsid w:val="00030F2B"/>
    <w:rsid w:val="000311AB"/>
    <w:rsid w:val="00034FA1"/>
    <w:rsid w:val="00035590"/>
    <w:rsid w:val="000400AD"/>
    <w:rsid w:val="00040330"/>
    <w:rsid w:val="000408FA"/>
    <w:rsid w:val="000410C9"/>
    <w:rsid w:val="00043F62"/>
    <w:rsid w:val="00045416"/>
    <w:rsid w:val="000464E0"/>
    <w:rsid w:val="00046AFC"/>
    <w:rsid w:val="0005179F"/>
    <w:rsid w:val="000520E7"/>
    <w:rsid w:val="000523E4"/>
    <w:rsid w:val="0005383E"/>
    <w:rsid w:val="000547CA"/>
    <w:rsid w:val="00055E3F"/>
    <w:rsid w:val="000562CC"/>
    <w:rsid w:val="00060D6A"/>
    <w:rsid w:val="00063761"/>
    <w:rsid w:val="0006380F"/>
    <w:rsid w:val="00063CF2"/>
    <w:rsid w:val="00064212"/>
    <w:rsid w:val="00065085"/>
    <w:rsid w:val="000702A9"/>
    <w:rsid w:val="00070432"/>
    <w:rsid w:val="00070497"/>
    <w:rsid w:val="00071B2F"/>
    <w:rsid w:val="000725EE"/>
    <w:rsid w:val="00073512"/>
    <w:rsid w:val="000755FB"/>
    <w:rsid w:val="0007615E"/>
    <w:rsid w:val="000762BF"/>
    <w:rsid w:val="00077272"/>
    <w:rsid w:val="00077366"/>
    <w:rsid w:val="000774BE"/>
    <w:rsid w:val="00077603"/>
    <w:rsid w:val="00080127"/>
    <w:rsid w:val="0008073C"/>
    <w:rsid w:val="000817E2"/>
    <w:rsid w:val="00083152"/>
    <w:rsid w:val="000837F4"/>
    <w:rsid w:val="0008486B"/>
    <w:rsid w:val="00084FB2"/>
    <w:rsid w:val="00086239"/>
    <w:rsid w:val="000864D8"/>
    <w:rsid w:val="0008711C"/>
    <w:rsid w:val="0008757A"/>
    <w:rsid w:val="00087C64"/>
    <w:rsid w:val="00095099"/>
    <w:rsid w:val="000960C6"/>
    <w:rsid w:val="000966A9"/>
    <w:rsid w:val="000972DD"/>
    <w:rsid w:val="00097575"/>
    <w:rsid w:val="000978C5"/>
    <w:rsid w:val="000978E5"/>
    <w:rsid w:val="000A02DA"/>
    <w:rsid w:val="000A193B"/>
    <w:rsid w:val="000A2BA6"/>
    <w:rsid w:val="000A2FAD"/>
    <w:rsid w:val="000A44A1"/>
    <w:rsid w:val="000A51DB"/>
    <w:rsid w:val="000A55B5"/>
    <w:rsid w:val="000A5B46"/>
    <w:rsid w:val="000B1A9E"/>
    <w:rsid w:val="000B3F54"/>
    <w:rsid w:val="000B4290"/>
    <w:rsid w:val="000B7E4F"/>
    <w:rsid w:val="000C1B1D"/>
    <w:rsid w:val="000C1EA8"/>
    <w:rsid w:val="000C460C"/>
    <w:rsid w:val="000C4937"/>
    <w:rsid w:val="000C4BF9"/>
    <w:rsid w:val="000C6BF9"/>
    <w:rsid w:val="000C6C3C"/>
    <w:rsid w:val="000C7503"/>
    <w:rsid w:val="000C7571"/>
    <w:rsid w:val="000C7F0C"/>
    <w:rsid w:val="000D0AB1"/>
    <w:rsid w:val="000D0C06"/>
    <w:rsid w:val="000D10CD"/>
    <w:rsid w:val="000D1B6B"/>
    <w:rsid w:val="000D1E43"/>
    <w:rsid w:val="000D3BFE"/>
    <w:rsid w:val="000D617A"/>
    <w:rsid w:val="000E3325"/>
    <w:rsid w:val="000E5B29"/>
    <w:rsid w:val="000E6F1F"/>
    <w:rsid w:val="000E7D9A"/>
    <w:rsid w:val="000F0553"/>
    <w:rsid w:val="000F304E"/>
    <w:rsid w:val="000F6523"/>
    <w:rsid w:val="00101767"/>
    <w:rsid w:val="0010210A"/>
    <w:rsid w:val="00103952"/>
    <w:rsid w:val="001049B7"/>
    <w:rsid w:val="001052F2"/>
    <w:rsid w:val="00106190"/>
    <w:rsid w:val="001074DD"/>
    <w:rsid w:val="00107B5C"/>
    <w:rsid w:val="00110652"/>
    <w:rsid w:val="00111899"/>
    <w:rsid w:val="00113F4D"/>
    <w:rsid w:val="0011477B"/>
    <w:rsid w:val="00115B9B"/>
    <w:rsid w:val="00115BB8"/>
    <w:rsid w:val="00121817"/>
    <w:rsid w:val="00122855"/>
    <w:rsid w:val="00123CE5"/>
    <w:rsid w:val="00124ABC"/>
    <w:rsid w:val="00125365"/>
    <w:rsid w:val="00125C05"/>
    <w:rsid w:val="00126949"/>
    <w:rsid w:val="00127628"/>
    <w:rsid w:val="00130258"/>
    <w:rsid w:val="00130D53"/>
    <w:rsid w:val="00131A49"/>
    <w:rsid w:val="00131B4F"/>
    <w:rsid w:val="001328CE"/>
    <w:rsid w:val="00132ACE"/>
    <w:rsid w:val="00132EDA"/>
    <w:rsid w:val="001331D7"/>
    <w:rsid w:val="00134BE7"/>
    <w:rsid w:val="00136778"/>
    <w:rsid w:val="00136BC0"/>
    <w:rsid w:val="00136C09"/>
    <w:rsid w:val="00137ED6"/>
    <w:rsid w:val="00141BF2"/>
    <w:rsid w:val="00142F8B"/>
    <w:rsid w:val="001436E7"/>
    <w:rsid w:val="001447DE"/>
    <w:rsid w:val="00144CF9"/>
    <w:rsid w:val="00145D43"/>
    <w:rsid w:val="001508C0"/>
    <w:rsid w:val="0015289F"/>
    <w:rsid w:val="00152D16"/>
    <w:rsid w:val="0015547E"/>
    <w:rsid w:val="0015549E"/>
    <w:rsid w:val="00155812"/>
    <w:rsid w:val="001617C0"/>
    <w:rsid w:val="00163833"/>
    <w:rsid w:val="001651FB"/>
    <w:rsid w:val="00166369"/>
    <w:rsid w:val="00167583"/>
    <w:rsid w:val="00170BAC"/>
    <w:rsid w:val="0017189F"/>
    <w:rsid w:val="001734C0"/>
    <w:rsid w:val="00173AD3"/>
    <w:rsid w:val="00173F04"/>
    <w:rsid w:val="00174D19"/>
    <w:rsid w:val="001757CD"/>
    <w:rsid w:val="00175963"/>
    <w:rsid w:val="00176525"/>
    <w:rsid w:val="001775FA"/>
    <w:rsid w:val="001823A7"/>
    <w:rsid w:val="001835B7"/>
    <w:rsid w:val="00185B55"/>
    <w:rsid w:val="00186C14"/>
    <w:rsid w:val="0019094B"/>
    <w:rsid w:val="00190DC9"/>
    <w:rsid w:val="00191159"/>
    <w:rsid w:val="00191C11"/>
    <w:rsid w:val="00192365"/>
    <w:rsid w:val="00193783"/>
    <w:rsid w:val="00194090"/>
    <w:rsid w:val="00194A6E"/>
    <w:rsid w:val="00197013"/>
    <w:rsid w:val="00197903"/>
    <w:rsid w:val="00197E1A"/>
    <w:rsid w:val="001A192A"/>
    <w:rsid w:val="001A29F0"/>
    <w:rsid w:val="001A3182"/>
    <w:rsid w:val="001A4F18"/>
    <w:rsid w:val="001A5520"/>
    <w:rsid w:val="001A5A71"/>
    <w:rsid w:val="001B16EA"/>
    <w:rsid w:val="001B2E30"/>
    <w:rsid w:val="001B3C8E"/>
    <w:rsid w:val="001B52D2"/>
    <w:rsid w:val="001C0013"/>
    <w:rsid w:val="001C044B"/>
    <w:rsid w:val="001C0C1A"/>
    <w:rsid w:val="001C3405"/>
    <w:rsid w:val="001C3C69"/>
    <w:rsid w:val="001C3ECC"/>
    <w:rsid w:val="001C4334"/>
    <w:rsid w:val="001C4F36"/>
    <w:rsid w:val="001C6B0D"/>
    <w:rsid w:val="001C6DD4"/>
    <w:rsid w:val="001D292D"/>
    <w:rsid w:val="001D34AF"/>
    <w:rsid w:val="001D3C37"/>
    <w:rsid w:val="001D3DE1"/>
    <w:rsid w:val="001D4C6A"/>
    <w:rsid w:val="001E0207"/>
    <w:rsid w:val="001E1DC3"/>
    <w:rsid w:val="001E1ECC"/>
    <w:rsid w:val="001E25A0"/>
    <w:rsid w:val="001E2A2F"/>
    <w:rsid w:val="001E5167"/>
    <w:rsid w:val="001E6B7B"/>
    <w:rsid w:val="001F0123"/>
    <w:rsid w:val="001F0FF2"/>
    <w:rsid w:val="001F218B"/>
    <w:rsid w:val="001F2378"/>
    <w:rsid w:val="001F2815"/>
    <w:rsid w:val="001F4594"/>
    <w:rsid w:val="001F7AD2"/>
    <w:rsid w:val="002008FB"/>
    <w:rsid w:val="00200D14"/>
    <w:rsid w:val="002015DE"/>
    <w:rsid w:val="0020187D"/>
    <w:rsid w:val="00202F69"/>
    <w:rsid w:val="002044F4"/>
    <w:rsid w:val="00205201"/>
    <w:rsid w:val="002053AF"/>
    <w:rsid w:val="002068E8"/>
    <w:rsid w:val="00207D16"/>
    <w:rsid w:val="00210524"/>
    <w:rsid w:val="0021079F"/>
    <w:rsid w:val="0021250D"/>
    <w:rsid w:val="00213B95"/>
    <w:rsid w:val="00213C13"/>
    <w:rsid w:val="002152D1"/>
    <w:rsid w:val="00215CF1"/>
    <w:rsid w:val="0022099C"/>
    <w:rsid w:val="00220AE7"/>
    <w:rsid w:val="002223AF"/>
    <w:rsid w:val="002226C9"/>
    <w:rsid w:val="00222813"/>
    <w:rsid w:val="0022352F"/>
    <w:rsid w:val="00224253"/>
    <w:rsid w:val="002259A7"/>
    <w:rsid w:val="00225A12"/>
    <w:rsid w:val="00226983"/>
    <w:rsid w:val="00227AE4"/>
    <w:rsid w:val="0023039E"/>
    <w:rsid w:val="002304C9"/>
    <w:rsid w:val="00230D22"/>
    <w:rsid w:val="00231E04"/>
    <w:rsid w:val="00232BD3"/>
    <w:rsid w:val="002345FD"/>
    <w:rsid w:val="00234848"/>
    <w:rsid w:val="00236745"/>
    <w:rsid w:val="00236F8D"/>
    <w:rsid w:val="002379F9"/>
    <w:rsid w:val="00240D1D"/>
    <w:rsid w:val="00240E3C"/>
    <w:rsid w:val="00243CFD"/>
    <w:rsid w:val="0024438F"/>
    <w:rsid w:val="002445DC"/>
    <w:rsid w:val="00245AC4"/>
    <w:rsid w:val="002463AF"/>
    <w:rsid w:val="0024673A"/>
    <w:rsid w:val="002475FA"/>
    <w:rsid w:val="00252DDA"/>
    <w:rsid w:val="00254E95"/>
    <w:rsid w:val="0025621D"/>
    <w:rsid w:val="00262EFC"/>
    <w:rsid w:val="00263CC8"/>
    <w:rsid w:val="00263CDD"/>
    <w:rsid w:val="002647DF"/>
    <w:rsid w:val="00264AAA"/>
    <w:rsid w:val="00264BA4"/>
    <w:rsid w:val="002653C2"/>
    <w:rsid w:val="00265789"/>
    <w:rsid w:val="00266FDE"/>
    <w:rsid w:val="00270349"/>
    <w:rsid w:val="002704FD"/>
    <w:rsid w:val="00270F47"/>
    <w:rsid w:val="002715CE"/>
    <w:rsid w:val="00272036"/>
    <w:rsid w:val="00272FFE"/>
    <w:rsid w:val="00273109"/>
    <w:rsid w:val="00274A1D"/>
    <w:rsid w:val="00274BDA"/>
    <w:rsid w:val="002751FB"/>
    <w:rsid w:val="0027554F"/>
    <w:rsid w:val="00275F75"/>
    <w:rsid w:val="0027748C"/>
    <w:rsid w:val="00281A67"/>
    <w:rsid w:val="002824EE"/>
    <w:rsid w:val="002835D9"/>
    <w:rsid w:val="00284D72"/>
    <w:rsid w:val="0028592D"/>
    <w:rsid w:val="00286C06"/>
    <w:rsid w:val="00290861"/>
    <w:rsid w:val="00292A88"/>
    <w:rsid w:val="002935CB"/>
    <w:rsid w:val="0029404C"/>
    <w:rsid w:val="002A0E08"/>
    <w:rsid w:val="002A192C"/>
    <w:rsid w:val="002A2F3B"/>
    <w:rsid w:val="002A5786"/>
    <w:rsid w:val="002A67F7"/>
    <w:rsid w:val="002A7118"/>
    <w:rsid w:val="002A76BB"/>
    <w:rsid w:val="002B1F63"/>
    <w:rsid w:val="002B1F87"/>
    <w:rsid w:val="002B264D"/>
    <w:rsid w:val="002B36D7"/>
    <w:rsid w:val="002B61FB"/>
    <w:rsid w:val="002C07E9"/>
    <w:rsid w:val="002C196A"/>
    <w:rsid w:val="002C242A"/>
    <w:rsid w:val="002C33B8"/>
    <w:rsid w:val="002C4DCA"/>
    <w:rsid w:val="002C755E"/>
    <w:rsid w:val="002D1BA4"/>
    <w:rsid w:val="002D1D4B"/>
    <w:rsid w:val="002D3303"/>
    <w:rsid w:val="002D40AB"/>
    <w:rsid w:val="002D47F9"/>
    <w:rsid w:val="002D4DD0"/>
    <w:rsid w:val="002D5DA3"/>
    <w:rsid w:val="002D7448"/>
    <w:rsid w:val="002D7507"/>
    <w:rsid w:val="002D7DF9"/>
    <w:rsid w:val="002E138A"/>
    <w:rsid w:val="002E13DD"/>
    <w:rsid w:val="002E5C7C"/>
    <w:rsid w:val="002E60B9"/>
    <w:rsid w:val="002E76A6"/>
    <w:rsid w:val="002E7A3C"/>
    <w:rsid w:val="002F2814"/>
    <w:rsid w:val="002F4D42"/>
    <w:rsid w:val="002F56C6"/>
    <w:rsid w:val="002F5780"/>
    <w:rsid w:val="002F6A8A"/>
    <w:rsid w:val="002F7740"/>
    <w:rsid w:val="0030172A"/>
    <w:rsid w:val="00301FA5"/>
    <w:rsid w:val="003031FF"/>
    <w:rsid w:val="003039ED"/>
    <w:rsid w:val="003040C9"/>
    <w:rsid w:val="0030654A"/>
    <w:rsid w:val="00307F53"/>
    <w:rsid w:val="00310501"/>
    <w:rsid w:val="00310DA1"/>
    <w:rsid w:val="003113FB"/>
    <w:rsid w:val="00311FCD"/>
    <w:rsid w:val="0031220A"/>
    <w:rsid w:val="00314B35"/>
    <w:rsid w:val="00315E65"/>
    <w:rsid w:val="00316139"/>
    <w:rsid w:val="00316ED4"/>
    <w:rsid w:val="00322C25"/>
    <w:rsid w:val="0032452D"/>
    <w:rsid w:val="0032528C"/>
    <w:rsid w:val="00327312"/>
    <w:rsid w:val="0032739B"/>
    <w:rsid w:val="00331430"/>
    <w:rsid w:val="00333464"/>
    <w:rsid w:val="00333D4B"/>
    <w:rsid w:val="00335931"/>
    <w:rsid w:val="0033751C"/>
    <w:rsid w:val="00337B81"/>
    <w:rsid w:val="00337D28"/>
    <w:rsid w:val="00340101"/>
    <w:rsid w:val="003404F6"/>
    <w:rsid w:val="00341D77"/>
    <w:rsid w:val="00341F99"/>
    <w:rsid w:val="00342B05"/>
    <w:rsid w:val="00345066"/>
    <w:rsid w:val="0034531A"/>
    <w:rsid w:val="003471F2"/>
    <w:rsid w:val="00347622"/>
    <w:rsid w:val="00350241"/>
    <w:rsid w:val="00350D47"/>
    <w:rsid w:val="003516F1"/>
    <w:rsid w:val="00352CC3"/>
    <w:rsid w:val="00353DA4"/>
    <w:rsid w:val="003540E8"/>
    <w:rsid w:val="00355539"/>
    <w:rsid w:val="00356B2D"/>
    <w:rsid w:val="003572F4"/>
    <w:rsid w:val="00357455"/>
    <w:rsid w:val="003601E9"/>
    <w:rsid w:val="00360374"/>
    <w:rsid w:val="003615C0"/>
    <w:rsid w:val="00362C2B"/>
    <w:rsid w:val="00363AD3"/>
    <w:rsid w:val="00363BF8"/>
    <w:rsid w:val="0036496B"/>
    <w:rsid w:val="00364FBD"/>
    <w:rsid w:val="00365224"/>
    <w:rsid w:val="003657DD"/>
    <w:rsid w:val="003658DF"/>
    <w:rsid w:val="00367D37"/>
    <w:rsid w:val="00370FED"/>
    <w:rsid w:val="00372930"/>
    <w:rsid w:val="00372F02"/>
    <w:rsid w:val="00373382"/>
    <w:rsid w:val="00373CCC"/>
    <w:rsid w:val="00374AF6"/>
    <w:rsid w:val="00374DD7"/>
    <w:rsid w:val="00381E32"/>
    <w:rsid w:val="00383269"/>
    <w:rsid w:val="0038354B"/>
    <w:rsid w:val="00383D98"/>
    <w:rsid w:val="0038427C"/>
    <w:rsid w:val="003851C5"/>
    <w:rsid w:val="00385883"/>
    <w:rsid w:val="003918BA"/>
    <w:rsid w:val="00391FA5"/>
    <w:rsid w:val="00392CB3"/>
    <w:rsid w:val="00392F26"/>
    <w:rsid w:val="00394940"/>
    <w:rsid w:val="00394DF2"/>
    <w:rsid w:val="003976BF"/>
    <w:rsid w:val="003A0E8E"/>
    <w:rsid w:val="003A14F3"/>
    <w:rsid w:val="003A3C1E"/>
    <w:rsid w:val="003A5883"/>
    <w:rsid w:val="003A77E5"/>
    <w:rsid w:val="003A7E63"/>
    <w:rsid w:val="003B0384"/>
    <w:rsid w:val="003B0531"/>
    <w:rsid w:val="003B0569"/>
    <w:rsid w:val="003B4B26"/>
    <w:rsid w:val="003B4D36"/>
    <w:rsid w:val="003B71F7"/>
    <w:rsid w:val="003B798E"/>
    <w:rsid w:val="003B7A95"/>
    <w:rsid w:val="003C01AB"/>
    <w:rsid w:val="003C06B5"/>
    <w:rsid w:val="003C0DB1"/>
    <w:rsid w:val="003C1B99"/>
    <w:rsid w:val="003C1C49"/>
    <w:rsid w:val="003C2547"/>
    <w:rsid w:val="003C2CD5"/>
    <w:rsid w:val="003C45D8"/>
    <w:rsid w:val="003C5583"/>
    <w:rsid w:val="003C58F0"/>
    <w:rsid w:val="003C6E7A"/>
    <w:rsid w:val="003D1AB7"/>
    <w:rsid w:val="003D2F03"/>
    <w:rsid w:val="003D37E2"/>
    <w:rsid w:val="003D39E6"/>
    <w:rsid w:val="003D44D4"/>
    <w:rsid w:val="003D48A6"/>
    <w:rsid w:val="003D500E"/>
    <w:rsid w:val="003D6392"/>
    <w:rsid w:val="003D6EA8"/>
    <w:rsid w:val="003E0CA3"/>
    <w:rsid w:val="003E2A1A"/>
    <w:rsid w:val="003E2BE6"/>
    <w:rsid w:val="003E47D5"/>
    <w:rsid w:val="003E6892"/>
    <w:rsid w:val="003E6A05"/>
    <w:rsid w:val="003E6DC7"/>
    <w:rsid w:val="003E7DF0"/>
    <w:rsid w:val="003F0CD2"/>
    <w:rsid w:val="003F19B9"/>
    <w:rsid w:val="003F306D"/>
    <w:rsid w:val="003F4169"/>
    <w:rsid w:val="003F42D2"/>
    <w:rsid w:val="003F6FBD"/>
    <w:rsid w:val="003F761E"/>
    <w:rsid w:val="004000E7"/>
    <w:rsid w:val="004009A9"/>
    <w:rsid w:val="00400A12"/>
    <w:rsid w:val="00403190"/>
    <w:rsid w:val="004031AA"/>
    <w:rsid w:val="004057E5"/>
    <w:rsid w:val="00406035"/>
    <w:rsid w:val="004063B6"/>
    <w:rsid w:val="00407FAD"/>
    <w:rsid w:val="00410269"/>
    <w:rsid w:val="0041248B"/>
    <w:rsid w:val="00413D8F"/>
    <w:rsid w:val="00415600"/>
    <w:rsid w:val="00415A6B"/>
    <w:rsid w:val="00420592"/>
    <w:rsid w:val="004219E5"/>
    <w:rsid w:val="00423314"/>
    <w:rsid w:val="00423C52"/>
    <w:rsid w:val="00426C97"/>
    <w:rsid w:val="00427C59"/>
    <w:rsid w:val="004300E7"/>
    <w:rsid w:val="00430A47"/>
    <w:rsid w:val="00432A92"/>
    <w:rsid w:val="00433B49"/>
    <w:rsid w:val="00435583"/>
    <w:rsid w:val="004424BE"/>
    <w:rsid w:val="00442BFF"/>
    <w:rsid w:val="004432D3"/>
    <w:rsid w:val="00444EC2"/>
    <w:rsid w:val="004473D3"/>
    <w:rsid w:val="0044767C"/>
    <w:rsid w:val="00447842"/>
    <w:rsid w:val="00447EB3"/>
    <w:rsid w:val="0045089E"/>
    <w:rsid w:val="00451706"/>
    <w:rsid w:val="00452854"/>
    <w:rsid w:val="0045731A"/>
    <w:rsid w:val="004600A1"/>
    <w:rsid w:val="00460D5D"/>
    <w:rsid w:val="004618AC"/>
    <w:rsid w:val="00461A8C"/>
    <w:rsid w:val="00461ABA"/>
    <w:rsid w:val="00463883"/>
    <w:rsid w:val="00464ABD"/>
    <w:rsid w:val="00465F7D"/>
    <w:rsid w:val="0047086F"/>
    <w:rsid w:val="0047115C"/>
    <w:rsid w:val="00472A3B"/>
    <w:rsid w:val="004741FC"/>
    <w:rsid w:val="004748A4"/>
    <w:rsid w:val="00475539"/>
    <w:rsid w:val="004761F0"/>
    <w:rsid w:val="00477521"/>
    <w:rsid w:val="004815EB"/>
    <w:rsid w:val="00481BCB"/>
    <w:rsid w:val="00482321"/>
    <w:rsid w:val="00482684"/>
    <w:rsid w:val="00484BE2"/>
    <w:rsid w:val="004876B9"/>
    <w:rsid w:val="00487AC8"/>
    <w:rsid w:val="00491747"/>
    <w:rsid w:val="004925F1"/>
    <w:rsid w:val="00493446"/>
    <w:rsid w:val="00493662"/>
    <w:rsid w:val="0049597A"/>
    <w:rsid w:val="004959C7"/>
    <w:rsid w:val="004A221A"/>
    <w:rsid w:val="004A29CE"/>
    <w:rsid w:val="004A49B6"/>
    <w:rsid w:val="004A4ABB"/>
    <w:rsid w:val="004A5A58"/>
    <w:rsid w:val="004A5DD4"/>
    <w:rsid w:val="004A5E21"/>
    <w:rsid w:val="004B0D99"/>
    <w:rsid w:val="004B1C11"/>
    <w:rsid w:val="004B3327"/>
    <w:rsid w:val="004B4F4B"/>
    <w:rsid w:val="004B6648"/>
    <w:rsid w:val="004B6AD4"/>
    <w:rsid w:val="004C05DC"/>
    <w:rsid w:val="004C0ABB"/>
    <w:rsid w:val="004C0CBE"/>
    <w:rsid w:val="004C18E5"/>
    <w:rsid w:val="004C2653"/>
    <w:rsid w:val="004C2FF5"/>
    <w:rsid w:val="004C533C"/>
    <w:rsid w:val="004C780D"/>
    <w:rsid w:val="004D0501"/>
    <w:rsid w:val="004D10EA"/>
    <w:rsid w:val="004D19A5"/>
    <w:rsid w:val="004D2DD0"/>
    <w:rsid w:val="004D2EF6"/>
    <w:rsid w:val="004D3596"/>
    <w:rsid w:val="004D5DA3"/>
    <w:rsid w:val="004D6781"/>
    <w:rsid w:val="004D7068"/>
    <w:rsid w:val="004D741A"/>
    <w:rsid w:val="004D751C"/>
    <w:rsid w:val="004E0E0D"/>
    <w:rsid w:val="004E290C"/>
    <w:rsid w:val="004E30F4"/>
    <w:rsid w:val="004E39CD"/>
    <w:rsid w:val="004E7142"/>
    <w:rsid w:val="004E7B49"/>
    <w:rsid w:val="004F12D2"/>
    <w:rsid w:val="004F1841"/>
    <w:rsid w:val="004F1A61"/>
    <w:rsid w:val="004F45CF"/>
    <w:rsid w:val="004F6569"/>
    <w:rsid w:val="004F7EE5"/>
    <w:rsid w:val="00500D1F"/>
    <w:rsid w:val="005025BB"/>
    <w:rsid w:val="00502DC8"/>
    <w:rsid w:val="0050522A"/>
    <w:rsid w:val="005052A4"/>
    <w:rsid w:val="00507394"/>
    <w:rsid w:val="00507C7E"/>
    <w:rsid w:val="005102BD"/>
    <w:rsid w:val="0051067B"/>
    <w:rsid w:val="00511730"/>
    <w:rsid w:val="0051268A"/>
    <w:rsid w:val="00515489"/>
    <w:rsid w:val="0051588D"/>
    <w:rsid w:val="00517675"/>
    <w:rsid w:val="0052013C"/>
    <w:rsid w:val="005202B7"/>
    <w:rsid w:val="005207EE"/>
    <w:rsid w:val="00521DB8"/>
    <w:rsid w:val="00522A0B"/>
    <w:rsid w:val="00523A60"/>
    <w:rsid w:val="00524AE9"/>
    <w:rsid w:val="005259ED"/>
    <w:rsid w:val="00526498"/>
    <w:rsid w:val="00526966"/>
    <w:rsid w:val="005270CF"/>
    <w:rsid w:val="00533A74"/>
    <w:rsid w:val="005342CB"/>
    <w:rsid w:val="00535A3A"/>
    <w:rsid w:val="00536162"/>
    <w:rsid w:val="005365C0"/>
    <w:rsid w:val="005371D0"/>
    <w:rsid w:val="005378F6"/>
    <w:rsid w:val="00537B44"/>
    <w:rsid w:val="005403A2"/>
    <w:rsid w:val="00540641"/>
    <w:rsid w:val="0054147F"/>
    <w:rsid w:val="00541C07"/>
    <w:rsid w:val="00545DD8"/>
    <w:rsid w:val="00546509"/>
    <w:rsid w:val="00547A4C"/>
    <w:rsid w:val="00547D77"/>
    <w:rsid w:val="0055020C"/>
    <w:rsid w:val="00550FF8"/>
    <w:rsid w:val="00551389"/>
    <w:rsid w:val="00551824"/>
    <w:rsid w:val="0055219B"/>
    <w:rsid w:val="005525E4"/>
    <w:rsid w:val="0055269B"/>
    <w:rsid w:val="005532F8"/>
    <w:rsid w:val="00560CF5"/>
    <w:rsid w:val="005632D5"/>
    <w:rsid w:val="0056543D"/>
    <w:rsid w:val="005658B5"/>
    <w:rsid w:val="005659B1"/>
    <w:rsid w:val="00565D5C"/>
    <w:rsid w:val="00565D96"/>
    <w:rsid w:val="005663D2"/>
    <w:rsid w:val="00567935"/>
    <w:rsid w:val="00570E90"/>
    <w:rsid w:val="00572498"/>
    <w:rsid w:val="005742DF"/>
    <w:rsid w:val="00575375"/>
    <w:rsid w:val="00576E95"/>
    <w:rsid w:val="0058188B"/>
    <w:rsid w:val="005818B6"/>
    <w:rsid w:val="00582B61"/>
    <w:rsid w:val="00583CCA"/>
    <w:rsid w:val="00584029"/>
    <w:rsid w:val="00584B6C"/>
    <w:rsid w:val="00584E2E"/>
    <w:rsid w:val="005856CF"/>
    <w:rsid w:val="00585923"/>
    <w:rsid w:val="00585F0D"/>
    <w:rsid w:val="0058613B"/>
    <w:rsid w:val="005862F3"/>
    <w:rsid w:val="00586B69"/>
    <w:rsid w:val="00587F75"/>
    <w:rsid w:val="00590550"/>
    <w:rsid w:val="005917C1"/>
    <w:rsid w:val="00593CE9"/>
    <w:rsid w:val="005965B6"/>
    <w:rsid w:val="005974F3"/>
    <w:rsid w:val="005A2697"/>
    <w:rsid w:val="005A27EE"/>
    <w:rsid w:val="005A54A8"/>
    <w:rsid w:val="005B06BC"/>
    <w:rsid w:val="005B0805"/>
    <w:rsid w:val="005B10A3"/>
    <w:rsid w:val="005B25F5"/>
    <w:rsid w:val="005B50D5"/>
    <w:rsid w:val="005C0092"/>
    <w:rsid w:val="005C2315"/>
    <w:rsid w:val="005C4CB7"/>
    <w:rsid w:val="005C5CE4"/>
    <w:rsid w:val="005C626D"/>
    <w:rsid w:val="005C6D79"/>
    <w:rsid w:val="005C7511"/>
    <w:rsid w:val="005C7805"/>
    <w:rsid w:val="005D0B62"/>
    <w:rsid w:val="005D1F27"/>
    <w:rsid w:val="005D317E"/>
    <w:rsid w:val="005D3CDC"/>
    <w:rsid w:val="005D5BFB"/>
    <w:rsid w:val="005D65CF"/>
    <w:rsid w:val="005D6C8B"/>
    <w:rsid w:val="005D74B1"/>
    <w:rsid w:val="005D7653"/>
    <w:rsid w:val="005E0799"/>
    <w:rsid w:val="005E07BB"/>
    <w:rsid w:val="005E1D0C"/>
    <w:rsid w:val="005E2DA0"/>
    <w:rsid w:val="005F00D8"/>
    <w:rsid w:val="005F13FB"/>
    <w:rsid w:val="005F1650"/>
    <w:rsid w:val="005F262D"/>
    <w:rsid w:val="005F2DF5"/>
    <w:rsid w:val="005F2EF9"/>
    <w:rsid w:val="005F383B"/>
    <w:rsid w:val="005F6282"/>
    <w:rsid w:val="00601C93"/>
    <w:rsid w:val="00604DC6"/>
    <w:rsid w:val="00606EBD"/>
    <w:rsid w:val="0060749B"/>
    <w:rsid w:val="00607D3B"/>
    <w:rsid w:val="00610712"/>
    <w:rsid w:val="00612C44"/>
    <w:rsid w:val="006138D3"/>
    <w:rsid w:val="00614AE8"/>
    <w:rsid w:val="0061522D"/>
    <w:rsid w:val="006161C9"/>
    <w:rsid w:val="00617C97"/>
    <w:rsid w:val="00620B2A"/>
    <w:rsid w:val="0062150F"/>
    <w:rsid w:val="00621A7D"/>
    <w:rsid w:val="00622CFC"/>
    <w:rsid w:val="0062485F"/>
    <w:rsid w:val="00626E77"/>
    <w:rsid w:val="006270C2"/>
    <w:rsid w:val="00627266"/>
    <w:rsid w:val="00627587"/>
    <w:rsid w:val="006300B9"/>
    <w:rsid w:val="006306EC"/>
    <w:rsid w:val="00632A84"/>
    <w:rsid w:val="00632F22"/>
    <w:rsid w:val="006330C6"/>
    <w:rsid w:val="00636407"/>
    <w:rsid w:val="00637F6D"/>
    <w:rsid w:val="006406B6"/>
    <w:rsid w:val="00641729"/>
    <w:rsid w:val="00641CC3"/>
    <w:rsid w:val="00641F7B"/>
    <w:rsid w:val="0064261D"/>
    <w:rsid w:val="006439D3"/>
    <w:rsid w:val="006455DA"/>
    <w:rsid w:val="0064780F"/>
    <w:rsid w:val="0065091E"/>
    <w:rsid w:val="006535E6"/>
    <w:rsid w:val="0065417A"/>
    <w:rsid w:val="0065435C"/>
    <w:rsid w:val="00660C3A"/>
    <w:rsid w:val="006614B4"/>
    <w:rsid w:val="006614D8"/>
    <w:rsid w:val="00662D39"/>
    <w:rsid w:val="00665895"/>
    <w:rsid w:val="00665F72"/>
    <w:rsid w:val="0066639C"/>
    <w:rsid w:val="00666EF1"/>
    <w:rsid w:val="00667268"/>
    <w:rsid w:val="00667A89"/>
    <w:rsid w:val="0067100F"/>
    <w:rsid w:val="00671C2C"/>
    <w:rsid w:val="00671CCC"/>
    <w:rsid w:val="00671E92"/>
    <w:rsid w:val="006745D5"/>
    <w:rsid w:val="00674A4A"/>
    <w:rsid w:val="00674B93"/>
    <w:rsid w:val="006757DB"/>
    <w:rsid w:val="00675FBE"/>
    <w:rsid w:val="00680157"/>
    <w:rsid w:val="006823C1"/>
    <w:rsid w:val="00684EF4"/>
    <w:rsid w:val="006864C5"/>
    <w:rsid w:val="006906AE"/>
    <w:rsid w:val="00690FDE"/>
    <w:rsid w:val="006915ED"/>
    <w:rsid w:val="00692C39"/>
    <w:rsid w:val="0069436D"/>
    <w:rsid w:val="00696384"/>
    <w:rsid w:val="00697714"/>
    <w:rsid w:val="00697B70"/>
    <w:rsid w:val="006A0DD2"/>
    <w:rsid w:val="006A2645"/>
    <w:rsid w:val="006A55F8"/>
    <w:rsid w:val="006A6006"/>
    <w:rsid w:val="006A62B2"/>
    <w:rsid w:val="006A7883"/>
    <w:rsid w:val="006A7957"/>
    <w:rsid w:val="006B06AC"/>
    <w:rsid w:val="006B06C7"/>
    <w:rsid w:val="006B2416"/>
    <w:rsid w:val="006B306A"/>
    <w:rsid w:val="006B3DFE"/>
    <w:rsid w:val="006B450B"/>
    <w:rsid w:val="006B45DC"/>
    <w:rsid w:val="006B56EE"/>
    <w:rsid w:val="006B70D1"/>
    <w:rsid w:val="006C016D"/>
    <w:rsid w:val="006C0723"/>
    <w:rsid w:val="006C117B"/>
    <w:rsid w:val="006C19FA"/>
    <w:rsid w:val="006C3D63"/>
    <w:rsid w:val="006C4628"/>
    <w:rsid w:val="006C4686"/>
    <w:rsid w:val="006C5FA1"/>
    <w:rsid w:val="006C6230"/>
    <w:rsid w:val="006C6348"/>
    <w:rsid w:val="006C6A5C"/>
    <w:rsid w:val="006C7E16"/>
    <w:rsid w:val="006D108B"/>
    <w:rsid w:val="006D1DE1"/>
    <w:rsid w:val="006D3F22"/>
    <w:rsid w:val="006D40FF"/>
    <w:rsid w:val="006D47F4"/>
    <w:rsid w:val="006D5A8E"/>
    <w:rsid w:val="006D621D"/>
    <w:rsid w:val="006D6252"/>
    <w:rsid w:val="006D70B4"/>
    <w:rsid w:val="006D718F"/>
    <w:rsid w:val="006D722F"/>
    <w:rsid w:val="006D7A27"/>
    <w:rsid w:val="006E1649"/>
    <w:rsid w:val="006E174E"/>
    <w:rsid w:val="006E1900"/>
    <w:rsid w:val="006E2615"/>
    <w:rsid w:val="006E2D52"/>
    <w:rsid w:val="006E4686"/>
    <w:rsid w:val="006E48F0"/>
    <w:rsid w:val="006E4DE8"/>
    <w:rsid w:val="006E5832"/>
    <w:rsid w:val="006E590E"/>
    <w:rsid w:val="006E6627"/>
    <w:rsid w:val="006E730D"/>
    <w:rsid w:val="006F1AC9"/>
    <w:rsid w:val="006F26F6"/>
    <w:rsid w:val="006F2ADC"/>
    <w:rsid w:val="006F3543"/>
    <w:rsid w:val="006F3848"/>
    <w:rsid w:val="006F7744"/>
    <w:rsid w:val="007002E1"/>
    <w:rsid w:val="00701FDB"/>
    <w:rsid w:val="00702082"/>
    <w:rsid w:val="007045E1"/>
    <w:rsid w:val="00704863"/>
    <w:rsid w:val="00704EDA"/>
    <w:rsid w:val="007071C0"/>
    <w:rsid w:val="00707B82"/>
    <w:rsid w:val="00707BD0"/>
    <w:rsid w:val="00707E0D"/>
    <w:rsid w:val="00710F25"/>
    <w:rsid w:val="007113A9"/>
    <w:rsid w:val="00711890"/>
    <w:rsid w:val="007156FC"/>
    <w:rsid w:val="007161A3"/>
    <w:rsid w:val="0071684B"/>
    <w:rsid w:val="00720705"/>
    <w:rsid w:val="007208EA"/>
    <w:rsid w:val="00721704"/>
    <w:rsid w:val="00721B28"/>
    <w:rsid w:val="00723458"/>
    <w:rsid w:val="007240AE"/>
    <w:rsid w:val="00731ABF"/>
    <w:rsid w:val="00731FCB"/>
    <w:rsid w:val="00733202"/>
    <w:rsid w:val="00734187"/>
    <w:rsid w:val="007350CF"/>
    <w:rsid w:val="007358DA"/>
    <w:rsid w:val="0073648D"/>
    <w:rsid w:val="007366A4"/>
    <w:rsid w:val="00736E71"/>
    <w:rsid w:val="007374A7"/>
    <w:rsid w:val="00741D39"/>
    <w:rsid w:val="00742331"/>
    <w:rsid w:val="00742782"/>
    <w:rsid w:val="007440FE"/>
    <w:rsid w:val="00745EF3"/>
    <w:rsid w:val="00746E41"/>
    <w:rsid w:val="00747AD5"/>
    <w:rsid w:val="00750B9E"/>
    <w:rsid w:val="007534E5"/>
    <w:rsid w:val="00753C5D"/>
    <w:rsid w:val="00754126"/>
    <w:rsid w:val="00754D36"/>
    <w:rsid w:val="00754FF6"/>
    <w:rsid w:val="00755125"/>
    <w:rsid w:val="0076048F"/>
    <w:rsid w:val="00761A88"/>
    <w:rsid w:val="00761C42"/>
    <w:rsid w:val="0076333B"/>
    <w:rsid w:val="00763E30"/>
    <w:rsid w:val="00763F87"/>
    <w:rsid w:val="00764612"/>
    <w:rsid w:val="0076567B"/>
    <w:rsid w:val="0076652F"/>
    <w:rsid w:val="0076762E"/>
    <w:rsid w:val="0076782D"/>
    <w:rsid w:val="00772411"/>
    <w:rsid w:val="007731AB"/>
    <w:rsid w:val="007743A2"/>
    <w:rsid w:val="0077592F"/>
    <w:rsid w:val="00776AFC"/>
    <w:rsid w:val="00777447"/>
    <w:rsid w:val="007800B3"/>
    <w:rsid w:val="00780369"/>
    <w:rsid w:val="007807C7"/>
    <w:rsid w:val="00782E5B"/>
    <w:rsid w:val="007840C3"/>
    <w:rsid w:val="007861D8"/>
    <w:rsid w:val="007864D0"/>
    <w:rsid w:val="00790277"/>
    <w:rsid w:val="00790BD3"/>
    <w:rsid w:val="0079183A"/>
    <w:rsid w:val="007941AC"/>
    <w:rsid w:val="00794E7A"/>
    <w:rsid w:val="0079651C"/>
    <w:rsid w:val="00796D76"/>
    <w:rsid w:val="007979D2"/>
    <w:rsid w:val="007A0830"/>
    <w:rsid w:val="007A195A"/>
    <w:rsid w:val="007A2057"/>
    <w:rsid w:val="007A25E4"/>
    <w:rsid w:val="007A2DCB"/>
    <w:rsid w:val="007A3B1E"/>
    <w:rsid w:val="007A3C3F"/>
    <w:rsid w:val="007A73C3"/>
    <w:rsid w:val="007A74D6"/>
    <w:rsid w:val="007A7C07"/>
    <w:rsid w:val="007B0B3B"/>
    <w:rsid w:val="007B11BB"/>
    <w:rsid w:val="007B1A4F"/>
    <w:rsid w:val="007B3B6A"/>
    <w:rsid w:val="007B45C6"/>
    <w:rsid w:val="007B463E"/>
    <w:rsid w:val="007B4BDD"/>
    <w:rsid w:val="007B4C5D"/>
    <w:rsid w:val="007B6D71"/>
    <w:rsid w:val="007B7318"/>
    <w:rsid w:val="007B7E30"/>
    <w:rsid w:val="007C05D6"/>
    <w:rsid w:val="007C0CFF"/>
    <w:rsid w:val="007C1DD1"/>
    <w:rsid w:val="007C2B68"/>
    <w:rsid w:val="007C498D"/>
    <w:rsid w:val="007C5789"/>
    <w:rsid w:val="007C593D"/>
    <w:rsid w:val="007C5EFE"/>
    <w:rsid w:val="007C628D"/>
    <w:rsid w:val="007C6679"/>
    <w:rsid w:val="007D14F3"/>
    <w:rsid w:val="007D3245"/>
    <w:rsid w:val="007D42F7"/>
    <w:rsid w:val="007D461D"/>
    <w:rsid w:val="007D4CBC"/>
    <w:rsid w:val="007D4F20"/>
    <w:rsid w:val="007D733F"/>
    <w:rsid w:val="007E09D5"/>
    <w:rsid w:val="007E0F42"/>
    <w:rsid w:val="007E17A1"/>
    <w:rsid w:val="007E2B4B"/>
    <w:rsid w:val="007E2F9C"/>
    <w:rsid w:val="007E37C1"/>
    <w:rsid w:val="007E5465"/>
    <w:rsid w:val="007F020A"/>
    <w:rsid w:val="007F20A8"/>
    <w:rsid w:val="007F21EB"/>
    <w:rsid w:val="007F49AE"/>
    <w:rsid w:val="007F5BC7"/>
    <w:rsid w:val="007F72C4"/>
    <w:rsid w:val="00802B5B"/>
    <w:rsid w:val="00804089"/>
    <w:rsid w:val="008042E5"/>
    <w:rsid w:val="0080516F"/>
    <w:rsid w:val="00805E59"/>
    <w:rsid w:val="00806E2F"/>
    <w:rsid w:val="0080793C"/>
    <w:rsid w:val="00810937"/>
    <w:rsid w:val="00812C44"/>
    <w:rsid w:val="008138BA"/>
    <w:rsid w:val="0081460C"/>
    <w:rsid w:val="008154F0"/>
    <w:rsid w:val="008160BB"/>
    <w:rsid w:val="008172E5"/>
    <w:rsid w:val="00820D6D"/>
    <w:rsid w:val="00821BBC"/>
    <w:rsid w:val="00821EE3"/>
    <w:rsid w:val="00823908"/>
    <w:rsid w:val="00823F06"/>
    <w:rsid w:val="00824DBB"/>
    <w:rsid w:val="0082538B"/>
    <w:rsid w:val="00825C92"/>
    <w:rsid w:val="00825CF5"/>
    <w:rsid w:val="00826C6E"/>
    <w:rsid w:val="00827289"/>
    <w:rsid w:val="00830675"/>
    <w:rsid w:val="00830A1D"/>
    <w:rsid w:val="00833247"/>
    <w:rsid w:val="00833538"/>
    <w:rsid w:val="00833548"/>
    <w:rsid w:val="0083430E"/>
    <w:rsid w:val="008355F1"/>
    <w:rsid w:val="00837319"/>
    <w:rsid w:val="00837917"/>
    <w:rsid w:val="008412D9"/>
    <w:rsid w:val="00841846"/>
    <w:rsid w:val="00842829"/>
    <w:rsid w:val="00842D16"/>
    <w:rsid w:val="00843267"/>
    <w:rsid w:val="00850552"/>
    <w:rsid w:val="00851EFB"/>
    <w:rsid w:val="00852A7F"/>
    <w:rsid w:val="008536FF"/>
    <w:rsid w:val="0085377A"/>
    <w:rsid w:val="00853BD5"/>
    <w:rsid w:val="0085462A"/>
    <w:rsid w:val="008559BF"/>
    <w:rsid w:val="00856518"/>
    <w:rsid w:val="00856ABF"/>
    <w:rsid w:val="00856FF4"/>
    <w:rsid w:val="00857264"/>
    <w:rsid w:val="008574D1"/>
    <w:rsid w:val="008575E8"/>
    <w:rsid w:val="008606F5"/>
    <w:rsid w:val="00860E2E"/>
    <w:rsid w:val="00861A75"/>
    <w:rsid w:val="0086222A"/>
    <w:rsid w:val="00864A35"/>
    <w:rsid w:val="00864EFE"/>
    <w:rsid w:val="008650F8"/>
    <w:rsid w:val="00865A53"/>
    <w:rsid w:val="00865D4C"/>
    <w:rsid w:val="008663C2"/>
    <w:rsid w:val="0086656C"/>
    <w:rsid w:val="00866C4D"/>
    <w:rsid w:val="00867BF0"/>
    <w:rsid w:val="00870BB8"/>
    <w:rsid w:val="00871DD9"/>
    <w:rsid w:val="00872190"/>
    <w:rsid w:val="00872650"/>
    <w:rsid w:val="00873370"/>
    <w:rsid w:val="0087345C"/>
    <w:rsid w:val="0087487D"/>
    <w:rsid w:val="00876D4F"/>
    <w:rsid w:val="00877C4A"/>
    <w:rsid w:val="00882EBD"/>
    <w:rsid w:val="008849DE"/>
    <w:rsid w:val="00884AB2"/>
    <w:rsid w:val="00890155"/>
    <w:rsid w:val="00890E68"/>
    <w:rsid w:val="00891E47"/>
    <w:rsid w:val="00892117"/>
    <w:rsid w:val="00893A15"/>
    <w:rsid w:val="00895974"/>
    <w:rsid w:val="008974EC"/>
    <w:rsid w:val="008A00F4"/>
    <w:rsid w:val="008A11FB"/>
    <w:rsid w:val="008A288C"/>
    <w:rsid w:val="008A3B45"/>
    <w:rsid w:val="008A48DC"/>
    <w:rsid w:val="008A7D5E"/>
    <w:rsid w:val="008A7DA5"/>
    <w:rsid w:val="008B018C"/>
    <w:rsid w:val="008B036C"/>
    <w:rsid w:val="008B116E"/>
    <w:rsid w:val="008B143A"/>
    <w:rsid w:val="008B420E"/>
    <w:rsid w:val="008B5C10"/>
    <w:rsid w:val="008B61F6"/>
    <w:rsid w:val="008B6FFD"/>
    <w:rsid w:val="008C055E"/>
    <w:rsid w:val="008C1956"/>
    <w:rsid w:val="008C2A0A"/>
    <w:rsid w:val="008C361F"/>
    <w:rsid w:val="008C4B34"/>
    <w:rsid w:val="008C5F47"/>
    <w:rsid w:val="008C74C5"/>
    <w:rsid w:val="008C778F"/>
    <w:rsid w:val="008D000C"/>
    <w:rsid w:val="008D22F4"/>
    <w:rsid w:val="008D2D3B"/>
    <w:rsid w:val="008D3898"/>
    <w:rsid w:val="008E07EE"/>
    <w:rsid w:val="008E0DEF"/>
    <w:rsid w:val="008E0FEC"/>
    <w:rsid w:val="008E293C"/>
    <w:rsid w:val="008E35D8"/>
    <w:rsid w:val="008E3E94"/>
    <w:rsid w:val="008E5801"/>
    <w:rsid w:val="008E5A22"/>
    <w:rsid w:val="008E5F39"/>
    <w:rsid w:val="008E797F"/>
    <w:rsid w:val="008F2233"/>
    <w:rsid w:val="008F3084"/>
    <w:rsid w:val="008F6C41"/>
    <w:rsid w:val="008F71F2"/>
    <w:rsid w:val="008F74EC"/>
    <w:rsid w:val="0090050B"/>
    <w:rsid w:val="00904C64"/>
    <w:rsid w:val="00906C8F"/>
    <w:rsid w:val="0090718C"/>
    <w:rsid w:val="0090719C"/>
    <w:rsid w:val="00907484"/>
    <w:rsid w:val="0090764A"/>
    <w:rsid w:val="009100CD"/>
    <w:rsid w:val="009114A9"/>
    <w:rsid w:val="00911A09"/>
    <w:rsid w:val="00912295"/>
    <w:rsid w:val="00914054"/>
    <w:rsid w:val="00916149"/>
    <w:rsid w:val="00916B3C"/>
    <w:rsid w:val="00921659"/>
    <w:rsid w:val="0092304B"/>
    <w:rsid w:val="00923F3D"/>
    <w:rsid w:val="00924D29"/>
    <w:rsid w:val="00925463"/>
    <w:rsid w:val="0092740B"/>
    <w:rsid w:val="00927770"/>
    <w:rsid w:val="009305DE"/>
    <w:rsid w:val="00930AE1"/>
    <w:rsid w:val="00931FD8"/>
    <w:rsid w:val="00932D93"/>
    <w:rsid w:val="00932F52"/>
    <w:rsid w:val="009367CF"/>
    <w:rsid w:val="00936937"/>
    <w:rsid w:val="00940A0A"/>
    <w:rsid w:val="00941539"/>
    <w:rsid w:val="009415D9"/>
    <w:rsid w:val="009416E4"/>
    <w:rsid w:val="00942EB0"/>
    <w:rsid w:val="00944449"/>
    <w:rsid w:val="00944747"/>
    <w:rsid w:val="00946D78"/>
    <w:rsid w:val="00946E03"/>
    <w:rsid w:val="00947875"/>
    <w:rsid w:val="00947F30"/>
    <w:rsid w:val="00950870"/>
    <w:rsid w:val="0095238C"/>
    <w:rsid w:val="00954317"/>
    <w:rsid w:val="00954669"/>
    <w:rsid w:val="0095533C"/>
    <w:rsid w:val="009571F0"/>
    <w:rsid w:val="009578E2"/>
    <w:rsid w:val="00957B16"/>
    <w:rsid w:val="00963DAD"/>
    <w:rsid w:val="00964A30"/>
    <w:rsid w:val="009652FF"/>
    <w:rsid w:val="00966BE9"/>
    <w:rsid w:val="00967236"/>
    <w:rsid w:val="00970BF5"/>
    <w:rsid w:val="00971554"/>
    <w:rsid w:val="009719B2"/>
    <w:rsid w:val="00971CCB"/>
    <w:rsid w:val="0097251C"/>
    <w:rsid w:val="00972C00"/>
    <w:rsid w:val="0097571B"/>
    <w:rsid w:val="00980080"/>
    <w:rsid w:val="00980B9F"/>
    <w:rsid w:val="009817B1"/>
    <w:rsid w:val="00982353"/>
    <w:rsid w:val="00982E15"/>
    <w:rsid w:val="00984570"/>
    <w:rsid w:val="009847BE"/>
    <w:rsid w:val="00985269"/>
    <w:rsid w:val="00987209"/>
    <w:rsid w:val="00990099"/>
    <w:rsid w:val="0099065B"/>
    <w:rsid w:val="00990A2D"/>
    <w:rsid w:val="00992F3F"/>
    <w:rsid w:val="00994905"/>
    <w:rsid w:val="00995A90"/>
    <w:rsid w:val="00995A92"/>
    <w:rsid w:val="009965E3"/>
    <w:rsid w:val="009966F9"/>
    <w:rsid w:val="009A10FB"/>
    <w:rsid w:val="009A23EC"/>
    <w:rsid w:val="009A51BB"/>
    <w:rsid w:val="009A59B8"/>
    <w:rsid w:val="009A6B8F"/>
    <w:rsid w:val="009AD1A9"/>
    <w:rsid w:val="009B24B2"/>
    <w:rsid w:val="009B2A8F"/>
    <w:rsid w:val="009B4C39"/>
    <w:rsid w:val="009B7DE2"/>
    <w:rsid w:val="009C01F1"/>
    <w:rsid w:val="009C15D3"/>
    <w:rsid w:val="009C26CB"/>
    <w:rsid w:val="009C3054"/>
    <w:rsid w:val="009C3BDB"/>
    <w:rsid w:val="009D0F59"/>
    <w:rsid w:val="009D1D45"/>
    <w:rsid w:val="009D5D73"/>
    <w:rsid w:val="009D6BE8"/>
    <w:rsid w:val="009D75AA"/>
    <w:rsid w:val="009D8770"/>
    <w:rsid w:val="009E3015"/>
    <w:rsid w:val="009E45E9"/>
    <w:rsid w:val="009E4834"/>
    <w:rsid w:val="009E727B"/>
    <w:rsid w:val="009E78A6"/>
    <w:rsid w:val="009E78A7"/>
    <w:rsid w:val="009F23D2"/>
    <w:rsid w:val="009F2B56"/>
    <w:rsid w:val="009F3B2B"/>
    <w:rsid w:val="009F70E2"/>
    <w:rsid w:val="009F87C6"/>
    <w:rsid w:val="00A019E3"/>
    <w:rsid w:val="00A01AB2"/>
    <w:rsid w:val="00A022AA"/>
    <w:rsid w:val="00A027BA"/>
    <w:rsid w:val="00A027CE"/>
    <w:rsid w:val="00A0382C"/>
    <w:rsid w:val="00A04973"/>
    <w:rsid w:val="00A054A7"/>
    <w:rsid w:val="00A056C4"/>
    <w:rsid w:val="00A077A8"/>
    <w:rsid w:val="00A07C12"/>
    <w:rsid w:val="00A1162C"/>
    <w:rsid w:val="00A127AE"/>
    <w:rsid w:val="00A1296D"/>
    <w:rsid w:val="00A13F88"/>
    <w:rsid w:val="00A14802"/>
    <w:rsid w:val="00A16681"/>
    <w:rsid w:val="00A1733E"/>
    <w:rsid w:val="00A1748D"/>
    <w:rsid w:val="00A176B9"/>
    <w:rsid w:val="00A17C1D"/>
    <w:rsid w:val="00A204F8"/>
    <w:rsid w:val="00A21D75"/>
    <w:rsid w:val="00A22278"/>
    <w:rsid w:val="00A23754"/>
    <w:rsid w:val="00A23CD5"/>
    <w:rsid w:val="00A25E52"/>
    <w:rsid w:val="00A26A08"/>
    <w:rsid w:val="00A26E9D"/>
    <w:rsid w:val="00A31BE6"/>
    <w:rsid w:val="00A31C46"/>
    <w:rsid w:val="00A31F11"/>
    <w:rsid w:val="00A32C88"/>
    <w:rsid w:val="00A34647"/>
    <w:rsid w:val="00A37255"/>
    <w:rsid w:val="00A40D9D"/>
    <w:rsid w:val="00A413B3"/>
    <w:rsid w:val="00A41D0A"/>
    <w:rsid w:val="00A42987"/>
    <w:rsid w:val="00A45054"/>
    <w:rsid w:val="00A45060"/>
    <w:rsid w:val="00A45F41"/>
    <w:rsid w:val="00A467EB"/>
    <w:rsid w:val="00A469D6"/>
    <w:rsid w:val="00A47A9A"/>
    <w:rsid w:val="00A51678"/>
    <w:rsid w:val="00A53647"/>
    <w:rsid w:val="00A56752"/>
    <w:rsid w:val="00A56A21"/>
    <w:rsid w:val="00A57A05"/>
    <w:rsid w:val="00A607A9"/>
    <w:rsid w:val="00A623AE"/>
    <w:rsid w:val="00A62D11"/>
    <w:rsid w:val="00A644A5"/>
    <w:rsid w:val="00A7223C"/>
    <w:rsid w:val="00A73390"/>
    <w:rsid w:val="00A7548E"/>
    <w:rsid w:val="00A757A7"/>
    <w:rsid w:val="00A75C8D"/>
    <w:rsid w:val="00A80247"/>
    <w:rsid w:val="00A80658"/>
    <w:rsid w:val="00A81C1F"/>
    <w:rsid w:val="00A849E7"/>
    <w:rsid w:val="00A85A4A"/>
    <w:rsid w:val="00A861BA"/>
    <w:rsid w:val="00A86A58"/>
    <w:rsid w:val="00A86CAF"/>
    <w:rsid w:val="00A8771D"/>
    <w:rsid w:val="00A91ED2"/>
    <w:rsid w:val="00A9358A"/>
    <w:rsid w:val="00A93A73"/>
    <w:rsid w:val="00A94178"/>
    <w:rsid w:val="00A95003"/>
    <w:rsid w:val="00A954C5"/>
    <w:rsid w:val="00A955E3"/>
    <w:rsid w:val="00A95D25"/>
    <w:rsid w:val="00A96952"/>
    <w:rsid w:val="00A969C6"/>
    <w:rsid w:val="00AA02E2"/>
    <w:rsid w:val="00AA06C6"/>
    <w:rsid w:val="00AA1422"/>
    <w:rsid w:val="00AA14AF"/>
    <w:rsid w:val="00AA199D"/>
    <w:rsid w:val="00AA21C3"/>
    <w:rsid w:val="00AA28C5"/>
    <w:rsid w:val="00AA2CCA"/>
    <w:rsid w:val="00AA2DE8"/>
    <w:rsid w:val="00AA446F"/>
    <w:rsid w:val="00AA57C2"/>
    <w:rsid w:val="00AA6309"/>
    <w:rsid w:val="00AB0DC5"/>
    <w:rsid w:val="00AB24D8"/>
    <w:rsid w:val="00AB2615"/>
    <w:rsid w:val="00AB338A"/>
    <w:rsid w:val="00AB3967"/>
    <w:rsid w:val="00AB5ABB"/>
    <w:rsid w:val="00AB6944"/>
    <w:rsid w:val="00AB722D"/>
    <w:rsid w:val="00AB75B2"/>
    <w:rsid w:val="00AC02E5"/>
    <w:rsid w:val="00AC3AF9"/>
    <w:rsid w:val="00AC4045"/>
    <w:rsid w:val="00AC438D"/>
    <w:rsid w:val="00AC46B7"/>
    <w:rsid w:val="00AC49E3"/>
    <w:rsid w:val="00AC72BF"/>
    <w:rsid w:val="00AD01FD"/>
    <w:rsid w:val="00AD0745"/>
    <w:rsid w:val="00AD0955"/>
    <w:rsid w:val="00AD2622"/>
    <w:rsid w:val="00AD471D"/>
    <w:rsid w:val="00AD4AE8"/>
    <w:rsid w:val="00AD4C65"/>
    <w:rsid w:val="00AD6B0B"/>
    <w:rsid w:val="00AE16D4"/>
    <w:rsid w:val="00AE1BAE"/>
    <w:rsid w:val="00AE322A"/>
    <w:rsid w:val="00AE5D5B"/>
    <w:rsid w:val="00AE5F4B"/>
    <w:rsid w:val="00AF0765"/>
    <w:rsid w:val="00AF0BB6"/>
    <w:rsid w:val="00AF1241"/>
    <w:rsid w:val="00AF180F"/>
    <w:rsid w:val="00AF5534"/>
    <w:rsid w:val="00AF6AFC"/>
    <w:rsid w:val="00AF72EC"/>
    <w:rsid w:val="00AF7A99"/>
    <w:rsid w:val="00B01B3D"/>
    <w:rsid w:val="00B01CB1"/>
    <w:rsid w:val="00B01EC7"/>
    <w:rsid w:val="00B02844"/>
    <w:rsid w:val="00B033FE"/>
    <w:rsid w:val="00B03596"/>
    <w:rsid w:val="00B03777"/>
    <w:rsid w:val="00B04176"/>
    <w:rsid w:val="00B04660"/>
    <w:rsid w:val="00B04786"/>
    <w:rsid w:val="00B052C9"/>
    <w:rsid w:val="00B0541D"/>
    <w:rsid w:val="00B06EB5"/>
    <w:rsid w:val="00B06F56"/>
    <w:rsid w:val="00B0747B"/>
    <w:rsid w:val="00B07E43"/>
    <w:rsid w:val="00B110AA"/>
    <w:rsid w:val="00B116AF"/>
    <w:rsid w:val="00B11CF8"/>
    <w:rsid w:val="00B13272"/>
    <w:rsid w:val="00B13CCD"/>
    <w:rsid w:val="00B14408"/>
    <w:rsid w:val="00B16A98"/>
    <w:rsid w:val="00B1701A"/>
    <w:rsid w:val="00B17041"/>
    <w:rsid w:val="00B20300"/>
    <w:rsid w:val="00B20665"/>
    <w:rsid w:val="00B22E00"/>
    <w:rsid w:val="00B24CF9"/>
    <w:rsid w:val="00B26246"/>
    <w:rsid w:val="00B27E22"/>
    <w:rsid w:val="00B319AC"/>
    <w:rsid w:val="00B34F5D"/>
    <w:rsid w:val="00B353DF"/>
    <w:rsid w:val="00B362D6"/>
    <w:rsid w:val="00B36658"/>
    <w:rsid w:val="00B40F6D"/>
    <w:rsid w:val="00B422F9"/>
    <w:rsid w:val="00B42BA5"/>
    <w:rsid w:val="00B43CFB"/>
    <w:rsid w:val="00B44785"/>
    <w:rsid w:val="00B451BF"/>
    <w:rsid w:val="00B46275"/>
    <w:rsid w:val="00B46457"/>
    <w:rsid w:val="00B475A1"/>
    <w:rsid w:val="00B47935"/>
    <w:rsid w:val="00B47B29"/>
    <w:rsid w:val="00B5018A"/>
    <w:rsid w:val="00B504DA"/>
    <w:rsid w:val="00B509B2"/>
    <w:rsid w:val="00B51FB9"/>
    <w:rsid w:val="00B52557"/>
    <w:rsid w:val="00B5350F"/>
    <w:rsid w:val="00B54DBF"/>
    <w:rsid w:val="00B56D54"/>
    <w:rsid w:val="00B62727"/>
    <w:rsid w:val="00B63291"/>
    <w:rsid w:val="00B63560"/>
    <w:rsid w:val="00B67BD3"/>
    <w:rsid w:val="00B67DB2"/>
    <w:rsid w:val="00B70E43"/>
    <w:rsid w:val="00B71161"/>
    <w:rsid w:val="00B7364F"/>
    <w:rsid w:val="00B80BD2"/>
    <w:rsid w:val="00B80FEB"/>
    <w:rsid w:val="00B833E8"/>
    <w:rsid w:val="00B84598"/>
    <w:rsid w:val="00B847BA"/>
    <w:rsid w:val="00B9090E"/>
    <w:rsid w:val="00B90E27"/>
    <w:rsid w:val="00B91290"/>
    <w:rsid w:val="00B922F1"/>
    <w:rsid w:val="00B92C66"/>
    <w:rsid w:val="00B9331C"/>
    <w:rsid w:val="00B949EB"/>
    <w:rsid w:val="00B9502D"/>
    <w:rsid w:val="00B95C7F"/>
    <w:rsid w:val="00B95CEA"/>
    <w:rsid w:val="00B96514"/>
    <w:rsid w:val="00B96714"/>
    <w:rsid w:val="00B96C68"/>
    <w:rsid w:val="00B97293"/>
    <w:rsid w:val="00BA0CED"/>
    <w:rsid w:val="00BA18C5"/>
    <w:rsid w:val="00BA2DF1"/>
    <w:rsid w:val="00BA40F6"/>
    <w:rsid w:val="00BA4E5B"/>
    <w:rsid w:val="00BA6026"/>
    <w:rsid w:val="00BA64AE"/>
    <w:rsid w:val="00BA66BA"/>
    <w:rsid w:val="00BA6D09"/>
    <w:rsid w:val="00BAB17F"/>
    <w:rsid w:val="00BB17D1"/>
    <w:rsid w:val="00BB1EDC"/>
    <w:rsid w:val="00BB2825"/>
    <w:rsid w:val="00BB2900"/>
    <w:rsid w:val="00BB334E"/>
    <w:rsid w:val="00BB5445"/>
    <w:rsid w:val="00BB69D6"/>
    <w:rsid w:val="00BB6DF7"/>
    <w:rsid w:val="00BB7527"/>
    <w:rsid w:val="00BB78D8"/>
    <w:rsid w:val="00BC1F27"/>
    <w:rsid w:val="00BC2A23"/>
    <w:rsid w:val="00BC3F7D"/>
    <w:rsid w:val="00BC50C8"/>
    <w:rsid w:val="00BC545E"/>
    <w:rsid w:val="00BC7519"/>
    <w:rsid w:val="00BD063B"/>
    <w:rsid w:val="00BD07C6"/>
    <w:rsid w:val="00BD127C"/>
    <w:rsid w:val="00BD1667"/>
    <w:rsid w:val="00BD1C69"/>
    <w:rsid w:val="00BD3B33"/>
    <w:rsid w:val="00BD576C"/>
    <w:rsid w:val="00BD5C80"/>
    <w:rsid w:val="00BD6FEA"/>
    <w:rsid w:val="00BE0010"/>
    <w:rsid w:val="00BE0280"/>
    <w:rsid w:val="00BE0DCA"/>
    <w:rsid w:val="00BE1EA8"/>
    <w:rsid w:val="00BE322C"/>
    <w:rsid w:val="00BE3F0C"/>
    <w:rsid w:val="00BE42A5"/>
    <w:rsid w:val="00BE47BF"/>
    <w:rsid w:val="00BE5D15"/>
    <w:rsid w:val="00BE6414"/>
    <w:rsid w:val="00BF2EB1"/>
    <w:rsid w:val="00BF2FFC"/>
    <w:rsid w:val="00BF6C48"/>
    <w:rsid w:val="00BF7211"/>
    <w:rsid w:val="00C021E4"/>
    <w:rsid w:val="00C038A0"/>
    <w:rsid w:val="00C0403D"/>
    <w:rsid w:val="00C07129"/>
    <w:rsid w:val="00C07264"/>
    <w:rsid w:val="00C10413"/>
    <w:rsid w:val="00C116EB"/>
    <w:rsid w:val="00C13940"/>
    <w:rsid w:val="00C14495"/>
    <w:rsid w:val="00C158A8"/>
    <w:rsid w:val="00C1692E"/>
    <w:rsid w:val="00C16FD2"/>
    <w:rsid w:val="00C17F1B"/>
    <w:rsid w:val="00C22A04"/>
    <w:rsid w:val="00C2342F"/>
    <w:rsid w:val="00C236AA"/>
    <w:rsid w:val="00C24DB2"/>
    <w:rsid w:val="00C26ADE"/>
    <w:rsid w:val="00C27DF6"/>
    <w:rsid w:val="00C31C43"/>
    <w:rsid w:val="00C3356D"/>
    <w:rsid w:val="00C33662"/>
    <w:rsid w:val="00C33A7A"/>
    <w:rsid w:val="00C33C08"/>
    <w:rsid w:val="00C3528D"/>
    <w:rsid w:val="00C35945"/>
    <w:rsid w:val="00C4188E"/>
    <w:rsid w:val="00C426A5"/>
    <w:rsid w:val="00C433D0"/>
    <w:rsid w:val="00C43DA1"/>
    <w:rsid w:val="00C46561"/>
    <w:rsid w:val="00C52E04"/>
    <w:rsid w:val="00C5345B"/>
    <w:rsid w:val="00C5405F"/>
    <w:rsid w:val="00C5437D"/>
    <w:rsid w:val="00C61E91"/>
    <w:rsid w:val="00C61F25"/>
    <w:rsid w:val="00C62125"/>
    <w:rsid w:val="00C621C7"/>
    <w:rsid w:val="00C6237F"/>
    <w:rsid w:val="00C62FE9"/>
    <w:rsid w:val="00C64F5B"/>
    <w:rsid w:val="00C65BC7"/>
    <w:rsid w:val="00C66169"/>
    <w:rsid w:val="00C66AF8"/>
    <w:rsid w:val="00C67964"/>
    <w:rsid w:val="00C67ECE"/>
    <w:rsid w:val="00C76237"/>
    <w:rsid w:val="00C76672"/>
    <w:rsid w:val="00C76F94"/>
    <w:rsid w:val="00C77A88"/>
    <w:rsid w:val="00C8254F"/>
    <w:rsid w:val="00C825E4"/>
    <w:rsid w:val="00C851AC"/>
    <w:rsid w:val="00C85A57"/>
    <w:rsid w:val="00C86406"/>
    <w:rsid w:val="00C86757"/>
    <w:rsid w:val="00C86E03"/>
    <w:rsid w:val="00C87C6F"/>
    <w:rsid w:val="00C87FAE"/>
    <w:rsid w:val="00C9064F"/>
    <w:rsid w:val="00C90CB2"/>
    <w:rsid w:val="00C90F90"/>
    <w:rsid w:val="00C916CA"/>
    <w:rsid w:val="00C91A6A"/>
    <w:rsid w:val="00C91FDB"/>
    <w:rsid w:val="00C92321"/>
    <w:rsid w:val="00C9315B"/>
    <w:rsid w:val="00C94499"/>
    <w:rsid w:val="00C96F13"/>
    <w:rsid w:val="00C97BA9"/>
    <w:rsid w:val="00CA1643"/>
    <w:rsid w:val="00CA335B"/>
    <w:rsid w:val="00CA3818"/>
    <w:rsid w:val="00CA4A6C"/>
    <w:rsid w:val="00CA5691"/>
    <w:rsid w:val="00CA6C95"/>
    <w:rsid w:val="00CB015C"/>
    <w:rsid w:val="00CB11E3"/>
    <w:rsid w:val="00CB1E2D"/>
    <w:rsid w:val="00CB2C3B"/>
    <w:rsid w:val="00CB35DD"/>
    <w:rsid w:val="00CB3C3E"/>
    <w:rsid w:val="00CB3DAE"/>
    <w:rsid w:val="00CB4F4F"/>
    <w:rsid w:val="00CB52E0"/>
    <w:rsid w:val="00CB62A3"/>
    <w:rsid w:val="00CB6CE8"/>
    <w:rsid w:val="00CB73FE"/>
    <w:rsid w:val="00CB7741"/>
    <w:rsid w:val="00CB7B8A"/>
    <w:rsid w:val="00CB7D44"/>
    <w:rsid w:val="00CBE6C1"/>
    <w:rsid w:val="00CC0F99"/>
    <w:rsid w:val="00CC2657"/>
    <w:rsid w:val="00CC3AEF"/>
    <w:rsid w:val="00CD0463"/>
    <w:rsid w:val="00CD6E34"/>
    <w:rsid w:val="00CE02BB"/>
    <w:rsid w:val="00CE11CA"/>
    <w:rsid w:val="00CE14CF"/>
    <w:rsid w:val="00CE247B"/>
    <w:rsid w:val="00CE6C4F"/>
    <w:rsid w:val="00CE6F3A"/>
    <w:rsid w:val="00CF0C24"/>
    <w:rsid w:val="00CF33BF"/>
    <w:rsid w:val="00CF33DA"/>
    <w:rsid w:val="00CF4B1F"/>
    <w:rsid w:val="00CF66D5"/>
    <w:rsid w:val="00CF785D"/>
    <w:rsid w:val="00D01145"/>
    <w:rsid w:val="00D01C42"/>
    <w:rsid w:val="00D022DC"/>
    <w:rsid w:val="00D03378"/>
    <w:rsid w:val="00D04069"/>
    <w:rsid w:val="00D040FA"/>
    <w:rsid w:val="00D04102"/>
    <w:rsid w:val="00D046D1"/>
    <w:rsid w:val="00D04F32"/>
    <w:rsid w:val="00D05C46"/>
    <w:rsid w:val="00D076F1"/>
    <w:rsid w:val="00D11D11"/>
    <w:rsid w:val="00D12E24"/>
    <w:rsid w:val="00D1315F"/>
    <w:rsid w:val="00D13C77"/>
    <w:rsid w:val="00D14CD4"/>
    <w:rsid w:val="00D158F2"/>
    <w:rsid w:val="00D16B6C"/>
    <w:rsid w:val="00D1790A"/>
    <w:rsid w:val="00D21D29"/>
    <w:rsid w:val="00D220FD"/>
    <w:rsid w:val="00D233F1"/>
    <w:rsid w:val="00D24E60"/>
    <w:rsid w:val="00D25B1F"/>
    <w:rsid w:val="00D270EB"/>
    <w:rsid w:val="00D30B5B"/>
    <w:rsid w:val="00D31E03"/>
    <w:rsid w:val="00D37B4E"/>
    <w:rsid w:val="00D41D7E"/>
    <w:rsid w:val="00D43D99"/>
    <w:rsid w:val="00D4434E"/>
    <w:rsid w:val="00D454DA"/>
    <w:rsid w:val="00D45D1D"/>
    <w:rsid w:val="00D47412"/>
    <w:rsid w:val="00D47EDE"/>
    <w:rsid w:val="00D50AE5"/>
    <w:rsid w:val="00D52106"/>
    <w:rsid w:val="00D54C58"/>
    <w:rsid w:val="00D553F2"/>
    <w:rsid w:val="00D55F10"/>
    <w:rsid w:val="00D579DF"/>
    <w:rsid w:val="00D61494"/>
    <w:rsid w:val="00D623C6"/>
    <w:rsid w:val="00D62A0D"/>
    <w:rsid w:val="00D63E2A"/>
    <w:rsid w:val="00D66AF2"/>
    <w:rsid w:val="00D67AD4"/>
    <w:rsid w:val="00D67D86"/>
    <w:rsid w:val="00D67D91"/>
    <w:rsid w:val="00D71EA8"/>
    <w:rsid w:val="00D72A20"/>
    <w:rsid w:val="00D731D1"/>
    <w:rsid w:val="00D73714"/>
    <w:rsid w:val="00D74520"/>
    <w:rsid w:val="00D768B9"/>
    <w:rsid w:val="00D76948"/>
    <w:rsid w:val="00D76DCA"/>
    <w:rsid w:val="00D7701C"/>
    <w:rsid w:val="00D771A5"/>
    <w:rsid w:val="00D805A6"/>
    <w:rsid w:val="00D80EDB"/>
    <w:rsid w:val="00D83B15"/>
    <w:rsid w:val="00D83EC6"/>
    <w:rsid w:val="00D876DA"/>
    <w:rsid w:val="00D87FC4"/>
    <w:rsid w:val="00D90928"/>
    <w:rsid w:val="00D94B4A"/>
    <w:rsid w:val="00D94F2C"/>
    <w:rsid w:val="00D96E3C"/>
    <w:rsid w:val="00D97203"/>
    <w:rsid w:val="00DA1837"/>
    <w:rsid w:val="00DA1A2E"/>
    <w:rsid w:val="00DA4255"/>
    <w:rsid w:val="00DA7E8E"/>
    <w:rsid w:val="00DB022E"/>
    <w:rsid w:val="00DB19D6"/>
    <w:rsid w:val="00DB315E"/>
    <w:rsid w:val="00DB37C8"/>
    <w:rsid w:val="00DB3BBA"/>
    <w:rsid w:val="00DB507A"/>
    <w:rsid w:val="00DB5B0B"/>
    <w:rsid w:val="00DB5FB9"/>
    <w:rsid w:val="00DB6CA9"/>
    <w:rsid w:val="00DB72E6"/>
    <w:rsid w:val="00DC51CA"/>
    <w:rsid w:val="00DD0CB1"/>
    <w:rsid w:val="00DD0D48"/>
    <w:rsid w:val="00DD2200"/>
    <w:rsid w:val="00DD2225"/>
    <w:rsid w:val="00DD225C"/>
    <w:rsid w:val="00DD25F1"/>
    <w:rsid w:val="00DD2B73"/>
    <w:rsid w:val="00DD2D9A"/>
    <w:rsid w:val="00DD321E"/>
    <w:rsid w:val="00DE0E63"/>
    <w:rsid w:val="00DE14CE"/>
    <w:rsid w:val="00DE1FBB"/>
    <w:rsid w:val="00DE28BD"/>
    <w:rsid w:val="00DE2F1D"/>
    <w:rsid w:val="00DE6ED7"/>
    <w:rsid w:val="00DE6EE4"/>
    <w:rsid w:val="00DE7047"/>
    <w:rsid w:val="00DE794D"/>
    <w:rsid w:val="00DF1877"/>
    <w:rsid w:val="00DF4155"/>
    <w:rsid w:val="00DF54FE"/>
    <w:rsid w:val="00DF5522"/>
    <w:rsid w:val="00DF5869"/>
    <w:rsid w:val="00DF5B76"/>
    <w:rsid w:val="00DF7010"/>
    <w:rsid w:val="00DF7BE0"/>
    <w:rsid w:val="00E006B5"/>
    <w:rsid w:val="00E00973"/>
    <w:rsid w:val="00E00C3A"/>
    <w:rsid w:val="00E0133A"/>
    <w:rsid w:val="00E01A78"/>
    <w:rsid w:val="00E01ADD"/>
    <w:rsid w:val="00E022E7"/>
    <w:rsid w:val="00E033EC"/>
    <w:rsid w:val="00E0393A"/>
    <w:rsid w:val="00E0440F"/>
    <w:rsid w:val="00E05FE2"/>
    <w:rsid w:val="00E06254"/>
    <w:rsid w:val="00E07739"/>
    <w:rsid w:val="00E11385"/>
    <w:rsid w:val="00E11CCF"/>
    <w:rsid w:val="00E1288E"/>
    <w:rsid w:val="00E1580B"/>
    <w:rsid w:val="00E160D6"/>
    <w:rsid w:val="00E16A5B"/>
    <w:rsid w:val="00E21063"/>
    <w:rsid w:val="00E22326"/>
    <w:rsid w:val="00E23449"/>
    <w:rsid w:val="00E23585"/>
    <w:rsid w:val="00E2543D"/>
    <w:rsid w:val="00E26F3D"/>
    <w:rsid w:val="00E2779A"/>
    <w:rsid w:val="00E27ADB"/>
    <w:rsid w:val="00E30B56"/>
    <w:rsid w:val="00E3114A"/>
    <w:rsid w:val="00E3127A"/>
    <w:rsid w:val="00E31629"/>
    <w:rsid w:val="00E31C5D"/>
    <w:rsid w:val="00E32DB3"/>
    <w:rsid w:val="00E33312"/>
    <w:rsid w:val="00E346E7"/>
    <w:rsid w:val="00E34D90"/>
    <w:rsid w:val="00E35158"/>
    <w:rsid w:val="00E351C0"/>
    <w:rsid w:val="00E37C62"/>
    <w:rsid w:val="00E421C9"/>
    <w:rsid w:val="00E454C8"/>
    <w:rsid w:val="00E5049E"/>
    <w:rsid w:val="00E519BB"/>
    <w:rsid w:val="00E52E3B"/>
    <w:rsid w:val="00E52F24"/>
    <w:rsid w:val="00E5330C"/>
    <w:rsid w:val="00E53A17"/>
    <w:rsid w:val="00E56D3D"/>
    <w:rsid w:val="00E616BD"/>
    <w:rsid w:val="00E6537B"/>
    <w:rsid w:val="00E67EE7"/>
    <w:rsid w:val="00E70629"/>
    <w:rsid w:val="00E713F8"/>
    <w:rsid w:val="00E72365"/>
    <w:rsid w:val="00E72CBA"/>
    <w:rsid w:val="00E737F7"/>
    <w:rsid w:val="00E73A6E"/>
    <w:rsid w:val="00E73A91"/>
    <w:rsid w:val="00E73B98"/>
    <w:rsid w:val="00E7504E"/>
    <w:rsid w:val="00E757CE"/>
    <w:rsid w:val="00E75FA3"/>
    <w:rsid w:val="00E7699A"/>
    <w:rsid w:val="00E76B37"/>
    <w:rsid w:val="00E771D1"/>
    <w:rsid w:val="00E77306"/>
    <w:rsid w:val="00E82985"/>
    <w:rsid w:val="00E830B8"/>
    <w:rsid w:val="00E83531"/>
    <w:rsid w:val="00E84100"/>
    <w:rsid w:val="00E857FF"/>
    <w:rsid w:val="00E8593C"/>
    <w:rsid w:val="00E869A6"/>
    <w:rsid w:val="00E86F2E"/>
    <w:rsid w:val="00E9382D"/>
    <w:rsid w:val="00E94624"/>
    <w:rsid w:val="00E94B1F"/>
    <w:rsid w:val="00EA1D33"/>
    <w:rsid w:val="00EA31C0"/>
    <w:rsid w:val="00EA44B1"/>
    <w:rsid w:val="00EA5590"/>
    <w:rsid w:val="00EA65A4"/>
    <w:rsid w:val="00EB179C"/>
    <w:rsid w:val="00EB498B"/>
    <w:rsid w:val="00EB4AC9"/>
    <w:rsid w:val="00EB515E"/>
    <w:rsid w:val="00EB56D3"/>
    <w:rsid w:val="00EB6D8D"/>
    <w:rsid w:val="00EC0707"/>
    <w:rsid w:val="00EC1223"/>
    <w:rsid w:val="00EC47E9"/>
    <w:rsid w:val="00EC4E82"/>
    <w:rsid w:val="00EC5334"/>
    <w:rsid w:val="00EC5D22"/>
    <w:rsid w:val="00EC6477"/>
    <w:rsid w:val="00EC685E"/>
    <w:rsid w:val="00EC6BC8"/>
    <w:rsid w:val="00EC729C"/>
    <w:rsid w:val="00ED077A"/>
    <w:rsid w:val="00ED0CAA"/>
    <w:rsid w:val="00ED3C7E"/>
    <w:rsid w:val="00ED4B4E"/>
    <w:rsid w:val="00ED4D2D"/>
    <w:rsid w:val="00ED6790"/>
    <w:rsid w:val="00ED7B28"/>
    <w:rsid w:val="00EE0028"/>
    <w:rsid w:val="00EE0C7A"/>
    <w:rsid w:val="00EE0D8F"/>
    <w:rsid w:val="00EE1D8E"/>
    <w:rsid w:val="00EE1D99"/>
    <w:rsid w:val="00EE219A"/>
    <w:rsid w:val="00EE273F"/>
    <w:rsid w:val="00EE3125"/>
    <w:rsid w:val="00EE4E3C"/>
    <w:rsid w:val="00EE63CF"/>
    <w:rsid w:val="00EE6929"/>
    <w:rsid w:val="00EE6BF1"/>
    <w:rsid w:val="00EE745F"/>
    <w:rsid w:val="00EE77E2"/>
    <w:rsid w:val="00EE7C5D"/>
    <w:rsid w:val="00EE7DCF"/>
    <w:rsid w:val="00EF135D"/>
    <w:rsid w:val="00EF3989"/>
    <w:rsid w:val="00EF4E4D"/>
    <w:rsid w:val="00EF69D9"/>
    <w:rsid w:val="00EF7E24"/>
    <w:rsid w:val="00F02256"/>
    <w:rsid w:val="00F03204"/>
    <w:rsid w:val="00F03BB7"/>
    <w:rsid w:val="00F056EF"/>
    <w:rsid w:val="00F05ECD"/>
    <w:rsid w:val="00F0711F"/>
    <w:rsid w:val="00F104E0"/>
    <w:rsid w:val="00F136D1"/>
    <w:rsid w:val="00F138CF"/>
    <w:rsid w:val="00F13C50"/>
    <w:rsid w:val="00F15B30"/>
    <w:rsid w:val="00F16273"/>
    <w:rsid w:val="00F20AA9"/>
    <w:rsid w:val="00F20FCD"/>
    <w:rsid w:val="00F2271A"/>
    <w:rsid w:val="00F2348E"/>
    <w:rsid w:val="00F236C5"/>
    <w:rsid w:val="00F2456A"/>
    <w:rsid w:val="00F26AF7"/>
    <w:rsid w:val="00F26E3D"/>
    <w:rsid w:val="00F27522"/>
    <w:rsid w:val="00F3008D"/>
    <w:rsid w:val="00F3073A"/>
    <w:rsid w:val="00F31AA5"/>
    <w:rsid w:val="00F32AE1"/>
    <w:rsid w:val="00F40100"/>
    <w:rsid w:val="00F4257B"/>
    <w:rsid w:val="00F4299B"/>
    <w:rsid w:val="00F42CA9"/>
    <w:rsid w:val="00F44B6F"/>
    <w:rsid w:val="00F44DDB"/>
    <w:rsid w:val="00F44E62"/>
    <w:rsid w:val="00F45408"/>
    <w:rsid w:val="00F46A64"/>
    <w:rsid w:val="00F56980"/>
    <w:rsid w:val="00F5789C"/>
    <w:rsid w:val="00F5793A"/>
    <w:rsid w:val="00F61340"/>
    <w:rsid w:val="00F621C2"/>
    <w:rsid w:val="00F631C8"/>
    <w:rsid w:val="00F639EC"/>
    <w:rsid w:val="00F65C79"/>
    <w:rsid w:val="00F66BA8"/>
    <w:rsid w:val="00F66D82"/>
    <w:rsid w:val="00F67DE5"/>
    <w:rsid w:val="00F710AC"/>
    <w:rsid w:val="00F7117E"/>
    <w:rsid w:val="00F71537"/>
    <w:rsid w:val="00F716A3"/>
    <w:rsid w:val="00F71945"/>
    <w:rsid w:val="00F721E2"/>
    <w:rsid w:val="00F72442"/>
    <w:rsid w:val="00F7304C"/>
    <w:rsid w:val="00F739FD"/>
    <w:rsid w:val="00F7572A"/>
    <w:rsid w:val="00F75E8A"/>
    <w:rsid w:val="00F77D01"/>
    <w:rsid w:val="00F832A0"/>
    <w:rsid w:val="00F84170"/>
    <w:rsid w:val="00F8452A"/>
    <w:rsid w:val="00F84A1F"/>
    <w:rsid w:val="00F84E33"/>
    <w:rsid w:val="00F86EAD"/>
    <w:rsid w:val="00F900E6"/>
    <w:rsid w:val="00F91344"/>
    <w:rsid w:val="00F91691"/>
    <w:rsid w:val="00F928FE"/>
    <w:rsid w:val="00F92978"/>
    <w:rsid w:val="00F940EA"/>
    <w:rsid w:val="00F95B97"/>
    <w:rsid w:val="00F96D9C"/>
    <w:rsid w:val="00F97FA7"/>
    <w:rsid w:val="00FA0906"/>
    <w:rsid w:val="00FA0FF2"/>
    <w:rsid w:val="00FA182E"/>
    <w:rsid w:val="00FA31DD"/>
    <w:rsid w:val="00FA3640"/>
    <w:rsid w:val="00FA37F4"/>
    <w:rsid w:val="00FA7478"/>
    <w:rsid w:val="00FB03D5"/>
    <w:rsid w:val="00FB0BFA"/>
    <w:rsid w:val="00FB15BF"/>
    <w:rsid w:val="00FB18AB"/>
    <w:rsid w:val="00FB3AFF"/>
    <w:rsid w:val="00FB4681"/>
    <w:rsid w:val="00FB6741"/>
    <w:rsid w:val="00FB7EE2"/>
    <w:rsid w:val="00FC070A"/>
    <w:rsid w:val="00FC0F0C"/>
    <w:rsid w:val="00FC387D"/>
    <w:rsid w:val="00FC3E35"/>
    <w:rsid w:val="00FC5A85"/>
    <w:rsid w:val="00FC6008"/>
    <w:rsid w:val="00FC7A6C"/>
    <w:rsid w:val="00FC7BB7"/>
    <w:rsid w:val="00FD0630"/>
    <w:rsid w:val="00FD0D55"/>
    <w:rsid w:val="00FD122C"/>
    <w:rsid w:val="00FD1EB3"/>
    <w:rsid w:val="00FD2270"/>
    <w:rsid w:val="00FD3591"/>
    <w:rsid w:val="00FD3D1C"/>
    <w:rsid w:val="00FD48F1"/>
    <w:rsid w:val="00FD546E"/>
    <w:rsid w:val="00FD7DEB"/>
    <w:rsid w:val="00FDB427"/>
    <w:rsid w:val="00FE0BFE"/>
    <w:rsid w:val="00FE11A8"/>
    <w:rsid w:val="00FE189B"/>
    <w:rsid w:val="00FE1C91"/>
    <w:rsid w:val="00FE2293"/>
    <w:rsid w:val="00FE23BF"/>
    <w:rsid w:val="00FE2BEA"/>
    <w:rsid w:val="00FE3D32"/>
    <w:rsid w:val="00FE4311"/>
    <w:rsid w:val="00FE5259"/>
    <w:rsid w:val="00FE5C38"/>
    <w:rsid w:val="00FE6F74"/>
    <w:rsid w:val="00FE76DC"/>
    <w:rsid w:val="00FF157A"/>
    <w:rsid w:val="00FF55C4"/>
    <w:rsid w:val="00FF71B8"/>
    <w:rsid w:val="00FF75A2"/>
    <w:rsid w:val="00FF793D"/>
    <w:rsid w:val="01D4A228"/>
    <w:rsid w:val="02316671"/>
    <w:rsid w:val="02667144"/>
    <w:rsid w:val="0266EF2D"/>
    <w:rsid w:val="027160A4"/>
    <w:rsid w:val="0276EC5B"/>
    <w:rsid w:val="02B4A4B6"/>
    <w:rsid w:val="02C4C85A"/>
    <w:rsid w:val="02D78B0B"/>
    <w:rsid w:val="03348BCC"/>
    <w:rsid w:val="0379715E"/>
    <w:rsid w:val="0389CB3F"/>
    <w:rsid w:val="03AD6BE8"/>
    <w:rsid w:val="03BDBBA5"/>
    <w:rsid w:val="03C1EA93"/>
    <w:rsid w:val="0420645E"/>
    <w:rsid w:val="0421CE43"/>
    <w:rsid w:val="0430FBD6"/>
    <w:rsid w:val="045A032C"/>
    <w:rsid w:val="04618920"/>
    <w:rsid w:val="0465A1D5"/>
    <w:rsid w:val="051234A5"/>
    <w:rsid w:val="05153CF8"/>
    <w:rsid w:val="05579688"/>
    <w:rsid w:val="0595BC32"/>
    <w:rsid w:val="05B4098E"/>
    <w:rsid w:val="05CBB0D1"/>
    <w:rsid w:val="05EF6FBB"/>
    <w:rsid w:val="05FFDE9F"/>
    <w:rsid w:val="06008E44"/>
    <w:rsid w:val="0602CDF9"/>
    <w:rsid w:val="06160602"/>
    <w:rsid w:val="06829C18"/>
    <w:rsid w:val="06B51550"/>
    <w:rsid w:val="06D2C918"/>
    <w:rsid w:val="06DAA17C"/>
    <w:rsid w:val="06EA2B0D"/>
    <w:rsid w:val="06F6F901"/>
    <w:rsid w:val="06FA37EF"/>
    <w:rsid w:val="0713B63F"/>
    <w:rsid w:val="074800AF"/>
    <w:rsid w:val="0793BCFA"/>
    <w:rsid w:val="07992643"/>
    <w:rsid w:val="07A2D734"/>
    <w:rsid w:val="07BC2C70"/>
    <w:rsid w:val="07DFD143"/>
    <w:rsid w:val="080CE69D"/>
    <w:rsid w:val="086A21BA"/>
    <w:rsid w:val="087DFF76"/>
    <w:rsid w:val="08A34407"/>
    <w:rsid w:val="0907A4B4"/>
    <w:rsid w:val="0923E4F1"/>
    <w:rsid w:val="0936B3CB"/>
    <w:rsid w:val="0965A0F7"/>
    <w:rsid w:val="099A57A6"/>
    <w:rsid w:val="09BF19F4"/>
    <w:rsid w:val="0A0BCB9B"/>
    <w:rsid w:val="0A35F74C"/>
    <w:rsid w:val="0A450997"/>
    <w:rsid w:val="0AB49C8E"/>
    <w:rsid w:val="0B5740CE"/>
    <w:rsid w:val="0B6A790E"/>
    <w:rsid w:val="0B7453CD"/>
    <w:rsid w:val="0BE42BB2"/>
    <w:rsid w:val="0BE467FC"/>
    <w:rsid w:val="0C0F0826"/>
    <w:rsid w:val="0C154112"/>
    <w:rsid w:val="0C79DFE1"/>
    <w:rsid w:val="0C7E1FA4"/>
    <w:rsid w:val="0C83ACD2"/>
    <w:rsid w:val="0CA38A4F"/>
    <w:rsid w:val="0CE44747"/>
    <w:rsid w:val="0CF6490B"/>
    <w:rsid w:val="0D16A0B1"/>
    <w:rsid w:val="0D1773BA"/>
    <w:rsid w:val="0D238665"/>
    <w:rsid w:val="0D3DC145"/>
    <w:rsid w:val="0D6E3096"/>
    <w:rsid w:val="0D80385D"/>
    <w:rsid w:val="0D80F917"/>
    <w:rsid w:val="0DA0AECE"/>
    <w:rsid w:val="0DA9BAD7"/>
    <w:rsid w:val="0DC81795"/>
    <w:rsid w:val="0DCFB720"/>
    <w:rsid w:val="0DD221A2"/>
    <w:rsid w:val="0DE61AC7"/>
    <w:rsid w:val="0E2B6DF4"/>
    <w:rsid w:val="0E313B00"/>
    <w:rsid w:val="0E8E5D35"/>
    <w:rsid w:val="0E961EEB"/>
    <w:rsid w:val="0EB2982F"/>
    <w:rsid w:val="0F188781"/>
    <w:rsid w:val="0F4053A2"/>
    <w:rsid w:val="0F8F84BB"/>
    <w:rsid w:val="0F95F54A"/>
    <w:rsid w:val="0FA78822"/>
    <w:rsid w:val="0FCC1E12"/>
    <w:rsid w:val="0FDF6FAE"/>
    <w:rsid w:val="10061962"/>
    <w:rsid w:val="103132AE"/>
    <w:rsid w:val="1054DD57"/>
    <w:rsid w:val="109F795F"/>
    <w:rsid w:val="10BE653C"/>
    <w:rsid w:val="10CB44E6"/>
    <w:rsid w:val="111A8811"/>
    <w:rsid w:val="113715AC"/>
    <w:rsid w:val="11C0ABBA"/>
    <w:rsid w:val="11CEE0EF"/>
    <w:rsid w:val="12033240"/>
    <w:rsid w:val="12B71634"/>
    <w:rsid w:val="12D35886"/>
    <w:rsid w:val="1317AF15"/>
    <w:rsid w:val="134E1362"/>
    <w:rsid w:val="135AB5B3"/>
    <w:rsid w:val="13AB0FD2"/>
    <w:rsid w:val="13C74D4F"/>
    <w:rsid w:val="13D4FE37"/>
    <w:rsid w:val="13DFDE34"/>
    <w:rsid w:val="13EE7404"/>
    <w:rsid w:val="14067461"/>
    <w:rsid w:val="14363738"/>
    <w:rsid w:val="1459027C"/>
    <w:rsid w:val="145FF1EF"/>
    <w:rsid w:val="1498AF40"/>
    <w:rsid w:val="15E6BFEE"/>
    <w:rsid w:val="15E96841"/>
    <w:rsid w:val="15F86EBE"/>
    <w:rsid w:val="167CBAE8"/>
    <w:rsid w:val="16978174"/>
    <w:rsid w:val="16AE405E"/>
    <w:rsid w:val="16D02DAA"/>
    <w:rsid w:val="16D5978E"/>
    <w:rsid w:val="1704BEE0"/>
    <w:rsid w:val="17665AAE"/>
    <w:rsid w:val="177FE340"/>
    <w:rsid w:val="1790A3A9"/>
    <w:rsid w:val="179B972C"/>
    <w:rsid w:val="17A96004"/>
    <w:rsid w:val="17AB1342"/>
    <w:rsid w:val="181D7104"/>
    <w:rsid w:val="18223C5E"/>
    <w:rsid w:val="184AD070"/>
    <w:rsid w:val="184C8309"/>
    <w:rsid w:val="18AA3A81"/>
    <w:rsid w:val="18BF8EE2"/>
    <w:rsid w:val="1903215D"/>
    <w:rsid w:val="1934C862"/>
    <w:rsid w:val="193BD0DC"/>
    <w:rsid w:val="193DD3B2"/>
    <w:rsid w:val="198B6EA3"/>
    <w:rsid w:val="19DC6AAD"/>
    <w:rsid w:val="1A05E95F"/>
    <w:rsid w:val="1A7FE4CC"/>
    <w:rsid w:val="1A821187"/>
    <w:rsid w:val="1A89AA15"/>
    <w:rsid w:val="1ACC1346"/>
    <w:rsid w:val="1AFF6449"/>
    <w:rsid w:val="1B182BE3"/>
    <w:rsid w:val="1B19B592"/>
    <w:rsid w:val="1B2D1352"/>
    <w:rsid w:val="1B81D9BA"/>
    <w:rsid w:val="1C601852"/>
    <w:rsid w:val="1C83FAAB"/>
    <w:rsid w:val="1CB3D9EC"/>
    <w:rsid w:val="1CB57DCD"/>
    <w:rsid w:val="1CF482A0"/>
    <w:rsid w:val="1D57C927"/>
    <w:rsid w:val="1D75BDFC"/>
    <w:rsid w:val="1D9BE0CB"/>
    <w:rsid w:val="1DB7D967"/>
    <w:rsid w:val="1DF233BE"/>
    <w:rsid w:val="1DFFFDB1"/>
    <w:rsid w:val="1E1BFB23"/>
    <w:rsid w:val="1E38599D"/>
    <w:rsid w:val="1EC832F1"/>
    <w:rsid w:val="1EFD3DEB"/>
    <w:rsid w:val="1F421229"/>
    <w:rsid w:val="1F4E2781"/>
    <w:rsid w:val="1FAF073C"/>
    <w:rsid w:val="1FCD8434"/>
    <w:rsid w:val="1FD0577F"/>
    <w:rsid w:val="1FE825FF"/>
    <w:rsid w:val="20213F4E"/>
    <w:rsid w:val="204DA887"/>
    <w:rsid w:val="206B0DA8"/>
    <w:rsid w:val="20DD3F82"/>
    <w:rsid w:val="21014C43"/>
    <w:rsid w:val="21048620"/>
    <w:rsid w:val="2108C184"/>
    <w:rsid w:val="2138F002"/>
    <w:rsid w:val="2148DA08"/>
    <w:rsid w:val="214F66C4"/>
    <w:rsid w:val="215DB7D3"/>
    <w:rsid w:val="218FD8AA"/>
    <w:rsid w:val="21AB7233"/>
    <w:rsid w:val="2209B1E6"/>
    <w:rsid w:val="2212B707"/>
    <w:rsid w:val="22557C07"/>
    <w:rsid w:val="2296CACC"/>
    <w:rsid w:val="22D26C33"/>
    <w:rsid w:val="22E50C2D"/>
    <w:rsid w:val="230D1010"/>
    <w:rsid w:val="230FD0C2"/>
    <w:rsid w:val="23366935"/>
    <w:rsid w:val="23EF63A7"/>
    <w:rsid w:val="2404F632"/>
    <w:rsid w:val="243048E0"/>
    <w:rsid w:val="244FCA2E"/>
    <w:rsid w:val="2456A1D5"/>
    <w:rsid w:val="24625284"/>
    <w:rsid w:val="2463F4AE"/>
    <w:rsid w:val="2465260F"/>
    <w:rsid w:val="247508AD"/>
    <w:rsid w:val="24BD15EB"/>
    <w:rsid w:val="24D7F0C6"/>
    <w:rsid w:val="24D85749"/>
    <w:rsid w:val="25664A9F"/>
    <w:rsid w:val="256A3D2C"/>
    <w:rsid w:val="256E71A5"/>
    <w:rsid w:val="25769712"/>
    <w:rsid w:val="2595F980"/>
    <w:rsid w:val="25E54A74"/>
    <w:rsid w:val="2600680B"/>
    <w:rsid w:val="2614D604"/>
    <w:rsid w:val="2622D40D"/>
    <w:rsid w:val="2623F9C8"/>
    <w:rsid w:val="269094E3"/>
    <w:rsid w:val="26A17A66"/>
    <w:rsid w:val="26C8F7AC"/>
    <w:rsid w:val="26D2C2D1"/>
    <w:rsid w:val="26E104A3"/>
    <w:rsid w:val="27028A82"/>
    <w:rsid w:val="27177660"/>
    <w:rsid w:val="271C7483"/>
    <w:rsid w:val="2731DD41"/>
    <w:rsid w:val="273C7324"/>
    <w:rsid w:val="2797F803"/>
    <w:rsid w:val="279BF63A"/>
    <w:rsid w:val="27A3C516"/>
    <w:rsid w:val="27A58B7E"/>
    <w:rsid w:val="27B370F6"/>
    <w:rsid w:val="27B93A87"/>
    <w:rsid w:val="27BD3092"/>
    <w:rsid w:val="27CBF04D"/>
    <w:rsid w:val="27F3607F"/>
    <w:rsid w:val="280377F6"/>
    <w:rsid w:val="282830D9"/>
    <w:rsid w:val="28380862"/>
    <w:rsid w:val="28578957"/>
    <w:rsid w:val="288ABD87"/>
    <w:rsid w:val="293C5B8F"/>
    <w:rsid w:val="29581AC9"/>
    <w:rsid w:val="2A370E7E"/>
    <w:rsid w:val="2A3DF80F"/>
    <w:rsid w:val="2A47AD82"/>
    <w:rsid w:val="2A85DF05"/>
    <w:rsid w:val="2B2C4302"/>
    <w:rsid w:val="2B4C41D0"/>
    <w:rsid w:val="2B583DE4"/>
    <w:rsid w:val="2B648214"/>
    <w:rsid w:val="2B84FCD9"/>
    <w:rsid w:val="2BC05653"/>
    <w:rsid w:val="2BD4915A"/>
    <w:rsid w:val="2BEA557C"/>
    <w:rsid w:val="2BF73A46"/>
    <w:rsid w:val="2C553740"/>
    <w:rsid w:val="2D3C7A54"/>
    <w:rsid w:val="2D7D5760"/>
    <w:rsid w:val="2DD9EDAD"/>
    <w:rsid w:val="2E000C98"/>
    <w:rsid w:val="2E0AE73E"/>
    <w:rsid w:val="2E2B301E"/>
    <w:rsid w:val="2E616984"/>
    <w:rsid w:val="2E68FAF7"/>
    <w:rsid w:val="2EB9F1CD"/>
    <w:rsid w:val="2EC03F3B"/>
    <w:rsid w:val="2EC4AF7D"/>
    <w:rsid w:val="2EFE8C7A"/>
    <w:rsid w:val="2F1927C1"/>
    <w:rsid w:val="2F6CFCA2"/>
    <w:rsid w:val="2F79F31A"/>
    <w:rsid w:val="2FC6EB18"/>
    <w:rsid w:val="30411178"/>
    <w:rsid w:val="30947AB2"/>
    <w:rsid w:val="312BBC90"/>
    <w:rsid w:val="313E7877"/>
    <w:rsid w:val="3155164F"/>
    <w:rsid w:val="3156A204"/>
    <w:rsid w:val="3159E9F5"/>
    <w:rsid w:val="317A06A7"/>
    <w:rsid w:val="31F72202"/>
    <w:rsid w:val="31FA3CAE"/>
    <w:rsid w:val="320541AE"/>
    <w:rsid w:val="32304B13"/>
    <w:rsid w:val="32348A0B"/>
    <w:rsid w:val="32382D06"/>
    <w:rsid w:val="3265BA8E"/>
    <w:rsid w:val="32D80C07"/>
    <w:rsid w:val="33245243"/>
    <w:rsid w:val="333E3D1A"/>
    <w:rsid w:val="3367D9EB"/>
    <w:rsid w:val="338BC321"/>
    <w:rsid w:val="33BFA869"/>
    <w:rsid w:val="33DC01F4"/>
    <w:rsid w:val="341557FC"/>
    <w:rsid w:val="341C7A88"/>
    <w:rsid w:val="3440785D"/>
    <w:rsid w:val="34553C1D"/>
    <w:rsid w:val="345CE015"/>
    <w:rsid w:val="348649DC"/>
    <w:rsid w:val="34968F9E"/>
    <w:rsid w:val="34AF97E2"/>
    <w:rsid w:val="34BE727F"/>
    <w:rsid w:val="34C815F0"/>
    <w:rsid w:val="35129749"/>
    <w:rsid w:val="3567EBD5"/>
    <w:rsid w:val="35688B32"/>
    <w:rsid w:val="35868F26"/>
    <w:rsid w:val="358C2EA9"/>
    <w:rsid w:val="359920F7"/>
    <w:rsid w:val="35A7194E"/>
    <w:rsid w:val="35CCDFF0"/>
    <w:rsid w:val="366C387E"/>
    <w:rsid w:val="368789A8"/>
    <w:rsid w:val="368F2068"/>
    <w:rsid w:val="36B517B7"/>
    <w:rsid w:val="36B7AD9D"/>
    <w:rsid w:val="36F890D6"/>
    <w:rsid w:val="3705B4C2"/>
    <w:rsid w:val="372439A6"/>
    <w:rsid w:val="3732FD34"/>
    <w:rsid w:val="378E787F"/>
    <w:rsid w:val="37DBEF4F"/>
    <w:rsid w:val="37E83CDD"/>
    <w:rsid w:val="38014C56"/>
    <w:rsid w:val="38A623EF"/>
    <w:rsid w:val="38B62DF4"/>
    <w:rsid w:val="38DAFA51"/>
    <w:rsid w:val="39684D84"/>
    <w:rsid w:val="39693BF4"/>
    <w:rsid w:val="3973DCB1"/>
    <w:rsid w:val="3981FA0F"/>
    <w:rsid w:val="398D9E57"/>
    <w:rsid w:val="3AA65D23"/>
    <w:rsid w:val="3AC0588F"/>
    <w:rsid w:val="3AEAFDDA"/>
    <w:rsid w:val="3B69C2E0"/>
    <w:rsid w:val="3B7EAE5D"/>
    <w:rsid w:val="3BA17903"/>
    <w:rsid w:val="3BD10783"/>
    <w:rsid w:val="3C1CCF23"/>
    <w:rsid w:val="3C2D0510"/>
    <w:rsid w:val="3C379885"/>
    <w:rsid w:val="3C526BED"/>
    <w:rsid w:val="3C70B5A7"/>
    <w:rsid w:val="3C738F5A"/>
    <w:rsid w:val="3D095B76"/>
    <w:rsid w:val="3D102F3C"/>
    <w:rsid w:val="3D3E7854"/>
    <w:rsid w:val="3D51C194"/>
    <w:rsid w:val="3DD0A940"/>
    <w:rsid w:val="3DD5D8D4"/>
    <w:rsid w:val="3DE191C7"/>
    <w:rsid w:val="3DFABF58"/>
    <w:rsid w:val="3E2EE195"/>
    <w:rsid w:val="3E873E1D"/>
    <w:rsid w:val="3E8C4E78"/>
    <w:rsid w:val="3EE07A68"/>
    <w:rsid w:val="3EED8B57"/>
    <w:rsid w:val="3F0ECE1B"/>
    <w:rsid w:val="3F32FA27"/>
    <w:rsid w:val="3F42FA6D"/>
    <w:rsid w:val="3F690783"/>
    <w:rsid w:val="3FFC2C87"/>
    <w:rsid w:val="40144794"/>
    <w:rsid w:val="4027125E"/>
    <w:rsid w:val="406E8938"/>
    <w:rsid w:val="408486CE"/>
    <w:rsid w:val="4095B366"/>
    <w:rsid w:val="41007CBA"/>
    <w:rsid w:val="418A1C10"/>
    <w:rsid w:val="418A2C6B"/>
    <w:rsid w:val="418A6FA4"/>
    <w:rsid w:val="41B3E25A"/>
    <w:rsid w:val="41B577B6"/>
    <w:rsid w:val="41BE7A38"/>
    <w:rsid w:val="41CB6907"/>
    <w:rsid w:val="41F400A3"/>
    <w:rsid w:val="4202B26E"/>
    <w:rsid w:val="4268EC02"/>
    <w:rsid w:val="428E6282"/>
    <w:rsid w:val="4294A726"/>
    <w:rsid w:val="42AFEE49"/>
    <w:rsid w:val="434DDFB7"/>
    <w:rsid w:val="43914C02"/>
    <w:rsid w:val="43AD62A1"/>
    <w:rsid w:val="43D427BB"/>
    <w:rsid w:val="43DD4011"/>
    <w:rsid w:val="43F73C8C"/>
    <w:rsid w:val="442045C1"/>
    <w:rsid w:val="44517BEA"/>
    <w:rsid w:val="44635C9F"/>
    <w:rsid w:val="4465C17C"/>
    <w:rsid w:val="44AC6E97"/>
    <w:rsid w:val="44B84748"/>
    <w:rsid w:val="44F4C4C9"/>
    <w:rsid w:val="451DC707"/>
    <w:rsid w:val="45291F33"/>
    <w:rsid w:val="452AAAF8"/>
    <w:rsid w:val="4557BE1C"/>
    <w:rsid w:val="4558BBE6"/>
    <w:rsid w:val="45644860"/>
    <w:rsid w:val="45728B94"/>
    <w:rsid w:val="45C49BDC"/>
    <w:rsid w:val="4616FC59"/>
    <w:rsid w:val="46273D5A"/>
    <w:rsid w:val="4662A7AB"/>
    <w:rsid w:val="46CEC9C1"/>
    <w:rsid w:val="46D73E74"/>
    <w:rsid w:val="4729A068"/>
    <w:rsid w:val="472D6DE5"/>
    <w:rsid w:val="472DDE67"/>
    <w:rsid w:val="4793D780"/>
    <w:rsid w:val="47A1E035"/>
    <w:rsid w:val="47A3FF8B"/>
    <w:rsid w:val="47D15840"/>
    <w:rsid w:val="47D9B505"/>
    <w:rsid w:val="47DA879A"/>
    <w:rsid w:val="47FCF401"/>
    <w:rsid w:val="47FFF3F1"/>
    <w:rsid w:val="488E5578"/>
    <w:rsid w:val="48989788"/>
    <w:rsid w:val="48BD9DE7"/>
    <w:rsid w:val="48D108B9"/>
    <w:rsid w:val="48EE746A"/>
    <w:rsid w:val="490E9711"/>
    <w:rsid w:val="492E8DA8"/>
    <w:rsid w:val="495CA6C2"/>
    <w:rsid w:val="498E1335"/>
    <w:rsid w:val="49BD540C"/>
    <w:rsid w:val="49CD5624"/>
    <w:rsid w:val="4A2AAA5E"/>
    <w:rsid w:val="4A305138"/>
    <w:rsid w:val="4AB2B622"/>
    <w:rsid w:val="4B0973AE"/>
    <w:rsid w:val="4B2A87CF"/>
    <w:rsid w:val="4B3AC2D9"/>
    <w:rsid w:val="4B6ED91E"/>
    <w:rsid w:val="4B8DD20C"/>
    <w:rsid w:val="4BA40511"/>
    <w:rsid w:val="4BDD7A26"/>
    <w:rsid w:val="4BFC3354"/>
    <w:rsid w:val="4C03B0BC"/>
    <w:rsid w:val="4C14BFFA"/>
    <w:rsid w:val="4C23DA5A"/>
    <w:rsid w:val="4C3DB5BA"/>
    <w:rsid w:val="4C59E131"/>
    <w:rsid w:val="4C5E4975"/>
    <w:rsid w:val="4C759C8F"/>
    <w:rsid w:val="4CB56B53"/>
    <w:rsid w:val="4CE2E383"/>
    <w:rsid w:val="4CFB0AA7"/>
    <w:rsid w:val="4D573767"/>
    <w:rsid w:val="4DE07A13"/>
    <w:rsid w:val="4DE1C52F"/>
    <w:rsid w:val="4DEAAFFF"/>
    <w:rsid w:val="4DEF204C"/>
    <w:rsid w:val="4E13CE18"/>
    <w:rsid w:val="4E43BCC0"/>
    <w:rsid w:val="4E4FC0E3"/>
    <w:rsid w:val="4E506B3A"/>
    <w:rsid w:val="4E67E16B"/>
    <w:rsid w:val="4EBFFB55"/>
    <w:rsid w:val="4ED2D735"/>
    <w:rsid w:val="4FD15C21"/>
    <w:rsid w:val="501EBE2E"/>
    <w:rsid w:val="50264936"/>
    <w:rsid w:val="5039848D"/>
    <w:rsid w:val="505BE55F"/>
    <w:rsid w:val="5073E154"/>
    <w:rsid w:val="50845055"/>
    <w:rsid w:val="5094F3B4"/>
    <w:rsid w:val="50A0ED98"/>
    <w:rsid w:val="50CE650B"/>
    <w:rsid w:val="50DA7116"/>
    <w:rsid w:val="50DBACE2"/>
    <w:rsid w:val="50E5D33D"/>
    <w:rsid w:val="51208EF4"/>
    <w:rsid w:val="513AB5D6"/>
    <w:rsid w:val="51479766"/>
    <w:rsid w:val="518F216C"/>
    <w:rsid w:val="51BEA866"/>
    <w:rsid w:val="51C1CE6C"/>
    <w:rsid w:val="51EDDB8F"/>
    <w:rsid w:val="51F825F7"/>
    <w:rsid w:val="525FDCAA"/>
    <w:rsid w:val="528F1FCF"/>
    <w:rsid w:val="52B3DBBE"/>
    <w:rsid w:val="52BC684F"/>
    <w:rsid w:val="52DCE2CF"/>
    <w:rsid w:val="52E5D842"/>
    <w:rsid w:val="52E693F7"/>
    <w:rsid w:val="531378AD"/>
    <w:rsid w:val="5389DFE0"/>
    <w:rsid w:val="539B75A9"/>
    <w:rsid w:val="53BAE57D"/>
    <w:rsid w:val="53E04414"/>
    <w:rsid w:val="53E93E66"/>
    <w:rsid w:val="54232556"/>
    <w:rsid w:val="542AF030"/>
    <w:rsid w:val="54ABF489"/>
    <w:rsid w:val="55031A67"/>
    <w:rsid w:val="5529F5D3"/>
    <w:rsid w:val="5573157B"/>
    <w:rsid w:val="55770C1E"/>
    <w:rsid w:val="557AD896"/>
    <w:rsid w:val="55AB7412"/>
    <w:rsid w:val="56071CFA"/>
    <w:rsid w:val="5613A82A"/>
    <w:rsid w:val="5633FA3D"/>
    <w:rsid w:val="564ABDD6"/>
    <w:rsid w:val="567256F5"/>
    <w:rsid w:val="56892FE4"/>
    <w:rsid w:val="568A7B65"/>
    <w:rsid w:val="56A06C9D"/>
    <w:rsid w:val="56B9AD56"/>
    <w:rsid w:val="56BDE6F8"/>
    <w:rsid w:val="56C203BB"/>
    <w:rsid w:val="56DD80EC"/>
    <w:rsid w:val="571398C0"/>
    <w:rsid w:val="571623EA"/>
    <w:rsid w:val="574FCF11"/>
    <w:rsid w:val="575693F4"/>
    <w:rsid w:val="575832D9"/>
    <w:rsid w:val="578741FD"/>
    <w:rsid w:val="57D00B04"/>
    <w:rsid w:val="57FEE4BD"/>
    <w:rsid w:val="582E5929"/>
    <w:rsid w:val="58330956"/>
    <w:rsid w:val="585BD8F3"/>
    <w:rsid w:val="5890E4CC"/>
    <w:rsid w:val="589714F5"/>
    <w:rsid w:val="58D2DBCB"/>
    <w:rsid w:val="58F09666"/>
    <w:rsid w:val="58FDAE17"/>
    <w:rsid w:val="597005DD"/>
    <w:rsid w:val="59F8FBCF"/>
    <w:rsid w:val="5A303086"/>
    <w:rsid w:val="5A498F94"/>
    <w:rsid w:val="5A770543"/>
    <w:rsid w:val="5AEB3976"/>
    <w:rsid w:val="5AFBE0D2"/>
    <w:rsid w:val="5B129C21"/>
    <w:rsid w:val="5B2E0556"/>
    <w:rsid w:val="5B6C656E"/>
    <w:rsid w:val="5B8A8E2E"/>
    <w:rsid w:val="5B8E3219"/>
    <w:rsid w:val="5B8E3F34"/>
    <w:rsid w:val="5BACCBE2"/>
    <w:rsid w:val="5BB7CAFB"/>
    <w:rsid w:val="5BE7C86D"/>
    <w:rsid w:val="5C354879"/>
    <w:rsid w:val="5C7F0205"/>
    <w:rsid w:val="5CA66FB8"/>
    <w:rsid w:val="5CA7DA3C"/>
    <w:rsid w:val="5CB20388"/>
    <w:rsid w:val="5CB290CF"/>
    <w:rsid w:val="5CB3577A"/>
    <w:rsid w:val="5CBBD981"/>
    <w:rsid w:val="5D27906A"/>
    <w:rsid w:val="5D5F9EDA"/>
    <w:rsid w:val="5D87F992"/>
    <w:rsid w:val="5DAB9E1F"/>
    <w:rsid w:val="5DBB9F71"/>
    <w:rsid w:val="5DED6EDB"/>
    <w:rsid w:val="5E0EA62F"/>
    <w:rsid w:val="5E27F1FE"/>
    <w:rsid w:val="5E43DF14"/>
    <w:rsid w:val="5E8D0B30"/>
    <w:rsid w:val="5EA5E726"/>
    <w:rsid w:val="5EAC0002"/>
    <w:rsid w:val="5EC62CBB"/>
    <w:rsid w:val="5EF0F0E2"/>
    <w:rsid w:val="5F0C9026"/>
    <w:rsid w:val="5F15C1F6"/>
    <w:rsid w:val="5F6E9EF6"/>
    <w:rsid w:val="5F826AEE"/>
    <w:rsid w:val="5F857503"/>
    <w:rsid w:val="5FF43597"/>
    <w:rsid w:val="6016EAC5"/>
    <w:rsid w:val="605EB4AF"/>
    <w:rsid w:val="60624543"/>
    <w:rsid w:val="60652DAE"/>
    <w:rsid w:val="60730146"/>
    <w:rsid w:val="6106427B"/>
    <w:rsid w:val="610F7318"/>
    <w:rsid w:val="611E5392"/>
    <w:rsid w:val="617B8313"/>
    <w:rsid w:val="6182D18C"/>
    <w:rsid w:val="61A3AA66"/>
    <w:rsid w:val="61CA23C3"/>
    <w:rsid w:val="61CCF5DE"/>
    <w:rsid w:val="62117E87"/>
    <w:rsid w:val="6287B105"/>
    <w:rsid w:val="62D2CA5B"/>
    <w:rsid w:val="62D362FC"/>
    <w:rsid w:val="62EAA1F1"/>
    <w:rsid w:val="62FFDEBF"/>
    <w:rsid w:val="63040028"/>
    <w:rsid w:val="634CEC60"/>
    <w:rsid w:val="635085CA"/>
    <w:rsid w:val="63648FB3"/>
    <w:rsid w:val="638BA890"/>
    <w:rsid w:val="63B75DBC"/>
    <w:rsid w:val="63D04C3A"/>
    <w:rsid w:val="64079261"/>
    <w:rsid w:val="6420A9A3"/>
    <w:rsid w:val="647D666A"/>
    <w:rsid w:val="64C9A505"/>
    <w:rsid w:val="6554C875"/>
    <w:rsid w:val="65B1BFFF"/>
    <w:rsid w:val="65DB4998"/>
    <w:rsid w:val="65F8EBCD"/>
    <w:rsid w:val="667F8165"/>
    <w:rsid w:val="66C3525B"/>
    <w:rsid w:val="66EC855E"/>
    <w:rsid w:val="671304F8"/>
    <w:rsid w:val="67412FF6"/>
    <w:rsid w:val="675C866B"/>
    <w:rsid w:val="676694FA"/>
    <w:rsid w:val="67EC9D91"/>
    <w:rsid w:val="680F8753"/>
    <w:rsid w:val="680FF78D"/>
    <w:rsid w:val="683FA829"/>
    <w:rsid w:val="68660E9F"/>
    <w:rsid w:val="688CF51F"/>
    <w:rsid w:val="68AF1C51"/>
    <w:rsid w:val="68B336E7"/>
    <w:rsid w:val="68C7643A"/>
    <w:rsid w:val="69189BA5"/>
    <w:rsid w:val="6A4C265D"/>
    <w:rsid w:val="6A4E98C6"/>
    <w:rsid w:val="6A8EA78F"/>
    <w:rsid w:val="6AC4AE5E"/>
    <w:rsid w:val="6ACE5570"/>
    <w:rsid w:val="6B00A08C"/>
    <w:rsid w:val="6B0EEBA9"/>
    <w:rsid w:val="6BBA1748"/>
    <w:rsid w:val="6C4936A2"/>
    <w:rsid w:val="6C927E8F"/>
    <w:rsid w:val="6CA2BED2"/>
    <w:rsid w:val="6CEB50EF"/>
    <w:rsid w:val="6CF117B2"/>
    <w:rsid w:val="6D0BAE6A"/>
    <w:rsid w:val="6D4CAE6A"/>
    <w:rsid w:val="6D4D7096"/>
    <w:rsid w:val="6D6B5F86"/>
    <w:rsid w:val="6D6CE9B5"/>
    <w:rsid w:val="6DC26FB4"/>
    <w:rsid w:val="6DD49EAD"/>
    <w:rsid w:val="6E2E4EF0"/>
    <w:rsid w:val="6E5984BC"/>
    <w:rsid w:val="6EF0EB4D"/>
    <w:rsid w:val="6F1A19C5"/>
    <w:rsid w:val="6F2C2CBD"/>
    <w:rsid w:val="6F49CC87"/>
    <w:rsid w:val="6F4E9E97"/>
    <w:rsid w:val="6F81427E"/>
    <w:rsid w:val="6F929FCD"/>
    <w:rsid w:val="6FBFACC3"/>
    <w:rsid w:val="6FF0BA4E"/>
    <w:rsid w:val="701960B9"/>
    <w:rsid w:val="704C2B54"/>
    <w:rsid w:val="705EA9EA"/>
    <w:rsid w:val="710DD960"/>
    <w:rsid w:val="713E4372"/>
    <w:rsid w:val="714801F8"/>
    <w:rsid w:val="714CC755"/>
    <w:rsid w:val="71549A37"/>
    <w:rsid w:val="7176528E"/>
    <w:rsid w:val="71929E01"/>
    <w:rsid w:val="71AC401E"/>
    <w:rsid w:val="721F8DDC"/>
    <w:rsid w:val="727B4904"/>
    <w:rsid w:val="7299DA57"/>
    <w:rsid w:val="72CBD512"/>
    <w:rsid w:val="738912A8"/>
    <w:rsid w:val="7390490F"/>
    <w:rsid w:val="73B55C09"/>
    <w:rsid w:val="73BE41DF"/>
    <w:rsid w:val="7484F43C"/>
    <w:rsid w:val="748D44AD"/>
    <w:rsid w:val="74AF28BD"/>
    <w:rsid w:val="74CF53BE"/>
    <w:rsid w:val="75067AD6"/>
    <w:rsid w:val="7523A16C"/>
    <w:rsid w:val="7546BBCD"/>
    <w:rsid w:val="75479697"/>
    <w:rsid w:val="7592F196"/>
    <w:rsid w:val="75975235"/>
    <w:rsid w:val="75B0496D"/>
    <w:rsid w:val="75E3564D"/>
    <w:rsid w:val="76024ABE"/>
    <w:rsid w:val="7629E791"/>
    <w:rsid w:val="76539879"/>
    <w:rsid w:val="773171C1"/>
    <w:rsid w:val="77468AC3"/>
    <w:rsid w:val="7758626E"/>
    <w:rsid w:val="776909D1"/>
    <w:rsid w:val="777C5C41"/>
    <w:rsid w:val="778A180F"/>
    <w:rsid w:val="7791B63C"/>
    <w:rsid w:val="779FAC9E"/>
    <w:rsid w:val="78024A5D"/>
    <w:rsid w:val="7843E638"/>
    <w:rsid w:val="7852E9E4"/>
    <w:rsid w:val="785325FA"/>
    <w:rsid w:val="78683549"/>
    <w:rsid w:val="78A67424"/>
    <w:rsid w:val="78AEF097"/>
    <w:rsid w:val="7922007B"/>
    <w:rsid w:val="795103F7"/>
    <w:rsid w:val="79CA6523"/>
    <w:rsid w:val="7A39C9F0"/>
    <w:rsid w:val="7A7F37E2"/>
    <w:rsid w:val="7AF64F57"/>
    <w:rsid w:val="7AF85334"/>
    <w:rsid w:val="7B53BDC8"/>
    <w:rsid w:val="7B9FC8EA"/>
    <w:rsid w:val="7BAFEE57"/>
    <w:rsid w:val="7BB33D83"/>
    <w:rsid w:val="7BFDC7DA"/>
    <w:rsid w:val="7C0E69F2"/>
    <w:rsid w:val="7C210156"/>
    <w:rsid w:val="7C23A7B6"/>
    <w:rsid w:val="7C4E07CC"/>
    <w:rsid w:val="7C8E24A1"/>
    <w:rsid w:val="7CE630BA"/>
    <w:rsid w:val="7CEB3B6B"/>
    <w:rsid w:val="7D1EF333"/>
    <w:rsid w:val="7D7699BD"/>
    <w:rsid w:val="7DADE0DD"/>
    <w:rsid w:val="7DC20CC0"/>
    <w:rsid w:val="7DC5F49C"/>
    <w:rsid w:val="7E086A58"/>
    <w:rsid w:val="7EB47F26"/>
    <w:rsid w:val="7EB7683C"/>
    <w:rsid w:val="7EBA4C2E"/>
    <w:rsid w:val="7EDFC8FC"/>
    <w:rsid w:val="7EFDDCCB"/>
    <w:rsid w:val="7F65AFBE"/>
    <w:rsid w:val="7F812B49"/>
    <w:rsid w:val="7F9CCC09"/>
    <w:rsid w:val="7FEA16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F2DF832"/>
  <w15:docId w15:val="{21D5EC66-FD54-4CDB-AF6C-F6D60CF08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20"/>
  </w:style>
  <w:style w:type="paragraph" w:styleId="Heading1">
    <w:name w:val="heading 1"/>
    <w:basedOn w:val="Normal"/>
    <w:next w:val="Normal"/>
    <w:link w:val="Heading1Char"/>
    <w:uiPriority w:val="9"/>
    <w:qFormat/>
    <w:rsid w:val="00707B8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07B8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07B8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9A3899"/>
    <w:pPr>
      <w:spacing w:before="120"/>
    </w:pPr>
    <w:rPr>
      <w:rFonts w:eastAsia="Times New Roman"/>
      <w:sz w:val="24"/>
      <w:szCs w:val="24"/>
    </w:rPr>
  </w:style>
  <w:style w:type="paragraph" w:customStyle="1" w:styleId="1stparatext">
    <w:name w:val="1st para text"/>
    <w:basedOn w:val="BaseText"/>
    <w:rsid w:val="009A3899"/>
  </w:style>
  <w:style w:type="paragraph" w:customStyle="1" w:styleId="BaseHeading">
    <w:name w:val="Base_Heading"/>
    <w:rsid w:val="009A3899"/>
    <w:pPr>
      <w:keepNext/>
      <w:spacing w:before="240"/>
      <w:outlineLvl w:val="0"/>
    </w:pPr>
    <w:rPr>
      <w:rFonts w:eastAsia="Times New Roman"/>
      <w:kern w:val="28"/>
      <w:sz w:val="28"/>
      <w:szCs w:val="28"/>
    </w:rPr>
  </w:style>
  <w:style w:type="paragraph" w:customStyle="1" w:styleId="AbstractHead">
    <w:name w:val="Abstract Head"/>
    <w:basedOn w:val="BaseHeading"/>
    <w:rsid w:val="009A3899"/>
  </w:style>
  <w:style w:type="paragraph" w:customStyle="1" w:styleId="AbstractSummary">
    <w:name w:val="Abstract/Summary"/>
    <w:basedOn w:val="BaseText"/>
    <w:rsid w:val="009A3899"/>
  </w:style>
  <w:style w:type="paragraph" w:customStyle="1" w:styleId="Referencesandnotes">
    <w:name w:val="References and notes"/>
    <w:basedOn w:val="BaseText"/>
    <w:rsid w:val="009A3899"/>
    <w:pPr>
      <w:ind w:left="720" w:hanging="720"/>
    </w:pPr>
  </w:style>
  <w:style w:type="paragraph" w:customStyle="1" w:styleId="Acknowledgement">
    <w:name w:val="Acknowledgement"/>
    <w:basedOn w:val="Referencesandnotes"/>
    <w:rsid w:val="009A3899"/>
  </w:style>
  <w:style w:type="paragraph" w:customStyle="1" w:styleId="Subhead">
    <w:name w:val="Subhead"/>
    <w:basedOn w:val="BaseHeading"/>
    <w:rsid w:val="009A3899"/>
    <w:rPr>
      <w:b/>
      <w:bCs/>
      <w:sz w:val="24"/>
      <w:szCs w:val="24"/>
    </w:rPr>
  </w:style>
  <w:style w:type="paragraph" w:customStyle="1" w:styleId="AppendixHead">
    <w:name w:val="AppendixHead"/>
    <w:basedOn w:val="Subhead"/>
    <w:rsid w:val="009A3899"/>
  </w:style>
  <w:style w:type="paragraph" w:customStyle="1" w:styleId="AppendixSubhead">
    <w:name w:val="AppendixSubhead"/>
    <w:basedOn w:val="Subhead"/>
    <w:rsid w:val="009A3899"/>
  </w:style>
  <w:style w:type="paragraph" w:customStyle="1" w:styleId="Articletype">
    <w:name w:val="Article type"/>
    <w:basedOn w:val="BaseText"/>
    <w:rsid w:val="009A3899"/>
  </w:style>
  <w:style w:type="character" w:customStyle="1" w:styleId="aubase">
    <w:name w:val="au_base"/>
    <w:rsid w:val="009A3899"/>
    <w:rPr>
      <w:sz w:val="24"/>
    </w:rPr>
  </w:style>
  <w:style w:type="character" w:customStyle="1" w:styleId="aucollab">
    <w:name w:val="au_collab"/>
    <w:basedOn w:val="aubase"/>
    <w:rsid w:val="009A3899"/>
    <w:rPr>
      <w:sz w:val="24"/>
      <w:bdr w:val="none" w:sz="0" w:space="0" w:color="auto"/>
      <w:shd w:val="clear" w:color="auto" w:fill="C0C0C0"/>
    </w:rPr>
  </w:style>
  <w:style w:type="character" w:customStyle="1" w:styleId="audeg">
    <w:name w:val="au_deg"/>
    <w:basedOn w:val="DefaultParagraphFont"/>
    <w:rsid w:val="009A3899"/>
    <w:rPr>
      <w:sz w:val="24"/>
      <w:bdr w:val="none" w:sz="0" w:space="0" w:color="auto"/>
      <w:shd w:val="clear" w:color="auto" w:fill="FFFF00"/>
    </w:rPr>
  </w:style>
  <w:style w:type="character" w:customStyle="1" w:styleId="aufname">
    <w:name w:val="au_fname"/>
    <w:basedOn w:val="aubase"/>
    <w:rsid w:val="009A3899"/>
    <w:rPr>
      <w:sz w:val="24"/>
      <w:bdr w:val="none" w:sz="0" w:space="0" w:color="auto"/>
      <w:shd w:val="clear" w:color="auto" w:fill="00FFFF"/>
    </w:rPr>
  </w:style>
  <w:style w:type="character" w:customStyle="1" w:styleId="aurole">
    <w:name w:val="au_role"/>
    <w:basedOn w:val="aubase"/>
    <w:rsid w:val="009A3899"/>
    <w:rPr>
      <w:sz w:val="24"/>
      <w:bdr w:val="none" w:sz="0" w:space="0" w:color="auto"/>
      <w:shd w:val="clear" w:color="auto" w:fill="808000"/>
    </w:rPr>
  </w:style>
  <w:style w:type="character" w:customStyle="1" w:styleId="ausuffix">
    <w:name w:val="au_suffix"/>
    <w:basedOn w:val="aubase"/>
    <w:rsid w:val="009A3899"/>
    <w:rPr>
      <w:sz w:val="24"/>
      <w:bdr w:val="none" w:sz="0" w:space="0" w:color="auto"/>
      <w:shd w:val="clear" w:color="auto" w:fill="FF00FF"/>
    </w:rPr>
  </w:style>
  <w:style w:type="character" w:customStyle="1" w:styleId="ausurname">
    <w:name w:val="au_surname"/>
    <w:basedOn w:val="aubase"/>
    <w:rsid w:val="009A3899"/>
    <w:rPr>
      <w:sz w:val="24"/>
      <w:bdr w:val="none" w:sz="0" w:space="0" w:color="auto"/>
      <w:shd w:val="clear" w:color="auto" w:fill="00FF00"/>
    </w:rPr>
  </w:style>
  <w:style w:type="paragraph" w:customStyle="1" w:styleId="AuthorAttribute">
    <w:name w:val="Author Attribute"/>
    <w:basedOn w:val="BaseText"/>
    <w:rsid w:val="009A3899"/>
    <w:pPr>
      <w:spacing w:before="480"/>
    </w:pPr>
  </w:style>
  <w:style w:type="paragraph" w:customStyle="1" w:styleId="Footnote">
    <w:name w:val="Footnote"/>
    <w:basedOn w:val="BaseText"/>
    <w:rsid w:val="009A3899"/>
  </w:style>
  <w:style w:type="paragraph" w:customStyle="1" w:styleId="AuthorFootnote">
    <w:name w:val="AuthorFootnote"/>
    <w:basedOn w:val="Footnote"/>
    <w:rsid w:val="009A3899"/>
    <w:pPr>
      <w:autoSpaceDE w:val="0"/>
      <w:autoSpaceDN w:val="0"/>
      <w:adjustRightInd w:val="0"/>
    </w:pPr>
    <w:rPr>
      <w:lang w:bidi="he-IL"/>
    </w:rPr>
  </w:style>
  <w:style w:type="paragraph" w:customStyle="1" w:styleId="Authors">
    <w:name w:val="Authors"/>
    <w:basedOn w:val="BaseText"/>
    <w:rsid w:val="009A3899"/>
    <w:pPr>
      <w:spacing w:after="360"/>
      <w:jc w:val="center"/>
    </w:pPr>
  </w:style>
  <w:style w:type="paragraph" w:styleId="BalloonText">
    <w:name w:val="Balloon Text"/>
    <w:basedOn w:val="Normal"/>
    <w:link w:val="BalloonTextChar"/>
    <w:semiHidden/>
    <w:rsid w:val="009A3899"/>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9A3899"/>
    <w:rPr>
      <w:rFonts w:ascii="Lucida Grande" w:eastAsia="Times New Roman" w:hAnsi="Lucida Grande"/>
      <w:sz w:val="18"/>
      <w:szCs w:val="18"/>
    </w:rPr>
  </w:style>
  <w:style w:type="character" w:customStyle="1" w:styleId="bibarticle">
    <w:name w:val="bib_article"/>
    <w:basedOn w:val="DefaultParagraphFont"/>
    <w:rsid w:val="009A3899"/>
    <w:rPr>
      <w:sz w:val="24"/>
      <w:bdr w:val="none" w:sz="0" w:space="0" w:color="auto"/>
      <w:shd w:val="clear" w:color="auto" w:fill="00FFFF"/>
    </w:rPr>
  </w:style>
  <w:style w:type="character" w:customStyle="1" w:styleId="bibbase">
    <w:name w:val="bib_base"/>
    <w:rsid w:val="009A3899"/>
    <w:rPr>
      <w:sz w:val="24"/>
    </w:rPr>
  </w:style>
  <w:style w:type="character" w:customStyle="1" w:styleId="bibcomment">
    <w:name w:val="bib_comment"/>
    <w:basedOn w:val="bibbase"/>
    <w:rsid w:val="009A3899"/>
    <w:rPr>
      <w:sz w:val="24"/>
    </w:rPr>
  </w:style>
  <w:style w:type="character" w:customStyle="1" w:styleId="bibdeg">
    <w:name w:val="bib_deg"/>
    <w:basedOn w:val="bibbase"/>
    <w:rsid w:val="009A3899"/>
    <w:rPr>
      <w:sz w:val="24"/>
    </w:rPr>
  </w:style>
  <w:style w:type="character" w:customStyle="1" w:styleId="bibdoi">
    <w:name w:val="bib_doi"/>
    <w:basedOn w:val="bibbase"/>
    <w:rsid w:val="009A3899"/>
    <w:rPr>
      <w:sz w:val="24"/>
      <w:bdr w:val="none" w:sz="0" w:space="0" w:color="auto"/>
      <w:shd w:val="clear" w:color="auto" w:fill="00FF00"/>
    </w:rPr>
  </w:style>
  <w:style w:type="character" w:customStyle="1" w:styleId="bibetal">
    <w:name w:val="bib_etal"/>
    <w:basedOn w:val="bibbase"/>
    <w:rsid w:val="009A3899"/>
    <w:rPr>
      <w:sz w:val="24"/>
      <w:bdr w:val="none" w:sz="0" w:space="0" w:color="auto"/>
      <w:shd w:val="clear" w:color="auto" w:fill="008080"/>
    </w:rPr>
  </w:style>
  <w:style w:type="character" w:customStyle="1" w:styleId="bibfname">
    <w:name w:val="bib_fname"/>
    <w:basedOn w:val="bibbase"/>
    <w:rsid w:val="009A3899"/>
    <w:rPr>
      <w:sz w:val="24"/>
      <w:bdr w:val="none" w:sz="0" w:space="0" w:color="auto"/>
      <w:shd w:val="clear" w:color="auto" w:fill="FFFF00"/>
    </w:rPr>
  </w:style>
  <w:style w:type="character" w:customStyle="1" w:styleId="bibfpage">
    <w:name w:val="bib_fpage"/>
    <w:basedOn w:val="bibbase"/>
    <w:rsid w:val="009A3899"/>
    <w:rPr>
      <w:sz w:val="24"/>
      <w:bdr w:val="none" w:sz="0" w:space="0" w:color="auto"/>
      <w:shd w:val="clear" w:color="auto" w:fill="808080"/>
    </w:rPr>
  </w:style>
  <w:style w:type="character" w:customStyle="1" w:styleId="bibissue">
    <w:name w:val="bib_issue"/>
    <w:basedOn w:val="bibbase"/>
    <w:rsid w:val="009A3899"/>
    <w:rPr>
      <w:sz w:val="24"/>
      <w:bdr w:val="none" w:sz="0" w:space="0" w:color="auto"/>
      <w:shd w:val="clear" w:color="auto" w:fill="FFFF00"/>
    </w:rPr>
  </w:style>
  <w:style w:type="character" w:customStyle="1" w:styleId="bibjournal">
    <w:name w:val="bib_journal"/>
    <w:basedOn w:val="bibbase"/>
    <w:rsid w:val="009A3899"/>
    <w:rPr>
      <w:sz w:val="24"/>
      <w:bdr w:val="none" w:sz="0" w:space="0" w:color="auto"/>
      <w:shd w:val="clear" w:color="auto" w:fill="808000"/>
    </w:rPr>
  </w:style>
  <w:style w:type="character" w:customStyle="1" w:styleId="biblpage">
    <w:name w:val="bib_lpage"/>
    <w:basedOn w:val="bibbase"/>
    <w:rsid w:val="009A3899"/>
    <w:rPr>
      <w:sz w:val="24"/>
      <w:bdr w:val="none" w:sz="0" w:space="0" w:color="auto"/>
      <w:shd w:val="clear" w:color="auto" w:fill="808080"/>
    </w:rPr>
  </w:style>
  <w:style w:type="character" w:customStyle="1" w:styleId="bibmedline">
    <w:name w:val="bib_medline"/>
    <w:basedOn w:val="bibbase"/>
    <w:rsid w:val="009A3899"/>
    <w:rPr>
      <w:sz w:val="24"/>
    </w:rPr>
  </w:style>
  <w:style w:type="character" w:customStyle="1" w:styleId="bibnumber">
    <w:name w:val="bib_number"/>
    <w:basedOn w:val="bibbase"/>
    <w:rsid w:val="009A3899"/>
    <w:rPr>
      <w:sz w:val="24"/>
    </w:rPr>
  </w:style>
  <w:style w:type="character" w:customStyle="1" w:styleId="biborganization">
    <w:name w:val="bib_organization"/>
    <w:basedOn w:val="bibbase"/>
    <w:rsid w:val="009A3899"/>
    <w:rPr>
      <w:sz w:val="24"/>
      <w:bdr w:val="none" w:sz="0" w:space="0" w:color="auto"/>
      <w:shd w:val="clear" w:color="auto" w:fill="808000"/>
    </w:rPr>
  </w:style>
  <w:style w:type="character" w:customStyle="1" w:styleId="bibsuffix">
    <w:name w:val="bib_suffix"/>
    <w:basedOn w:val="bibbase"/>
    <w:rsid w:val="009A3899"/>
    <w:rPr>
      <w:sz w:val="24"/>
    </w:rPr>
  </w:style>
  <w:style w:type="character" w:customStyle="1" w:styleId="bibsuppl">
    <w:name w:val="bib_suppl"/>
    <w:basedOn w:val="bibbase"/>
    <w:rsid w:val="009A3899"/>
    <w:rPr>
      <w:sz w:val="24"/>
      <w:bdr w:val="none" w:sz="0" w:space="0" w:color="auto"/>
      <w:shd w:val="clear" w:color="auto" w:fill="FFFF00"/>
    </w:rPr>
  </w:style>
  <w:style w:type="character" w:customStyle="1" w:styleId="bibsurname">
    <w:name w:val="bib_surname"/>
    <w:basedOn w:val="bibbase"/>
    <w:rsid w:val="009A3899"/>
    <w:rPr>
      <w:sz w:val="24"/>
      <w:bdr w:val="none" w:sz="0" w:space="0" w:color="auto"/>
      <w:shd w:val="clear" w:color="auto" w:fill="FFFF00"/>
    </w:rPr>
  </w:style>
  <w:style w:type="character" w:customStyle="1" w:styleId="bibunpubl">
    <w:name w:val="bib_unpubl"/>
    <w:basedOn w:val="bibbase"/>
    <w:rsid w:val="009A3899"/>
    <w:rPr>
      <w:sz w:val="24"/>
    </w:rPr>
  </w:style>
  <w:style w:type="character" w:customStyle="1" w:styleId="biburl">
    <w:name w:val="bib_url"/>
    <w:basedOn w:val="bibbase"/>
    <w:rsid w:val="009A3899"/>
    <w:rPr>
      <w:sz w:val="24"/>
      <w:bdr w:val="none" w:sz="0" w:space="0" w:color="auto"/>
      <w:shd w:val="clear" w:color="auto" w:fill="00FF00"/>
    </w:rPr>
  </w:style>
  <w:style w:type="character" w:customStyle="1" w:styleId="bibvolume">
    <w:name w:val="bib_volume"/>
    <w:basedOn w:val="bibbase"/>
    <w:rsid w:val="009A3899"/>
    <w:rPr>
      <w:sz w:val="24"/>
      <w:bdr w:val="none" w:sz="0" w:space="0" w:color="auto"/>
      <w:shd w:val="clear" w:color="auto" w:fill="00FF00"/>
    </w:rPr>
  </w:style>
  <w:style w:type="character" w:customStyle="1" w:styleId="bibyear">
    <w:name w:val="bib_year"/>
    <w:basedOn w:val="bibbase"/>
    <w:rsid w:val="009A3899"/>
    <w:rPr>
      <w:sz w:val="24"/>
      <w:bdr w:val="none" w:sz="0" w:space="0" w:color="auto"/>
      <w:shd w:val="clear" w:color="auto" w:fill="FF00FF"/>
    </w:rPr>
  </w:style>
  <w:style w:type="paragraph" w:customStyle="1" w:styleId="BookorMeetingInformation">
    <w:name w:val="Book or Meeting Information"/>
    <w:basedOn w:val="BaseText"/>
    <w:rsid w:val="009A3899"/>
  </w:style>
  <w:style w:type="paragraph" w:customStyle="1" w:styleId="BookInformation">
    <w:name w:val="BookInformation"/>
    <w:basedOn w:val="BaseText"/>
    <w:rsid w:val="009A3899"/>
  </w:style>
  <w:style w:type="paragraph" w:customStyle="1" w:styleId="Level2Head">
    <w:name w:val="Level 2 Head"/>
    <w:basedOn w:val="BaseHeading"/>
    <w:rsid w:val="009A3899"/>
    <w:pPr>
      <w:outlineLvl w:val="1"/>
    </w:pPr>
    <w:rPr>
      <w:i/>
      <w:iCs/>
      <w:sz w:val="24"/>
      <w:szCs w:val="24"/>
    </w:rPr>
  </w:style>
  <w:style w:type="paragraph" w:customStyle="1" w:styleId="BoxLevel2Head">
    <w:name w:val="BoxLevel 2 Head"/>
    <w:basedOn w:val="Level2Head"/>
    <w:rsid w:val="009A3899"/>
    <w:pPr>
      <w:shd w:val="clear" w:color="auto" w:fill="E6E6E6"/>
    </w:pPr>
  </w:style>
  <w:style w:type="paragraph" w:customStyle="1" w:styleId="BoxListUnnumbered">
    <w:name w:val="BoxListUnnumbered"/>
    <w:basedOn w:val="BaseText"/>
    <w:rsid w:val="009A3899"/>
    <w:pPr>
      <w:shd w:val="clear" w:color="auto" w:fill="E6E6E6"/>
      <w:ind w:left="1080" w:hanging="360"/>
    </w:pPr>
  </w:style>
  <w:style w:type="paragraph" w:customStyle="1" w:styleId="BoxList">
    <w:name w:val="BoxList"/>
    <w:basedOn w:val="BoxListUnnumbered"/>
    <w:rsid w:val="009A3899"/>
  </w:style>
  <w:style w:type="paragraph" w:customStyle="1" w:styleId="BoxSubhead">
    <w:name w:val="BoxSubhead"/>
    <w:basedOn w:val="Subhead"/>
    <w:rsid w:val="009A3899"/>
    <w:pPr>
      <w:shd w:val="clear" w:color="auto" w:fill="E6E6E6"/>
    </w:pPr>
  </w:style>
  <w:style w:type="paragraph" w:customStyle="1" w:styleId="Paragraph">
    <w:name w:val="Paragraph"/>
    <w:basedOn w:val="BaseText"/>
    <w:rsid w:val="009A3899"/>
    <w:pPr>
      <w:ind w:firstLine="720"/>
    </w:pPr>
  </w:style>
  <w:style w:type="paragraph" w:customStyle="1" w:styleId="BoxText">
    <w:name w:val="BoxText"/>
    <w:basedOn w:val="Paragraph"/>
    <w:rsid w:val="009A3899"/>
    <w:pPr>
      <w:shd w:val="clear" w:color="auto" w:fill="E6E6E6"/>
    </w:pPr>
  </w:style>
  <w:style w:type="paragraph" w:customStyle="1" w:styleId="BoxTitle">
    <w:name w:val="BoxTitle"/>
    <w:basedOn w:val="BaseHeading"/>
    <w:rsid w:val="009A3899"/>
    <w:pPr>
      <w:shd w:val="clear" w:color="auto" w:fill="E6E6E6"/>
    </w:pPr>
    <w:rPr>
      <w:b/>
      <w:sz w:val="24"/>
      <w:szCs w:val="24"/>
    </w:rPr>
  </w:style>
  <w:style w:type="paragraph" w:customStyle="1" w:styleId="BulletedText">
    <w:name w:val="Bulleted Text"/>
    <w:basedOn w:val="BaseText"/>
    <w:rsid w:val="009A3899"/>
    <w:pPr>
      <w:ind w:left="720" w:hanging="720"/>
    </w:pPr>
  </w:style>
  <w:style w:type="paragraph" w:customStyle="1" w:styleId="career-magazine">
    <w:name w:val="career-magazine"/>
    <w:basedOn w:val="BaseText"/>
    <w:rsid w:val="009A3899"/>
    <w:pPr>
      <w:jc w:val="right"/>
    </w:pPr>
    <w:rPr>
      <w:color w:val="FF0000"/>
    </w:rPr>
  </w:style>
  <w:style w:type="paragraph" w:customStyle="1" w:styleId="career-stage">
    <w:name w:val="career-stage"/>
    <w:basedOn w:val="BaseText"/>
    <w:rsid w:val="009A3899"/>
    <w:pPr>
      <w:jc w:val="right"/>
    </w:pPr>
    <w:rPr>
      <w:color w:val="339966"/>
    </w:rPr>
  </w:style>
  <w:style w:type="character" w:customStyle="1" w:styleId="citebase">
    <w:name w:val="cite_base"/>
    <w:rsid w:val="009A3899"/>
    <w:rPr>
      <w:sz w:val="24"/>
    </w:rPr>
  </w:style>
  <w:style w:type="character" w:customStyle="1" w:styleId="citebib">
    <w:name w:val="cite_bib"/>
    <w:basedOn w:val="DefaultParagraphFont"/>
    <w:rsid w:val="009A3899"/>
    <w:rPr>
      <w:sz w:val="24"/>
      <w:bdr w:val="none" w:sz="0" w:space="0" w:color="auto"/>
      <w:shd w:val="clear" w:color="auto" w:fill="00FFFF"/>
    </w:rPr>
  </w:style>
  <w:style w:type="character" w:customStyle="1" w:styleId="citebox">
    <w:name w:val="cite_box"/>
    <w:basedOn w:val="citebase"/>
    <w:rsid w:val="009A3899"/>
    <w:rPr>
      <w:sz w:val="24"/>
    </w:rPr>
  </w:style>
  <w:style w:type="character" w:customStyle="1" w:styleId="citeen">
    <w:name w:val="cite_en"/>
    <w:basedOn w:val="citebase"/>
    <w:rsid w:val="009A3899"/>
    <w:rPr>
      <w:sz w:val="24"/>
      <w:shd w:val="clear" w:color="auto" w:fill="FFFF00"/>
      <w:vertAlign w:val="superscript"/>
    </w:rPr>
  </w:style>
  <w:style w:type="character" w:customStyle="1" w:styleId="citeeq">
    <w:name w:val="cite_eq"/>
    <w:basedOn w:val="citebase"/>
    <w:rsid w:val="009A3899"/>
    <w:rPr>
      <w:sz w:val="24"/>
      <w:bdr w:val="none" w:sz="0" w:space="0" w:color="auto"/>
      <w:shd w:val="clear" w:color="auto" w:fill="FF99CC"/>
    </w:rPr>
  </w:style>
  <w:style w:type="character" w:customStyle="1" w:styleId="citefig">
    <w:name w:val="cite_fig"/>
    <w:basedOn w:val="citebase"/>
    <w:rsid w:val="009A3899"/>
    <w:rPr>
      <w:color w:val="000000"/>
      <w:sz w:val="24"/>
      <w:bdr w:val="none" w:sz="0" w:space="0" w:color="auto"/>
      <w:shd w:val="clear" w:color="auto" w:fill="00FF00"/>
    </w:rPr>
  </w:style>
  <w:style w:type="character" w:customStyle="1" w:styleId="citefn">
    <w:name w:val="cite_fn"/>
    <w:basedOn w:val="citebase"/>
    <w:rsid w:val="009A3899"/>
    <w:rPr>
      <w:sz w:val="24"/>
      <w:bdr w:val="none" w:sz="0" w:space="0" w:color="auto"/>
      <w:shd w:val="clear" w:color="auto" w:fill="FF0000"/>
    </w:rPr>
  </w:style>
  <w:style w:type="character" w:customStyle="1" w:styleId="citetbl">
    <w:name w:val="cite_tbl"/>
    <w:basedOn w:val="citebase"/>
    <w:rsid w:val="009A3899"/>
    <w:rPr>
      <w:color w:val="000000"/>
      <w:sz w:val="24"/>
      <w:bdr w:val="none" w:sz="0" w:space="0" w:color="auto"/>
      <w:shd w:val="clear" w:color="auto" w:fill="FF00FF"/>
    </w:rPr>
  </w:style>
  <w:style w:type="character" w:styleId="CommentReference">
    <w:name w:val="annotation reference"/>
    <w:basedOn w:val="DefaultParagraphFont"/>
    <w:rsid w:val="009A3899"/>
    <w:rPr>
      <w:sz w:val="18"/>
      <w:szCs w:val="18"/>
    </w:rPr>
  </w:style>
  <w:style w:type="paragraph" w:styleId="CommentText">
    <w:name w:val="annotation text"/>
    <w:basedOn w:val="Normal"/>
    <w:link w:val="CommentTextChar"/>
    <w:semiHidden/>
    <w:rsid w:val="009A3899"/>
    <w:rPr>
      <w:rFonts w:eastAsia="Times New Roman"/>
    </w:rPr>
  </w:style>
  <w:style w:type="character" w:customStyle="1" w:styleId="CommentTextChar">
    <w:name w:val="Comment Text Char"/>
    <w:basedOn w:val="DefaultParagraphFont"/>
    <w:link w:val="CommentText"/>
    <w:semiHidden/>
    <w:rsid w:val="009A3899"/>
    <w:rPr>
      <w:rFonts w:ascii="Times New Roman" w:eastAsia="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A3899"/>
    <w:rPr>
      <w:b/>
      <w:bCs/>
    </w:rPr>
  </w:style>
  <w:style w:type="character" w:customStyle="1" w:styleId="CommentSubjectChar">
    <w:name w:val="Comment Subject Char"/>
    <w:basedOn w:val="CommentTextChar"/>
    <w:link w:val="CommentSubject"/>
    <w:uiPriority w:val="99"/>
    <w:semiHidden/>
    <w:rsid w:val="009A3899"/>
    <w:rPr>
      <w:rFonts w:ascii="Times New Roman" w:eastAsia="Times New Roman" w:hAnsi="Times New Roman"/>
      <w:b/>
      <w:bCs/>
      <w:sz w:val="20"/>
      <w:szCs w:val="20"/>
    </w:rPr>
  </w:style>
  <w:style w:type="paragraph" w:customStyle="1" w:styleId="ContinuedParagraph">
    <w:name w:val="ContinuedParagraph"/>
    <w:basedOn w:val="Paragraph"/>
    <w:rsid w:val="009A3899"/>
    <w:pPr>
      <w:ind w:firstLine="0"/>
    </w:pPr>
  </w:style>
  <w:style w:type="character" w:customStyle="1" w:styleId="ContractNumber">
    <w:name w:val="Contract Number"/>
    <w:basedOn w:val="DefaultParagraphFont"/>
    <w:rsid w:val="009A3899"/>
    <w:rPr>
      <w:sz w:val="24"/>
      <w:szCs w:val="24"/>
      <w:bdr w:val="none" w:sz="0" w:space="0" w:color="auto"/>
      <w:shd w:val="clear" w:color="auto" w:fill="CCFFCC"/>
    </w:rPr>
  </w:style>
  <w:style w:type="character" w:customStyle="1" w:styleId="ContractSponsor">
    <w:name w:val="Contract Sponsor"/>
    <w:basedOn w:val="DefaultParagraphFont"/>
    <w:rsid w:val="009A3899"/>
    <w:rPr>
      <w:sz w:val="24"/>
      <w:szCs w:val="24"/>
      <w:bdr w:val="none" w:sz="0" w:space="0" w:color="auto"/>
      <w:shd w:val="clear" w:color="auto" w:fill="FFCC99"/>
    </w:rPr>
  </w:style>
  <w:style w:type="paragraph" w:customStyle="1" w:styleId="Correspondence">
    <w:name w:val="Correspondence"/>
    <w:basedOn w:val="BaseText"/>
    <w:rsid w:val="009A3899"/>
    <w:pPr>
      <w:spacing w:before="0" w:after="240"/>
    </w:pPr>
  </w:style>
  <w:style w:type="paragraph" w:customStyle="1" w:styleId="DateAccepted">
    <w:name w:val="Date Accepted"/>
    <w:basedOn w:val="BaseText"/>
    <w:rsid w:val="009A3899"/>
    <w:pPr>
      <w:spacing w:before="360"/>
    </w:pPr>
  </w:style>
  <w:style w:type="paragraph" w:customStyle="1" w:styleId="Deck">
    <w:name w:val="Deck"/>
    <w:basedOn w:val="BaseHeading"/>
    <w:rsid w:val="009A3899"/>
    <w:pPr>
      <w:outlineLvl w:val="1"/>
    </w:pPr>
  </w:style>
  <w:style w:type="paragraph" w:customStyle="1" w:styleId="DefTerm">
    <w:name w:val="DefTerm"/>
    <w:basedOn w:val="BaseText"/>
    <w:rsid w:val="009A3899"/>
    <w:pPr>
      <w:ind w:left="720"/>
    </w:pPr>
  </w:style>
  <w:style w:type="paragraph" w:customStyle="1" w:styleId="Definition">
    <w:name w:val="Definition"/>
    <w:basedOn w:val="DefTerm"/>
    <w:rsid w:val="009A3899"/>
    <w:pPr>
      <w:ind w:left="1080" w:hanging="360"/>
    </w:pPr>
  </w:style>
  <w:style w:type="paragraph" w:customStyle="1" w:styleId="DefListTitle">
    <w:name w:val="DefListTitle"/>
    <w:basedOn w:val="BaseHeading"/>
    <w:rsid w:val="009A3899"/>
  </w:style>
  <w:style w:type="paragraph" w:customStyle="1" w:styleId="discipline">
    <w:name w:val="discipline"/>
    <w:basedOn w:val="BaseText"/>
    <w:rsid w:val="009A3899"/>
    <w:pPr>
      <w:jc w:val="right"/>
    </w:pPr>
    <w:rPr>
      <w:color w:val="993366"/>
    </w:rPr>
  </w:style>
  <w:style w:type="paragraph" w:customStyle="1" w:styleId="Editors">
    <w:name w:val="Editors"/>
    <w:basedOn w:val="Authors"/>
    <w:rsid w:val="009A3899"/>
  </w:style>
  <w:style w:type="character" w:styleId="Emphasis">
    <w:name w:val="Emphasis"/>
    <w:basedOn w:val="DefaultParagraphFont"/>
    <w:uiPriority w:val="20"/>
    <w:qFormat/>
    <w:rsid w:val="009A3899"/>
    <w:rPr>
      <w:i/>
      <w:iCs/>
    </w:rPr>
  </w:style>
  <w:style w:type="character" w:styleId="EndnoteReference">
    <w:name w:val="endnote reference"/>
    <w:basedOn w:val="DefaultParagraphFont"/>
    <w:semiHidden/>
    <w:rsid w:val="009A3899"/>
    <w:rPr>
      <w:vertAlign w:val="superscript"/>
    </w:rPr>
  </w:style>
  <w:style w:type="paragraph" w:styleId="EndnoteText">
    <w:name w:val="endnote text"/>
    <w:basedOn w:val="Normal"/>
    <w:link w:val="EndnoteTextChar"/>
    <w:semiHidden/>
    <w:rsid w:val="009A3899"/>
    <w:rPr>
      <w:rFonts w:ascii="Cambria" w:eastAsia="Cambria" w:hAnsi="Cambria"/>
    </w:rPr>
  </w:style>
  <w:style w:type="character" w:customStyle="1" w:styleId="EndnoteTextChar">
    <w:name w:val="Endnote Text Char"/>
    <w:basedOn w:val="DefaultParagraphFont"/>
    <w:link w:val="EndnoteText"/>
    <w:semiHidden/>
    <w:rsid w:val="009A3899"/>
    <w:rPr>
      <w:rFonts w:ascii="Cambria" w:eastAsia="Cambria" w:hAnsi="Cambria"/>
      <w:sz w:val="20"/>
      <w:szCs w:val="20"/>
    </w:rPr>
  </w:style>
  <w:style w:type="character" w:customStyle="1" w:styleId="eqno">
    <w:name w:val="eq_no"/>
    <w:basedOn w:val="citebase"/>
    <w:rsid w:val="009A3899"/>
    <w:rPr>
      <w:sz w:val="24"/>
    </w:rPr>
  </w:style>
  <w:style w:type="paragraph" w:customStyle="1" w:styleId="Equation">
    <w:name w:val="Equation"/>
    <w:basedOn w:val="BaseText"/>
    <w:rsid w:val="009A3899"/>
    <w:pPr>
      <w:jc w:val="center"/>
    </w:pPr>
  </w:style>
  <w:style w:type="paragraph" w:customStyle="1" w:styleId="FieldCodes">
    <w:name w:val="FieldCodes"/>
    <w:basedOn w:val="BaseText"/>
    <w:rsid w:val="009A3899"/>
  </w:style>
  <w:style w:type="paragraph" w:customStyle="1" w:styleId="Legend">
    <w:name w:val="Legend"/>
    <w:basedOn w:val="BaseHeading"/>
    <w:rsid w:val="009A3899"/>
    <w:rPr>
      <w:sz w:val="24"/>
      <w:szCs w:val="24"/>
    </w:rPr>
  </w:style>
  <w:style w:type="paragraph" w:customStyle="1" w:styleId="FigureCopyright">
    <w:name w:val="FigureCopyright"/>
    <w:basedOn w:val="Legend"/>
    <w:rsid w:val="009A3899"/>
    <w:pPr>
      <w:autoSpaceDE w:val="0"/>
      <w:autoSpaceDN w:val="0"/>
      <w:adjustRightInd w:val="0"/>
      <w:spacing w:before="80"/>
    </w:pPr>
    <w:rPr>
      <w:lang w:bidi="he-IL"/>
    </w:rPr>
  </w:style>
  <w:style w:type="paragraph" w:customStyle="1" w:styleId="FigureCredit">
    <w:name w:val="FigureCredit"/>
    <w:basedOn w:val="FigureCopyright"/>
    <w:rsid w:val="009A3899"/>
  </w:style>
  <w:style w:type="character" w:styleId="FollowedHyperlink">
    <w:name w:val="FollowedHyperlink"/>
    <w:basedOn w:val="DefaultParagraphFont"/>
    <w:rsid w:val="009A3899"/>
    <w:rPr>
      <w:color w:val="800080"/>
      <w:u w:val="single"/>
    </w:rPr>
  </w:style>
  <w:style w:type="paragraph" w:styleId="Footer">
    <w:name w:val="footer"/>
    <w:basedOn w:val="Normal"/>
    <w:link w:val="FooterChar"/>
    <w:uiPriority w:val="99"/>
    <w:rsid w:val="009A3899"/>
    <w:pPr>
      <w:tabs>
        <w:tab w:val="center" w:pos="4320"/>
        <w:tab w:val="right" w:pos="8640"/>
      </w:tabs>
    </w:pPr>
    <w:rPr>
      <w:rFonts w:eastAsia="Times New Roman"/>
    </w:rPr>
  </w:style>
  <w:style w:type="character" w:customStyle="1" w:styleId="FooterChar">
    <w:name w:val="Footer Char"/>
    <w:basedOn w:val="DefaultParagraphFont"/>
    <w:link w:val="Footer"/>
    <w:uiPriority w:val="99"/>
    <w:rsid w:val="009A3899"/>
    <w:rPr>
      <w:rFonts w:ascii="Times New Roman" w:eastAsia="Times New Roman" w:hAnsi="Times New Roman"/>
      <w:sz w:val="20"/>
      <w:szCs w:val="20"/>
    </w:rPr>
  </w:style>
  <w:style w:type="character" w:styleId="FootnoteReference">
    <w:name w:val="footnote reference"/>
    <w:basedOn w:val="DefaultParagraphFont"/>
    <w:semiHidden/>
    <w:rsid w:val="009A3899"/>
    <w:rPr>
      <w:vertAlign w:val="superscript"/>
    </w:rPr>
  </w:style>
  <w:style w:type="paragraph" w:customStyle="1" w:styleId="Gloss">
    <w:name w:val="Gloss"/>
    <w:basedOn w:val="AbstractSummary"/>
    <w:rsid w:val="009A3899"/>
  </w:style>
  <w:style w:type="paragraph" w:customStyle="1" w:styleId="Glossary">
    <w:name w:val="Glossary"/>
    <w:basedOn w:val="BaseText"/>
    <w:rsid w:val="009A3899"/>
  </w:style>
  <w:style w:type="paragraph" w:customStyle="1" w:styleId="GlossHead">
    <w:name w:val="GlossHead"/>
    <w:basedOn w:val="AbstractHead"/>
    <w:rsid w:val="009A3899"/>
  </w:style>
  <w:style w:type="paragraph" w:customStyle="1" w:styleId="GraphicAltText">
    <w:name w:val="GraphicAltText"/>
    <w:basedOn w:val="Legend"/>
    <w:rsid w:val="009A3899"/>
    <w:pPr>
      <w:autoSpaceDE w:val="0"/>
      <w:autoSpaceDN w:val="0"/>
      <w:adjustRightInd w:val="0"/>
    </w:pPr>
  </w:style>
  <w:style w:type="paragraph" w:customStyle="1" w:styleId="GraphicCredit">
    <w:name w:val="GraphicCredit"/>
    <w:basedOn w:val="FigureCredit"/>
    <w:rsid w:val="009A3899"/>
  </w:style>
  <w:style w:type="paragraph" w:customStyle="1" w:styleId="Head">
    <w:name w:val="Head"/>
    <w:basedOn w:val="BaseHeading"/>
    <w:rsid w:val="009A3899"/>
    <w:pPr>
      <w:spacing w:before="120" w:after="120"/>
      <w:jc w:val="center"/>
    </w:pPr>
    <w:rPr>
      <w:b/>
      <w:bCs/>
    </w:rPr>
  </w:style>
  <w:style w:type="paragraph" w:styleId="Header">
    <w:name w:val="header"/>
    <w:basedOn w:val="Normal"/>
    <w:link w:val="HeaderChar"/>
    <w:rsid w:val="009A3899"/>
    <w:pPr>
      <w:tabs>
        <w:tab w:val="center" w:pos="4320"/>
        <w:tab w:val="right" w:pos="8640"/>
      </w:tabs>
    </w:pPr>
    <w:rPr>
      <w:rFonts w:eastAsia="Times New Roman"/>
    </w:rPr>
  </w:style>
  <w:style w:type="character" w:customStyle="1" w:styleId="HeaderChar">
    <w:name w:val="Header Char"/>
    <w:basedOn w:val="DefaultParagraphFont"/>
    <w:link w:val="Header"/>
    <w:rsid w:val="009A3899"/>
    <w:rPr>
      <w:rFonts w:ascii="Times New Roman" w:eastAsia="Times New Roman" w:hAnsi="Times New Roman"/>
      <w:sz w:val="20"/>
      <w:szCs w:val="20"/>
    </w:rPr>
  </w:style>
  <w:style w:type="character" w:styleId="HTMLAcronym">
    <w:name w:val="HTML Acronym"/>
    <w:basedOn w:val="DefaultParagraphFont"/>
    <w:rsid w:val="009A3899"/>
  </w:style>
  <w:style w:type="character" w:styleId="HTMLCite">
    <w:name w:val="HTML Cite"/>
    <w:basedOn w:val="DefaultParagraphFont"/>
    <w:rsid w:val="009A3899"/>
    <w:rPr>
      <w:i/>
      <w:iCs/>
    </w:rPr>
  </w:style>
  <w:style w:type="character" w:styleId="HTMLCode">
    <w:name w:val="HTML Code"/>
    <w:basedOn w:val="DefaultParagraphFont"/>
    <w:rsid w:val="009A3899"/>
    <w:rPr>
      <w:rFonts w:ascii="Courier New" w:hAnsi="Courier New" w:cs="Courier New"/>
      <w:sz w:val="20"/>
      <w:szCs w:val="20"/>
    </w:rPr>
  </w:style>
  <w:style w:type="character" w:styleId="HTMLDefinition">
    <w:name w:val="HTML Definition"/>
    <w:basedOn w:val="DefaultParagraphFont"/>
    <w:rsid w:val="009A3899"/>
    <w:rPr>
      <w:i/>
      <w:iCs/>
    </w:rPr>
  </w:style>
  <w:style w:type="character" w:styleId="HTMLKeyboard">
    <w:name w:val="HTML Keyboard"/>
    <w:basedOn w:val="DefaultParagraphFont"/>
    <w:rsid w:val="009A3899"/>
    <w:rPr>
      <w:rFonts w:ascii="Courier New" w:hAnsi="Courier New" w:cs="Courier New"/>
      <w:sz w:val="20"/>
      <w:szCs w:val="20"/>
    </w:rPr>
  </w:style>
  <w:style w:type="paragraph" w:styleId="HTMLPreformatted">
    <w:name w:val="HTML Preformatted"/>
    <w:basedOn w:val="Normal"/>
    <w:link w:val="HTMLPreformattedChar"/>
    <w:rsid w:val="009A3899"/>
    <w:rPr>
      <w:rFonts w:ascii="Consolas" w:eastAsia="Times New Roman" w:hAnsi="Consolas"/>
    </w:rPr>
  </w:style>
  <w:style w:type="character" w:customStyle="1" w:styleId="HTMLPreformattedChar">
    <w:name w:val="HTML Preformatted Char"/>
    <w:basedOn w:val="DefaultParagraphFont"/>
    <w:link w:val="HTMLPreformatted"/>
    <w:rsid w:val="009A3899"/>
    <w:rPr>
      <w:rFonts w:ascii="Consolas" w:eastAsia="Times New Roman" w:hAnsi="Consolas"/>
      <w:sz w:val="20"/>
      <w:szCs w:val="20"/>
    </w:rPr>
  </w:style>
  <w:style w:type="character" w:styleId="HTMLSample">
    <w:name w:val="HTML Sample"/>
    <w:basedOn w:val="DefaultParagraphFont"/>
    <w:rsid w:val="009A3899"/>
    <w:rPr>
      <w:rFonts w:ascii="Courier New" w:hAnsi="Courier New" w:cs="Courier New"/>
    </w:rPr>
  </w:style>
  <w:style w:type="character" w:styleId="HTMLTypewriter">
    <w:name w:val="HTML Typewriter"/>
    <w:basedOn w:val="DefaultParagraphFont"/>
    <w:rsid w:val="009A3899"/>
    <w:rPr>
      <w:rFonts w:ascii="Courier New" w:hAnsi="Courier New" w:cs="Courier New"/>
      <w:sz w:val="20"/>
      <w:szCs w:val="20"/>
    </w:rPr>
  </w:style>
  <w:style w:type="character" w:styleId="HTMLVariable">
    <w:name w:val="HTML Variable"/>
    <w:basedOn w:val="DefaultParagraphFont"/>
    <w:rsid w:val="009A3899"/>
    <w:rPr>
      <w:i/>
      <w:iCs/>
    </w:rPr>
  </w:style>
  <w:style w:type="character" w:styleId="Hyperlink">
    <w:name w:val="Hyperlink"/>
    <w:basedOn w:val="DefaultParagraphFont"/>
    <w:rsid w:val="009A3899"/>
    <w:rPr>
      <w:color w:val="0000FF"/>
      <w:u w:val="single"/>
    </w:rPr>
  </w:style>
  <w:style w:type="paragraph" w:customStyle="1" w:styleId="InstructionsText">
    <w:name w:val="Instructions Text"/>
    <w:basedOn w:val="BaseText"/>
    <w:rsid w:val="009A3899"/>
  </w:style>
  <w:style w:type="paragraph" w:customStyle="1" w:styleId="Overline">
    <w:name w:val="Overline"/>
    <w:basedOn w:val="BaseText"/>
    <w:rsid w:val="009A3899"/>
  </w:style>
  <w:style w:type="paragraph" w:customStyle="1" w:styleId="IssueName">
    <w:name w:val="IssueName"/>
    <w:basedOn w:val="Overline"/>
    <w:rsid w:val="009A3899"/>
  </w:style>
  <w:style w:type="paragraph" w:customStyle="1" w:styleId="Keywords">
    <w:name w:val="Keywords"/>
    <w:basedOn w:val="BaseText"/>
    <w:rsid w:val="009A3899"/>
  </w:style>
  <w:style w:type="paragraph" w:customStyle="1" w:styleId="Level3Head">
    <w:name w:val="Level 3 Head"/>
    <w:basedOn w:val="BaseHeading"/>
    <w:rsid w:val="009A3899"/>
    <w:pPr>
      <w:outlineLvl w:val="2"/>
    </w:pPr>
    <w:rPr>
      <w:sz w:val="24"/>
      <w:szCs w:val="24"/>
      <w:u w:val="single"/>
    </w:rPr>
  </w:style>
  <w:style w:type="paragraph" w:customStyle="1" w:styleId="Level4Head">
    <w:name w:val="Level 4 Head"/>
    <w:basedOn w:val="BaseHeading"/>
    <w:rsid w:val="009A3899"/>
    <w:pPr>
      <w:ind w:left="346"/>
    </w:pPr>
    <w:rPr>
      <w:sz w:val="24"/>
      <w:szCs w:val="24"/>
    </w:rPr>
  </w:style>
  <w:style w:type="character" w:styleId="LineNumber">
    <w:name w:val="line number"/>
    <w:basedOn w:val="DefaultParagraphFont"/>
    <w:rsid w:val="009A3899"/>
  </w:style>
  <w:style w:type="paragraph" w:customStyle="1" w:styleId="Literaryquote">
    <w:name w:val="Literary quote"/>
    <w:basedOn w:val="BaseText"/>
    <w:rsid w:val="009A3899"/>
    <w:pPr>
      <w:ind w:left="1440" w:right="1440"/>
    </w:pPr>
  </w:style>
  <w:style w:type="paragraph" w:customStyle="1" w:styleId="MaterialsText">
    <w:name w:val="Materials Text"/>
    <w:basedOn w:val="BaseText"/>
    <w:rsid w:val="009A3899"/>
  </w:style>
  <w:style w:type="paragraph" w:customStyle="1" w:styleId="NoteInProof">
    <w:name w:val="NoteInProof"/>
    <w:basedOn w:val="BaseText"/>
    <w:rsid w:val="009A3899"/>
  </w:style>
  <w:style w:type="paragraph" w:customStyle="1" w:styleId="Notes">
    <w:name w:val="Notes"/>
    <w:basedOn w:val="BaseText"/>
    <w:rsid w:val="009A3899"/>
    <w:rPr>
      <w:i/>
    </w:rPr>
  </w:style>
  <w:style w:type="paragraph" w:customStyle="1" w:styleId="Notes-Helvetica">
    <w:name w:val="Notes-Helvetica"/>
    <w:basedOn w:val="BaseText"/>
    <w:rsid w:val="009A3899"/>
    <w:rPr>
      <w:i/>
    </w:rPr>
  </w:style>
  <w:style w:type="paragraph" w:customStyle="1" w:styleId="NumberedInstructions">
    <w:name w:val="Numbered Instructions"/>
    <w:basedOn w:val="BaseText"/>
    <w:rsid w:val="009A3899"/>
  </w:style>
  <w:style w:type="paragraph" w:customStyle="1" w:styleId="OutlineLevel1">
    <w:name w:val="OutlineLevel1"/>
    <w:basedOn w:val="BaseHeading"/>
    <w:rsid w:val="009A3899"/>
    <w:rPr>
      <w:b/>
      <w:bCs/>
    </w:rPr>
  </w:style>
  <w:style w:type="paragraph" w:customStyle="1" w:styleId="OutlineLevel2">
    <w:name w:val="OutlineLevel2"/>
    <w:basedOn w:val="BaseHeading"/>
    <w:rsid w:val="009A3899"/>
    <w:pPr>
      <w:ind w:left="360"/>
      <w:outlineLvl w:val="1"/>
    </w:pPr>
    <w:rPr>
      <w:b/>
      <w:bCs/>
      <w:sz w:val="24"/>
      <w:szCs w:val="24"/>
    </w:rPr>
  </w:style>
  <w:style w:type="paragraph" w:customStyle="1" w:styleId="OutlineLevel3">
    <w:name w:val="OutlineLevel3"/>
    <w:basedOn w:val="BaseHeading"/>
    <w:rsid w:val="009A3899"/>
    <w:pPr>
      <w:ind w:left="720"/>
      <w:outlineLvl w:val="2"/>
    </w:pPr>
    <w:rPr>
      <w:b/>
      <w:bCs/>
      <w:sz w:val="24"/>
      <w:szCs w:val="24"/>
    </w:rPr>
  </w:style>
  <w:style w:type="character" w:styleId="PageNumber">
    <w:name w:val="page number"/>
    <w:basedOn w:val="DefaultParagraphFont"/>
    <w:rsid w:val="009A3899"/>
  </w:style>
  <w:style w:type="paragraph" w:customStyle="1" w:styleId="Preformat">
    <w:name w:val="Preformat"/>
    <w:basedOn w:val="BaseText"/>
    <w:rsid w:val="009A3899"/>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9A3899"/>
  </w:style>
  <w:style w:type="paragraph" w:customStyle="1" w:styleId="ProductInformation">
    <w:name w:val="ProductInformation"/>
    <w:basedOn w:val="BaseText"/>
    <w:rsid w:val="009A3899"/>
  </w:style>
  <w:style w:type="paragraph" w:customStyle="1" w:styleId="ProductTitle">
    <w:name w:val="ProductTitle"/>
    <w:basedOn w:val="BaseText"/>
    <w:rsid w:val="009A3899"/>
    <w:rPr>
      <w:b/>
      <w:bCs/>
    </w:rPr>
  </w:style>
  <w:style w:type="paragraph" w:customStyle="1" w:styleId="PublishedOnline">
    <w:name w:val="Published Online"/>
    <w:basedOn w:val="DateAccepted"/>
    <w:rsid w:val="009A3899"/>
  </w:style>
  <w:style w:type="paragraph" w:customStyle="1" w:styleId="RecipeMaterials">
    <w:name w:val="Recipe Materials"/>
    <w:basedOn w:val="BaseText"/>
    <w:rsid w:val="009A3899"/>
  </w:style>
  <w:style w:type="paragraph" w:customStyle="1" w:styleId="Refhead">
    <w:name w:val="Ref head"/>
    <w:basedOn w:val="BaseHeading"/>
    <w:rsid w:val="009A3899"/>
    <w:pPr>
      <w:spacing w:before="120" w:after="120"/>
    </w:pPr>
    <w:rPr>
      <w:b/>
      <w:bCs/>
      <w:sz w:val="24"/>
      <w:szCs w:val="24"/>
    </w:rPr>
  </w:style>
  <w:style w:type="paragraph" w:customStyle="1" w:styleId="ReferenceNote">
    <w:name w:val="Reference Note"/>
    <w:basedOn w:val="Referencesandnotes"/>
    <w:rsid w:val="009A3899"/>
  </w:style>
  <w:style w:type="paragraph" w:customStyle="1" w:styleId="ReferencesandnotesLong">
    <w:name w:val="References and notes Long"/>
    <w:basedOn w:val="BaseText"/>
    <w:rsid w:val="009A3899"/>
    <w:pPr>
      <w:ind w:left="720" w:hanging="720"/>
    </w:pPr>
  </w:style>
  <w:style w:type="paragraph" w:customStyle="1" w:styleId="region">
    <w:name w:val="region"/>
    <w:basedOn w:val="BaseText"/>
    <w:rsid w:val="009A3899"/>
    <w:pPr>
      <w:jc w:val="right"/>
    </w:pPr>
    <w:rPr>
      <w:color w:val="0000FF"/>
    </w:rPr>
  </w:style>
  <w:style w:type="paragraph" w:customStyle="1" w:styleId="RelatedArticle">
    <w:name w:val="RelatedArticle"/>
    <w:basedOn w:val="Referencesandnotes"/>
    <w:rsid w:val="009A3899"/>
  </w:style>
  <w:style w:type="paragraph" w:customStyle="1" w:styleId="RunHead">
    <w:name w:val="RunHead"/>
    <w:basedOn w:val="BaseText"/>
    <w:rsid w:val="009A3899"/>
  </w:style>
  <w:style w:type="paragraph" w:customStyle="1" w:styleId="SOMContent">
    <w:name w:val="SOMContent"/>
    <w:basedOn w:val="1stparatext"/>
    <w:rsid w:val="009A3899"/>
  </w:style>
  <w:style w:type="paragraph" w:customStyle="1" w:styleId="SOMHead">
    <w:name w:val="SOMHead"/>
    <w:basedOn w:val="BaseHeading"/>
    <w:rsid w:val="009A3899"/>
    <w:rPr>
      <w:b/>
      <w:sz w:val="24"/>
      <w:szCs w:val="24"/>
    </w:rPr>
  </w:style>
  <w:style w:type="paragraph" w:customStyle="1" w:styleId="Speaker">
    <w:name w:val="Speaker"/>
    <w:basedOn w:val="Paragraph"/>
    <w:rsid w:val="009A3899"/>
    <w:pPr>
      <w:autoSpaceDE w:val="0"/>
      <w:autoSpaceDN w:val="0"/>
      <w:adjustRightInd w:val="0"/>
    </w:pPr>
    <w:rPr>
      <w:b/>
      <w:lang w:bidi="he-IL"/>
    </w:rPr>
  </w:style>
  <w:style w:type="paragraph" w:customStyle="1" w:styleId="Speech">
    <w:name w:val="Speech"/>
    <w:basedOn w:val="Paragraph"/>
    <w:rsid w:val="009A3899"/>
    <w:pPr>
      <w:autoSpaceDE w:val="0"/>
      <w:autoSpaceDN w:val="0"/>
      <w:adjustRightInd w:val="0"/>
    </w:pPr>
    <w:rPr>
      <w:lang w:bidi="he-IL"/>
    </w:rPr>
  </w:style>
  <w:style w:type="character" w:styleId="Strong">
    <w:name w:val="Strong"/>
    <w:basedOn w:val="DefaultParagraphFont"/>
    <w:uiPriority w:val="22"/>
    <w:qFormat/>
    <w:rsid w:val="009A3899"/>
    <w:rPr>
      <w:b/>
      <w:bCs/>
    </w:rPr>
  </w:style>
  <w:style w:type="paragraph" w:customStyle="1" w:styleId="SX-Abstract">
    <w:name w:val="SX-Abstract"/>
    <w:basedOn w:val="Normal"/>
    <w:qFormat/>
    <w:rsid w:val="009A3899"/>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9A3899"/>
    <w:pPr>
      <w:spacing w:after="160" w:line="190" w:lineRule="exact"/>
    </w:pPr>
    <w:rPr>
      <w:rFonts w:ascii="BlissRegular" w:eastAsia="Times New Roman" w:hAnsi="BlissRegular"/>
      <w:sz w:val="16"/>
    </w:rPr>
  </w:style>
  <w:style w:type="paragraph" w:customStyle="1" w:styleId="SX-Articlehead">
    <w:name w:val="SX-Article head"/>
    <w:basedOn w:val="Normal"/>
    <w:qFormat/>
    <w:rsid w:val="009A3899"/>
    <w:pPr>
      <w:spacing w:before="210" w:line="210" w:lineRule="exact"/>
      <w:ind w:firstLine="288"/>
      <w:jc w:val="both"/>
    </w:pPr>
    <w:rPr>
      <w:rFonts w:eastAsia="Times New Roman"/>
      <w:b/>
      <w:sz w:val="18"/>
    </w:rPr>
  </w:style>
  <w:style w:type="paragraph" w:customStyle="1" w:styleId="SX-Authornames">
    <w:name w:val="SX-Author names"/>
    <w:basedOn w:val="Normal"/>
    <w:rsid w:val="009A3899"/>
    <w:pPr>
      <w:spacing w:after="120" w:line="210" w:lineRule="exact"/>
    </w:pPr>
    <w:rPr>
      <w:rFonts w:ascii="BlissMedium" w:eastAsia="Times New Roman" w:hAnsi="BlissMedium"/>
    </w:rPr>
  </w:style>
  <w:style w:type="paragraph" w:customStyle="1" w:styleId="SX-Bodytext">
    <w:name w:val="SX-Body text"/>
    <w:basedOn w:val="Normal"/>
    <w:next w:val="Normal"/>
    <w:rsid w:val="009A3899"/>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9A3899"/>
    <w:pPr>
      <w:ind w:firstLine="0"/>
    </w:pPr>
  </w:style>
  <w:style w:type="paragraph" w:customStyle="1" w:styleId="SX-Correspondence">
    <w:name w:val="SX-Correspondence"/>
    <w:basedOn w:val="SX-Affiliation"/>
    <w:qFormat/>
    <w:rsid w:val="009A3899"/>
    <w:pPr>
      <w:spacing w:after="80"/>
    </w:pPr>
  </w:style>
  <w:style w:type="paragraph" w:customStyle="1" w:styleId="SX-Date">
    <w:name w:val="SX-Date"/>
    <w:basedOn w:val="Normal"/>
    <w:qFormat/>
    <w:rsid w:val="009A3899"/>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9A3899"/>
    <w:pPr>
      <w:autoSpaceDE w:val="0"/>
      <w:autoSpaceDN w:val="0"/>
      <w:adjustRightInd w:val="0"/>
      <w:spacing w:line="240" w:lineRule="auto"/>
      <w:jc w:val="center"/>
    </w:pPr>
  </w:style>
  <w:style w:type="paragraph" w:customStyle="1" w:styleId="SX-Legend">
    <w:name w:val="SX-Legend"/>
    <w:basedOn w:val="SX-Authornames"/>
    <w:rsid w:val="009A3899"/>
    <w:pPr>
      <w:jc w:val="both"/>
    </w:pPr>
    <w:rPr>
      <w:sz w:val="18"/>
    </w:rPr>
  </w:style>
  <w:style w:type="paragraph" w:customStyle="1" w:styleId="SX-References">
    <w:name w:val="SX-References"/>
    <w:basedOn w:val="Normal"/>
    <w:rsid w:val="009A3899"/>
    <w:pPr>
      <w:spacing w:line="190" w:lineRule="exact"/>
      <w:ind w:left="245" w:hanging="245"/>
      <w:jc w:val="both"/>
    </w:pPr>
    <w:rPr>
      <w:rFonts w:eastAsia="Times New Roman"/>
      <w:sz w:val="16"/>
    </w:rPr>
  </w:style>
  <w:style w:type="paragraph" w:customStyle="1" w:styleId="SX-RefHead">
    <w:name w:val="SX-RefHead"/>
    <w:basedOn w:val="Normal"/>
    <w:rsid w:val="009A3899"/>
    <w:pPr>
      <w:spacing w:before="200" w:line="190" w:lineRule="exact"/>
    </w:pPr>
    <w:rPr>
      <w:rFonts w:eastAsia="Times New Roman"/>
      <w:b/>
      <w:sz w:val="16"/>
    </w:rPr>
  </w:style>
  <w:style w:type="character" w:customStyle="1" w:styleId="SX-reflink">
    <w:name w:val="SX-reflink"/>
    <w:basedOn w:val="DefaultParagraphFont"/>
    <w:uiPriority w:val="1"/>
    <w:qFormat/>
    <w:rsid w:val="009A3899"/>
    <w:rPr>
      <w:color w:val="0000FF"/>
      <w:sz w:val="16"/>
      <w:u w:val="words"/>
      <w:bdr w:val="none" w:sz="0" w:space="0" w:color="auto"/>
      <w:shd w:val="clear" w:color="auto" w:fill="FFFFFF"/>
    </w:rPr>
  </w:style>
  <w:style w:type="paragraph" w:customStyle="1" w:styleId="SX-SOMHead">
    <w:name w:val="SX-SOMHead"/>
    <w:basedOn w:val="SX-RefHead"/>
    <w:rsid w:val="009A3899"/>
  </w:style>
  <w:style w:type="paragraph" w:customStyle="1" w:styleId="SX-Tablehead">
    <w:name w:val="SX-Tablehead"/>
    <w:basedOn w:val="Normal"/>
    <w:qFormat/>
    <w:rsid w:val="009A3899"/>
    <w:rPr>
      <w:rFonts w:eastAsia="Times New Roman"/>
      <w:szCs w:val="24"/>
    </w:rPr>
  </w:style>
  <w:style w:type="paragraph" w:customStyle="1" w:styleId="SX-Tablelegend">
    <w:name w:val="SX-Tablelegend"/>
    <w:basedOn w:val="Normal"/>
    <w:qFormat/>
    <w:rsid w:val="009A3899"/>
    <w:pPr>
      <w:spacing w:line="190" w:lineRule="exact"/>
      <w:ind w:left="245" w:hanging="245"/>
      <w:jc w:val="both"/>
    </w:pPr>
    <w:rPr>
      <w:rFonts w:eastAsia="Times New Roman"/>
      <w:sz w:val="16"/>
    </w:rPr>
  </w:style>
  <w:style w:type="paragraph" w:customStyle="1" w:styleId="SX-Tabletext">
    <w:name w:val="SX-Tabletext"/>
    <w:basedOn w:val="Normal"/>
    <w:qFormat/>
    <w:rsid w:val="009A3899"/>
    <w:pPr>
      <w:spacing w:line="210" w:lineRule="exact"/>
      <w:jc w:val="center"/>
    </w:pPr>
    <w:rPr>
      <w:rFonts w:eastAsia="Times New Roman"/>
      <w:sz w:val="18"/>
    </w:rPr>
  </w:style>
  <w:style w:type="paragraph" w:customStyle="1" w:styleId="SX-Tabletitle">
    <w:name w:val="SX-Tabletitle"/>
    <w:basedOn w:val="Normal"/>
    <w:qFormat/>
    <w:rsid w:val="009A3899"/>
    <w:pPr>
      <w:spacing w:after="120" w:line="210" w:lineRule="exact"/>
      <w:jc w:val="both"/>
    </w:pPr>
    <w:rPr>
      <w:rFonts w:ascii="BlissMedium" w:eastAsia="Times New Roman" w:hAnsi="BlissMedium"/>
      <w:sz w:val="18"/>
    </w:rPr>
  </w:style>
  <w:style w:type="paragraph" w:customStyle="1" w:styleId="SX-Title">
    <w:name w:val="SX-Title"/>
    <w:basedOn w:val="Normal"/>
    <w:rsid w:val="009A3899"/>
    <w:pPr>
      <w:spacing w:after="240" w:line="500" w:lineRule="exact"/>
    </w:pPr>
    <w:rPr>
      <w:rFonts w:ascii="BlissBold" w:eastAsia="Times New Roman" w:hAnsi="BlissBold"/>
      <w:b/>
      <w:sz w:val="44"/>
    </w:rPr>
  </w:style>
  <w:style w:type="paragraph" w:customStyle="1" w:styleId="Tablecolumnhead">
    <w:name w:val="Table column head"/>
    <w:basedOn w:val="BaseText"/>
    <w:rsid w:val="009A3899"/>
    <w:pPr>
      <w:spacing w:before="0"/>
    </w:pPr>
  </w:style>
  <w:style w:type="paragraph" w:customStyle="1" w:styleId="Tabletext">
    <w:name w:val="Table text"/>
    <w:basedOn w:val="BaseText"/>
    <w:rsid w:val="009A3899"/>
    <w:pPr>
      <w:spacing w:before="0"/>
    </w:pPr>
  </w:style>
  <w:style w:type="paragraph" w:customStyle="1" w:styleId="TableLegend">
    <w:name w:val="TableLegend"/>
    <w:basedOn w:val="BaseText"/>
    <w:rsid w:val="009A3899"/>
    <w:pPr>
      <w:spacing w:before="0"/>
    </w:pPr>
  </w:style>
  <w:style w:type="paragraph" w:customStyle="1" w:styleId="TableTitle">
    <w:name w:val="TableTitle"/>
    <w:basedOn w:val="BaseHeading"/>
    <w:rsid w:val="009A3899"/>
  </w:style>
  <w:style w:type="paragraph" w:customStyle="1" w:styleId="Teaser">
    <w:name w:val="Teaser"/>
    <w:basedOn w:val="BaseText"/>
    <w:rsid w:val="009A3899"/>
  </w:style>
  <w:style w:type="paragraph" w:customStyle="1" w:styleId="TWIS">
    <w:name w:val="TWIS"/>
    <w:basedOn w:val="AbstractSummary"/>
    <w:rsid w:val="009A3899"/>
    <w:pPr>
      <w:autoSpaceDE w:val="0"/>
      <w:autoSpaceDN w:val="0"/>
      <w:adjustRightInd w:val="0"/>
    </w:pPr>
  </w:style>
  <w:style w:type="paragraph" w:customStyle="1" w:styleId="TWISorEC">
    <w:name w:val="TWIS or EC"/>
    <w:basedOn w:val="Normal"/>
    <w:rsid w:val="009A3899"/>
    <w:pPr>
      <w:spacing w:line="210" w:lineRule="exact"/>
    </w:pPr>
    <w:rPr>
      <w:rFonts w:ascii="BlissRegular" w:eastAsia="Times New Roman" w:hAnsi="BlissRegular"/>
      <w:sz w:val="19"/>
    </w:rPr>
  </w:style>
  <w:style w:type="paragraph" w:customStyle="1" w:styleId="work-sector">
    <w:name w:val="work-sector"/>
    <w:basedOn w:val="BaseText"/>
    <w:rsid w:val="009A3899"/>
    <w:pPr>
      <w:jc w:val="right"/>
    </w:pPr>
    <w:rPr>
      <w:color w:val="003300"/>
    </w:rPr>
  </w:style>
  <w:style w:type="paragraph" w:customStyle="1" w:styleId="DOI">
    <w:name w:val="DOI"/>
    <w:basedOn w:val="DateAccepted"/>
    <w:qFormat/>
    <w:rsid w:val="009A7F20"/>
  </w:style>
  <w:style w:type="character" w:styleId="UnresolvedMention">
    <w:name w:val="Unresolved Mention"/>
    <w:basedOn w:val="DefaultParagraphFont"/>
    <w:uiPriority w:val="99"/>
    <w:unhideWhenUsed/>
    <w:rsid w:val="00F26AF7"/>
    <w:rPr>
      <w:color w:val="808080"/>
      <w:shd w:val="clear" w:color="auto" w:fill="E6E6E6"/>
    </w:rPr>
  </w:style>
  <w:style w:type="paragraph" w:customStyle="1" w:styleId="acknowledgement0">
    <w:name w:val="acknowledgement"/>
    <w:basedOn w:val="Normal"/>
    <w:rsid w:val="009A6B8F"/>
    <w:pPr>
      <w:spacing w:before="100" w:beforeAutospacing="1" w:after="100" w:afterAutospacing="1"/>
    </w:pPr>
    <w:rPr>
      <w:rFonts w:eastAsia="Times New Roman"/>
      <w:sz w:val="24"/>
      <w:szCs w:val="24"/>
    </w:rPr>
  </w:style>
  <w:style w:type="character" w:customStyle="1" w:styleId="apple-converted-space">
    <w:name w:val="apple-converted-space"/>
    <w:basedOn w:val="DefaultParagraphFont"/>
    <w:rsid w:val="009A6B8F"/>
  </w:style>
  <w:style w:type="paragraph" w:styleId="Bibliography">
    <w:name w:val="Bibliography"/>
    <w:basedOn w:val="Normal"/>
    <w:next w:val="Normal"/>
    <w:uiPriority w:val="70"/>
    <w:rsid w:val="00E9382D"/>
    <w:pPr>
      <w:tabs>
        <w:tab w:val="left" w:pos="500"/>
      </w:tabs>
      <w:spacing w:line="480" w:lineRule="auto"/>
      <w:ind w:left="720" w:hanging="720"/>
    </w:pPr>
  </w:style>
  <w:style w:type="character" w:customStyle="1" w:styleId="Heading1Char">
    <w:name w:val="Heading 1 Char"/>
    <w:basedOn w:val="DefaultParagraphFont"/>
    <w:link w:val="Heading1"/>
    <w:uiPriority w:val="9"/>
    <w:rsid w:val="00707B8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707B8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707B82"/>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B515E"/>
    <w:pPr>
      <w:spacing w:before="100" w:beforeAutospacing="1" w:after="100" w:afterAutospacing="1"/>
    </w:pPr>
    <w:rPr>
      <w:rFonts w:eastAsia="Times New Roman"/>
      <w:sz w:val="24"/>
      <w:szCs w:val="24"/>
    </w:rPr>
  </w:style>
  <w:style w:type="character" w:styleId="Mention">
    <w:name w:val="Mention"/>
    <w:basedOn w:val="DefaultParagraphFont"/>
    <w:uiPriority w:val="99"/>
    <w:unhideWhenUsed/>
    <w:rsid w:val="00415A6B"/>
    <w:rPr>
      <w:color w:val="2B579A"/>
      <w:shd w:val="clear" w:color="auto" w:fill="E1DFDD"/>
    </w:rPr>
  </w:style>
  <w:style w:type="character" w:customStyle="1" w:styleId="gshlt">
    <w:name w:val="gs_hlt"/>
    <w:basedOn w:val="DefaultParagraphFont"/>
    <w:rsid w:val="00DD25F1"/>
  </w:style>
  <w:style w:type="paragraph" w:styleId="Revision">
    <w:name w:val="Revision"/>
    <w:hidden/>
    <w:uiPriority w:val="71"/>
    <w:rsid w:val="000A51DB"/>
  </w:style>
  <w:style w:type="character" w:customStyle="1" w:styleId="anchor-text">
    <w:name w:val="anchor-text"/>
    <w:basedOn w:val="DefaultParagraphFont"/>
    <w:rsid w:val="000A5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4623">
      <w:bodyDiv w:val="1"/>
      <w:marLeft w:val="0"/>
      <w:marRight w:val="0"/>
      <w:marTop w:val="0"/>
      <w:marBottom w:val="0"/>
      <w:divBdr>
        <w:top w:val="none" w:sz="0" w:space="0" w:color="auto"/>
        <w:left w:val="none" w:sz="0" w:space="0" w:color="auto"/>
        <w:bottom w:val="none" w:sz="0" w:space="0" w:color="auto"/>
        <w:right w:val="none" w:sz="0" w:space="0" w:color="auto"/>
      </w:divBdr>
    </w:div>
    <w:div w:id="97649318">
      <w:bodyDiv w:val="1"/>
      <w:marLeft w:val="0"/>
      <w:marRight w:val="0"/>
      <w:marTop w:val="0"/>
      <w:marBottom w:val="0"/>
      <w:divBdr>
        <w:top w:val="none" w:sz="0" w:space="0" w:color="auto"/>
        <w:left w:val="none" w:sz="0" w:space="0" w:color="auto"/>
        <w:bottom w:val="none" w:sz="0" w:space="0" w:color="auto"/>
        <w:right w:val="none" w:sz="0" w:space="0" w:color="auto"/>
      </w:divBdr>
    </w:div>
    <w:div w:id="159784176">
      <w:bodyDiv w:val="1"/>
      <w:marLeft w:val="0"/>
      <w:marRight w:val="0"/>
      <w:marTop w:val="0"/>
      <w:marBottom w:val="0"/>
      <w:divBdr>
        <w:top w:val="none" w:sz="0" w:space="0" w:color="auto"/>
        <w:left w:val="none" w:sz="0" w:space="0" w:color="auto"/>
        <w:bottom w:val="none" w:sz="0" w:space="0" w:color="auto"/>
        <w:right w:val="none" w:sz="0" w:space="0" w:color="auto"/>
      </w:divBdr>
    </w:div>
    <w:div w:id="174658753">
      <w:bodyDiv w:val="1"/>
      <w:marLeft w:val="0"/>
      <w:marRight w:val="0"/>
      <w:marTop w:val="0"/>
      <w:marBottom w:val="0"/>
      <w:divBdr>
        <w:top w:val="none" w:sz="0" w:space="0" w:color="auto"/>
        <w:left w:val="none" w:sz="0" w:space="0" w:color="auto"/>
        <w:bottom w:val="none" w:sz="0" w:space="0" w:color="auto"/>
        <w:right w:val="none" w:sz="0" w:space="0" w:color="auto"/>
      </w:divBdr>
    </w:div>
    <w:div w:id="252325565">
      <w:bodyDiv w:val="1"/>
      <w:marLeft w:val="0"/>
      <w:marRight w:val="0"/>
      <w:marTop w:val="0"/>
      <w:marBottom w:val="0"/>
      <w:divBdr>
        <w:top w:val="none" w:sz="0" w:space="0" w:color="auto"/>
        <w:left w:val="none" w:sz="0" w:space="0" w:color="auto"/>
        <w:bottom w:val="none" w:sz="0" w:space="0" w:color="auto"/>
        <w:right w:val="none" w:sz="0" w:space="0" w:color="auto"/>
      </w:divBdr>
    </w:div>
    <w:div w:id="285358403">
      <w:bodyDiv w:val="1"/>
      <w:marLeft w:val="0"/>
      <w:marRight w:val="0"/>
      <w:marTop w:val="0"/>
      <w:marBottom w:val="0"/>
      <w:divBdr>
        <w:top w:val="none" w:sz="0" w:space="0" w:color="auto"/>
        <w:left w:val="none" w:sz="0" w:space="0" w:color="auto"/>
        <w:bottom w:val="none" w:sz="0" w:space="0" w:color="auto"/>
        <w:right w:val="none" w:sz="0" w:space="0" w:color="auto"/>
      </w:divBdr>
    </w:div>
    <w:div w:id="341785204">
      <w:bodyDiv w:val="1"/>
      <w:marLeft w:val="0"/>
      <w:marRight w:val="0"/>
      <w:marTop w:val="0"/>
      <w:marBottom w:val="0"/>
      <w:divBdr>
        <w:top w:val="none" w:sz="0" w:space="0" w:color="auto"/>
        <w:left w:val="none" w:sz="0" w:space="0" w:color="auto"/>
        <w:bottom w:val="none" w:sz="0" w:space="0" w:color="auto"/>
        <w:right w:val="none" w:sz="0" w:space="0" w:color="auto"/>
      </w:divBdr>
    </w:div>
    <w:div w:id="399905827">
      <w:bodyDiv w:val="1"/>
      <w:marLeft w:val="0"/>
      <w:marRight w:val="0"/>
      <w:marTop w:val="0"/>
      <w:marBottom w:val="0"/>
      <w:divBdr>
        <w:top w:val="none" w:sz="0" w:space="0" w:color="auto"/>
        <w:left w:val="none" w:sz="0" w:space="0" w:color="auto"/>
        <w:bottom w:val="none" w:sz="0" w:space="0" w:color="auto"/>
        <w:right w:val="none" w:sz="0" w:space="0" w:color="auto"/>
      </w:divBdr>
    </w:div>
    <w:div w:id="571087667">
      <w:bodyDiv w:val="1"/>
      <w:marLeft w:val="0"/>
      <w:marRight w:val="0"/>
      <w:marTop w:val="0"/>
      <w:marBottom w:val="0"/>
      <w:divBdr>
        <w:top w:val="none" w:sz="0" w:space="0" w:color="auto"/>
        <w:left w:val="none" w:sz="0" w:space="0" w:color="auto"/>
        <w:bottom w:val="none" w:sz="0" w:space="0" w:color="auto"/>
        <w:right w:val="none" w:sz="0" w:space="0" w:color="auto"/>
      </w:divBdr>
    </w:div>
    <w:div w:id="611010308">
      <w:bodyDiv w:val="1"/>
      <w:marLeft w:val="0"/>
      <w:marRight w:val="0"/>
      <w:marTop w:val="0"/>
      <w:marBottom w:val="0"/>
      <w:divBdr>
        <w:top w:val="none" w:sz="0" w:space="0" w:color="auto"/>
        <w:left w:val="none" w:sz="0" w:space="0" w:color="auto"/>
        <w:bottom w:val="none" w:sz="0" w:space="0" w:color="auto"/>
        <w:right w:val="none" w:sz="0" w:space="0" w:color="auto"/>
      </w:divBdr>
    </w:div>
    <w:div w:id="617873454">
      <w:bodyDiv w:val="1"/>
      <w:marLeft w:val="0"/>
      <w:marRight w:val="0"/>
      <w:marTop w:val="0"/>
      <w:marBottom w:val="0"/>
      <w:divBdr>
        <w:top w:val="none" w:sz="0" w:space="0" w:color="auto"/>
        <w:left w:val="none" w:sz="0" w:space="0" w:color="auto"/>
        <w:bottom w:val="none" w:sz="0" w:space="0" w:color="auto"/>
        <w:right w:val="none" w:sz="0" w:space="0" w:color="auto"/>
      </w:divBdr>
    </w:div>
    <w:div w:id="666134658">
      <w:bodyDiv w:val="1"/>
      <w:marLeft w:val="0"/>
      <w:marRight w:val="0"/>
      <w:marTop w:val="0"/>
      <w:marBottom w:val="0"/>
      <w:divBdr>
        <w:top w:val="none" w:sz="0" w:space="0" w:color="auto"/>
        <w:left w:val="none" w:sz="0" w:space="0" w:color="auto"/>
        <w:bottom w:val="none" w:sz="0" w:space="0" w:color="auto"/>
        <w:right w:val="none" w:sz="0" w:space="0" w:color="auto"/>
      </w:divBdr>
    </w:div>
    <w:div w:id="843520807">
      <w:bodyDiv w:val="1"/>
      <w:marLeft w:val="0"/>
      <w:marRight w:val="0"/>
      <w:marTop w:val="0"/>
      <w:marBottom w:val="0"/>
      <w:divBdr>
        <w:top w:val="none" w:sz="0" w:space="0" w:color="auto"/>
        <w:left w:val="none" w:sz="0" w:space="0" w:color="auto"/>
        <w:bottom w:val="none" w:sz="0" w:space="0" w:color="auto"/>
        <w:right w:val="none" w:sz="0" w:space="0" w:color="auto"/>
      </w:divBdr>
    </w:div>
    <w:div w:id="958100130">
      <w:bodyDiv w:val="1"/>
      <w:marLeft w:val="0"/>
      <w:marRight w:val="0"/>
      <w:marTop w:val="0"/>
      <w:marBottom w:val="0"/>
      <w:divBdr>
        <w:top w:val="none" w:sz="0" w:space="0" w:color="auto"/>
        <w:left w:val="none" w:sz="0" w:space="0" w:color="auto"/>
        <w:bottom w:val="none" w:sz="0" w:space="0" w:color="auto"/>
        <w:right w:val="none" w:sz="0" w:space="0" w:color="auto"/>
      </w:divBdr>
      <w:divsChild>
        <w:div w:id="744569441">
          <w:marLeft w:val="0"/>
          <w:marRight w:val="0"/>
          <w:marTop w:val="0"/>
          <w:marBottom w:val="0"/>
          <w:divBdr>
            <w:top w:val="none" w:sz="0" w:space="0" w:color="auto"/>
            <w:left w:val="none" w:sz="0" w:space="0" w:color="auto"/>
            <w:bottom w:val="none" w:sz="0" w:space="0" w:color="auto"/>
            <w:right w:val="none" w:sz="0" w:space="0" w:color="auto"/>
          </w:divBdr>
        </w:div>
        <w:div w:id="826362033">
          <w:marLeft w:val="0"/>
          <w:marRight w:val="0"/>
          <w:marTop w:val="0"/>
          <w:marBottom w:val="0"/>
          <w:divBdr>
            <w:top w:val="none" w:sz="0" w:space="0" w:color="auto"/>
            <w:left w:val="none" w:sz="0" w:space="0" w:color="auto"/>
            <w:bottom w:val="none" w:sz="0" w:space="0" w:color="auto"/>
            <w:right w:val="none" w:sz="0" w:space="0" w:color="auto"/>
          </w:divBdr>
        </w:div>
        <w:div w:id="1013611270">
          <w:marLeft w:val="0"/>
          <w:marRight w:val="0"/>
          <w:marTop w:val="0"/>
          <w:marBottom w:val="0"/>
          <w:divBdr>
            <w:top w:val="none" w:sz="0" w:space="0" w:color="auto"/>
            <w:left w:val="none" w:sz="0" w:space="0" w:color="auto"/>
            <w:bottom w:val="none" w:sz="0" w:space="0" w:color="auto"/>
            <w:right w:val="none" w:sz="0" w:space="0" w:color="auto"/>
          </w:divBdr>
        </w:div>
        <w:div w:id="1634678285">
          <w:marLeft w:val="0"/>
          <w:marRight w:val="0"/>
          <w:marTop w:val="0"/>
          <w:marBottom w:val="0"/>
          <w:divBdr>
            <w:top w:val="none" w:sz="0" w:space="0" w:color="auto"/>
            <w:left w:val="none" w:sz="0" w:space="0" w:color="auto"/>
            <w:bottom w:val="none" w:sz="0" w:space="0" w:color="auto"/>
            <w:right w:val="none" w:sz="0" w:space="0" w:color="auto"/>
          </w:divBdr>
        </w:div>
      </w:divsChild>
    </w:div>
    <w:div w:id="996958404">
      <w:bodyDiv w:val="1"/>
      <w:marLeft w:val="0"/>
      <w:marRight w:val="0"/>
      <w:marTop w:val="0"/>
      <w:marBottom w:val="0"/>
      <w:divBdr>
        <w:top w:val="none" w:sz="0" w:space="0" w:color="auto"/>
        <w:left w:val="none" w:sz="0" w:space="0" w:color="auto"/>
        <w:bottom w:val="none" w:sz="0" w:space="0" w:color="auto"/>
        <w:right w:val="none" w:sz="0" w:space="0" w:color="auto"/>
      </w:divBdr>
    </w:div>
    <w:div w:id="1021978837">
      <w:bodyDiv w:val="1"/>
      <w:marLeft w:val="0"/>
      <w:marRight w:val="0"/>
      <w:marTop w:val="0"/>
      <w:marBottom w:val="0"/>
      <w:divBdr>
        <w:top w:val="none" w:sz="0" w:space="0" w:color="auto"/>
        <w:left w:val="none" w:sz="0" w:space="0" w:color="auto"/>
        <w:bottom w:val="none" w:sz="0" w:space="0" w:color="auto"/>
        <w:right w:val="none" w:sz="0" w:space="0" w:color="auto"/>
      </w:divBdr>
    </w:div>
    <w:div w:id="1242250851">
      <w:bodyDiv w:val="1"/>
      <w:marLeft w:val="0"/>
      <w:marRight w:val="0"/>
      <w:marTop w:val="0"/>
      <w:marBottom w:val="0"/>
      <w:divBdr>
        <w:top w:val="none" w:sz="0" w:space="0" w:color="auto"/>
        <w:left w:val="none" w:sz="0" w:space="0" w:color="auto"/>
        <w:bottom w:val="none" w:sz="0" w:space="0" w:color="auto"/>
        <w:right w:val="none" w:sz="0" w:space="0" w:color="auto"/>
      </w:divBdr>
      <w:divsChild>
        <w:div w:id="2079672720">
          <w:marLeft w:val="0"/>
          <w:marRight w:val="0"/>
          <w:marTop w:val="0"/>
          <w:marBottom w:val="0"/>
          <w:divBdr>
            <w:top w:val="none" w:sz="0" w:space="0" w:color="auto"/>
            <w:left w:val="none" w:sz="0" w:space="0" w:color="auto"/>
            <w:bottom w:val="none" w:sz="0" w:space="0" w:color="auto"/>
            <w:right w:val="none" w:sz="0" w:space="0" w:color="auto"/>
          </w:divBdr>
        </w:div>
      </w:divsChild>
    </w:div>
    <w:div w:id="1262182441">
      <w:bodyDiv w:val="1"/>
      <w:marLeft w:val="0"/>
      <w:marRight w:val="0"/>
      <w:marTop w:val="0"/>
      <w:marBottom w:val="0"/>
      <w:divBdr>
        <w:top w:val="none" w:sz="0" w:space="0" w:color="auto"/>
        <w:left w:val="none" w:sz="0" w:space="0" w:color="auto"/>
        <w:bottom w:val="none" w:sz="0" w:space="0" w:color="auto"/>
        <w:right w:val="none" w:sz="0" w:space="0" w:color="auto"/>
      </w:divBdr>
      <w:divsChild>
        <w:div w:id="246572978">
          <w:marLeft w:val="0"/>
          <w:marRight w:val="0"/>
          <w:marTop w:val="0"/>
          <w:marBottom w:val="0"/>
          <w:divBdr>
            <w:top w:val="none" w:sz="0" w:space="0" w:color="auto"/>
            <w:left w:val="none" w:sz="0" w:space="0" w:color="auto"/>
            <w:bottom w:val="none" w:sz="0" w:space="0" w:color="auto"/>
            <w:right w:val="none" w:sz="0" w:space="0" w:color="auto"/>
          </w:divBdr>
        </w:div>
        <w:div w:id="471404528">
          <w:marLeft w:val="0"/>
          <w:marRight w:val="0"/>
          <w:marTop w:val="0"/>
          <w:marBottom w:val="0"/>
          <w:divBdr>
            <w:top w:val="none" w:sz="0" w:space="0" w:color="auto"/>
            <w:left w:val="none" w:sz="0" w:space="0" w:color="auto"/>
            <w:bottom w:val="none" w:sz="0" w:space="0" w:color="auto"/>
            <w:right w:val="none" w:sz="0" w:space="0" w:color="auto"/>
          </w:divBdr>
        </w:div>
        <w:div w:id="1785076151">
          <w:marLeft w:val="0"/>
          <w:marRight w:val="0"/>
          <w:marTop w:val="0"/>
          <w:marBottom w:val="0"/>
          <w:divBdr>
            <w:top w:val="none" w:sz="0" w:space="0" w:color="auto"/>
            <w:left w:val="none" w:sz="0" w:space="0" w:color="auto"/>
            <w:bottom w:val="none" w:sz="0" w:space="0" w:color="auto"/>
            <w:right w:val="none" w:sz="0" w:space="0" w:color="auto"/>
          </w:divBdr>
        </w:div>
        <w:div w:id="1896159423">
          <w:marLeft w:val="0"/>
          <w:marRight w:val="0"/>
          <w:marTop w:val="0"/>
          <w:marBottom w:val="0"/>
          <w:divBdr>
            <w:top w:val="none" w:sz="0" w:space="0" w:color="auto"/>
            <w:left w:val="none" w:sz="0" w:space="0" w:color="auto"/>
            <w:bottom w:val="none" w:sz="0" w:space="0" w:color="auto"/>
            <w:right w:val="none" w:sz="0" w:space="0" w:color="auto"/>
          </w:divBdr>
        </w:div>
      </w:divsChild>
    </w:div>
    <w:div w:id="1278836390">
      <w:bodyDiv w:val="1"/>
      <w:marLeft w:val="0"/>
      <w:marRight w:val="0"/>
      <w:marTop w:val="0"/>
      <w:marBottom w:val="0"/>
      <w:divBdr>
        <w:top w:val="none" w:sz="0" w:space="0" w:color="auto"/>
        <w:left w:val="none" w:sz="0" w:space="0" w:color="auto"/>
        <w:bottom w:val="none" w:sz="0" w:space="0" w:color="auto"/>
        <w:right w:val="none" w:sz="0" w:space="0" w:color="auto"/>
      </w:divBdr>
    </w:div>
    <w:div w:id="1411467119">
      <w:bodyDiv w:val="1"/>
      <w:marLeft w:val="0"/>
      <w:marRight w:val="0"/>
      <w:marTop w:val="0"/>
      <w:marBottom w:val="0"/>
      <w:divBdr>
        <w:top w:val="none" w:sz="0" w:space="0" w:color="auto"/>
        <w:left w:val="none" w:sz="0" w:space="0" w:color="auto"/>
        <w:bottom w:val="none" w:sz="0" w:space="0" w:color="auto"/>
        <w:right w:val="none" w:sz="0" w:space="0" w:color="auto"/>
      </w:divBdr>
    </w:div>
    <w:div w:id="1441071891">
      <w:bodyDiv w:val="1"/>
      <w:marLeft w:val="0"/>
      <w:marRight w:val="0"/>
      <w:marTop w:val="0"/>
      <w:marBottom w:val="0"/>
      <w:divBdr>
        <w:top w:val="none" w:sz="0" w:space="0" w:color="auto"/>
        <w:left w:val="none" w:sz="0" w:space="0" w:color="auto"/>
        <w:bottom w:val="none" w:sz="0" w:space="0" w:color="auto"/>
        <w:right w:val="none" w:sz="0" w:space="0" w:color="auto"/>
      </w:divBdr>
    </w:div>
    <w:div w:id="1499466485">
      <w:bodyDiv w:val="1"/>
      <w:marLeft w:val="0"/>
      <w:marRight w:val="0"/>
      <w:marTop w:val="0"/>
      <w:marBottom w:val="0"/>
      <w:divBdr>
        <w:top w:val="none" w:sz="0" w:space="0" w:color="auto"/>
        <w:left w:val="none" w:sz="0" w:space="0" w:color="auto"/>
        <w:bottom w:val="none" w:sz="0" w:space="0" w:color="auto"/>
        <w:right w:val="none" w:sz="0" w:space="0" w:color="auto"/>
      </w:divBdr>
    </w:div>
    <w:div w:id="1516457329">
      <w:bodyDiv w:val="1"/>
      <w:marLeft w:val="0"/>
      <w:marRight w:val="0"/>
      <w:marTop w:val="0"/>
      <w:marBottom w:val="0"/>
      <w:divBdr>
        <w:top w:val="none" w:sz="0" w:space="0" w:color="auto"/>
        <w:left w:val="none" w:sz="0" w:space="0" w:color="auto"/>
        <w:bottom w:val="none" w:sz="0" w:space="0" w:color="auto"/>
        <w:right w:val="none" w:sz="0" w:space="0" w:color="auto"/>
      </w:divBdr>
    </w:div>
    <w:div w:id="1715108336">
      <w:bodyDiv w:val="1"/>
      <w:marLeft w:val="0"/>
      <w:marRight w:val="0"/>
      <w:marTop w:val="0"/>
      <w:marBottom w:val="0"/>
      <w:divBdr>
        <w:top w:val="none" w:sz="0" w:space="0" w:color="auto"/>
        <w:left w:val="none" w:sz="0" w:space="0" w:color="auto"/>
        <w:bottom w:val="none" w:sz="0" w:space="0" w:color="auto"/>
        <w:right w:val="none" w:sz="0" w:space="0" w:color="auto"/>
      </w:divBdr>
      <w:divsChild>
        <w:div w:id="289894987">
          <w:marLeft w:val="0"/>
          <w:marRight w:val="0"/>
          <w:marTop w:val="0"/>
          <w:marBottom w:val="0"/>
          <w:divBdr>
            <w:top w:val="none" w:sz="0" w:space="0" w:color="auto"/>
            <w:left w:val="none" w:sz="0" w:space="0" w:color="auto"/>
            <w:bottom w:val="none" w:sz="0" w:space="0" w:color="auto"/>
            <w:right w:val="none" w:sz="0" w:space="0" w:color="auto"/>
          </w:divBdr>
        </w:div>
        <w:div w:id="958754660">
          <w:marLeft w:val="0"/>
          <w:marRight w:val="0"/>
          <w:marTop w:val="0"/>
          <w:marBottom w:val="0"/>
          <w:divBdr>
            <w:top w:val="none" w:sz="0" w:space="0" w:color="auto"/>
            <w:left w:val="none" w:sz="0" w:space="0" w:color="auto"/>
            <w:bottom w:val="none" w:sz="0" w:space="0" w:color="auto"/>
            <w:right w:val="none" w:sz="0" w:space="0" w:color="auto"/>
          </w:divBdr>
        </w:div>
        <w:div w:id="1039404183">
          <w:marLeft w:val="0"/>
          <w:marRight w:val="0"/>
          <w:marTop w:val="0"/>
          <w:marBottom w:val="0"/>
          <w:divBdr>
            <w:top w:val="none" w:sz="0" w:space="0" w:color="auto"/>
            <w:left w:val="none" w:sz="0" w:space="0" w:color="auto"/>
            <w:bottom w:val="none" w:sz="0" w:space="0" w:color="auto"/>
            <w:right w:val="none" w:sz="0" w:space="0" w:color="auto"/>
          </w:divBdr>
        </w:div>
        <w:div w:id="1248534031">
          <w:marLeft w:val="0"/>
          <w:marRight w:val="0"/>
          <w:marTop w:val="0"/>
          <w:marBottom w:val="0"/>
          <w:divBdr>
            <w:top w:val="none" w:sz="0" w:space="0" w:color="auto"/>
            <w:left w:val="none" w:sz="0" w:space="0" w:color="auto"/>
            <w:bottom w:val="none" w:sz="0" w:space="0" w:color="auto"/>
            <w:right w:val="none" w:sz="0" w:space="0" w:color="auto"/>
          </w:divBdr>
        </w:div>
      </w:divsChild>
    </w:div>
    <w:div w:id="1738744161">
      <w:bodyDiv w:val="1"/>
      <w:marLeft w:val="0"/>
      <w:marRight w:val="0"/>
      <w:marTop w:val="0"/>
      <w:marBottom w:val="0"/>
      <w:divBdr>
        <w:top w:val="none" w:sz="0" w:space="0" w:color="auto"/>
        <w:left w:val="none" w:sz="0" w:space="0" w:color="auto"/>
        <w:bottom w:val="none" w:sz="0" w:space="0" w:color="auto"/>
        <w:right w:val="none" w:sz="0" w:space="0" w:color="auto"/>
      </w:divBdr>
    </w:div>
    <w:div w:id="1793358282">
      <w:bodyDiv w:val="1"/>
      <w:marLeft w:val="0"/>
      <w:marRight w:val="0"/>
      <w:marTop w:val="0"/>
      <w:marBottom w:val="0"/>
      <w:divBdr>
        <w:top w:val="none" w:sz="0" w:space="0" w:color="auto"/>
        <w:left w:val="none" w:sz="0" w:space="0" w:color="auto"/>
        <w:bottom w:val="none" w:sz="0" w:space="0" w:color="auto"/>
        <w:right w:val="none" w:sz="0" w:space="0" w:color="auto"/>
      </w:divBdr>
    </w:div>
    <w:div w:id="1796555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comments.xml.rels><?xml version="1.0" encoding="UTF-8" standalone="yes"?>
<Relationships xmlns="http://schemas.openxmlformats.org/package/2006/relationships"><Relationship Id="rId3" Type="http://schemas.openxmlformats.org/officeDocument/2006/relationships/hyperlink" Target="https://doi.org/10.1016/j.chom.2023.05.027" TargetMode="External"/><Relationship Id="rId2" Type="http://schemas.openxmlformats.org/officeDocument/2006/relationships/hyperlink" Target="mailto:Marissa.lubin@gmail.com" TargetMode="External"/><Relationship Id="rId1" Type="http://schemas.openxmlformats.org/officeDocument/2006/relationships/hyperlink" Target="mailto:peetst@MSKCC.ORG" TargetMode="External"/><Relationship Id="rId6" Type="http://schemas.openxmlformats.org/officeDocument/2006/relationships/hyperlink" Target="https://pubmed.ncbi.nlm.nih.gov/27637832/" TargetMode="External"/><Relationship Id="rId5" Type="http://schemas.openxmlformats.org/officeDocument/2006/relationships/hyperlink" Target="https://pubmed.ncbi.nlm.nih.gov/28689670/" TargetMode="External"/><Relationship Id="rId4" Type="http://schemas.openxmlformats.org/officeDocument/2006/relationships/hyperlink" Target="https://pubmed.ncbi.nlm.nih.gov/33946039/"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tug.org/utilities/texconv/textopc.html" TargetMode="External"/><Relationship Id="rId18" Type="http://schemas.microsoft.com/office/2011/relationships/commentsExtended" Target="commentsExtended.xm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yperlink" Target="mailto:peledj@mskcc.org" TargetMode="External"/><Relationship Id="rId7" Type="http://schemas.openxmlformats.org/officeDocument/2006/relationships/settings" Target="settings.xml"/><Relationship Id="rId12" Type="http://schemas.openxmlformats.org/officeDocument/2006/relationships/hyperlink" Target="http://www.sciencemag.org/authors/preparing-manuscripts-using-latex" TargetMode="External"/><Relationship Id="rId17" Type="http://schemas.openxmlformats.org/officeDocument/2006/relationships/comments" Target="comments.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sciencemag.org/sites/default/files/Science_Supplementary_Materials_Word_template.docx" TargetMode="External"/><Relationship Id="rId20" Type="http://schemas.microsoft.com/office/2018/08/relationships/commentsExtensible" Target="commentsExtensible.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ciencemag.org/site/feature/contribinfo/index.xhtml"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casrai.org/credit/" TargetMode="External"/><Relationship Id="rId23" Type="http://schemas.openxmlformats.org/officeDocument/2006/relationships/hyperlink" Target="https://github.com/knights-lab/Food_Tree" TargetMode="External"/><Relationship Id="rId28" Type="http://schemas.openxmlformats.org/officeDocument/2006/relationships/fontTable" Target="fontTable.xml"/><Relationship Id="rId10" Type="http://schemas.openxmlformats.org/officeDocument/2006/relationships/endnotes" Target="endnotes.xml"/><Relationship Id="rId19"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encemag.org/authors/instructions-preparing-initial-manuscript" TargetMode="External"/><Relationship Id="rId22" Type="http://schemas.openxmlformats.org/officeDocument/2006/relationships/hyperlink" Target="https://www.computrition.com/" TargetMode="External"/><Relationship Id="rId27" Type="http://schemas.openxmlformats.org/officeDocument/2006/relationships/footer" Target="foot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903C8D61E843E4D9DF578FA60DF1506" ma:contentTypeVersion="11" ma:contentTypeDescription="Create a new document." ma:contentTypeScope="" ma:versionID="6d685b447f118704fec3115e6ac20ae4">
  <xsd:schema xmlns:xsd="http://www.w3.org/2001/XMLSchema" xmlns:xs="http://www.w3.org/2001/XMLSchema" xmlns:p="http://schemas.microsoft.com/office/2006/metadata/properties" xmlns:ns3="50c290ea-29cd-45df-9437-02d90b7b4aac" xmlns:ns4="91744bfb-75cd-42c7-b4ee-8bbcd6bad11d" targetNamespace="http://schemas.microsoft.com/office/2006/metadata/properties" ma:root="true" ma:fieldsID="654b3e5fed2bbdef8a5e41c98cad6de5" ns3:_="" ns4:_="">
    <xsd:import namespace="50c290ea-29cd-45df-9437-02d90b7b4aac"/>
    <xsd:import namespace="91744bfb-75cd-42c7-b4ee-8bbcd6bad1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0c290ea-29cd-45df-9437-02d90b7b4a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744bfb-75cd-42c7-b4ee-8bbcd6bad1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707CE9-56F7-4726-808F-4334464748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0C90D9-1779-47F1-AAD3-7F428680B983}">
  <ds:schemaRefs>
    <ds:schemaRef ds:uri="http://schemas.openxmlformats.org/officeDocument/2006/bibliography"/>
  </ds:schemaRefs>
</ds:datastoreItem>
</file>

<file path=customXml/itemProps3.xml><?xml version="1.0" encoding="utf-8"?>
<ds:datastoreItem xmlns:ds="http://schemas.openxmlformats.org/officeDocument/2006/customXml" ds:itemID="{D6618E52-4B0C-45E8-947C-1BCF05C8E346}">
  <ds:schemaRefs>
    <ds:schemaRef ds:uri="http://schemas.microsoft.com/sharepoint/v3/contenttype/forms"/>
  </ds:schemaRefs>
</ds:datastoreItem>
</file>

<file path=customXml/itemProps4.xml><?xml version="1.0" encoding="utf-8"?>
<ds:datastoreItem xmlns:ds="http://schemas.openxmlformats.org/officeDocument/2006/customXml" ds:itemID="{393D793B-73C2-432E-A274-1D6E9FD375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0c290ea-29cd-45df-9437-02d90b7b4aac"/>
    <ds:schemaRef ds:uri="91744bfb-75cd-42c7-b4ee-8bbcd6bad1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34</Pages>
  <Words>54743</Words>
  <Characters>312037</Characters>
  <Application>Microsoft Office Word</Application>
  <DocSecurity>0</DocSecurity>
  <Lines>2600</Lines>
  <Paragraphs>732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366048</CharactersWithSpaces>
  <SharedDoc>false</SharedDoc>
  <HLinks>
    <vt:vector size="84" baseType="variant">
      <vt:variant>
        <vt:i4>2752588</vt:i4>
      </vt:variant>
      <vt:variant>
        <vt:i4>126</vt:i4>
      </vt:variant>
      <vt:variant>
        <vt:i4>0</vt:i4>
      </vt:variant>
      <vt:variant>
        <vt:i4>5</vt:i4>
      </vt:variant>
      <vt:variant>
        <vt:lpwstr>https://github.com/knights-lab/Food_Tree</vt:lpwstr>
      </vt:variant>
      <vt:variant>
        <vt:lpwstr/>
      </vt:variant>
      <vt:variant>
        <vt:i4>4390931</vt:i4>
      </vt:variant>
      <vt:variant>
        <vt:i4>123</vt:i4>
      </vt:variant>
      <vt:variant>
        <vt:i4>0</vt:i4>
      </vt:variant>
      <vt:variant>
        <vt:i4>5</vt:i4>
      </vt:variant>
      <vt:variant>
        <vt:lpwstr>https://www.computrition.com/</vt:lpwstr>
      </vt:variant>
      <vt:variant>
        <vt:lpwstr/>
      </vt:variant>
      <vt:variant>
        <vt:i4>6553705</vt:i4>
      </vt:variant>
      <vt:variant>
        <vt:i4>15</vt:i4>
      </vt:variant>
      <vt:variant>
        <vt:i4>0</vt:i4>
      </vt:variant>
      <vt:variant>
        <vt:i4>5</vt:i4>
      </vt:variant>
      <vt:variant>
        <vt:lpwstr>http://www.sciencemag.org/sites/default/files/Science_Supplementary_Materials_Word_template.docx</vt:lpwstr>
      </vt:variant>
      <vt:variant>
        <vt:lpwstr/>
      </vt:variant>
      <vt:variant>
        <vt:i4>2293792</vt:i4>
      </vt:variant>
      <vt:variant>
        <vt:i4>12</vt:i4>
      </vt:variant>
      <vt:variant>
        <vt:i4>0</vt:i4>
      </vt:variant>
      <vt:variant>
        <vt:i4>5</vt:i4>
      </vt:variant>
      <vt:variant>
        <vt:lpwstr>https://casrai.org/credit/</vt:lpwstr>
      </vt:variant>
      <vt:variant>
        <vt:lpwstr/>
      </vt:variant>
      <vt:variant>
        <vt:i4>2097185</vt:i4>
      </vt:variant>
      <vt:variant>
        <vt:i4>9</vt:i4>
      </vt:variant>
      <vt:variant>
        <vt:i4>0</vt:i4>
      </vt:variant>
      <vt:variant>
        <vt:i4>5</vt:i4>
      </vt:variant>
      <vt:variant>
        <vt:lpwstr>https://www.sciencemag.org/authors/instructions-preparing-initial-manuscript</vt:lpwstr>
      </vt:variant>
      <vt:variant>
        <vt:lpwstr>science-citation-style</vt:lpwstr>
      </vt:variant>
      <vt:variant>
        <vt:i4>5177356</vt:i4>
      </vt:variant>
      <vt:variant>
        <vt:i4>6</vt:i4>
      </vt:variant>
      <vt:variant>
        <vt:i4>0</vt:i4>
      </vt:variant>
      <vt:variant>
        <vt:i4>5</vt:i4>
      </vt:variant>
      <vt:variant>
        <vt:lpwstr>http://www.tug.org/utilities/texconv/textopc.html</vt:lpwstr>
      </vt:variant>
      <vt:variant>
        <vt:lpwstr/>
      </vt:variant>
      <vt:variant>
        <vt:i4>2621478</vt:i4>
      </vt:variant>
      <vt:variant>
        <vt:i4>3</vt:i4>
      </vt:variant>
      <vt:variant>
        <vt:i4>0</vt:i4>
      </vt:variant>
      <vt:variant>
        <vt:i4>5</vt:i4>
      </vt:variant>
      <vt:variant>
        <vt:lpwstr>http://www.sciencemag.org/authors/preparing-manuscripts-using-latex</vt:lpwstr>
      </vt:variant>
      <vt:variant>
        <vt:lpwstr/>
      </vt:variant>
      <vt:variant>
        <vt:i4>3801121</vt:i4>
      </vt:variant>
      <vt:variant>
        <vt:i4>0</vt:i4>
      </vt:variant>
      <vt:variant>
        <vt:i4>0</vt:i4>
      </vt:variant>
      <vt:variant>
        <vt:i4>5</vt:i4>
      </vt:variant>
      <vt:variant>
        <vt:lpwstr>http://www.sciencemag.org/site/feature/contribinfo/index.xhtml</vt:lpwstr>
      </vt:variant>
      <vt:variant>
        <vt:lpwstr/>
      </vt:variant>
      <vt:variant>
        <vt:i4>262151</vt:i4>
      </vt:variant>
      <vt:variant>
        <vt:i4>15</vt:i4>
      </vt:variant>
      <vt:variant>
        <vt:i4>0</vt:i4>
      </vt:variant>
      <vt:variant>
        <vt:i4>5</vt:i4>
      </vt:variant>
      <vt:variant>
        <vt:lpwstr>https://pubmed.ncbi.nlm.nih.gov/27637832/</vt:lpwstr>
      </vt:variant>
      <vt:variant>
        <vt:lpwstr/>
      </vt:variant>
      <vt:variant>
        <vt:i4>786445</vt:i4>
      </vt:variant>
      <vt:variant>
        <vt:i4>12</vt:i4>
      </vt:variant>
      <vt:variant>
        <vt:i4>0</vt:i4>
      </vt:variant>
      <vt:variant>
        <vt:i4>5</vt:i4>
      </vt:variant>
      <vt:variant>
        <vt:lpwstr>https://pubmed.ncbi.nlm.nih.gov/28689670/</vt:lpwstr>
      </vt:variant>
      <vt:variant>
        <vt:lpwstr/>
      </vt:variant>
      <vt:variant>
        <vt:i4>262152</vt:i4>
      </vt:variant>
      <vt:variant>
        <vt:i4>9</vt:i4>
      </vt:variant>
      <vt:variant>
        <vt:i4>0</vt:i4>
      </vt:variant>
      <vt:variant>
        <vt:i4>5</vt:i4>
      </vt:variant>
      <vt:variant>
        <vt:lpwstr>https://pubmed.ncbi.nlm.nih.gov/33946039/</vt:lpwstr>
      </vt:variant>
      <vt:variant>
        <vt:lpwstr/>
      </vt:variant>
      <vt:variant>
        <vt:i4>1441834</vt:i4>
      </vt:variant>
      <vt:variant>
        <vt:i4>6</vt:i4>
      </vt:variant>
      <vt:variant>
        <vt:i4>0</vt:i4>
      </vt:variant>
      <vt:variant>
        <vt:i4>5</vt:i4>
      </vt:variant>
      <vt:variant>
        <vt:lpwstr>mailto:peledj@mskcc.org</vt:lpwstr>
      </vt:variant>
      <vt:variant>
        <vt:lpwstr/>
      </vt:variant>
      <vt:variant>
        <vt:i4>7012358</vt:i4>
      </vt:variant>
      <vt:variant>
        <vt:i4>3</vt:i4>
      </vt:variant>
      <vt:variant>
        <vt:i4>0</vt:i4>
      </vt:variant>
      <vt:variant>
        <vt:i4>5</vt:i4>
      </vt:variant>
      <vt:variant>
        <vt:lpwstr>mailto:Marissa.lubin@gmail.com</vt:lpwstr>
      </vt:variant>
      <vt:variant>
        <vt:lpwstr/>
      </vt:variant>
      <vt:variant>
        <vt:i4>524325</vt:i4>
      </vt:variant>
      <vt:variant>
        <vt:i4>0</vt:i4>
      </vt:variant>
      <vt:variant>
        <vt:i4>0</vt:i4>
      </vt:variant>
      <vt:variant>
        <vt:i4>5</vt:i4>
      </vt:variant>
      <vt:variant>
        <vt:lpwstr>mailto:peetst@MSKCC.ORG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bhanson</dc:creator>
  <cp:keywords/>
  <cp:lastModifiedBy>Schluter, Jonas</cp:lastModifiedBy>
  <cp:revision>2</cp:revision>
  <cp:lastPrinted>2023-06-16T02:01:00Z</cp:lastPrinted>
  <dcterms:created xsi:type="dcterms:W3CDTF">2023-08-28T20:31:00Z</dcterms:created>
  <dcterms:modified xsi:type="dcterms:W3CDTF">2023-08-28T20:31:00Z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0x010100A903C8D61E843E4D9DF578FA60DF1506</vt:lpwstr>
  </property>
  <property fmtid="{D5CDD505-2E9C-101B-9397-08002B2CF9AE}" pid="3" name="ZOTERO_PREF_2">
    <vt:lpwstr>tationUpdates" value="true"/&gt;&lt;/prefs&gt;&lt;/data&gt;</vt:lpwstr>
  </property>
  <property fmtid="{D5CDD505-2E9C-101B-9397-08002B2CF9AE}" pid="4" name="ZOTERO_PREF_1">
    <vt:lpwstr>&lt;data data-version="3" zotero-version="6.0.26"&gt;&lt;session id="GrtIBP6g"/&gt;&lt;style id="http://www.zotero.org/styles/apa" locale="en-US" hasBibliography="1" bibliographyStyleHasBeenSet="1"/&gt;&lt;prefs&gt;&lt;pref name="fieldType" value="Field"/&gt;&lt;pref name="dontAskDelayCi</vt:lpwstr>
  </property>
</Properties>
</file>