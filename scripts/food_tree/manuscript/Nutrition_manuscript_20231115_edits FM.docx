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0FEA" w14:textId="265C44A6" w:rsidR="00197E1A" w:rsidRPr="004719EA" w:rsidRDefault="00197E1A" w:rsidP="00BC5ADE">
      <w:pPr>
        <w:spacing w:line="276" w:lineRule="auto"/>
        <w:jc w:val="both"/>
        <w:rPr>
          <w:color w:val="000000" w:themeColor="text1"/>
          <w:sz w:val="22"/>
          <w:szCs w:val="22"/>
        </w:rPr>
      </w:pPr>
      <w:r w:rsidRPr="004719EA">
        <w:rPr>
          <w:color w:val="000000" w:themeColor="text1"/>
          <w:sz w:val="22"/>
          <w:szCs w:val="22"/>
        </w:rPr>
        <w:t xml:space="preserve">Title: </w:t>
      </w:r>
      <w:r w:rsidR="00F96D9C" w:rsidRPr="004719EA">
        <w:rPr>
          <w:color w:val="000000" w:themeColor="text1"/>
          <w:sz w:val="22"/>
          <w:szCs w:val="22"/>
        </w:rPr>
        <w:t xml:space="preserve">Sugar-enriched foods exacerbate </w:t>
      </w:r>
      <w:r w:rsidR="003E7DF0" w:rsidRPr="004719EA">
        <w:rPr>
          <w:color w:val="000000" w:themeColor="text1"/>
          <w:sz w:val="22"/>
          <w:szCs w:val="22"/>
        </w:rPr>
        <w:t xml:space="preserve">antibiotic-induced </w:t>
      </w:r>
      <w:r w:rsidR="00F96D9C" w:rsidRPr="004719EA">
        <w:rPr>
          <w:color w:val="000000" w:themeColor="text1"/>
          <w:sz w:val="22"/>
          <w:szCs w:val="22"/>
        </w:rPr>
        <w:t>microbiome injury</w:t>
      </w:r>
      <w:r w:rsidRPr="004719EA">
        <w:rPr>
          <w:color w:val="000000" w:themeColor="text1"/>
          <w:sz w:val="22"/>
          <w:szCs w:val="22"/>
        </w:rPr>
        <w:t>.</w:t>
      </w:r>
    </w:p>
    <w:p w14:paraId="57BBBBA3" w14:textId="77777777" w:rsidR="00371888" w:rsidRPr="004719EA" w:rsidRDefault="00371888" w:rsidP="00BC5ADE">
      <w:pPr>
        <w:spacing w:line="276" w:lineRule="auto"/>
        <w:rPr>
          <w:color w:val="000000" w:themeColor="text1"/>
          <w:sz w:val="22"/>
          <w:szCs w:val="22"/>
        </w:rPr>
      </w:pPr>
    </w:p>
    <w:p w14:paraId="2C6C59C0" w14:textId="16A4A19A" w:rsidR="006C23C9" w:rsidRPr="007928B2" w:rsidRDefault="2C6D9C2F" w:rsidP="006C23C9">
      <w:pPr>
        <w:pBdr>
          <w:top w:val="none" w:sz="0" w:space="0" w:color="000000"/>
          <w:left w:val="none" w:sz="0" w:space="0" w:color="000000"/>
          <w:bottom w:val="none" w:sz="0" w:space="0" w:color="000000"/>
          <w:right w:val="none" w:sz="0" w:space="0" w:color="000000"/>
        </w:pBdr>
        <w:rPr>
          <w:sz w:val="22"/>
          <w:szCs w:val="22"/>
        </w:rPr>
      </w:pPr>
      <w:r w:rsidRPr="007928B2">
        <w:rPr>
          <w:color w:val="000000" w:themeColor="text1"/>
          <w:sz w:val="22"/>
          <w:szCs w:val="22"/>
        </w:rPr>
        <w:t xml:space="preserve">Authors: </w:t>
      </w:r>
      <w:proofErr w:type="spellStart"/>
      <w:r w:rsidR="006C23C9" w:rsidRPr="007928B2">
        <w:rPr>
          <w:sz w:val="22"/>
          <w:szCs w:val="22"/>
        </w:rPr>
        <w:t>Anqi</w:t>
      </w:r>
      <w:proofErr w:type="spellEnd"/>
      <w:r w:rsidR="006C23C9" w:rsidRPr="007928B2">
        <w:rPr>
          <w:sz w:val="22"/>
          <w:szCs w:val="22"/>
        </w:rPr>
        <w:t xml:space="preserve"> Dai</w:t>
      </w:r>
      <w:r w:rsidR="006C23C9" w:rsidRPr="007928B2">
        <w:rPr>
          <w:sz w:val="22"/>
          <w:szCs w:val="22"/>
          <w:vertAlign w:val="superscript"/>
        </w:rPr>
        <w:t>1</w:t>
      </w:r>
      <w:r w:rsidR="006C23C9" w:rsidRPr="007928B2">
        <w:rPr>
          <w:sz w:val="22"/>
          <w:szCs w:val="22"/>
        </w:rPr>
        <w:t>, Peter A. Adintori</w:t>
      </w:r>
      <w:r w:rsidR="006C23C9" w:rsidRPr="007928B2">
        <w:rPr>
          <w:sz w:val="22"/>
          <w:szCs w:val="22"/>
          <w:vertAlign w:val="superscript"/>
        </w:rPr>
        <w:t>2,3</w:t>
      </w:r>
      <w:r w:rsidR="006C23C9" w:rsidRPr="007928B2">
        <w:rPr>
          <w:sz w:val="22"/>
          <w:szCs w:val="22"/>
        </w:rPr>
        <w:t>, Tyler Funnell</w:t>
      </w:r>
      <w:r w:rsidR="006C23C9" w:rsidRPr="007928B2">
        <w:rPr>
          <w:sz w:val="22"/>
          <w:szCs w:val="22"/>
          <w:vertAlign w:val="superscript"/>
        </w:rPr>
        <w:t>1</w:t>
      </w:r>
      <w:r w:rsidR="006C23C9" w:rsidRPr="007928B2">
        <w:rPr>
          <w:sz w:val="22"/>
          <w:szCs w:val="22"/>
        </w:rPr>
        <w:t>, William P. Jogia</w:t>
      </w:r>
      <w:r w:rsidR="006C23C9" w:rsidRPr="007928B2">
        <w:rPr>
          <w:sz w:val="22"/>
          <w:szCs w:val="22"/>
          <w:vertAlign w:val="superscript"/>
        </w:rPr>
        <w:t>4,5</w:t>
      </w:r>
      <w:r w:rsidR="006C23C9" w:rsidRPr="007928B2">
        <w:rPr>
          <w:sz w:val="22"/>
          <w:szCs w:val="22"/>
        </w:rPr>
        <w:t>, Teng Fei</w:t>
      </w:r>
      <w:r w:rsidR="006C23C9" w:rsidRPr="007928B2">
        <w:rPr>
          <w:sz w:val="22"/>
          <w:szCs w:val="22"/>
          <w:vertAlign w:val="superscript"/>
        </w:rPr>
        <w:t>6</w:t>
      </w:r>
      <w:r w:rsidR="006C23C9" w:rsidRPr="007928B2">
        <w:rPr>
          <w:sz w:val="22"/>
          <w:szCs w:val="22"/>
        </w:rPr>
        <w:t>, Nicholas R.Waters</w:t>
      </w:r>
      <w:r w:rsidR="006C23C9" w:rsidRPr="007928B2">
        <w:rPr>
          <w:sz w:val="22"/>
          <w:szCs w:val="22"/>
          <w:vertAlign w:val="superscript"/>
        </w:rPr>
        <w:t>1</w:t>
      </w:r>
      <w:r w:rsidR="006C23C9" w:rsidRPr="007928B2">
        <w:rPr>
          <w:sz w:val="22"/>
          <w:szCs w:val="22"/>
        </w:rPr>
        <w:t xml:space="preserve">, </w:t>
      </w:r>
      <w:proofErr w:type="spellStart"/>
      <w:r w:rsidR="006C23C9" w:rsidRPr="007928B2">
        <w:rPr>
          <w:sz w:val="22"/>
          <w:szCs w:val="22"/>
        </w:rPr>
        <w:t>Madhumitha</w:t>
      </w:r>
      <w:proofErr w:type="spellEnd"/>
      <w:r w:rsidR="006C23C9" w:rsidRPr="007928B2">
        <w:rPr>
          <w:sz w:val="22"/>
          <w:szCs w:val="22"/>
        </w:rPr>
        <w:t xml:space="preserve"> Rangesa</w:t>
      </w:r>
      <w:r w:rsidR="006C23C9" w:rsidRPr="007928B2">
        <w:rPr>
          <w:sz w:val="22"/>
          <w:szCs w:val="22"/>
          <w:vertAlign w:val="superscript"/>
        </w:rPr>
        <w:t>7</w:t>
      </w:r>
      <w:r w:rsidR="006C23C9" w:rsidRPr="007928B2">
        <w:rPr>
          <w:sz w:val="22"/>
          <w:szCs w:val="22"/>
        </w:rPr>
        <w:t>, Brianna Gipson</w:t>
      </w:r>
      <w:r w:rsidR="006C23C9" w:rsidRPr="007928B2">
        <w:rPr>
          <w:sz w:val="22"/>
          <w:szCs w:val="22"/>
          <w:vertAlign w:val="superscript"/>
        </w:rPr>
        <w:t>1</w:t>
      </w:r>
      <w:r w:rsidR="006C23C9" w:rsidRPr="007928B2">
        <w:rPr>
          <w:sz w:val="22"/>
          <w:szCs w:val="22"/>
        </w:rPr>
        <w:t>, Sandeep Raj</w:t>
      </w:r>
      <w:r w:rsidR="006C23C9" w:rsidRPr="007928B2">
        <w:rPr>
          <w:sz w:val="22"/>
          <w:szCs w:val="22"/>
          <w:vertAlign w:val="superscript"/>
        </w:rPr>
        <w:t>7</w:t>
      </w:r>
      <w:r w:rsidR="006C23C9" w:rsidRPr="007928B2">
        <w:rPr>
          <w:sz w:val="22"/>
          <w:szCs w:val="22"/>
        </w:rPr>
        <w:t xml:space="preserve">, </w:t>
      </w:r>
      <w:proofErr w:type="spellStart"/>
      <w:r w:rsidR="006C23C9" w:rsidRPr="007928B2">
        <w:rPr>
          <w:sz w:val="22"/>
          <w:szCs w:val="22"/>
        </w:rPr>
        <w:t>Eiko</w:t>
      </w:r>
      <w:proofErr w:type="spellEnd"/>
      <w:r w:rsidR="006C23C9" w:rsidRPr="007928B2">
        <w:rPr>
          <w:sz w:val="22"/>
          <w:szCs w:val="22"/>
        </w:rPr>
        <w:t xml:space="preserve"> Hayase</w:t>
      </w:r>
      <w:r w:rsidR="006C23C9" w:rsidRPr="007928B2">
        <w:rPr>
          <w:sz w:val="22"/>
          <w:szCs w:val="22"/>
          <w:vertAlign w:val="superscript"/>
        </w:rPr>
        <w:t>8</w:t>
      </w:r>
      <w:r w:rsidR="006C23C9" w:rsidRPr="007928B2">
        <w:rPr>
          <w:sz w:val="22"/>
          <w:szCs w:val="22"/>
        </w:rPr>
        <w:t>, Kate A. Markey</w:t>
      </w:r>
      <w:r w:rsidR="006C23C9" w:rsidRPr="007928B2">
        <w:rPr>
          <w:sz w:val="22"/>
          <w:szCs w:val="22"/>
          <w:vertAlign w:val="superscript"/>
        </w:rPr>
        <w:t>7,9,10</w:t>
      </w:r>
      <w:r w:rsidR="006C23C9" w:rsidRPr="007928B2">
        <w:rPr>
          <w:sz w:val="22"/>
          <w:szCs w:val="22"/>
        </w:rPr>
        <w:t>, Marina Burgos da Silva</w:t>
      </w:r>
      <w:r w:rsidR="006C23C9" w:rsidRPr="007928B2">
        <w:rPr>
          <w:sz w:val="22"/>
          <w:szCs w:val="22"/>
          <w:vertAlign w:val="superscript"/>
        </w:rPr>
        <w:t>1</w:t>
      </w:r>
      <w:r w:rsidR="006C23C9" w:rsidRPr="007928B2">
        <w:rPr>
          <w:sz w:val="22"/>
          <w:szCs w:val="22"/>
        </w:rPr>
        <w:t>, Oriana Miltiadous</w:t>
      </w:r>
      <w:r w:rsidR="006C23C9" w:rsidRPr="007928B2">
        <w:rPr>
          <w:sz w:val="22"/>
          <w:szCs w:val="22"/>
          <w:vertAlign w:val="superscript"/>
        </w:rPr>
        <w:t>11</w:t>
      </w:r>
      <w:r w:rsidR="006C23C9" w:rsidRPr="007928B2">
        <w:rPr>
          <w:sz w:val="22"/>
          <w:szCs w:val="22"/>
        </w:rPr>
        <w:t xml:space="preserve">, </w:t>
      </w:r>
      <w:proofErr w:type="spellStart"/>
      <w:r w:rsidR="006C23C9" w:rsidRPr="007928B2">
        <w:rPr>
          <w:sz w:val="22"/>
          <w:szCs w:val="22"/>
        </w:rPr>
        <w:t>Corrado</w:t>
      </w:r>
      <w:proofErr w:type="spellEnd"/>
      <w:r w:rsidR="006C23C9" w:rsidRPr="007928B2">
        <w:rPr>
          <w:sz w:val="22"/>
          <w:szCs w:val="22"/>
        </w:rPr>
        <w:t xml:space="preserve"> </w:t>
      </w:r>
      <w:proofErr w:type="spellStart"/>
      <w:r w:rsidR="006C23C9" w:rsidRPr="007928B2">
        <w:rPr>
          <w:sz w:val="22"/>
          <w:szCs w:val="22"/>
        </w:rPr>
        <w:t>Zuanelli</w:t>
      </w:r>
      <w:proofErr w:type="spellEnd"/>
      <w:r w:rsidR="006C23C9" w:rsidRPr="007928B2">
        <w:rPr>
          <w:sz w:val="22"/>
          <w:szCs w:val="22"/>
        </w:rPr>
        <w:t xml:space="preserve"> Brambilla</w:t>
      </w:r>
      <w:r w:rsidR="006C23C9" w:rsidRPr="007928B2">
        <w:rPr>
          <w:sz w:val="22"/>
          <w:szCs w:val="22"/>
          <w:vertAlign w:val="superscript"/>
        </w:rPr>
        <w:t>7,12,13</w:t>
      </w:r>
      <w:r w:rsidR="006C23C9" w:rsidRPr="007928B2">
        <w:rPr>
          <w:sz w:val="22"/>
          <w:szCs w:val="22"/>
        </w:rPr>
        <w:t xml:space="preserve">, Marissa </w:t>
      </w:r>
      <w:proofErr w:type="spellStart"/>
      <w:r w:rsidR="006C23C9" w:rsidRPr="007928B2">
        <w:rPr>
          <w:sz w:val="22"/>
          <w:szCs w:val="22"/>
        </w:rPr>
        <w:t>Lubin</w:t>
      </w:r>
      <w:proofErr w:type="spellEnd"/>
      <w:r w:rsidR="006C23C9" w:rsidRPr="007928B2">
        <w:rPr>
          <w:sz w:val="22"/>
          <w:szCs w:val="22"/>
        </w:rPr>
        <w:t xml:space="preserve"> Buchan</w:t>
      </w:r>
      <w:r w:rsidR="006C23C9" w:rsidRPr="007928B2">
        <w:rPr>
          <w:sz w:val="22"/>
          <w:szCs w:val="22"/>
          <w:vertAlign w:val="superscript"/>
        </w:rPr>
        <w:t>1</w:t>
      </w:r>
      <w:r w:rsidR="006C23C9" w:rsidRPr="007928B2">
        <w:rPr>
          <w:sz w:val="22"/>
          <w:szCs w:val="22"/>
        </w:rPr>
        <w:t xml:space="preserve">, </w:t>
      </w:r>
      <w:proofErr w:type="spellStart"/>
      <w:r w:rsidR="006C23C9" w:rsidRPr="007928B2">
        <w:rPr>
          <w:sz w:val="22"/>
          <w:szCs w:val="22"/>
        </w:rPr>
        <w:t>Tatnisha</w:t>
      </w:r>
      <w:proofErr w:type="spellEnd"/>
      <w:r w:rsidR="006C23C9" w:rsidRPr="007928B2">
        <w:rPr>
          <w:sz w:val="22"/>
          <w:szCs w:val="22"/>
        </w:rPr>
        <w:t xml:space="preserve"> Peets</w:t>
      </w:r>
      <w:r w:rsidR="006C23C9" w:rsidRPr="007928B2">
        <w:rPr>
          <w:sz w:val="22"/>
          <w:szCs w:val="22"/>
          <w:vertAlign w:val="superscript"/>
        </w:rPr>
        <w:t>14</w:t>
      </w:r>
      <w:r w:rsidR="006C23C9" w:rsidRPr="007928B2">
        <w:rPr>
          <w:sz w:val="22"/>
          <w:szCs w:val="22"/>
        </w:rPr>
        <w:t>, Ana Gradissimo</w:t>
      </w:r>
      <w:r w:rsidR="006C23C9" w:rsidRPr="007928B2">
        <w:rPr>
          <w:sz w:val="22"/>
          <w:szCs w:val="22"/>
          <w:vertAlign w:val="superscript"/>
        </w:rPr>
        <w:t>1</w:t>
      </w:r>
      <w:r w:rsidR="006C23C9" w:rsidRPr="007928B2">
        <w:rPr>
          <w:sz w:val="22"/>
          <w:szCs w:val="22"/>
        </w:rPr>
        <w:t>, Luigi A. Amoretti</w:t>
      </w:r>
      <w:r w:rsidR="006C23C9" w:rsidRPr="007928B2">
        <w:rPr>
          <w:sz w:val="22"/>
          <w:szCs w:val="22"/>
          <w:vertAlign w:val="superscript"/>
        </w:rPr>
        <w:t>15</w:t>
      </w:r>
      <w:r w:rsidR="006C23C9" w:rsidRPr="007928B2">
        <w:rPr>
          <w:sz w:val="22"/>
          <w:szCs w:val="22"/>
        </w:rPr>
        <w:t xml:space="preserve">, </w:t>
      </w:r>
      <w:proofErr w:type="spellStart"/>
      <w:r w:rsidR="006C23C9" w:rsidRPr="007928B2">
        <w:rPr>
          <w:sz w:val="22"/>
          <w:szCs w:val="22"/>
        </w:rPr>
        <w:t>Caichen</w:t>
      </w:r>
      <w:proofErr w:type="spellEnd"/>
      <w:r w:rsidR="006C23C9" w:rsidRPr="007928B2">
        <w:rPr>
          <w:sz w:val="22"/>
          <w:szCs w:val="22"/>
        </w:rPr>
        <w:t xml:space="preserve"> Duan</w:t>
      </w:r>
      <w:r w:rsidR="006C23C9" w:rsidRPr="007928B2">
        <w:rPr>
          <w:sz w:val="22"/>
          <w:szCs w:val="22"/>
          <w:vertAlign w:val="superscript"/>
        </w:rPr>
        <w:t>4,5</w:t>
      </w:r>
      <w:r w:rsidR="006C23C9" w:rsidRPr="007928B2">
        <w:rPr>
          <w:sz w:val="22"/>
          <w:szCs w:val="22"/>
        </w:rPr>
        <w:t xml:space="preserve">, </w:t>
      </w:r>
      <w:proofErr w:type="spellStart"/>
      <w:r w:rsidR="006C23C9" w:rsidRPr="007928B2">
        <w:rPr>
          <w:sz w:val="22"/>
          <w:szCs w:val="22"/>
        </w:rPr>
        <w:t>Chenzhen</w:t>
      </w:r>
      <w:proofErr w:type="spellEnd"/>
      <w:r w:rsidR="006C23C9" w:rsidRPr="007928B2">
        <w:rPr>
          <w:sz w:val="22"/>
          <w:szCs w:val="22"/>
        </w:rPr>
        <w:t xml:space="preserve"> Zhang</w:t>
      </w:r>
      <w:r w:rsidR="006C23C9" w:rsidRPr="007928B2">
        <w:rPr>
          <w:sz w:val="22"/>
          <w:szCs w:val="22"/>
          <w:vertAlign w:val="superscript"/>
        </w:rPr>
        <w:t>4,5</w:t>
      </w:r>
      <w:r w:rsidR="006C23C9" w:rsidRPr="007928B2">
        <w:rPr>
          <w:sz w:val="22"/>
          <w:szCs w:val="22"/>
        </w:rPr>
        <w:t>, Fanny Matheis</w:t>
      </w:r>
      <w:r w:rsidR="006C23C9" w:rsidRPr="007928B2">
        <w:rPr>
          <w:sz w:val="22"/>
          <w:szCs w:val="22"/>
          <w:vertAlign w:val="superscript"/>
        </w:rPr>
        <w:t>4,5</w:t>
      </w:r>
      <w:r w:rsidR="006C23C9" w:rsidRPr="007928B2">
        <w:rPr>
          <w:sz w:val="22"/>
          <w:szCs w:val="22"/>
        </w:rPr>
        <w:t>, Alexis P. Sullivan</w:t>
      </w:r>
      <w:r w:rsidR="006C23C9" w:rsidRPr="007928B2">
        <w:rPr>
          <w:sz w:val="22"/>
          <w:szCs w:val="22"/>
          <w:vertAlign w:val="superscript"/>
        </w:rPr>
        <w:t>4,5</w:t>
      </w:r>
      <w:r w:rsidR="006C23C9" w:rsidRPr="007928B2">
        <w:rPr>
          <w:sz w:val="22"/>
          <w:szCs w:val="22"/>
        </w:rPr>
        <w:t>, John B. Slingerland</w:t>
      </w:r>
      <w:r w:rsidR="006C23C9" w:rsidRPr="007928B2">
        <w:rPr>
          <w:sz w:val="22"/>
          <w:szCs w:val="22"/>
          <w:vertAlign w:val="superscript"/>
        </w:rPr>
        <w:t>1</w:t>
      </w:r>
      <w:r w:rsidR="006C23C9" w:rsidRPr="007928B2">
        <w:rPr>
          <w:sz w:val="22"/>
          <w:szCs w:val="22"/>
        </w:rPr>
        <w:t xml:space="preserve">, </w:t>
      </w:r>
      <w:proofErr w:type="spellStart"/>
      <w:r w:rsidR="006C23C9" w:rsidRPr="007928B2">
        <w:rPr>
          <w:sz w:val="22"/>
          <w:szCs w:val="22"/>
        </w:rPr>
        <w:t>Annelie</w:t>
      </w:r>
      <w:proofErr w:type="spellEnd"/>
      <w:r w:rsidR="006C23C9" w:rsidRPr="007928B2">
        <w:rPr>
          <w:sz w:val="22"/>
          <w:szCs w:val="22"/>
        </w:rPr>
        <w:t xml:space="preserve"> G. Clurman</w:t>
      </w:r>
      <w:r w:rsidR="006C23C9" w:rsidRPr="007928B2">
        <w:rPr>
          <w:sz w:val="22"/>
          <w:szCs w:val="22"/>
          <w:vertAlign w:val="superscript"/>
        </w:rPr>
        <w:t>7</w:t>
      </w:r>
      <w:r w:rsidR="006C23C9" w:rsidRPr="007928B2">
        <w:rPr>
          <w:sz w:val="22"/>
          <w:szCs w:val="22"/>
        </w:rPr>
        <w:t>, Daniel G. Brereton</w:t>
      </w:r>
      <w:r w:rsidR="006C23C9" w:rsidRPr="007928B2">
        <w:rPr>
          <w:sz w:val="22"/>
          <w:szCs w:val="22"/>
          <w:vertAlign w:val="superscript"/>
        </w:rPr>
        <w:t>7</w:t>
      </w:r>
      <w:r w:rsidR="006C23C9" w:rsidRPr="007928B2">
        <w:rPr>
          <w:sz w:val="22"/>
          <w:szCs w:val="22"/>
        </w:rPr>
        <w:t>, Paul A. Giardina</w:t>
      </w:r>
      <w:r w:rsidR="006C23C9" w:rsidRPr="007928B2">
        <w:rPr>
          <w:sz w:val="22"/>
          <w:szCs w:val="22"/>
          <w:vertAlign w:val="superscript"/>
        </w:rPr>
        <w:t>7</w:t>
      </w:r>
      <w:r w:rsidR="006C23C9" w:rsidRPr="007928B2">
        <w:rPr>
          <w:sz w:val="22"/>
          <w:szCs w:val="22"/>
        </w:rPr>
        <w:t>, Antonio L.C. Gomes</w:t>
      </w:r>
      <w:r w:rsidR="006C23C9" w:rsidRPr="007928B2">
        <w:rPr>
          <w:sz w:val="22"/>
          <w:szCs w:val="22"/>
          <w:vertAlign w:val="superscript"/>
        </w:rPr>
        <w:t>1</w:t>
      </w:r>
      <w:r w:rsidR="006C23C9" w:rsidRPr="007928B2">
        <w:rPr>
          <w:sz w:val="22"/>
          <w:szCs w:val="22"/>
        </w:rPr>
        <w:t>, Abigail J. Johnson</w:t>
      </w:r>
      <w:r w:rsidR="006C23C9" w:rsidRPr="007928B2">
        <w:rPr>
          <w:sz w:val="22"/>
          <w:szCs w:val="22"/>
          <w:vertAlign w:val="superscript"/>
        </w:rPr>
        <w:t>16</w:t>
      </w:r>
      <w:r w:rsidR="006C23C9" w:rsidRPr="007928B2">
        <w:rPr>
          <w:sz w:val="22"/>
          <w:szCs w:val="22"/>
        </w:rPr>
        <w:t>, Dan Knights</w:t>
      </w:r>
      <w:r w:rsidR="006C23C9" w:rsidRPr="007928B2">
        <w:rPr>
          <w:sz w:val="22"/>
          <w:szCs w:val="22"/>
          <w:vertAlign w:val="superscript"/>
        </w:rPr>
        <w:t>17,18</w:t>
      </w:r>
      <w:r w:rsidR="006C23C9" w:rsidRPr="007928B2">
        <w:rPr>
          <w:sz w:val="22"/>
          <w:szCs w:val="22"/>
        </w:rPr>
        <w:t>, Robert R. Jenq</w:t>
      </w:r>
      <w:r w:rsidR="006C23C9" w:rsidRPr="007928B2">
        <w:rPr>
          <w:sz w:val="22"/>
          <w:szCs w:val="22"/>
          <w:vertAlign w:val="superscript"/>
        </w:rPr>
        <w:t>8</w:t>
      </w:r>
      <w:r w:rsidR="006C23C9" w:rsidRPr="007928B2">
        <w:rPr>
          <w:sz w:val="22"/>
          <w:szCs w:val="22"/>
        </w:rPr>
        <w:t>, Miguel-Angel Perales</w:t>
      </w:r>
      <w:r w:rsidR="006C23C9" w:rsidRPr="007928B2">
        <w:rPr>
          <w:sz w:val="22"/>
          <w:szCs w:val="22"/>
          <w:vertAlign w:val="superscript"/>
        </w:rPr>
        <w:t>7,19</w:t>
      </w:r>
      <w:r w:rsidR="006C23C9" w:rsidRPr="007928B2">
        <w:rPr>
          <w:sz w:val="22"/>
          <w:szCs w:val="22"/>
        </w:rPr>
        <w:t>, Sergio A. Giralt</w:t>
      </w:r>
      <w:r w:rsidR="006C23C9" w:rsidRPr="007928B2">
        <w:rPr>
          <w:sz w:val="22"/>
          <w:szCs w:val="22"/>
          <w:vertAlign w:val="superscript"/>
        </w:rPr>
        <w:t>7,19</w:t>
      </w:r>
      <w:r w:rsidR="006C23C9" w:rsidRPr="007928B2">
        <w:rPr>
          <w:sz w:val="22"/>
          <w:szCs w:val="22"/>
        </w:rPr>
        <w:t>, Marcel R.M. van den Brink</w:t>
      </w:r>
      <w:r w:rsidR="006C23C9" w:rsidRPr="007928B2">
        <w:rPr>
          <w:sz w:val="22"/>
          <w:szCs w:val="22"/>
          <w:vertAlign w:val="superscript"/>
        </w:rPr>
        <w:t>1</w:t>
      </w:r>
      <w:r w:rsidR="00E42BE0" w:rsidRPr="007928B2">
        <w:rPr>
          <w:color w:val="000000" w:themeColor="text1"/>
          <w:sz w:val="22"/>
          <w:szCs w:val="22"/>
        </w:rPr>
        <w:t>*</w:t>
      </w:r>
      <w:r w:rsidR="006C23C9" w:rsidRPr="007928B2">
        <w:rPr>
          <w:sz w:val="22"/>
          <w:szCs w:val="22"/>
        </w:rPr>
        <w:t>, Jonas Schluter</w:t>
      </w:r>
      <w:r w:rsidR="006C23C9" w:rsidRPr="007928B2">
        <w:rPr>
          <w:sz w:val="22"/>
          <w:szCs w:val="22"/>
          <w:vertAlign w:val="superscript"/>
        </w:rPr>
        <w:t>4,5</w:t>
      </w:r>
      <w:r w:rsidR="00E42BE0" w:rsidRPr="007928B2">
        <w:rPr>
          <w:color w:val="000000" w:themeColor="text1"/>
          <w:sz w:val="22"/>
          <w:szCs w:val="22"/>
        </w:rPr>
        <w:t>*</w:t>
      </w:r>
      <w:r w:rsidR="006C23C9" w:rsidRPr="007928B2">
        <w:rPr>
          <w:sz w:val="22"/>
          <w:szCs w:val="22"/>
        </w:rPr>
        <w:t>, Jonathan U. Peled</w:t>
      </w:r>
      <w:r w:rsidR="006C23C9" w:rsidRPr="007928B2">
        <w:rPr>
          <w:sz w:val="22"/>
          <w:szCs w:val="22"/>
          <w:vertAlign w:val="superscript"/>
        </w:rPr>
        <w:t>7,19</w:t>
      </w:r>
      <w:r w:rsidR="00E42BE0" w:rsidRPr="007928B2">
        <w:rPr>
          <w:color w:val="000000" w:themeColor="text1"/>
          <w:sz w:val="22"/>
          <w:szCs w:val="22"/>
        </w:rPr>
        <w:t>*</w:t>
      </w:r>
    </w:p>
    <w:p w14:paraId="759B2004" w14:textId="53BBEAD9" w:rsidR="00982D6E" w:rsidRPr="007928B2" w:rsidRDefault="00982D6E" w:rsidP="00982D6E">
      <w:pPr>
        <w:pBdr>
          <w:top w:val="none" w:sz="0" w:space="0" w:color="000000"/>
          <w:left w:val="none" w:sz="0" w:space="0" w:color="000000"/>
          <w:bottom w:val="none" w:sz="0" w:space="0" w:color="000000"/>
          <w:right w:val="none" w:sz="0" w:space="0" w:color="000000"/>
        </w:pBdr>
        <w:rPr>
          <w:sz w:val="22"/>
          <w:szCs w:val="22"/>
        </w:rPr>
      </w:pPr>
    </w:p>
    <w:p w14:paraId="09B700A8" w14:textId="5B283E60" w:rsidR="2C6D9C2F" w:rsidRPr="007928B2" w:rsidRDefault="2C6D9C2F" w:rsidP="00BC5ADE">
      <w:pPr>
        <w:spacing w:line="276" w:lineRule="auto"/>
        <w:rPr>
          <w:color w:val="000000" w:themeColor="text1"/>
          <w:sz w:val="22"/>
          <w:szCs w:val="22"/>
        </w:rPr>
      </w:pPr>
    </w:p>
    <w:p w14:paraId="73FE5B7B" w14:textId="5A8A09C8" w:rsidR="0AAC3006" w:rsidRPr="007928B2" w:rsidRDefault="0AAC3006" w:rsidP="00BC5ADE">
      <w:pPr>
        <w:spacing w:line="276" w:lineRule="auto"/>
        <w:rPr>
          <w:color w:val="000000" w:themeColor="text1"/>
          <w:sz w:val="22"/>
          <w:szCs w:val="22"/>
        </w:rPr>
      </w:pPr>
    </w:p>
    <w:p w14:paraId="10919EA5" w14:textId="77777777" w:rsidR="00197E1A" w:rsidRPr="007928B2" w:rsidRDefault="00197E1A" w:rsidP="00BC5ADE">
      <w:pPr>
        <w:pStyle w:val="Paragraph"/>
        <w:tabs>
          <w:tab w:val="left" w:pos="8130"/>
        </w:tabs>
        <w:spacing w:before="0" w:line="276" w:lineRule="auto"/>
        <w:ind w:firstLine="0"/>
        <w:jc w:val="both"/>
        <w:rPr>
          <w:b/>
          <w:color w:val="000000" w:themeColor="text1"/>
          <w:sz w:val="22"/>
          <w:szCs w:val="22"/>
        </w:rPr>
      </w:pPr>
      <w:r w:rsidRPr="007928B2">
        <w:rPr>
          <w:b/>
          <w:color w:val="000000" w:themeColor="text1"/>
          <w:sz w:val="22"/>
          <w:szCs w:val="22"/>
        </w:rPr>
        <w:t>Affiliations:</w:t>
      </w:r>
      <w:r w:rsidRPr="007928B2">
        <w:rPr>
          <w:color w:val="000000" w:themeColor="text1"/>
          <w:sz w:val="22"/>
          <w:szCs w:val="22"/>
        </w:rPr>
        <w:tab/>
      </w:r>
    </w:p>
    <w:tbl>
      <w:tblPr>
        <w:tblW w:w="9360" w:type="dxa"/>
        <w:tblCellMar>
          <w:left w:w="0" w:type="dxa"/>
          <w:right w:w="0" w:type="dxa"/>
        </w:tblCellMar>
        <w:tblLook w:val="04A0" w:firstRow="1" w:lastRow="0" w:firstColumn="1" w:lastColumn="0" w:noHBand="0" w:noVBand="1"/>
      </w:tblPr>
      <w:tblGrid>
        <w:gridCol w:w="9360"/>
      </w:tblGrid>
      <w:tr w:rsidR="007928B2" w:rsidRPr="007928B2" w14:paraId="3B7AAE50" w14:textId="77777777" w:rsidTr="007928B2">
        <w:trPr>
          <w:trHeight w:val="320"/>
        </w:trPr>
        <w:tc>
          <w:tcPr>
            <w:tcW w:w="9360" w:type="dxa"/>
            <w:tcBorders>
              <w:top w:val="nil"/>
              <w:left w:val="nil"/>
              <w:bottom w:val="nil"/>
              <w:right w:val="nil"/>
            </w:tcBorders>
            <w:shd w:val="clear" w:color="auto" w:fill="auto"/>
            <w:noWrap/>
            <w:tcMar>
              <w:top w:w="15" w:type="dxa"/>
              <w:left w:w="15" w:type="dxa"/>
              <w:bottom w:w="0" w:type="dxa"/>
              <w:right w:w="15" w:type="dxa"/>
            </w:tcMar>
            <w:vAlign w:val="bottom"/>
            <w:hideMark/>
          </w:tcPr>
          <w:p w14:paraId="6F2D64A3" w14:textId="5E310241" w:rsidR="007928B2" w:rsidRPr="007928B2" w:rsidRDefault="007928B2" w:rsidP="007928B2">
            <w:pPr>
              <w:rPr>
                <w:color w:val="000000"/>
                <w:sz w:val="22"/>
                <w:szCs w:val="22"/>
              </w:rPr>
            </w:pPr>
            <w:r w:rsidRPr="007928B2">
              <w:rPr>
                <w:color w:val="000000"/>
                <w:sz w:val="22"/>
                <w:szCs w:val="22"/>
                <w:vertAlign w:val="superscript"/>
              </w:rPr>
              <w:t>1</w:t>
            </w:r>
            <w:r w:rsidRPr="007928B2">
              <w:rPr>
                <w:color w:val="000000"/>
                <w:sz w:val="22"/>
                <w:szCs w:val="22"/>
              </w:rPr>
              <w:t>Department of Immunology, Sloan Kettering Institute, Memorial Sloan Kettering Cancer Center, New York, NY, USA</w:t>
            </w:r>
          </w:p>
        </w:tc>
      </w:tr>
      <w:tr w:rsidR="007928B2" w:rsidRPr="007928B2" w14:paraId="3B2946EF"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7E0F99" w14:textId="6DAEC0F0" w:rsidR="007928B2" w:rsidRPr="007928B2" w:rsidRDefault="007928B2" w:rsidP="007928B2">
            <w:pPr>
              <w:rPr>
                <w:color w:val="000000"/>
                <w:sz w:val="22"/>
                <w:szCs w:val="22"/>
              </w:rPr>
            </w:pPr>
            <w:r w:rsidRPr="007928B2">
              <w:rPr>
                <w:color w:val="000000"/>
                <w:sz w:val="22"/>
                <w:szCs w:val="22"/>
                <w:vertAlign w:val="superscript"/>
              </w:rPr>
              <w:t>2</w:t>
            </w:r>
            <w:r w:rsidRPr="007928B2">
              <w:rPr>
                <w:color w:val="000000"/>
                <w:sz w:val="22"/>
                <w:szCs w:val="22"/>
              </w:rPr>
              <w:t>Food and Nutrition Services</w:t>
            </w:r>
          </w:p>
        </w:tc>
      </w:tr>
      <w:tr w:rsidR="007928B2" w:rsidRPr="007928B2" w14:paraId="5BDDFB27"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931D76" w14:textId="231122AA" w:rsidR="007928B2" w:rsidRPr="007928B2" w:rsidRDefault="007928B2" w:rsidP="007928B2">
            <w:pPr>
              <w:rPr>
                <w:color w:val="000000"/>
                <w:sz w:val="22"/>
                <w:szCs w:val="22"/>
              </w:rPr>
            </w:pPr>
            <w:r w:rsidRPr="007928B2">
              <w:rPr>
                <w:color w:val="000000"/>
                <w:sz w:val="22"/>
                <w:szCs w:val="22"/>
                <w:vertAlign w:val="superscript"/>
              </w:rPr>
              <w:t>3</w:t>
            </w:r>
            <w:r w:rsidRPr="007928B2">
              <w:rPr>
                <w:color w:val="000000"/>
                <w:sz w:val="22"/>
                <w:szCs w:val="22"/>
              </w:rPr>
              <w:t>Department of Medicine, Adult Bone Marrow Transplant Service, Memorial Sloan Kettering Cancer Center, New York, NY, USA</w:t>
            </w:r>
          </w:p>
        </w:tc>
      </w:tr>
      <w:tr w:rsidR="007928B2" w:rsidRPr="007928B2" w14:paraId="008393E7"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F8E55A" w14:textId="335A4A7D" w:rsidR="007928B2" w:rsidRPr="007928B2" w:rsidRDefault="007928B2" w:rsidP="007928B2">
            <w:pPr>
              <w:rPr>
                <w:color w:val="000000"/>
                <w:sz w:val="22"/>
                <w:szCs w:val="22"/>
              </w:rPr>
            </w:pPr>
            <w:r w:rsidRPr="007928B2">
              <w:rPr>
                <w:color w:val="000000"/>
                <w:sz w:val="22"/>
                <w:szCs w:val="22"/>
                <w:vertAlign w:val="superscript"/>
              </w:rPr>
              <w:t>4</w:t>
            </w:r>
            <w:r w:rsidRPr="007928B2">
              <w:rPr>
                <w:color w:val="000000"/>
                <w:sz w:val="22"/>
                <w:szCs w:val="22"/>
              </w:rPr>
              <w:t>Institute for Systems Genetics, Department for Microbiology, NYU Grossman School of Medicine, New York, NY, USA</w:t>
            </w:r>
          </w:p>
        </w:tc>
      </w:tr>
      <w:tr w:rsidR="007928B2" w:rsidRPr="007928B2" w14:paraId="37C35C67"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CDAF1A" w14:textId="56F9FAFF" w:rsidR="007928B2" w:rsidRPr="007928B2" w:rsidRDefault="007928B2" w:rsidP="007928B2">
            <w:pPr>
              <w:rPr>
                <w:color w:val="000000"/>
                <w:sz w:val="22"/>
                <w:szCs w:val="22"/>
              </w:rPr>
            </w:pPr>
            <w:r w:rsidRPr="007928B2">
              <w:rPr>
                <w:color w:val="000000"/>
                <w:sz w:val="22"/>
                <w:szCs w:val="22"/>
                <w:vertAlign w:val="superscript"/>
              </w:rPr>
              <w:t>5</w:t>
            </w:r>
            <w:r w:rsidRPr="007928B2">
              <w:rPr>
                <w:color w:val="000000"/>
                <w:sz w:val="22"/>
                <w:szCs w:val="22"/>
              </w:rPr>
              <w:t>Perlmutter Cancer Center, NYU Grossman School of Medicine, New York, NY, USA</w:t>
            </w:r>
          </w:p>
        </w:tc>
      </w:tr>
      <w:tr w:rsidR="007928B2" w:rsidRPr="007928B2" w14:paraId="4C40B0A4"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BCA632" w14:textId="72332DD7" w:rsidR="007928B2" w:rsidRPr="007928B2" w:rsidRDefault="007928B2" w:rsidP="007928B2">
            <w:pPr>
              <w:rPr>
                <w:color w:val="000000"/>
                <w:sz w:val="22"/>
                <w:szCs w:val="22"/>
              </w:rPr>
            </w:pPr>
            <w:r w:rsidRPr="007928B2">
              <w:rPr>
                <w:color w:val="000000"/>
                <w:sz w:val="22"/>
                <w:szCs w:val="22"/>
                <w:vertAlign w:val="superscript"/>
              </w:rPr>
              <w:t>6</w:t>
            </w:r>
            <w:r w:rsidRPr="007928B2">
              <w:rPr>
                <w:color w:val="000000"/>
                <w:sz w:val="22"/>
                <w:szCs w:val="22"/>
              </w:rPr>
              <w:t>Department of Epidemiology and Biostatistics, Memorial Sloan Kettering Cancer Center, New York, New York.</w:t>
            </w:r>
          </w:p>
        </w:tc>
      </w:tr>
      <w:tr w:rsidR="007928B2" w:rsidRPr="007928B2" w14:paraId="79F35D21"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573AB" w14:textId="323563CD" w:rsidR="007928B2" w:rsidRPr="007928B2" w:rsidRDefault="007928B2" w:rsidP="007928B2">
            <w:pPr>
              <w:rPr>
                <w:color w:val="000000"/>
                <w:sz w:val="22"/>
                <w:szCs w:val="22"/>
              </w:rPr>
            </w:pPr>
            <w:r w:rsidRPr="007928B2">
              <w:rPr>
                <w:color w:val="000000"/>
                <w:sz w:val="22"/>
                <w:szCs w:val="22"/>
                <w:vertAlign w:val="superscript"/>
              </w:rPr>
              <w:t>7</w:t>
            </w:r>
            <w:r w:rsidRPr="007928B2">
              <w:rPr>
                <w:color w:val="000000"/>
                <w:sz w:val="22"/>
                <w:szCs w:val="22"/>
              </w:rPr>
              <w:t>Adult Bone Marrow Transplantation Service, Department of Medicine, Memorial Sloan Kettering Cancer Center, New York, NY, USA</w:t>
            </w:r>
          </w:p>
        </w:tc>
      </w:tr>
      <w:tr w:rsidR="007928B2" w:rsidRPr="007928B2" w14:paraId="69BDB30F"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48BE6B" w14:textId="2208515A" w:rsidR="007928B2" w:rsidRPr="007928B2" w:rsidRDefault="007928B2" w:rsidP="007928B2">
            <w:pPr>
              <w:rPr>
                <w:color w:val="000000"/>
                <w:sz w:val="22"/>
                <w:szCs w:val="22"/>
              </w:rPr>
            </w:pPr>
            <w:r w:rsidRPr="007928B2">
              <w:rPr>
                <w:color w:val="000000"/>
                <w:sz w:val="22"/>
                <w:szCs w:val="22"/>
                <w:vertAlign w:val="superscript"/>
              </w:rPr>
              <w:t>8</w:t>
            </w:r>
            <w:r w:rsidRPr="007928B2">
              <w:rPr>
                <w:color w:val="000000"/>
                <w:sz w:val="22"/>
                <w:szCs w:val="22"/>
              </w:rPr>
              <w:t>Departments of Genomic Medicine and Stem Cell Transplantation Cellular Therapy, Division of Cancer Medicine, University of Texas MD Anderson Cancer Center, Houston, TX, USA</w:t>
            </w:r>
          </w:p>
        </w:tc>
      </w:tr>
      <w:tr w:rsidR="007928B2" w:rsidRPr="007928B2" w14:paraId="5198780F"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8B3C63" w14:textId="256CABBB" w:rsidR="007928B2" w:rsidRPr="007928B2" w:rsidRDefault="007928B2" w:rsidP="007928B2">
            <w:pPr>
              <w:rPr>
                <w:color w:val="000000"/>
                <w:sz w:val="22"/>
                <w:szCs w:val="22"/>
              </w:rPr>
            </w:pPr>
            <w:r w:rsidRPr="007928B2">
              <w:rPr>
                <w:color w:val="000000"/>
                <w:sz w:val="22"/>
                <w:szCs w:val="22"/>
                <w:vertAlign w:val="superscript"/>
              </w:rPr>
              <w:t>9</w:t>
            </w:r>
            <w:r w:rsidRPr="007928B2">
              <w:rPr>
                <w:color w:val="000000"/>
                <w:sz w:val="22"/>
                <w:szCs w:val="22"/>
              </w:rPr>
              <w:t>Department of Medicine, Weill Cornell Medical College, New York, NY 10065, USA</w:t>
            </w:r>
          </w:p>
        </w:tc>
      </w:tr>
      <w:tr w:rsidR="007928B2" w:rsidRPr="007928B2" w14:paraId="54E62915"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42A5F9" w14:textId="39B1FA7E" w:rsidR="007928B2" w:rsidRPr="007928B2" w:rsidRDefault="007928B2" w:rsidP="007928B2">
            <w:pPr>
              <w:rPr>
                <w:color w:val="000000"/>
                <w:sz w:val="22"/>
                <w:szCs w:val="22"/>
              </w:rPr>
            </w:pPr>
            <w:r w:rsidRPr="007928B2">
              <w:rPr>
                <w:color w:val="000000"/>
                <w:sz w:val="22"/>
                <w:szCs w:val="22"/>
                <w:vertAlign w:val="superscript"/>
              </w:rPr>
              <w:t>10</w:t>
            </w:r>
            <w:r w:rsidRPr="007928B2">
              <w:rPr>
                <w:color w:val="000000"/>
                <w:sz w:val="22"/>
                <w:szCs w:val="22"/>
              </w:rPr>
              <w:t>Translational Science and Therapeutics Division, Fred Hutchinson Cancer Center, Seattle, WA, USA and Division of Medicine, University of Washington, Seattle, WA, USA</w:t>
            </w:r>
          </w:p>
        </w:tc>
      </w:tr>
      <w:tr w:rsidR="007928B2" w:rsidRPr="007928B2" w14:paraId="7CF7336D"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C2EC7D" w14:textId="63BF7193" w:rsidR="007928B2" w:rsidRPr="007928B2" w:rsidRDefault="007928B2" w:rsidP="007928B2">
            <w:pPr>
              <w:rPr>
                <w:color w:val="000000"/>
                <w:sz w:val="22"/>
                <w:szCs w:val="22"/>
              </w:rPr>
            </w:pPr>
            <w:r w:rsidRPr="007928B2">
              <w:rPr>
                <w:color w:val="000000"/>
                <w:sz w:val="22"/>
                <w:szCs w:val="22"/>
                <w:vertAlign w:val="superscript"/>
              </w:rPr>
              <w:t>11</w:t>
            </w:r>
            <w:r w:rsidRPr="007928B2">
              <w:rPr>
                <w:color w:val="000000"/>
                <w:sz w:val="22"/>
                <w:szCs w:val="22"/>
              </w:rPr>
              <w:t>Department of Pediatrics, Memorial Sloan Kettering Cancer Center, New York, NY</w:t>
            </w:r>
          </w:p>
        </w:tc>
      </w:tr>
      <w:tr w:rsidR="007928B2" w:rsidRPr="007928B2" w14:paraId="7846F7A3"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7CC965" w14:textId="1FF7D7BE" w:rsidR="007928B2" w:rsidRPr="007928B2" w:rsidRDefault="007928B2" w:rsidP="007928B2">
            <w:pPr>
              <w:rPr>
                <w:color w:val="000000"/>
                <w:sz w:val="22"/>
                <w:szCs w:val="22"/>
              </w:rPr>
            </w:pPr>
            <w:r w:rsidRPr="007928B2">
              <w:rPr>
                <w:color w:val="000000"/>
                <w:sz w:val="22"/>
                <w:szCs w:val="22"/>
                <w:vertAlign w:val="superscript"/>
              </w:rPr>
              <w:t>12</w:t>
            </w:r>
            <w:r w:rsidRPr="007928B2">
              <w:rPr>
                <w:color w:val="000000"/>
                <w:sz w:val="22"/>
                <w:szCs w:val="22"/>
              </w:rPr>
              <w:t>Department of Medical Biotechnologies, University of Siena, Siena, Italy.</w:t>
            </w:r>
          </w:p>
        </w:tc>
      </w:tr>
      <w:tr w:rsidR="007928B2" w:rsidRPr="007928B2" w14:paraId="21DF8F3D"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972126" w14:textId="146DEE77" w:rsidR="007928B2" w:rsidRPr="007928B2" w:rsidRDefault="007928B2" w:rsidP="007928B2">
            <w:pPr>
              <w:rPr>
                <w:color w:val="000000"/>
                <w:sz w:val="22"/>
                <w:szCs w:val="22"/>
              </w:rPr>
            </w:pPr>
            <w:r w:rsidRPr="007928B2">
              <w:rPr>
                <w:color w:val="000000"/>
                <w:sz w:val="22"/>
                <w:szCs w:val="22"/>
                <w:vertAlign w:val="superscript"/>
              </w:rPr>
              <w:t>13</w:t>
            </w:r>
            <w:r w:rsidRPr="007928B2">
              <w:rPr>
                <w:color w:val="000000"/>
                <w:sz w:val="22"/>
                <w:szCs w:val="22"/>
              </w:rPr>
              <w:t xml:space="preserve">Hematology Unit, Department of Oncology, </w:t>
            </w:r>
            <w:proofErr w:type="spellStart"/>
            <w:r w:rsidRPr="007928B2">
              <w:rPr>
                <w:color w:val="000000"/>
                <w:sz w:val="22"/>
                <w:szCs w:val="22"/>
              </w:rPr>
              <w:t>Azienda</w:t>
            </w:r>
            <w:proofErr w:type="spellEnd"/>
            <w:r w:rsidRPr="007928B2">
              <w:rPr>
                <w:color w:val="000000"/>
                <w:sz w:val="22"/>
                <w:szCs w:val="22"/>
              </w:rPr>
              <w:t xml:space="preserve"> </w:t>
            </w:r>
            <w:proofErr w:type="spellStart"/>
            <w:r w:rsidRPr="007928B2">
              <w:rPr>
                <w:color w:val="000000"/>
                <w:sz w:val="22"/>
                <w:szCs w:val="22"/>
              </w:rPr>
              <w:t>Ospedaliera</w:t>
            </w:r>
            <w:proofErr w:type="spellEnd"/>
            <w:r w:rsidRPr="007928B2">
              <w:rPr>
                <w:color w:val="000000"/>
                <w:sz w:val="22"/>
                <w:szCs w:val="22"/>
              </w:rPr>
              <w:t xml:space="preserve"> </w:t>
            </w:r>
            <w:proofErr w:type="spellStart"/>
            <w:r w:rsidRPr="007928B2">
              <w:rPr>
                <w:color w:val="000000"/>
                <w:sz w:val="22"/>
                <w:szCs w:val="22"/>
              </w:rPr>
              <w:t>Universitaria</w:t>
            </w:r>
            <w:proofErr w:type="spellEnd"/>
            <w:r w:rsidRPr="007928B2">
              <w:rPr>
                <w:color w:val="000000"/>
                <w:sz w:val="22"/>
                <w:szCs w:val="22"/>
              </w:rPr>
              <w:t xml:space="preserve"> </w:t>
            </w:r>
            <w:proofErr w:type="spellStart"/>
            <w:r w:rsidRPr="007928B2">
              <w:rPr>
                <w:color w:val="000000"/>
                <w:sz w:val="22"/>
                <w:szCs w:val="22"/>
              </w:rPr>
              <w:t>Senese</w:t>
            </w:r>
            <w:proofErr w:type="spellEnd"/>
            <w:r w:rsidRPr="007928B2">
              <w:rPr>
                <w:color w:val="000000"/>
                <w:sz w:val="22"/>
                <w:szCs w:val="22"/>
              </w:rPr>
              <w:t>, Siena, Italy.</w:t>
            </w:r>
          </w:p>
        </w:tc>
      </w:tr>
      <w:tr w:rsidR="007928B2" w:rsidRPr="007928B2" w14:paraId="0A880DCE"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86E83C" w14:textId="4344451E" w:rsidR="007928B2" w:rsidRPr="007928B2" w:rsidRDefault="007928B2" w:rsidP="007928B2">
            <w:pPr>
              <w:rPr>
                <w:color w:val="000000"/>
                <w:sz w:val="22"/>
                <w:szCs w:val="22"/>
              </w:rPr>
            </w:pPr>
            <w:r w:rsidRPr="007928B2">
              <w:rPr>
                <w:color w:val="000000"/>
                <w:sz w:val="22"/>
                <w:szCs w:val="22"/>
                <w:vertAlign w:val="superscript"/>
              </w:rPr>
              <w:t>14</w:t>
            </w:r>
            <w:r w:rsidRPr="007928B2">
              <w:rPr>
                <w:color w:val="000000"/>
                <w:sz w:val="22"/>
                <w:szCs w:val="22"/>
              </w:rPr>
              <w:t>Food and Nutrition Services, MSKCC</w:t>
            </w:r>
          </w:p>
        </w:tc>
      </w:tr>
      <w:tr w:rsidR="007928B2" w:rsidRPr="007928B2" w14:paraId="5E3748E0"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8660AB" w14:textId="362B282B" w:rsidR="007928B2" w:rsidRPr="007928B2" w:rsidRDefault="007928B2" w:rsidP="007928B2">
            <w:pPr>
              <w:rPr>
                <w:color w:val="000000"/>
                <w:sz w:val="22"/>
                <w:szCs w:val="22"/>
              </w:rPr>
            </w:pPr>
            <w:r w:rsidRPr="007928B2">
              <w:rPr>
                <w:color w:val="000000"/>
                <w:sz w:val="22"/>
                <w:szCs w:val="22"/>
                <w:vertAlign w:val="superscript"/>
              </w:rPr>
              <w:t>15</w:t>
            </w:r>
            <w:r w:rsidRPr="007928B2">
              <w:rPr>
                <w:color w:val="000000"/>
                <w:sz w:val="22"/>
                <w:szCs w:val="22"/>
              </w:rPr>
              <w:t>Infectious Disease Service, Department of Medicine, Memorial Sloan Kettering Cancer Center, New York, NY, USA</w:t>
            </w:r>
          </w:p>
        </w:tc>
      </w:tr>
      <w:tr w:rsidR="007928B2" w:rsidRPr="007928B2" w14:paraId="62887DF3"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F3A187" w14:textId="0ACCC61F" w:rsidR="007928B2" w:rsidRPr="007928B2" w:rsidRDefault="007928B2" w:rsidP="007928B2">
            <w:pPr>
              <w:rPr>
                <w:color w:val="000000"/>
                <w:sz w:val="22"/>
                <w:szCs w:val="22"/>
              </w:rPr>
            </w:pPr>
            <w:r w:rsidRPr="007928B2">
              <w:rPr>
                <w:color w:val="000000"/>
                <w:sz w:val="22"/>
                <w:szCs w:val="22"/>
                <w:vertAlign w:val="superscript"/>
              </w:rPr>
              <w:t>16</w:t>
            </w:r>
            <w:r w:rsidRPr="007928B2">
              <w:rPr>
                <w:color w:val="000000"/>
                <w:sz w:val="22"/>
                <w:szCs w:val="22"/>
              </w:rPr>
              <w:t>Division of Epidemiology and Community Health, School of Public Health, University of Minnesota, Minneapolis, MN, USA</w:t>
            </w:r>
          </w:p>
        </w:tc>
      </w:tr>
      <w:tr w:rsidR="007928B2" w:rsidRPr="007928B2" w14:paraId="3336EA67"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54BF2D" w14:textId="655EFF22" w:rsidR="007928B2" w:rsidRPr="007928B2" w:rsidRDefault="007928B2" w:rsidP="007928B2">
            <w:pPr>
              <w:rPr>
                <w:color w:val="000000"/>
                <w:sz w:val="22"/>
                <w:szCs w:val="22"/>
              </w:rPr>
            </w:pPr>
            <w:r w:rsidRPr="007928B2">
              <w:rPr>
                <w:color w:val="000000"/>
                <w:sz w:val="22"/>
                <w:szCs w:val="22"/>
                <w:vertAlign w:val="superscript"/>
              </w:rPr>
              <w:t>17</w:t>
            </w:r>
            <w:r w:rsidRPr="007928B2">
              <w:rPr>
                <w:color w:val="000000"/>
                <w:sz w:val="22"/>
                <w:szCs w:val="22"/>
              </w:rPr>
              <w:t>Department of Computer Science and Engineering, University of Minnesota, Minneapolis, MN, USA</w:t>
            </w:r>
          </w:p>
        </w:tc>
      </w:tr>
      <w:tr w:rsidR="007928B2" w:rsidRPr="007928B2" w14:paraId="7EA58E0D"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B4F14" w14:textId="18F62117" w:rsidR="007928B2" w:rsidRPr="007928B2" w:rsidRDefault="007928B2" w:rsidP="007928B2">
            <w:pPr>
              <w:rPr>
                <w:color w:val="000000"/>
                <w:sz w:val="22"/>
                <w:szCs w:val="22"/>
              </w:rPr>
            </w:pPr>
            <w:r w:rsidRPr="007928B2">
              <w:rPr>
                <w:color w:val="000000"/>
                <w:sz w:val="22"/>
                <w:szCs w:val="22"/>
                <w:vertAlign w:val="superscript"/>
              </w:rPr>
              <w:t>18</w:t>
            </w:r>
            <w:r w:rsidRPr="007928B2">
              <w:rPr>
                <w:color w:val="000000"/>
                <w:sz w:val="22"/>
                <w:szCs w:val="22"/>
              </w:rPr>
              <w:t>Biotechnology Institute, University of Minnesota, Saint Paul, MN, USA</w:t>
            </w:r>
          </w:p>
        </w:tc>
      </w:tr>
      <w:tr w:rsidR="007928B2" w:rsidRPr="007928B2" w14:paraId="408B3E3B" w14:textId="77777777" w:rsidTr="007928B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47761F" w14:textId="47ABAE71" w:rsidR="007928B2" w:rsidRPr="007928B2" w:rsidRDefault="007928B2" w:rsidP="007928B2">
            <w:pPr>
              <w:rPr>
                <w:color w:val="000000"/>
                <w:sz w:val="22"/>
                <w:szCs w:val="22"/>
              </w:rPr>
            </w:pPr>
            <w:r w:rsidRPr="007928B2">
              <w:rPr>
                <w:color w:val="000000"/>
                <w:sz w:val="22"/>
                <w:szCs w:val="22"/>
                <w:vertAlign w:val="superscript"/>
              </w:rPr>
              <w:t>19</w:t>
            </w:r>
            <w:r w:rsidRPr="007928B2">
              <w:rPr>
                <w:color w:val="000000"/>
                <w:sz w:val="22"/>
                <w:szCs w:val="22"/>
              </w:rPr>
              <w:t>Weill Cornell Medical College, New York, NY, USA</w:t>
            </w:r>
          </w:p>
        </w:tc>
      </w:tr>
    </w:tbl>
    <w:p w14:paraId="3278095B" w14:textId="38DF3566" w:rsidR="00197E1A" w:rsidRPr="007928B2" w:rsidRDefault="00DB592A" w:rsidP="00BC5ADE">
      <w:pPr>
        <w:pStyle w:val="Paragraph"/>
        <w:spacing w:before="0" w:line="276" w:lineRule="auto"/>
        <w:ind w:left="360" w:firstLine="0"/>
        <w:rPr>
          <w:color w:val="000000" w:themeColor="text1"/>
          <w:sz w:val="22"/>
          <w:szCs w:val="22"/>
        </w:rPr>
      </w:pPr>
      <w:r w:rsidRPr="007928B2">
        <w:rPr>
          <w:color w:val="000000" w:themeColor="text1"/>
          <w:sz w:val="22"/>
          <w:szCs w:val="22"/>
        </w:rPr>
        <w:t xml:space="preserve"> </w:t>
      </w:r>
      <w:r w:rsidR="00197E1A" w:rsidRPr="007928B2">
        <w:rPr>
          <w:color w:val="000000" w:themeColor="text1"/>
          <w:sz w:val="22"/>
          <w:szCs w:val="22"/>
        </w:rPr>
        <w:t>*</w:t>
      </w:r>
      <w:r w:rsidR="1C6248D5" w:rsidRPr="007928B2">
        <w:rPr>
          <w:color w:val="000000" w:themeColor="text1"/>
          <w:sz w:val="22"/>
          <w:szCs w:val="22"/>
        </w:rPr>
        <w:t xml:space="preserve"> Co-senior authors</w:t>
      </w:r>
    </w:p>
    <w:p w14:paraId="45588D19" w14:textId="77032718" w:rsidR="00197E1A" w:rsidRPr="007928B2" w:rsidRDefault="00197E1A" w:rsidP="00BC5ADE">
      <w:pPr>
        <w:pStyle w:val="Paragraph"/>
        <w:spacing w:before="0" w:line="276" w:lineRule="auto"/>
        <w:ind w:left="360" w:firstLine="0"/>
        <w:rPr>
          <w:color w:val="000000" w:themeColor="text1"/>
          <w:sz w:val="22"/>
          <w:szCs w:val="22"/>
        </w:rPr>
      </w:pPr>
      <w:r w:rsidRPr="007928B2">
        <w:rPr>
          <w:color w:val="000000" w:themeColor="text1"/>
          <w:sz w:val="22"/>
          <w:szCs w:val="22"/>
        </w:rPr>
        <w:t xml:space="preserve">Corresponding author. Email: vandenbm@mskcc.org, jonas.schluter@nyulangone.org, </w:t>
      </w:r>
      <w:hyperlink r:id="rId11">
        <w:r w:rsidR="7050D6B5" w:rsidRPr="007928B2">
          <w:rPr>
            <w:rStyle w:val="Hyperlink"/>
            <w:color w:val="000000" w:themeColor="text1"/>
            <w:sz w:val="22"/>
            <w:szCs w:val="22"/>
          </w:rPr>
          <w:t>peledj@mskcc.org</w:t>
        </w:r>
      </w:hyperlink>
      <w:r w:rsidRPr="007928B2">
        <w:rPr>
          <w:color w:val="000000" w:themeColor="text1"/>
          <w:sz w:val="22"/>
          <w:szCs w:val="22"/>
        </w:rPr>
        <w:t>.</w:t>
      </w:r>
    </w:p>
    <w:p w14:paraId="6C15EDF8" w14:textId="77777777" w:rsidR="0023039E" w:rsidRPr="004719EA" w:rsidRDefault="0023039E" w:rsidP="00BC5ADE">
      <w:pPr>
        <w:pStyle w:val="Paragraph"/>
        <w:spacing w:before="0" w:line="276" w:lineRule="auto"/>
        <w:ind w:left="360" w:firstLine="0"/>
        <w:jc w:val="both"/>
        <w:rPr>
          <w:color w:val="000000" w:themeColor="text1"/>
          <w:sz w:val="22"/>
          <w:szCs w:val="22"/>
        </w:rPr>
      </w:pPr>
    </w:p>
    <w:p w14:paraId="16282FE6" w14:textId="67308BF1" w:rsidR="0AAC3006" w:rsidRPr="004719EA" w:rsidRDefault="0AAC3006" w:rsidP="00BC5ADE">
      <w:pPr>
        <w:pStyle w:val="Legend"/>
        <w:spacing w:before="0" w:line="276" w:lineRule="auto"/>
        <w:jc w:val="both"/>
        <w:rPr>
          <w:color w:val="000000" w:themeColor="text1"/>
          <w:sz w:val="22"/>
          <w:szCs w:val="22"/>
        </w:rPr>
      </w:pPr>
    </w:p>
    <w:p w14:paraId="7C68F9C5" w14:textId="0521A742" w:rsidR="0AAC3006" w:rsidRPr="004719EA" w:rsidRDefault="0AAC3006" w:rsidP="00BC5ADE">
      <w:pPr>
        <w:pStyle w:val="Legend"/>
        <w:spacing w:before="0" w:line="276" w:lineRule="auto"/>
        <w:jc w:val="both"/>
        <w:rPr>
          <w:color w:val="000000" w:themeColor="text1"/>
          <w:sz w:val="22"/>
          <w:szCs w:val="22"/>
        </w:rPr>
      </w:pPr>
    </w:p>
    <w:p w14:paraId="770DB651" w14:textId="2565CCAD" w:rsidR="00E11305" w:rsidRPr="004719EA" w:rsidRDefault="0C1C9C41" w:rsidP="00BC5ADE">
      <w:pPr>
        <w:spacing w:line="276" w:lineRule="auto"/>
        <w:jc w:val="both"/>
        <w:rPr>
          <w:b/>
          <w:color w:val="000000" w:themeColor="text1"/>
          <w:sz w:val="22"/>
          <w:szCs w:val="22"/>
        </w:rPr>
      </w:pPr>
      <w:r w:rsidRPr="004719EA">
        <w:rPr>
          <w:b/>
          <w:color w:val="000000" w:themeColor="text1"/>
          <w:sz w:val="22"/>
          <w:szCs w:val="22"/>
        </w:rPr>
        <w:t>Abstract</w:t>
      </w:r>
    </w:p>
    <w:p w14:paraId="76E7BA1A" w14:textId="6C239EDF" w:rsidR="0C1C9C41" w:rsidRPr="004719EA" w:rsidRDefault="00465220" w:rsidP="00465220">
      <w:pPr>
        <w:jc w:val="both"/>
        <w:rPr>
          <w:color w:val="000000" w:themeColor="text1"/>
          <w:sz w:val="22"/>
          <w:szCs w:val="22"/>
        </w:rPr>
      </w:pPr>
      <w:r w:rsidRPr="004719EA">
        <w:rPr>
          <w:color w:val="000000" w:themeColor="text1"/>
          <w:sz w:val="22"/>
          <w:szCs w:val="22"/>
        </w:rPr>
        <w:t>Intestinal</w:t>
      </w:r>
      <w:r w:rsidR="00A40F79" w:rsidRPr="004719EA">
        <w:rPr>
          <w:color w:val="000000" w:themeColor="text1"/>
          <w:sz w:val="22"/>
          <w:szCs w:val="22"/>
        </w:rPr>
        <w:t xml:space="preserve"> microbiota composition </w:t>
      </w:r>
      <w:r w:rsidRPr="004719EA">
        <w:rPr>
          <w:color w:val="000000" w:themeColor="text1"/>
          <w:sz w:val="22"/>
          <w:szCs w:val="22"/>
        </w:rPr>
        <w:t>is</w:t>
      </w:r>
      <w:r w:rsidR="00A40F79" w:rsidRPr="004719EA">
        <w:rPr>
          <w:color w:val="000000" w:themeColor="text1"/>
          <w:sz w:val="22"/>
          <w:szCs w:val="22"/>
        </w:rPr>
        <w:t xml:space="preserve"> implicated </w:t>
      </w:r>
      <w:r w:rsidRPr="004719EA">
        <w:rPr>
          <w:color w:val="000000" w:themeColor="text1"/>
          <w:sz w:val="22"/>
          <w:szCs w:val="22"/>
        </w:rPr>
        <w:t xml:space="preserve">in several disease states; </w:t>
      </w:r>
      <w:r w:rsidRPr="004719EA">
        <w:rPr>
          <w:color w:val="000000" w:themeColor="text1"/>
          <w:sz w:val="22"/>
          <w:szCs w:val="22"/>
          <w:lang w:val="en"/>
        </w:rPr>
        <w:t>u</w:t>
      </w:r>
      <w:r w:rsidR="00A40F79" w:rsidRPr="004719EA">
        <w:rPr>
          <w:color w:val="000000" w:themeColor="text1"/>
          <w:sz w:val="22"/>
          <w:szCs w:val="22"/>
          <w:lang w:val="en"/>
        </w:rPr>
        <w:t xml:space="preserve">nderstanding the factors that influence microbiome injury </w:t>
      </w:r>
      <w:r w:rsidRPr="004719EA">
        <w:rPr>
          <w:color w:val="000000" w:themeColor="text1"/>
          <w:sz w:val="22"/>
          <w:szCs w:val="22"/>
          <w:lang w:val="en"/>
        </w:rPr>
        <w:t>are</w:t>
      </w:r>
      <w:r w:rsidR="00A40F79" w:rsidRPr="004719EA">
        <w:rPr>
          <w:color w:val="000000" w:themeColor="text1"/>
          <w:sz w:val="22"/>
          <w:szCs w:val="22"/>
          <w:lang w:val="en"/>
        </w:rPr>
        <w:t xml:space="preserve"> key to </w:t>
      </w:r>
      <w:r w:rsidRPr="004719EA">
        <w:rPr>
          <w:color w:val="000000" w:themeColor="text1"/>
          <w:sz w:val="22"/>
          <w:szCs w:val="22"/>
          <w:lang w:val="en"/>
        </w:rPr>
        <w:t>understanding</w:t>
      </w:r>
      <w:r w:rsidR="00A40F79" w:rsidRPr="004719EA">
        <w:rPr>
          <w:color w:val="000000" w:themeColor="text1"/>
          <w:sz w:val="22"/>
          <w:szCs w:val="22"/>
          <w:lang w:val="en"/>
        </w:rPr>
        <w:t xml:space="preserve"> the interactions between host and commensal organisms and to designing </w:t>
      </w:r>
      <w:r w:rsidRPr="004719EA">
        <w:rPr>
          <w:color w:val="000000" w:themeColor="text1"/>
          <w:sz w:val="22"/>
          <w:szCs w:val="22"/>
          <w:lang w:val="en"/>
        </w:rPr>
        <w:t xml:space="preserve">microbiome-targeted </w:t>
      </w:r>
      <w:r w:rsidR="00A40F79" w:rsidRPr="004719EA">
        <w:rPr>
          <w:color w:val="000000" w:themeColor="text1"/>
          <w:sz w:val="22"/>
          <w:szCs w:val="22"/>
          <w:lang w:val="en"/>
        </w:rPr>
        <w:t>therap</w:t>
      </w:r>
      <w:r w:rsidRPr="004719EA">
        <w:rPr>
          <w:color w:val="000000" w:themeColor="text1"/>
          <w:sz w:val="22"/>
          <w:szCs w:val="22"/>
          <w:lang w:val="en"/>
        </w:rPr>
        <w:t>ies.</w:t>
      </w:r>
      <w:r w:rsidRPr="004719EA">
        <w:rPr>
          <w:color w:val="000000" w:themeColor="text1"/>
          <w:sz w:val="22"/>
          <w:szCs w:val="22"/>
        </w:rPr>
        <w:t xml:space="preserve"> </w:t>
      </w:r>
      <w:r w:rsidR="009550C0" w:rsidRPr="004719EA">
        <w:rPr>
          <w:color w:val="000000" w:themeColor="text1"/>
          <w:sz w:val="22"/>
          <w:szCs w:val="22"/>
        </w:rPr>
        <w:t>W</w:t>
      </w:r>
      <w:r w:rsidR="0C1C9C41" w:rsidRPr="004719EA">
        <w:rPr>
          <w:color w:val="000000" w:themeColor="text1"/>
          <w:sz w:val="22"/>
          <w:szCs w:val="22"/>
        </w:rPr>
        <w:t xml:space="preserve">e quantified how diet influences microbiome dynamics under the exposure of antibiotics. We recorded 9,419 meals consumed by 173 patients </w:t>
      </w:r>
      <w:r w:rsidR="00F85B6D" w:rsidRPr="004719EA">
        <w:rPr>
          <w:color w:val="000000" w:themeColor="text1"/>
          <w:sz w:val="22"/>
          <w:szCs w:val="22"/>
        </w:rPr>
        <w:t xml:space="preserve">undergoing cancer treatment </w:t>
      </w:r>
      <w:r w:rsidR="0C1C9C41" w:rsidRPr="004719EA">
        <w:rPr>
          <w:color w:val="000000" w:themeColor="text1"/>
          <w:sz w:val="22"/>
          <w:szCs w:val="22"/>
        </w:rPr>
        <w:t xml:space="preserve">and profiled the microbiome in 1,009 longitudinally collected stool samples. Bayesian inference revealed associations between intake </w:t>
      </w:r>
      <w:r w:rsidR="00042B65" w:rsidRPr="004719EA">
        <w:rPr>
          <w:color w:val="000000" w:themeColor="text1"/>
          <w:sz w:val="22"/>
          <w:szCs w:val="22"/>
        </w:rPr>
        <w:t xml:space="preserve">of </w:t>
      </w:r>
      <w:r w:rsidR="0C1C9C41" w:rsidRPr="004719EA">
        <w:rPr>
          <w:color w:val="000000" w:themeColor="text1"/>
          <w:sz w:val="22"/>
          <w:szCs w:val="22"/>
        </w:rPr>
        <w:t xml:space="preserve">sweets during antibiotic exposure with microbiome </w:t>
      </w:r>
      <w:r w:rsidR="00042B65" w:rsidRPr="004719EA">
        <w:rPr>
          <w:color w:val="000000" w:themeColor="text1"/>
          <w:sz w:val="22"/>
          <w:szCs w:val="22"/>
        </w:rPr>
        <w:t xml:space="preserve">disruption, as </w:t>
      </w:r>
      <w:r w:rsidR="00E76119" w:rsidRPr="004719EA">
        <w:rPr>
          <w:color w:val="000000" w:themeColor="text1"/>
          <w:sz w:val="22"/>
          <w:szCs w:val="22"/>
        </w:rPr>
        <w:t xml:space="preserve">assessed by </w:t>
      </w:r>
      <w:r w:rsidR="0C1C9C41" w:rsidRPr="004719EA">
        <w:rPr>
          <w:color w:val="000000" w:themeColor="text1"/>
          <w:sz w:val="22"/>
          <w:szCs w:val="22"/>
        </w:rPr>
        <w:t xml:space="preserve">diversity </w:t>
      </w:r>
      <w:r w:rsidR="00E76119" w:rsidRPr="004719EA">
        <w:rPr>
          <w:color w:val="000000" w:themeColor="text1"/>
          <w:sz w:val="22"/>
          <w:szCs w:val="22"/>
        </w:rPr>
        <w:t>or expansion of the</w:t>
      </w:r>
      <w:r w:rsidR="0C1C9C41" w:rsidRPr="004719EA">
        <w:rPr>
          <w:color w:val="000000" w:themeColor="text1"/>
          <w:sz w:val="22"/>
          <w:szCs w:val="22"/>
        </w:rPr>
        <w:t xml:space="preserve"> pathobiont </w:t>
      </w:r>
      <w:r w:rsidR="0C1C9C41" w:rsidRPr="004719EA">
        <w:rPr>
          <w:i/>
          <w:color w:val="000000" w:themeColor="text1"/>
          <w:sz w:val="22"/>
          <w:szCs w:val="22"/>
        </w:rPr>
        <w:t>Enterococcus</w:t>
      </w:r>
      <w:r w:rsidR="0C1C9C41" w:rsidRPr="004719EA">
        <w:rPr>
          <w:color w:val="000000" w:themeColor="text1"/>
          <w:sz w:val="22"/>
          <w:szCs w:val="22"/>
        </w:rPr>
        <w:t xml:space="preserve">. We validated our observations experimentally, </w:t>
      </w:r>
      <w:r w:rsidR="00E76119" w:rsidRPr="004719EA">
        <w:rPr>
          <w:color w:val="000000" w:themeColor="text1"/>
          <w:sz w:val="22"/>
          <w:szCs w:val="22"/>
        </w:rPr>
        <w:t>observing</w:t>
      </w:r>
      <w:r w:rsidR="0C1C9C41" w:rsidRPr="004719EA">
        <w:rPr>
          <w:color w:val="000000" w:themeColor="text1"/>
          <w:sz w:val="22"/>
          <w:szCs w:val="22"/>
        </w:rPr>
        <w:t xml:space="preserve"> that sucrose exacerbated antibiotic</w:t>
      </w:r>
      <w:r w:rsidR="00541B44" w:rsidRPr="004719EA">
        <w:rPr>
          <w:color w:val="000000" w:themeColor="text1"/>
          <w:sz w:val="22"/>
          <w:szCs w:val="22"/>
        </w:rPr>
        <w:t>-induced</w:t>
      </w:r>
      <w:r w:rsidR="0C1C9C41" w:rsidRPr="004719EA">
        <w:rPr>
          <w:color w:val="000000" w:themeColor="text1"/>
          <w:sz w:val="22"/>
          <w:szCs w:val="22"/>
        </w:rPr>
        <w:t xml:space="preserve"> </w:t>
      </w:r>
      <w:r w:rsidR="0C1C9C41" w:rsidRPr="004719EA">
        <w:rPr>
          <w:i/>
          <w:color w:val="000000" w:themeColor="text1"/>
          <w:sz w:val="22"/>
          <w:szCs w:val="22"/>
        </w:rPr>
        <w:t xml:space="preserve">Enterococcus </w:t>
      </w:r>
      <w:r w:rsidR="0C1C9C41" w:rsidRPr="004719EA">
        <w:rPr>
          <w:color w:val="000000" w:themeColor="text1"/>
          <w:sz w:val="22"/>
          <w:szCs w:val="22"/>
        </w:rPr>
        <w:t xml:space="preserve">expansion in mice. Taken together, our results </w:t>
      </w:r>
      <w:r w:rsidR="00541B44" w:rsidRPr="004719EA">
        <w:rPr>
          <w:color w:val="000000" w:themeColor="text1"/>
          <w:sz w:val="22"/>
          <w:szCs w:val="22"/>
        </w:rPr>
        <w:t>suggest that avoiding sugar-enriched foods during</w:t>
      </w:r>
      <w:r w:rsidR="0C1C9C41" w:rsidRPr="004719EA">
        <w:rPr>
          <w:color w:val="000000" w:themeColor="text1"/>
          <w:sz w:val="22"/>
          <w:szCs w:val="22"/>
        </w:rPr>
        <w:t xml:space="preserve"> antibiotic</w:t>
      </w:r>
      <w:r w:rsidR="00541B44" w:rsidRPr="004719EA">
        <w:rPr>
          <w:color w:val="000000" w:themeColor="text1"/>
          <w:sz w:val="22"/>
          <w:szCs w:val="22"/>
        </w:rPr>
        <w:t xml:space="preserve"> treatment may mitigate </w:t>
      </w:r>
      <w:r w:rsidR="0C1C9C41" w:rsidRPr="004719EA">
        <w:rPr>
          <w:color w:val="000000" w:themeColor="text1"/>
          <w:sz w:val="22"/>
          <w:szCs w:val="22"/>
        </w:rPr>
        <w:t>microbiome injury.</w:t>
      </w:r>
      <w:r w:rsidR="00541B44" w:rsidRPr="004719EA">
        <w:rPr>
          <w:color w:val="000000" w:themeColor="text1"/>
          <w:sz w:val="22"/>
          <w:szCs w:val="22"/>
        </w:rPr>
        <w:t xml:space="preserve"> </w:t>
      </w:r>
    </w:p>
    <w:p w14:paraId="2E8837E9" w14:textId="4C8DD65F" w:rsidR="0AAC3006" w:rsidRPr="004719EA" w:rsidRDefault="0AAC3006" w:rsidP="00BC5ADE">
      <w:pPr>
        <w:pStyle w:val="Legend"/>
        <w:spacing w:before="0" w:line="276" w:lineRule="auto"/>
        <w:jc w:val="both"/>
        <w:rPr>
          <w:color w:val="000000" w:themeColor="text1"/>
          <w:sz w:val="22"/>
          <w:szCs w:val="22"/>
        </w:rPr>
      </w:pPr>
    </w:p>
    <w:p w14:paraId="1575B373" w14:textId="372D5153" w:rsidR="004B0D99" w:rsidRPr="004719EA" w:rsidRDefault="004B0D99" w:rsidP="00BC5ADE">
      <w:pPr>
        <w:pStyle w:val="Legend"/>
        <w:spacing w:before="0" w:line="276" w:lineRule="auto"/>
        <w:jc w:val="both"/>
        <w:rPr>
          <w:color w:val="000000" w:themeColor="text1"/>
          <w:sz w:val="22"/>
          <w:szCs w:val="22"/>
        </w:rPr>
      </w:pPr>
    </w:p>
    <w:p w14:paraId="60959E6A" w14:textId="75B246D4" w:rsidR="004B0D99" w:rsidRPr="004719EA" w:rsidRDefault="00B90DF3" w:rsidP="00BC5ADE">
      <w:pPr>
        <w:pStyle w:val="Legend"/>
        <w:spacing w:before="0" w:line="276" w:lineRule="auto"/>
        <w:jc w:val="both"/>
        <w:rPr>
          <w:b/>
          <w:color w:val="000000" w:themeColor="text1"/>
          <w:sz w:val="22"/>
          <w:szCs w:val="22"/>
        </w:rPr>
      </w:pPr>
      <w:r w:rsidRPr="004719EA">
        <w:rPr>
          <w:b/>
          <w:color w:val="000000" w:themeColor="text1"/>
          <w:sz w:val="22"/>
          <w:szCs w:val="22"/>
        </w:rPr>
        <w:t>Funding</w:t>
      </w:r>
    </w:p>
    <w:p w14:paraId="20D048FE" w14:textId="1BBFEEBC" w:rsidR="004B0D99" w:rsidRPr="004719EA" w:rsidRDefault="000A3C3E" w:rsidP="00BC5ADE">
      <w:pPr>
        <w:snapToGrid w:val="0"/>
        <w:spacing w:line="276" w:lineRule="auto"/>
        <w:contextualSpacing/>
        <w:rPr>
          <w:color w:val="000000" w:themeColor="text1"/>
          <w:sz w:val="22"/>
          <w:szCs w:val="22"/>
        </w:rPr>
      </w:pPr>
      <w:r w:rsidRPr="004719EA">
        <w:rPr>
          <w:color w:val="000000" w:themeColor="text1"/>
          <w:sz w:val="22"/>
          <w:szCs w:val="22"/>
        </w:rPr>
        <w:t xml:space="preserve">The Susan and Peter Solomon Microbiome, Nutrition, and Cancer Program at Memorial Sloan Kettering Cancer Center, </w:t>
      </w:r>
      <w:r w:rsidR="00FF7213" w:rsidRPr="004719EA">
        <w:rPr>
          <w:color w:val="000000" w:themeColor="text1"/>
          <w:sz w:val="22"/>
          <w:szCs w:val="22"/>
        </w:rPr>
        <w:t>NHLBI K08HL143189, the MSKCC Cancer Center Core Grant NCI P30 CA008748</w:t>
      </w:r>
      <w:r w:rsidR="00385D66" w:rsidRPr="004719EA">
        <w:rPr>
          <w:color w:val="000000" w:themeColor="text1"/>
          <w:sz w:val="22"/>
          <w:szCs w:val="22"/>
        </w:rPr>
        <w:t xml:space="preserve">, NCI P01CA023766, </w:t>
      </w:r>
      <w:r w:rsidR="00FF4DC5" w:rsidRPr="004719EA">
        <w:rPr>
          <w:color w:val="000000" w:themeColor="text1"/>
          <w:sz w:val="22"/>
          <w:szCs w:val="22"/>
        </w:rPr>
        <w:t xml:space="preserve">and </w:t>
      </w:r>
      <w:r w:rsidR="00436C39" w:rsidRPr="004719EA">
        <w:rPr>
          <w:color w:val="000000" w:themeColor="text1"/>
          <w:sz w:val="22"/>
          <w:szCs w:val="22"/>
        </w:rPr>
        <w:t>NCI R35CA284024</w:t>
      </w:r>
      <w:r w:rsidR="00FF4DC5" w:rsidRPr="004719EA">
        <w:rPr>
          <w:color w:val="000000" w:themeColor="text1"/>
          <w:sz w:val="22"/>
          <w:szCs w:val="22"/>
        </w:rPr>
        <w:t>.</w:t>
      </w:r>
    </w:p>
    <w:p w14:paraId="7D11B295" w14:textId="77777777" w:rsidR="00D220FD" w:rsidRPr="004719EA" w:rsidRDefault="00D220FD" w:rsidP="00BC5ADE">
      <w:pPr>
        <w:spacing w:line="276" w:lineRule="auto"/>
        <w:jc w:val="both"/>
        <w:rPr>
          <w:color w:val="000000" w:themeColor="text1"/>
          <w:kern w:val="28"/>
          <w:sz w:val="22"/>
          <w:szCs w:val="22"/>
          <w:lang w:val="en"/>
        </w:rPr>
      </w:pPr>
      <w:r w:rsidRPr="004719EA">
        <w:rPr>
          <w:color w:val="000000" w:themeColor="text1"/>
          <w:sz w:val="22"/>
          <w:szCs w:val="22"/>
          <w:lang w:val="en"/>
        </w:rPr>
        <w:br w:type="page"/>
      </w:r>
    </w:p>
    <w:p w14:paraId="75D68371" w14:textId="284A561B" w:rsidR="00C416FA" w:rsidRPr="004719EA" w:rsidRDefault="00C416FA" w:rsidP="00BC5ADE">
      <w:pPr>
        <w:pStyle w:val="Legend"/>
        <w:spacing w:before="0" w:line="276" w:lineRule="auto"/>
        <w:jc w:val="both"/>
        <w:rPr>
          <w:color w:val="000000" w:themeColor="text1"/>
          <w:sz w:val="22"/>
          <w:szCs w:val="22"/>
          <w:lang w:val="en"/>
        </w:rPr>
      </w:pPr>
      <w:r w:rsidRPr="004719EA">
        <w:rPr>
          <w:b/>
          <w:color w:val="000000" w:themeColor="text1"/>
          <w:sz w:val="22"/>
          <w:szCs w:val="22"/>
          <w:lang w:val="en"/>
        </w:rPr>
        <w:lastRenderedPageBreak/>
        <w:t xml:space="preserve">Introduction: </w:t>
      </w:r>
      <w:r w:rsidRPr="004719EA">
        <w:rPr>
          <w:color w:val="000000" w:themeColor="text1"/>
          <w:sz w:val="22"/>
          <w:szCs w:val="22"/>
          <w:lang w:val="en"/>
        </w:rPr>
        <w:t xml:space="preserve">The intestinal microbiota modulates host immunity, and perturbations of microbiome composition are linked with various disease states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{"citationID":"P0FN9Jmp","properties":{"formattedCitation":"({\\i{}1}, {\\i{}2})","plainCitation":"(1, 2)","noteIndex":0},"citationItems":[{"id":621,"uris":["http://zotero.org/users/6686769/items/PFGT5LYL"],"itemData":{"id":621,"type":"article-journal","abstract":"The microbiota plays a fundamental role on the induction, training, and function of the host immune system. In return, the immune system has largely evolved as a means to maintain the symbiotic relationship of the host with these highly diverse and evolving microbes. When operating optimally, this immune system-microbiota alliance allows the induction of protective responses to pathogens and the maintenance of regulatory pathways involved in the maintenance of tolerance to innocuous antigens. However, in high-income countries, overuse of antibiotics, changes in diet, and elimination of constitutive partners, such as nematodes, may have selected for a microbiota that lack the resilience and diversity required to establish balanced immune responses. This phenomenon is proposed to account for some of the dramatic rise in autoimmune and inflammatory disorders in parts of the world where our symbiotic relationship with the microbiota has been the most affected.","container-title":"Cell","DOI":"10.1016/j.cell.2014.03.011","ISSN":"1097-4172 (Electronic) 0092-8674 (Linking)","issue":"1","language":"Eng","note":"PMCID: PMC4056765","page":"121-141","title":"Role of the Microbiota in Immunity and Inflammation","volume":"157","author":[{"family":"Belkaid","given":"Y."},{"family":"Hand","given":"T. W."}],"issued":{"date-parts":[["2014",3,27]]}}},{"id":3700,"uris":["http://zotero.org/groups/4675359/items/SCFQLRNN"],"itemData":{"id":3700,"type":"article-journal","abstract":"The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w:t>
      </w:r>
      <w:r w:rsidR="0028548F" w:rsidRPr="004719EA">
        <w:rPr>
          <w:color w:val="000000" w:themeColor="text1"/>
          <w:sz w:val="22"/>
        </w:rPr>
        <w:t xml:space="preserve">, </w:t>
      </w:r>
      <w:r w:rsidR="0028548F" w:rsidRPr="004719EA">
        <w:rPr>
          <w:i/>
          <w:color w:val="000000" w:themeColor="text1"/>
          <w:sz w:val="22"/>
        </w:rPr>
        <w:t>2</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rPr>
        <w:t>.</w:t>
      </w:r>
      <w:r w:rsidRPr="004719EA">
        <w:rPr>
          <w:color w:val="000000" w:themeColor="text1"/>
          <w:sz w:val="22"/>
          <w:szCs w:val="22"/>
          <w:lang w:val="en"/>
        </w:rPr>
        <w:t xml:space="preserve"> Although a precise definition of a homeostatic human microbiome composition remains elusive</w:t>
      </w:r>
      <w:r w:rsidR="008A04B3">
        <w:rPr>
          <w:color w:val="000000" w:themeColor="text1"/>
          <w:sz w:val="22"/>
          <w:szCs w:val="22"/>
          <w:lang w:val="en"/>
        </w:rPr>
        <w:t xml:space="preserve"> </w:t>
      </w:r>
      <w:r w:rsidR="00AF5480">
        <w:rPr>
          <w:color w:val="000000" w:themeColor="text1"/>
          <w:sz w:val="22"/>
          <w:szCs w:val="22"/>
          <w:lang w:val="en"/>
        </w:rPr>
        <w:fldChar w:fldCharType="begin"/>
      </w:r>
      <w:r w:rsidR="008A04B3">
        <w:rPr>
          <w:color w:val="000000" w:themeColor="text1"/>
          <w:sz w:val="22"/>
          <w:szCs w:val="22"/>
          <w:lang w:val="en"/>
        </w:rPr>
        <w:instrText xml:space="preserve"> ADDIN ZOTERO_ITEM CSL_CITATION {"citationID":"sI18R7ZA","properties":{"formattedCitation":"({\\i{}3}, {\\i{}4})","plainCitation":"(3, 4)","noteIndex":0},"citationItems":[{"id":3760,"uris":["http://zotero.org/groups/4675359/items/ZFLP8CJ5"],"itemData":{"id":3760,"type":"article-journal","abstract":"Population stratification is a useful approach for a better understanding of complex biological problems in human health and wellbeing. The proposal that such stratification applies to the human gut microbiome, in the form of distinct community composition types termed enterotypes, has been met with both excitement and controversy. In view of accumulated data and re-analyses since the original work, we revisit the concept of enterotypes, discuss different methods of dividing up the landscape of possible microbiome configurations, and put these concepts into functional, ecological and medical contexts. As enterotypes are of use in describing the gut microbial community landscape and may become relevant in clinical practice, we aim to reconcile differing views and encourage a balanced application of the concept.","container-title":"Nature Microbiology","DOI":"10.1038/s41564-017-0072-8","ISSN":"2058-5276","issue":"1","journalAbbreviation":"Nat Microbiol","language":"en","license":"2017 The Author(s)","note":"number: 1\npublisher: Nature Publishing Group","page":"8-16","source":"www.nature.com","title":"Enterotypes in the landscape of gut microbial community composition","volume":"3","author":[{"family":"Costea","given":"Paul I."},{"family":"Hildebrand","given":"Falk"},{"family":"Arumugam","given":"Manimozhiyan"},{"family":"Bäckhed","given":"Fredrik"},{"family":"Blaser","given":"Martin J."},{"family":"Bushman","given":"Frederic D."},{"family":"Vos","given":"Willem M.","non-dropping-particle":"de"},{"family":"Ehrlich","given":"S. Dusko"},{"family":"Fraser","given":"Claire M."},{"family":"Hattori","given":"Masahira"},{"family":"Huttenhower","given":"Curtis"},{"family":"Jeffery","given":"Ian B."},{"family":"Knights","given":"Dan"},{"family":"Lewis","given":"James D."},{"family":"Ley","given":"Ruth E."},{"family":"Ochman","given":"Howard"},{"family":"O’Toole","given":"Paul W."},{"family":"Quince","given":"Christopher"},{"family":"Relman","given":"David A."},{"family":"Shanahan","given":"Fergus"},{"family":"Sunagawa","given":"Shinichi"},{"family":"Wang","given":"Jun"},{"family":"Weinstock","given":"George M."},{"family":"Wu","given":"Gary D."},{"family":"Zeller","given":"Georg"},{"family":"Zhao","given":"Liping"},{"family":"Raes","given":"Jeroen"},{"family":"Knight","given":"Rob"},{"family":"Bork","given":"Peer"}],"issued":{"date-parts":[["2018",1]]}}},{"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AF5480">
        <w:rPr>
          <w:color w:val="000000" w:themeColor="text1"/>
          <w:sz w:val="22"/>
          <w:szCs w:val="22"/>
          <w:lang w:val="en"/>
        </w:rPr>
        <w:fldChar w:fldCharType="separate"/>
      </w:r>
      <w:r w:rsidR="008A04B3" w:rsidRPr="008A04B3">
        <w:rPr>
          <w:color w:val="000000"/>
          <w:sz w:val="22"/>
        </w:rPr>
        <w:t>(</w:t>
      </w:r>
      <w:r w:rsidR="008A04B3" w:rsidRPr="008A04B3">
        <w:rPr>
          <w:i/>
          <w:iCs/>
          <w:color w:val="000000"/>
          <w:sz w:val="22"/>
        </w:rPr>
        <w:t>3</w:t>
      </w:r>
      <w:r w:rsidR="008A04B3" w:rsidRPr="008A04B3">
        <w:rPr>
          <w:color w:val="000000"/>
          <w:sz w:val="22"/>
        </w:rPr>
        <w:t xml:space="preserve">, </w:t>
      </w:r>
      <w:r w:rsidR="008A04B3" w:rsidRPr="008A04B3">
        <w:rPr>
          <w:i/>
          <w:iCs/>
          <w:color w:val="000000"/>
          <w:sz w:val="22"/>
        </w:rPr>
        <w:t>4</w:t>
      </w:r>
      <w:r w:rsidR="008A04B3" w:rsidRPr="008A04B3">
        <w:rPr>
          <w:color w:val="000000"/>
          <w:sz w:val="22"/>
        </w:rPr>
        <w:t>)</w:t>
      </w:r>
      <w:r w:rsidR="00AF5480">
        <w:rPr>
          <w:color w:val="000000" w:themeColor="text1"/>
          <w:sz w:val="22"/>
          <w:szCs w:val="22"/>
          <w:lang w:val="en"/>
        </w:rPr>
        <w:fldChar w:fldCharType="end"/>
      </w:r>
      <w:r w:rsidRPr="004719EA">
        <w:rPr>
          <w:color w:val="000000" w:themeColor="text1"/>
          <w:sz w:val="22"/>
          <w:szCs w:val="22"/>
          <w:lang w:val="en"/>
        </w:rPr>
        <w:t xml:space="preserve">, a number of disease states share dysbiotic patterns in microbial community compositions, namely loss of diversity and expansion of facultative anaerobes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{"citationID":"LKkqWApc","properties":{"formattedCitation":"({\\i{}5})","plainCitation":"(5)","noteIndex":0},"citationItems":[{"id":3754,"uris":["http://zotero.org/groups/4675359/items/Q22YDV9G"],"itemData":{"id":3754,"type":"article-journal","abstract":"In ecological terms, the microbiome is defined as the microbiota and its environment, a definition that encompasses the human host. The size, species composition, and biogeography of microbial communities is shaped by host interactions, and, in turn, the microbiota influences many aspects of human health. Here we discuss the concept of microbiota-nourishing immunity, a host-microbe chimera composed of the microbiota and host factors that shape the microbial ecosystem, which functions in conferring colonization resistance against pathogens. We propose that dysbiosis is a biomarker of a weakening in microbiota-nourishing immunity and that homeostasis can be defined as a state of immune competence. Microbiota-nourishing immunity thus provides a conceptual framework to further examine the mechanisms that preserve a healthy microbiome and the drivers and consequences of dysbiosis.","container-title":"Immunity","DOI":"10.1016/j.immuni.2019.08.003","ISSN":"1074-7613","issue":"2","journalAbbreviation":"Immunity","language":"en","page":"214-224","source":"ScienceDirect","title":"Microbiota-Nourishing Immunity: A Guide to Understanding Our Microbial Self","title-short":"Microbiota-Nourishing Immunity","volume":"51","author":[{"family":"Litvak","given":"Yael"},{"family":"Bäumler","given":"Andreas J."}],"issued":{"date-parts":[["2019",8,20]]}}}],"schema":"https://github.com/citation-style-language/schema/raw/master/csl-citation.json"}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5</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Understanding the factors that influence microbiome injury and dysbiosis is key to deciphering the interactions between host and commensal organisms and to designing therapeutic strategies that target the microbiome.</w:t>
      </w:r>
    </w:p>
    <w:p w14:paraId="417D7F96" w14:textId="634FFB5F" w:rsidR="00C416FA" w:rsidRPr="004719EA" w:rsidRDefault="00C416FA" w:rsidP="00BC5ADE">
      <w:pPr>
        <w:pStyle w:val="Legend"/>
        <w:spacing w:before="0" w:line="276" w:lineRule="auto"/>
        <w:ind w:firstLine="720"/>
        <w:jc w:val="both"/>
        <w:rPr>
          <w:b/>
          <w:color w:val="000000" w:themeColor="text1"/>
          <w:sz w:val="22"/>
          <w:szCs w:val="22"/>
          <w:lang w:val="en"/>
        </w:rPr>
      </w:pPr>
      <w:r w:rsidRPr="004719EA">
        <w:rPr>
          <w:color w:val="000000" w:themeColor="text1"/>
          <w:sz w:val="22"/>
          <w:szCs w:val="22"/>
          <w:lang w:val="en"/>
        </w:rPr>
        <w:t xml:space="preserve">Host and environmental factors shape intestinal microbiome compositions; in particular, a major effect of diet has been observed both in mice and humans </w:t>
      </w:r>
      <w:r w:rsidRPr="00303430">
        <w:rPr>
          <w:color w:val="000000" w:themeColor="text1"/>
          <w:sz w:val="22"/>
          <w:szCs w:val="22"/>
          <w:lang w:val="en"/>
        </w:rPr>
        <w:fldChar w:fldCharType="begin"/>
      </w:r>
      <w:r w:rsidR="0028548F" w:rsidRPr="00303430">
        <w:rPr>
          <w:color w:val="000000" w:themeColor="text1"/>
          <w:sz w:val="22"/>
          <w:szCs w:val="22"/>
          <w:lang w:val="en"/>
        </w:rPr>
        <w:instrText xml:space="preserve"> ADDIN ZOTERO_ITEM CSL_CITATION {"citationID":"ye9prsOa","properties":{"formattedCitation":"({\\i{}6}\\uc0\\u8211{}{\\i{}17})","plainCitation":"(6–17)","noteIndex":0},"citationItems":[{"id":3772,"uris":["http://zotero.org/groups/4675359/items/4Z2DRNAA"],"itemData":{"id":3772,"type":"article-journal","container-title":"Cell","DOI":"10.1016/j.cell.2020.08.027","ISSN":"0092-8674, 1097-4172","issue":"6","journalAbbreviation":"Cell","language":"English","note":"publisher: Elsevier\nPMID: 32888430","page":"1441-1459.e21","source":"www.cell.com","title":"Diet Diurnally Regulates Small Intestinal Microbiome-Epithelial-Immune Homeostasis and Enteritis","volume":"182","author":[{"family":"Tuganbaev","given":"Timur"},{"family":"Mor","given":"Uria"},{"family":"Bashiardes","given":"Stavros"},{"family":"Liwinski","given":"Timur"},{"family":"Nobs","given":"Samuel Philip"},{"family":"Leshem","given":"Avner"},{"family":"Dori-Bachash","given":"Mally"},{"family":"Thaiss","given":"Christoph A."},{"family":"Pinker","given":"Elisha Y."},{"family":"Ratiner","given":"Karina"},{"family":"Adlung","given":"Lorenz"},{"family":"Federici","given":"Sara"},{"family":"Kleimeyer","given":"Christian"},{"family":"Moresi","given":"Claudia"},{"family":"Yamada","given":"Takahiro"},{"family":"Cohen","given":"Yotam"},{"family":"Zhang","given":"Xiao"},{"family":"Massalha","given":"Hassan"},{"family":"Massasa","given":"Efi"},{"family":"Kuperman","given":"Yael"},{"family":"Koni","given":"Pandelakis A."},{"family":"Harmelin","given":"Alon"},{"family":"Gao","given":"Nan"},{"family":"Itzkovitz","given":"Shalev"},{"family":"Honda","given":"Kenya"},{"family":"Shapiro","given":"Hagit"},{"family":"Elinav","given":"Eran"}],"issued":{"date-parts":[["2020",9,17]]}}},{"id":3752,"uris":["http://zotero.org/groups/4675359/items/92BBBVU7"],"itemData":{"id":3752,"type":"article-journal","abstract":"We have investigated the interrelationship between diet, gut microbial ecology, and energy balance using a mouse model of obesity produced by consumption of a prototypic Western diet. Diet-induced obesity (DIO) produced a bloom in a single uncultured clade within the Mollicutes class of the Firmicutes, which was diminished by subsequent dietary manipulations that limit weight gain. Microbiota transplantation from mice with DIO to lean germ-free recipients promoted greater fat deposition than transplants from lean donors. Metagenomic and biochemical analysis of the gut microbiome together with sequencing and metabolic reconstructions of a related human gut-associated Mollicute (Eubacterium dolichum) revealed features that may provide a competitive advantage to members of the bloom in the Western diet nutrient milieu, including import and processing of simple sugars. Our study illustrates how combining comparative metagenomics with gnotobiotic mouse models and specific dietary manipulations can disclose the niches of previously uncharacterized members of the gut microbiota.","container-title":"Cell Host &amp; Microbe","DOI":"10.1016/j.chom.2008.02.015","ISSN":"1931-3128","issue":"4","journalAbbreviation":"Cell Host &amp; Microbe","language":"en","page":"213-223","source":"ScienceDirect","title":"Diet-Induced Obesity Is Linked to Marked but Reversible Alterations in the Mouse Distal Gut Microbiome","volume":"3","author":[{"family":"Turnbaugh","given":"Peter J."},{"family":"Bäckhed","given":"Fredrik"},{"family":"Fulton","given":"Lucinda"},{"family":"Gordon","given":"Jeffrey I."}],"issued":{"date-parts":[["2008",4,17]]}}},{"id":3779,"uris":["http://zotero.org/groups/4675359/items/2U6WB7F8"],"itemData":{"id":3779,"type":"article-journal","abstract":"BACKGROUND &amp; AIMS: The composition of the gut microbiome is affected by host phenotype, genotype, immune function, and diet. Here, we used the phenotype of RELMbeta knockout (KO) mice to assess the influence of these factors.\nMETHODS: Both wild-type and RELMbeta KO mice were lean on a standard chow diet, but, upon switching to a high-fat diet, wild-type mice became obese, whereas RELMbeta KO mice remained comparatively lean. To investigate the influence of diet, genotype, and obesity on microbiome composition, we used deep sequencing to characterize 25,790 16S rDNA sequences from uncultured bacterial communities from both genotypes on both diets.\nRESULTS: We found large alterations associated with switching to the high-fat diet, including a decrease in Bacteroidetes and an increase in both Firmicutes and Proteobacteria. This was seen for both genotypes (ie, in the presence and absence of obesity), indicating that the high-fat diet itself, and not the obese state, mainly accounted for the observed changes in the gut microbiota. The RELMbeta genotype also modestly influenced microbiome composition independently of diet. Metagenomic analysis of 537,604 sequence reads documented extensive changes in gene content because of a high-fat diet, including an increase in transporters and 2-component sensor responders as well as a general decrease in metabolic genes. Unexpectedly, we found a substantial amount of murine DNA in our samples that increased in proportion on a high-fat diet.\nCONCLUSIONS: These results demonstrate the importance of diet as a determinant of gut microbiome composition and suggest the need to control for dietary variation when evaluating the composition of the human gut microbiome.","container-title":"Gastroenterology","DOI":"10.1053/j.gastro.2009.08.042","ISSN":"1528-0012","issue":"5","journalAbbreviation":"Gastroenterology","language":"eng","note":"PMID: 19706296\nPMCID: PMC2770164","page":"1716-1724.e1-2","source":"PubMed","title":"High-fat diet determines the composition of the murine gut microbiome independently of obesity","volume":"137","author":[{"family":"Hildebrandt","given":"Marie A."},{"family":"Hoffmann","given":"Christian"},{"family":"Sherrill-Mix","given":"Scott A."},{"family":"Keilbaugh","given":"Sue A."},{"family":"Hamady","given":"Micah"},{"family":"Chen","given":"Ying-Yu"},{"family":"Knight","given":"Rob"},{"family":"Ahima","given":"Rexford S."},{"family":"Bushman","given":"Frederic"},{"family":"Wu","given":"Gary D."}],"issued":{"date-parts":[["2009",11]]}}},{"id":3748,"uris":["http://zotero.org/groups/4675359/items/3I229SKQ"],"itemData":{"id":3748,"type":"article-journal","abstract":"The gut microbiome is associated with diverse diseases1–3, but a universal signature of a healthy or unhealthy microbiome has not been identified, and there is a need to understand how genetics, exposome, lifestyle and diet shape the microbiome in health and disease. Here we profiled bacterial composition, function, antibiotic resistance and virulence factors in the gut microbiomes of 8,208 Dutch individuals from a three-generational cohort comprising 2,756 families. We correlated these to 241 host and environmental factors, including physical and mental health, use of medication, diet, socioeconomic factors and childhood and current exposome. We identify that the microbiome is shaped primarily by the environment and cohabitation. Only around 6.6% of taxa are heritable, whereas the variance of around 48.6% of taxa is significantly explained by cohabitation. By identifying 2,856 associations between the microbiome and health, we find that seemingly unrelated diseases share a common microbiome signature that is independent of comorbidities. Furthermore, we identify 7,519 associations between microbiome features and diet, socioeconomics and early life and current exposome, with numerous early-life and current factors being significantly associated with microbiome function and composition. Overall, this study provides a comprehensive overview of gut microbiome and the underlying impact of heritability and exposures that will facilitate future development of microbiome-targeted therapies.","container-title":"Nature","DOI":"10.1038/s41586-022-04567-7","ISSN":"1476-4687","issue":"7907","language":"en","license":"2022 The Author(s), under exclusive licence to Springer Nature Limited","note":"number: 7907\npublisher: Nature Publishing Group","page":"732-739","source":"www.nature.com","title":"Environmental factors shaping the gut microbiome in a Dutch population","volume":"604","author":[{"family":"Gacesa","given":"R."},{"family":"Kurilshikov","given":"A."},{"family":"Vich Vila","given":"A."},{"family":"Sinha","given":"T."},{"family":"Klaassen","given":"M. a. Y."},{"family":"Bolte","given":"L. A."},{"family":"Andreu-Sánchez","given":"S."},{"family":"Chen","given":"L."},{"family":"Collij","given":"V."},{"family":"Hu","given":"S."},{"family":"Dekens","given":"J. a. M."},{"family":"Lenters","given":"V. C."},{"family":"Björk","given":"J. R."},{"family":"Swarte","given":"J. C."},{"family":"Swertz","given":"M. A."},{"family":"Jansen","given":"B. H."},{"family":"Gelderloos-Arends","given":"J."},{"family":"Jankipersadsing","given":"S."},{"family":"Hofker","given":"M."},{"family":"Vermeulen","given":"R. C. H."},{"family":"Sanna","given":"S."},{"family":"Harmsen","given":"H. J. M."},{"family":"Wijmenga","given":"C."},{"family":"Fu","given":"J."},{"family":"Zhernakova","given":"A."},{"family":"Weersma","given":"R. K."}],"issued":{"date-parts":[["2022",4]]}},"label":"page"},{"id":3781,"uris":["http://zotero.org/groups/4675359/items/W6AY5D2C"],"itemData":{"id":3781,"type":"article-journal","abstract":"The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id":3756,"uris":["http://zotero.org/groups/4675359/items/9A2GWDXM"],"itemData":{"id":3756,"type":"article-journal","container-title":"Science","DOI":"10.1126/science.aau5812","issue":"6416","note":"publisher: American Association for the Advancement of Science","page":"776-780","source":"science.org (Atypon)","title":"The gut microbiota at the intersection of diet and human health","volume":"362","author":[{"family":"Gentile","given":"Christopher L."},{"family":"Weir","given":"Tiffany L."}],"issued":{"date-parts":[["2018",11,16]]}}},{"id":3746,"uris":["http://zotero.org/groups/4675359/items/DG7XFHGF"],"itemData":{"id":3746,"type":"article-journal","abstract":"Diet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D."}],"issued":{"date-parts":[["2011",10,7]]}}},{"id":3734,"uris":["http://zotero.org/groups/4675359/items/92TS2PQN"],"itemData":{"id":3734,"type":"article-journal","abstract":"Disturbance to human microbiota may underlie several pathologies. Yet, we lack a comprehensive understanding of how lifestyle affects the dynamics of human-associated microbial communities.","container-title":"Genome Biology","DOI":"10.1186/gb-2014-15-7-r89","ISSN":"1474-760X","issue":"7","journalAbbreviation":"Genome Biology","page":"R89","source":"BioMed Central","title":"Host lifestyle affects human microbiota on daily timescales","volume":"15","author":[{"family":"David","given":"Lawrence A."},{"family":"Materna","given":"Arne C."},{"family":"Friedman","given":"Jonathan"},{"family":"Campos-Baptista","given":"Maria I."},{"family":"Blackburn","given":"Matthew C."},{"family":"Perrotta","given":"Allison"},{"family":"Erdman","given":"Susan E."},{"family":"Alm","given":"Eric J."}],"issued":{"date-parts":[["2014",7,25]]}}},{"id":3758,"uris":["http://zotero.org/groups/4675359/items/T6Q6MWC7"],"itemData":{"id":3758,"type":"article-journal","abstract":"Diet modulates the gut microbiome, which in turn can impact the immune system. Here, we determined how two microbiota-targeted dietary interventions, plant-based fiber and fermented foods, influence the human microbiome and immune system in healthy adults. Using a 17-week randomized, prospective study (n = 18/arm) combined with -omics measurements of microbiome and host, including extensive immune profiling, we found diet-specific effects. The high-fiber diet increased microbiome-encoded glycan-degrading carbohydrate active enzymes (CAZymes) despite stable microbial community diversity. Although cytokine response score (primary outcome) was unchanged, three distinct immunological trajectories in high-fiber consumers corresponded to baseline microbiota diversity. Alternatively, the high-fermented-food diet steadily increased microbiota diversity and decreased inflammatory markers. The data highlight how coupling dietary interventions to deep and longitudinal immune and microbiome profiling can provide individualized and population-wide insight. Fermented foods may be valuable in countering the decreased microbiome diversity and increased inflammation pervasive in industrialized society.","container-title":"Cell","DOI":"10.1016/j.cell.2021.06.019","ISSN":"1097-4172","issue":"16","journalAbbreviation":"Cell","language":"eng","note":"PMID: 34256014\nPMCID: PMC9020749","page":"4137-4153.e14","source":"PubMed","title":"Gut-microbiota-targeted diets modulate human immune status","volume":"184","author":[{"family":"Wastyk","given":"Hannah C."},{"family":"Fragiadakis","given":"Gabriela K."},{"family":"Perelman","given":"Dalia"},{"family":"Dahan","given":"Dylan"},{"family":"Merrill","given":"Bryan D."},{"family":"Yu","given":"Feiqiao B."},{"family":"Topf","given":"Madeline"},{"family":"Gonzalez","given":"Carlos G."},{"family":"Van Treuren","given":"William"},{"family":"Han","given":"Shuo"},{"family":"Robinson","given":"Jennifer L."},{"family":"Elias","given":"Joshua E."},{"family":"Sonnenburg","given":"Erica D."},{"family":"Gardner","given":"Christopher D."},{"family":"Sonnenburg","given":"Justin L."}],"issued":{"date-parts":[["2021",8,5]]}}},{"id":3741,"uris":["http://zotero.org/groups/4675359/items/25RIE8HX"],"itemData":{"id":3741,"type":"article-journal","container-title":"Cell Host &amp; Microbe","DOI":"10.1016/j.chom.2015.09.008","ISSN":"1931-3128","issue":"4","journalAbbreviation":"Cell Host &amp; Microbe","language":"English","note":"publisher: Elsevier\nPMID: 26468751","page":"489-500","source":"www.cell.com","title":"Inflammation, Antibiotics, and Diet as Environmental Stressors of the Gut Microbiome in Pediatric Crohn’s Disease","volume":"18","author":[{"family":"Lewis","given":"James D."},{"family":"Chen","given":"Eric Z."},{"family":"Baldassano","given":"Robert N."},{"family":"Otley","given":"Anthony R."},{"family":"Griffiths","given":"Anne M."},{"family":"Lee","given":"Dale"},{"family":"Bittinger","given":"Kyle"},{"family":"Bailey","given":"Aubrey"},{"family":"Friedman","given":"Elliot S."},{"family":"Hoffmann","given":"Christian"},{"family":"Albenberg","given":"Lindsey"},{"family":"Sinha","given":"Rohini"},{"family":"Compher","given":"Charlene"},{"family":"Gilroy","given":"Erin"},{"family":"Nessel","given":"Lisa"},{"family":"Grant","given":"Amy"},{"family":"Chehoud","given":"Christel"},{"family":"Li","given":"Hongzhe"},{"family":"Wu","given":"Gary D."},{"family":"Bushman","given":"Frederic D."}],"issued":{"date-parts":[["2015",10,14]]}}},{"id":3737,"uris":["http://zotero.org/groups/4675359/items/8JMN4Z9I"],"itemData":{"id":3737,"type":"article-journal","abstract":"Diet is a major factor that shapes the gut microbiome1, but the consequences of diet-induced changes in the microbiome for host pathophysiology remain poorly understood. We conducted a randomized human intervention study using a very-low-calorie diet (NCT01105143). Although metabolic health was improved, severe calorie restriction led to a decrease in bacterial abundance and restructuring of the gut microbiome. Transplantation of post-diet microbiota to mice decreased their body weight and adiposity relative to mice that received pre-diet microbiota. Weight loss was associated with impaired nutrient absorption and enrichment in Clostridioides difficile, which was consistent with a decrease in bile acids and was sufficient to replicate metabolic phenotypes in mice in a toxin-dependent manner. These results emphasize the importance of diet–microbiome interactions in modulating host energy balance and the need to understand the role of diet in the interplay between pathogenic and beneficial symbionts.","container-title":"Nature","DOI":"10.1038/s41586-021-03663-4","ISSN":"1476-4687","issue":"7866","language":"en","license":"2021 The Author(s), under exclusive licence to Springer Nature Limited","note":"number: 7866\npublisher: Nature Publishing Group","page":"272-277","source":"www.nature.com","title":"Caloric restriction disrupts the microbiota and colonization resistance","volume":"595","author":[{"family":"Jumpertz von Schwartzenberg","given":"Reiner"},{"family":"Bisanz","given":"Jordan E."},{"family":"Lyalina","given":"Svetlana"},{"family":"Spanogiannopoulos","given":"Peter"},{"family":"Ang","given":"Qi Yan"},{"family":"Cai","given":"Jingwei"},{"family":"Dickmann","given":"Sophia"},{"family":"Friedrich","given":"Marie"},{"family":"Liu","given":"Su-Yang"},{"family":"Collins","given":"Stephanie L."},{"family":"Ingebrigtsen","given":"Danielle"},{"family":"Miller","given":"Steve"},{"family":"Turnbaugh","given":"Jessie A."},{"family":"Patterson","given":"Andrew D."},{"family":"Pollard","given":"Katherine S."},{"family":"Mai","given":"Knut"},{"family":"Spranger","given":"Joachim"},{"family":"Turnbaugh","given":"Peter J."}],"issued":{"date-parts":[["2021",7]]}}}],"schema":"https://github.com/citation-style-language/schema/raw/master/csl-citation.json"} </w:instrText>
      </w:r>
      <w:r w:rsidRPr="00303430">
        <w:rPr>
          <w:color w:val="000000" w:themeColor="text1"/>
          <w:sz w:val="22"/>
          <w:szCs w:val="22"/>
          <w:lang w:val="en"/>
        </w:rPr>
        <w:fldChar w:fldCharType="separate"/>
      </w:r>
      <w:r w:rsidR="0028548F" w:rsidRPr="00303430">
        <w:rPr>
          <w:color w:val="000000" w:themeColor="text1"/>
          <w:sz w:val="22"/>
        </w:rPr>
        <w:t>(</w:t>
      </w:r>
      <w:r w:rsidR="0028548F" w:rsidRPr="00303430">
        <w:rPr>
          <w:i/>
          <w:color w:val="000000" w:themeColor="text1"/>
          <w:sz w:val="22"/>
        </w:rPr>
        <w:t>6</w:t>
      </w:r>
      <w:r w:rsidR="0028548F" w:rsidRPr="00303430">
        <w:rPr>
          <w:color w:val="000000" w:themeColor="text1"/>
          <w:sz w:val="22"/>
        </w:rPr>
        <w:t>–</w:t>
      </w:r>
      <w:r w:rsidR="0028548F" w:rsidRPr="00303430">
        <w:rPr>
          <w:i/>
          <w:color w:val="000000" w:themeColor="text1"/>
          <w:sz w:val="22"/>
        </w:rPr>
        <w:t>17</w:t>
      </w:r>
      <w:r w:rsidR="0028548F" w:rsidRPr="00303430">
        <w:rPr>
          <w:color w:val="000000" w:themeColor="text1"/>
          <w:sz w:val="22"/>
        </w:rPr>
        <w:t>)</w:t>
      </w:r>
      <w:r w:rsidRPr="00303430">
        <w:rPr>
          <w:color w:val="000000" w:themeColor="text1"/>
          <w:sz w:val="22"/>
          <w:szCs w:val="22"/>
        </w:rPr>
        <w:fldChar w:fldCharType="end"/>
      </w:r>
      <w:r w:rsidRPr="00303430">
        <w:rPr>
          <w:color w:val="000000" w:themeColor="text1"/>
          <w:sz w:val="22"/>
          <w:szCs w:val="22"/>
        </w:rPr>
        <w:t>.</w:t>
      </w:r>
      <w:r w:rsidRPr="00303430">
        <w:rPr>
          <w:color w:val="000000" w:themeColor="text1"/>
          <w:sz w:val="22"/>
          <w:szCs w:val="22"/>
          <w:lang w:val="en"/>
        </w:rPr>
        <w:t xml:space="preserve"> Most of the human analyses</w:t>
      </w:r>
      <w:r w:rsidRPr="004719EA">
        <w:rPr>
          <w:color w:val="000000" w:themeColor="text1"/>
          <w:sz w:val="22"/>
          <w:szCs w:val="22"/>
          <w:lang w:val="en"/>
        </w:rPr>
        <w:t>, however, were conducted in volunteers in small dietary-intervention trials in subjects with chronic conditions or healthy volunteers with unperturbed, stable microbiomes</w:t>
      </w:r>
      <w:r w:rsidR="00DA5E4A">
        <w:rPr>
          <w:color w:val="000000" w:themeColor="text1"/>
          <w:sz w:val="22"/>
          <w:szCs w:val="22"/>
          <w:lang w:val="en"/>
        </w:rPr>
        <w:t xml:space="preserve"> </w:t>
      </w:r>
      <w:r w:rsidRPr="004719EA">
        <w:rPr>
          <w:color w:val="000000" w:themeColor="text1"/>
          <w:sz w:val="22"/>
          <w:szCs w:val="22"/>
          <w:lang w:val="en"/>
        </w:rPr>
        <w:fldChar w:fldCharType="begin"/>
      </w:r>
      <w:r w:rsidR="008A04B3">
        <w:rPr>
          <w:color w:val="000000" w:themeColor="text1"/>
          <w:sz w:val="22"/>
          <w:szCs w:val="22"/>
          <w:lang w:val="en"/>
        </w:rPr>
        <w:instrText xml:space="preserve"> ADDIN ZOTERO_ITEM CSL_CITATION {"citationID":"RczGVHrp","properties":{"formattedCitation":"({\\i{}18})","plainCitation":"(18)","noteIndex":0},"citationItems":[{"id":"DqpPTfED/qhgEl0ne","uris":["http://zotero.org/users/10080450/items/4M4PXI4Q"],"itemData":{"id":602,"type":"article-journal","abstract":"Next-generation sequencing has greatly contributed to an improved ecological understanding of the human gut microbiota. Nevertheless, questions remain regarding the characteristics of this ecosystem and the ecological processes that shape it, and controversy has arisen regarding the stability of the bacterial populations and the existence of a temporal core. In this study, we have characterized the fecal microbial communities of three human individuals over a one-year period by 454 pyrosequencing of 16S rRNA tags in order to investigate the temporal characteristics of the bacterial communities. The findings revealed a temporal core of 33 to 40 species-level Operational Taxonomic Units (OTUs) within subjects. Although these OTUs accounted only for around 12% of the total OTUs detected, they added up to &gt;75% of the total sequences obtained for each individual. In order to determine the capacity of the sequencing and bioinformatic approaches applied during this study to accurately determine the proportion of a core microbiota, we analyzed the fecal microbiota of nine mice with a defined three-member community. This experiment revealed that the sequencing approach inflated the amount of rare OTUs, which introduced a significant degree of artificial variation across samples, and hence reduced the apparent fraction of shared OTUs. However, when assessing the data quantitatively by focusing on dominant lineages, the sequencing approaches deliver an accurate representation of the community. In conclusion, this study revealed that the human fecal microbiota is dominated by around 40 species that maintain persistent populations over the duration of one year. The findings allow conclusions about the ecological factors that shape the community and support the concept of a homeostatic ecosystem controlled largely by deterministic processes. Our analysis of a three-member community revealed that methodological artifacts of OTU-based approaches complicate core calculations, and these limitations have to be considered in the interpretation of microbiome studies.","container-title":"Plos One","DOI":"10.1371/journal.pone.0069621","issue":"7","journalAbbreviation":"PLoS ONE","page":"e69621","title":"Long-term temporal analysis of the human fecal microbiota revealed a stable core of dominant bacterial species.","volume":"8","author":[{"family":"Martínez","given":"Inés"},{"family":"Muller","given":"Catherine E"},{"family":"Walter","given":"Jens"}],"issued":{"date-parts":[["2013",7,16]]}}}],"schema":"https://github.com/citation-style-language/schema/raw/master/csl-citation.json"}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iCs/>
          <w:color w:val="000000" w:themeColor="text1"/>
          <w:sz w:val="22"/>
        </w:rPr>
        <w:t>18</w:t>
      </w:r>
      <w:r w:rsidR="0028548F" w:rsidRPr="004719EA">
        <w:rPr>
          <w:color w:val="000000" w:themeColor="text1"/>
          <w:sz w:val="22"/>
        </w:rPr>
        <w:t>)</w:t>
      </w:r>
      <w:r w:rsidRPr="004719EA">
        <w:rPr>
          <w:color w:val="000000" w:themeColor="text1"/>
          <w:sz w:val="22"/>
          <w:szCs w:val="22"/>
          <w:lang w:val="en"/>
        </w:rPr>
        <w:fldChar w:fldCharType="end"/>
      </w:r>
      <w:r w:rsidR="00DA5E4A">
        <w:rPr>
          <w:color w:val="000000" w:themeColor="text1"/>
          <w:sz w:val="22"/>
          <w:szCs w:val="22"/>
          <w:lang w:val="en"/>
        </w:rPr>
        <w:t>.</w:t>
      </w:r>
      <w:r w:rsidRPr="004719EA">
        <w:rPr>
          <w:color w:val="000000" w:themeColor="text1"/>
          <w:sz w:val="22"/>
          <w:szCs w:val="22"/>
          <w:lang w:val="en"/>
        </w:rPr>
        <w:t xml:space="preserve"> Severe perturbations, such as those which occur during acute illness or intensive medical treatment</w:t>
      </w:r>
      <w:r w:rsidR="00DA5E4A">
        <w:rPr>
          <w:color w:val="000000" w:themeColor="text1"/>
          <w:sz w:val="22"/>
          <w:szCs w:val="22"/>
          <w:lang w:val="en"/>
        </w:rPr>
        <w:t xml:space="preserve"> </w:t>
      </w:r>
      <w:r w:rsidRPr="004719EA">
        <w:rPr>
          <w:color w:val="000000" w:themeColor="text1"/>
          <w:sz w:val="22"/>
          <w:szCs w:val="22"/>
          <w:lang w:val="en"/>
        </w:rPr>
        <w:fldChar w:fldCharType="begin"/>
      </w:r>
      <w:r w:rsidR="008A04B3">
        <w:rPr>
          <w:color w:val="000000" w:themeColor="text1"/>
          <w:sz w:val="22"/>
          <w:szCs w:val="22"/>
          <w:lang w:val="en"/>
        </w:rPr>
        <w:instrText xml:space="preserve"> ADDIN ZOTERO_ITEM CSL_CITATION {"citationID":"fp1uPTDF","properties":{"formattedCitation":"({\\i{}4}, {\\i{}19}\\uc0\\u8211{}{\\i{}22})","plainCitation":"(4, 19–22)","noteIndex":0},"citationItems":[{"id":"DqpPTfED/ytM4KFmm","uris":["http://zotero.org/users/10080450/items/JW22DXPK"],"itemData":{"id":3903,"type":"article-journal","abstract":"Although microbial populations in the gut microbiome are associated with COVID-19 severity, a causal impact on patient health has not been established. Here we provide evidence that gut microbiome dysbiosis is associated with translocation of bacteria into the blood during COVID-19, causing life-threatening secondary infections. We first demonstrate SARS-CoV-2 infection induces gut microbiome dysbiosis in mice, which correlated with alterations to Paneth cells and goblet cells, and markers of barrier permeability. Samples collected from 96 COVID-19 patients at two different clinical sites also revealed substantial gut microbiome dysbiosis, including blooms of opportunistic pathogenic bacterial genera known to include antimicrobial-resistant species. Analysis of blood culture results testing for secondary microbial bloodstream infections with paired microbiome data indicates that bacteria may translocate from the gut into the systemic circulation of COVID-19 patients. These results are consistent with a direct role for gut microbiome dysbiosis in enabling dangerous secondary infections during COVID-19.","container-title":"Nature Communications","DOI":"10.1038/s41467-022-33395-6","ISSN":"2041-1723","issue":"1","journalAbbreviation":"Nat Commun","language":"en","license":"2022 The Author(s)","note":"number: 1\npublisher: Nature Publishing Group","page":"5926","source":"www.nature.com","title":"Gut microbiome dysbiosis in antibiotic-treated COVID-19 patients is associated with microbial translocation and bacteremia","volume":"13","author":[{"family":"Bernard-Raichon","given":"Lucie"},{"family":"Venzon","given":"Mericien"},{"family":"Klein","given":"Jon"},{"family":"Axelrad","given":"Jordan E."},{"family":"Zhang","given":"Chenzhen"},{"family":"Sullivan","given":"Alexis P."},{"family":"Hussey","given":"Grant A."},{"family":"Casanovas-Massana","given":"Arnau"},{"family":"Noval","given":"Maria G."},{"family":"Valero-Jimenez","given":"Ana M."},{"family":"Gago","given":"Juan"},{"family":"Putzel","given":"Gregory"},{"family":"Pironti","given":"Alejandro"},{"family":"Wilder","given":"Evan"},{"family":"Thorpe","given":"Lorna E."},{"family":"Littman","given":"Dan R."},{"family":"Dittmann","given":"Meike"},{"family":"Stapleford","given":"Kenneth A."},{"family":"Shopsin","given":"Bo"},{"family":"Torres","given":"Victor J."},{"family":"Ko","given":"Albert I."},{"family":"Iwasaki","given":"Akiko"},{"family":"Cadwell","given":"Ken"},{"family":"Schluter","given":"Jonas"}],"issued":{"date-parts":[["2022",11,1]]}}},{"id":3668,"uris":["http://zotero.org/groups/4675359/items/CPN8CZMY"],"itemData":{"id":3668,"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B."},{"family":"Taur","given":"Ying"}],"issued":{"date-parts":[["2019",9]]}}},{"id":3702,"uris":["http://zotero.org/groups/4675359/items/K3XIS3G9"],"itemData":{"id":3702,"type":"article-journal","abstract":"Antibiotic-induced perturbation of the human gut flora is expected to play an important role in mediating the relationship between antibiotic use and the population prevalence of antibiotic resistance in bacteria, but little is known about how antibiotics affect within-host resistance dynamics. Here we develop a data-driven model of the within-host dynamics of extended-spectrum beta-lactamase (ESBL) producing Enterobacteriaceae. We use blaCTX-M (the most widespread ESBL gene family) and 16S rRNA (a proxy for bacterial load) abundance data from 833 rectal swabs from 133 ESBL-positive patients followed up in a prospective cohort study in three European hospitals. We find that cefuroxime and ceftriaxone are associated with increased blaCTX-M abundance during treatment (21% and 10% daily increase, respectively), while treatment with meropenem, piperacillin-tazobactam, and oral ciprofloxacin is associated with decreased blaCTX-M (8% daily decrease for all). The model predicts that typical antibiotic exposures can have substantial long-term effects on blaCTX-M carriage duration. © 2020, Niehus et al.","container-title":"eLife","DOI":"10.7554/eLife.49206","journalAbbreviation":"eLife","title":"Quantifying antibiotic impact on within-patient dynamics of extended-spectrum beta-lactamase resistance.","URL":"http://dx.doi.org/10.7554/eLife.49206","volume":"9","author":[{"family":"Niehus","given":"Rene"},{"family":"Kleef","given":"Esther","non-dropping-particle":"van"},{"family":"Mo","given":"Yin"},{"family":"Turlej-Rogacka","given":"Agata"},{"family":"Lammens","given":"Christine"},{"family":"Carmeli","given":"Yehuda"},{"family":"Goossens","given":"Herman"},{"family":"Tacconelli","given":"Evelina"},{"family":"Carevic","given":"Biljana"},{"family":"Preotescu","given":"Liliana"},{"family":"Malhotra-Kumar","given":"Surbhi"},{"family":"Cooper","given":"Ben S"}],"accessed":{"date-parts":[["2021",1,19]]},"issued":{"date-parts":[["2020",5,7]]}}},{"id":4543,"uris":["http://zotero.org/groups/4675359/items/CHWBTYDL","http://zotero.org/groups/4675359/items/78N5L2YR"],"itemData":{"id":4543,"type":"article-journal","abstract":"Longitudinal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B."}],"issued":{"date-parts":[["2023",7,12]]}}},{"id":"DqpPTfED/LUQWyNlu","uris":["http://zotero.org/users/10080450/items/KPX6NBR4"],"itemData":{"id":4614,"type":"article-journal","container-title":"Cell","DOI":"10.1016/j.cell.2018.08.047","ISSN":"0092-8674, 1097-4172","issue":"6","journalAbbreviation":"Cell","language":"English","note":"publisher: Elsevier\nPMID: 30193113","page":"1406-1423.e16","source":"www.cell.com","title":"Post-Antibiotic Gut Mucosal Microbiome Reconstitution Is Impaired by Probiotics and Improved by Autologous FMT","volume":"174","author":[{"family":"Suez","given":"Jotham"},{"family":"Zmora","given":"Niv"},{"family":"Zilberman-Schapira","given":"Gili"},{"family":"Mor","given":"Uria"},{"family":"Dori-Bachash","given":"Mally"},{"family":"Bashiardes","given":"Stavros"},{"family":"Zur","given":"Maya"},{"family":"Regev-Lehavi","given":"Dana"},{"family":"Brik","given":"Rotem Ben-Zeev"},{"family":"Federici","given":"Sara"},{"family":"Horn","given":"Max"},{"family":"Cohen","given":"Yotam"},{"family":"Moor","given":"Andreas E."},{"family":"Zeevi","given":"David"},{"family":"Korem","given":"Tal"},{"family":"Kotler","given":"Eran"},{"family":"Harmelin","given":"Alon"},{"family":"Itzkovitz","given":"Shalev"},{"family":"Maharshak","given":"Nitsan"},{"family":"Shibolet","given":"Oren"},{"family":"Pevsner-Fischer","given":"Meirav"},{"family":"Shapiro","given":"Hagit"},{"family":"Sharon","given":"Itai"},{"family":"Halpern","given":"Zamir"},{"family":"Segal","given":"Eran"},{"family":"Elinav","given":"Eran"}],"issued":{"date-parts":[["2018",9,6]]}}}],"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iCs/>
          <w:color w:val="000000" w:themeColor="text1"/>
          <w:sz w:val="22"/>
        </w:rPr>
        <w:t>4</w:t>
      </w:r>
      <w:r w:rsidR="0028548F" w:rsidRPr="004719EA">
        <w:rPr>
          <w:color w:val="000000" w:themeColor="text1"/>
          <w:sz w:val="22"/>
        </w:rPr>
        <w:t xml:space="preserve">, </w:t>
      </w:r>
      <w:r w:rsidR="0028548F" w:rsidRPr="004719EA">
        <w:rPr>
          <w:i/>
          <w:iCs/>
          <w:color w:val="000000" w:themeColor="text1"/>
          <w:sz w:val="22"/>
        </w:rPr>
        <w:t>19</w:t>
      </w:r>
      <w:r w:rsidR="0028548F" w:rsidRPr="004719EA">
        <w:rPr>
          <w:color w:val="000000" w:themeColor="text1"/>
          <w:sz w:val="22"/>
        </w:rPr>
        <w:t>–</w:t>
      </w:r>
      <w:r w:rsidR="0028548F" w:rsidRPr="004719EA">
        <w:rPr>
          <w:i/>
          <w:iCs/>
          <w:color w:val="000000" w:themeColor="text1"/>
          <w:sz w:val="22"/>
        </w:rPr>
        <w:t>22</w:t>
      </w:r>
      <w:r w:rsidR="0028548F" w:rsidRPr="004719EA">
        <w:rPr>
          <w:color w:val="000000" w:themeColor="text1"/>
          <w:sz w:val="22"/>
        </w:rPr>
        <w:t>)</w:t>
      </w:r>
      <w:r w:rsidRPr="004719EA">
        <w:rPr>
          <w:color w:val="000000" w:themeColor="text1"/>
          <w:sz w:val="22"/>
          <w:szCs w:val="22"/>
          <w:lang w:val="en"/>
        </w:rPr>
        <w:fldChar w:fldCharType="end"/>
      </w:r>
      <w:r w:rsidRPr="004719EA">
        <w:rPr>
          <w:color w:val="000000" w:themeColor="text1"/>
          <w:sz w:val="22"/>
          <w:szCs w:val="22"/>
          <w:lang w:val="en"/>
        </w:rPr>
        <w:t xml:space="preserve">, are less well understood. Also, while animal studies suggest that dietary perturbations exert effects on microbial composition within hours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{"citationID":"eUKF0pcE","properties":{"formattedCitation":"({\\i{}6}, {\\i{}23}\\uc0\\u8211{}{\\i{}25})","plainCitation":"(6, 23–25)","noteIndex":0},"citationItems":[{"id":3772,"uris":["http://zotero.org/groups/4675359/items/4Z2DRNAA"],"itemData":{"id":3772,"type":"article-journal","container-title":"Cell","DOI":"10.1016/j.cell.2020.08.027","ISSN":"0092-8674, 1097-4172","issue":"6","journalAbbreviation":"Cell","language":"English","note":"publisher: Elsevier\nPMID: 32888430","page":"1441-1459.e21","source":"www.cell.com","title":"Diet Diurnally Regulates Small Intestinal Microbiome-Epithelial-Immune Homeostasis and Enteritis","volume":"182","author":[{"family":"Tuganbaev","given":"Timur"},{"family":"Mor","given":"Uria"},{"family":"Bashiardes","given":"Stavros"},{"family":"Liwinski","given":"Timur"},{"family":"Nobs","given":"Samuel Philip"},{"family":"Leshem","given":"Avner"},{"family":"Dori-Bachash","given":"Mally"},{"family":"Thaiss","given":"Christoph A."},{"family":"Pinker","given":"Elisha Y."},{"family":"Ratiner","given":"Karina"},{"family":"Adlung","given":"Lorenz"},{"family":"Federici","given":"Sara"},{"family":"Kleimeyer","given":"Christian"},{"family":"Moresi","given":"Claudia"},{"family":"Yamada","given":"Takahiro"},{"family":"Cohen","given":"Yotam"},{"family":"Zhang","given":"Xiao"},{"family":"Massalha","given":"Hassan"},{"family":"Massasa","given":"Efi"},{"family":"Kuperman","given":"Yael"},{"family":"Koni","given":"Pandelakis A."},{"family":"Harmelin","given":"Alon"},{"family":"Gao","given":"Nan"},{"family":"Itzkovitz","given":"Shalev"},{"family":"Honda","given":"Kenya"},{"family":"Shapiro","given":"Hagit"},{"family":"Elinav","given":"Eran"}],"issued":{"date-parts":[["2020",9,17]]}}},{"id":3745,"uris":["http://zotero.org/groups/4675359/items/MVL4AXGQ"],"itemData":{"id":3745,"type":"article-journal","abstract":"Despite the accepted health benefits of consuming dietary fiber, little is known about the mechanisms by which fiber deprivation impacts the gut microbiota and alters disease risk. Using a gnotobiotic mouse model, in which animals were colonized with a synthetic human gut microbiota composed of fully sequenced commensal bacteria, we elucidated the functional interactions between dietary fiber, the gut microbiota, and the colonic mucus barrier, which serves as a primary defense against enteric pathogens. We show that during chronic or intermittent dietary fiber deficiency, the gut microbiota resorts to host-secreted mucus glycoproteins as a nutrient source, leading to erosion of the colonic mucus barrier. Dietary fiber deprivation, together with a fiber-deprived, mucus-eroding microbiota, promotes greater epithelial access and lethal colitis by the mucosal pathogen, Citrobacter rodentium. Our work reveals intricate pathways linking diet, the gut microbiome, and intestinal barrier dysfunction, which could be exploited to improve health using dietary therapeutics.","container-title":"Cell","DOI":"10.1016/j.cell.2016.10.043","ISSN":"1097-4172","issue":"5","journalAbbreviation":"Cell","language":"eng","note":"PMID: 27863247\nPMCID: PMC5131798","page":"1339-1353.e21","source":"PubMed","title":"A Dietary Fiber-Deprived Gut Microbiota Degrades the Colonic Mucus Barrier and Enhances Pathogen Susceptibility","volume":"167","author":[{"family":"Desai","given":"Mahesh S."},{"family":"Seekatz","given":"Anna M."},{"family":"Koropatkin","given":"Nicole M."},{"family":"Kamada","given":"Nobuhiko"},{"family":"Hickey","given":"Christina A."},{"family":"Wolter","given":"Mathis"},{"family":"Pudlo","given":"Nicholas A."},{"family":"Kitamoto","given":"Sho"},{"family":"Terrapon","given":"Nicolas"},{"family":"Muller","given":"Arnaud"},{"family":"Young","given":"Vincent B."},{"family":"Henrissat","given":"Bernard"},{"family":"Wilmes","given":"Paul"},{"family":"Stappenbeck","given":"Thaddeus S."},{"family":"Núñez","given":"Gabriel"},{"family":"Martens","given":"Eric C."}],"issued":{"date-parts":[["2016",11,17]]}}},{"id":3780,"uris":["http://zotero.org/groups/4675359/items/R7G884L9"],"itemData":{"id":3780,"type":"article-journal","abstract":"The gut microbiome and daily feeding/fasting cycle influence host metabolism and contribute to obesity and metabolic diseases. However, fundamental characteristics of this relationship between the feeding/fasting cycle and the gut microbiome are unknown. Our studies show that the gut microbiome is highly dynamic, exhibiting daily cyclical fluctuations in composition. Diet-induced obesity dampens the daily feeding/fasting rhythm and diminishes many of these cyclical fluctuations. Time-restricted feeding (TRF), in which feeding is consolidated to the nocturnal phase, partially restores these cyclical fluctuations. Furthermore, TRF, which protects against obesity and metabolic diseases, affects bacteria shown to influence host metabolism. Cyclical changes in the gut microbiome from feeding/fasting rhythms contribute to the diversity of gut microflora and likely represent a mechanism by which the gut microbiome affects host metabolism. Thus, feeding pattern and time of harvest, in addition to diet, are important parameters when assessing the microbiome's contribution to host metabolism.","container-title":"Cell Metabolism","DOI":"10.1016/j.cmet.2014.11.008","ISSN":"1932-7420","issue":"6","journalAbbreviation":"Cell Metab","language":"eng","note":"PMID: 25470548\nPMCID: PMC4255146","page":"1006-1017","source":"PubMed","title":"Diet and feeding pattern affect the diurnal dynamics of the gut microbiome","volume":"20","author":[{"family":"Zarrinpar","given":"Amir"},{"family":"Chaix","given":"Amandine"},{"family":"Yooseph","given":"Shibu"},{"family":"Panda","given":"Satchidananda"}],"issued":{"date-parts":[["2014",12,2]]}}},{"id":3735,"uris":["http://zotero.org/groups/4675359/items/8YY4GWI4"],"itemData":{"id":3735,"type":"article-journal","abstract":"Diet and nutritional status are among the most important modifiable determinants of human health. The nutritional value of food is influenced in part by a person's gut microbial community (microbiota) and its component genes (microbiome). Unraveling the interrelations among diet, the structure and operations of the gut microbiota, and nutrient and energy harvest is confounded by variations in human environmental exposures, microbial ecology, and genotype. To help overcome these problems, we created a well-defined, representative animal model of the human gut ecosystem by transplanting fresh or frozen adult human fecal microbial communities into germ-free C57BL/6J mice. Culture-independent metagenomic analysis of the temporal, spatial, and intergenerational patterns of bacterial colonization showed that these humanized mice were stably and heritably colonized and reproduced much of the bacterial diversity of the donor's microbiota. Switching from a low-fat, plant polysaccharide-rich diet to a high-fat, high-sugar \"Western\" diet shifted the structure of the microbiota within a single day, changed the representation of metabolic pathways in the microbiome, and altered microbiome gene expression. Reciprocal transplants involving various combinations of donor and recipient diets revealed that colonization history influences the initial structure of the microbial community but that these effects can be rapidly altered by diet. Humanized mice fed the Western diet have increased adiposity; this trait is transmissible via microbiota transplantation. Humanized gnotobiotic mice will be useful for conducting proof-of-principle \"clinical trials\" that test the effects of environmental and genetic factors on the gut microbiota and host physiology. Nearly full-length 16S rRNA gene sequences are deposited in GenBank under the accession numbers GQ491120 to GQ493997.","container-title":"Science Translational Medicine","DOI":"10.1126/scitranslmed.3000322","ISSN":"1946-6242","issue":"6","journalAbbreviation":"Sci Transl Med","language":"eng","note":"PMID: 20368178\nPMCID: PMC2894525","page":"6ra14","source":"PubMed","title":"The effect of diet on the human gut microbiome: a metagenomic analysis in humanized gnotobiotic mice","title-short":"The effect of diet on the human gut microbiome","volume":"1","author":[{"family":"Turnbaugh","given":"Peter J."},{"family":"Ridaura","given":"Vanessa K."},{"family":"Faith","given":"Jeremiah J."},{"family":"Rey","given":"Federico E."},{"family":"Knight","given":"Rob"},{"family":"Gordon","given":"Jeffrey I."}],"issued":{"date-parts":[["2009",11,11]]}}}],"schema":"https://github.com/citation-style-language/schema/raw/master/csl-citation.json"}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6</w:t>
      </w:r>
      <w:r w:rsidR="0028548F" w:rsidRPr="004719EA">
        <w:rPr>
          <w:color w:val="000000" w:themeColor="text1"/>
          <w:sz w:val="22"/>
        </w:rPr>
        <w:t xml:space="preserve">, </w:t>
      </w:r>
      <w:r w:rsidR="0028548F" w:rsidRPr="004719EA">
        <w:rPr>
          <w:i/>
          <w:color w:val="000000" w:themeColor="text1"/>
          <w:sz w:val="22"/>
        </w:rPr>
        <w:t>23</w:t>
      </w:r>
      <w:r w:rsidR="0028548F" w:rsidRPr="004719EA">
        <w:rPr>
          <w:color w:val="000000" w:themeColor="text1"/>
          <w:sz w:val="22"/>
        </w:rPr>
        <w:t>–</w:t>
      </w:r>
      <w:r w:rsidR="0028548F" w:rsidRPr="004719EA">
        <w:rPr>
          <w:i/>
          <w:color w:val="000000" w:themeColor="text1"/>
          <w:sz w:val="22"/>
        </w:rPr>
        <w:t>25</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xml:space="preserve"> most human studies have correlated fecal microbiome compositions with long-term habitual diet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{"citationID":"ZvNBHS0Q","properties":{"formattedCitation":"({\\i{}9}, {\\i{}10}, {\\i{}26}\\uc0\\u8211{}{\\i{}29})","plainCitation":"(9, 10, 26–29)","noteIndex":0},"citationItems":[{"id":3781,"uris":["http://zotero.org/groups/4675359/items/W6AY5D2C"],"itemData":{"id":3781,"type":"article-journal","abstract":"The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D."},{"family":"Segata","given":"Nicola"}],"issued":{"date-parts":[["2021",2]]}}},{"id":3748,"uris":["http://zotero.org/groups/4675359/items/3I229SKQ"],"itemData":{"id":3748,"type":"article-journal","abstract":"The gut microbiome is associated with diverse diseases1–3, but a universal signature of a healthy or unhealthy microbiome has not been identified, and there is a need to understand how genetics, exposome, lifestyle and diet shape the microbiome in health and disease. Here we profiled bacterial composition, function, antibiotic resistance and virulence factors in the gut microbiomes of 8,208 Dutch individuals from a three-generational cohort comprising 2,756 families. We correlated these to 241 host and environmental factors, including physical and mental health, use of medication, diet, socioeconomic factors and childhood and current exposome. We identify that the microbiome is shaped primarily by the environment and cohabitation. Only around 6.6% of taxa are heritable, whereas the variance of around 48.6% of taxa is significantly explained by cohabitation. By identifying 2,856 associations between the microbiome and health, we find that seemingly unrelated diseases share a common microbiome signature that is independent of comorbidities. Furthermore, we identify 7,519 associations between microbiome features and diet, socioeconomics and early life and current exposome, with numerous early-life and current factors being significantly associated with microbiome function and composition. Overall, this study provides a comprehensive overview of gut microbiome and the underlying impact of heritability and exposures that will facilitate future development of microbiome-targeted therapies.","container-title":"Nature","DOI":"10.1038/s41586-022-04567-7","ISSN":"1476-4687","issue":"7907","language":"en","license":"2022 The Author(s), under exclusive licence to Springer Nature Limited","note":"number: 7907\npublisher: Nature Publishing Group","page":"732-739","source":"www.nature.com","title":"Environmental factors shaping the gut microbiome in a Dutch population","volume":"604","author":[{"family":"Gacesa","given":"R."},{"family":"Kurilshikov","given":"A."},{"family":"Vich Vila","given":"A."},{"family":"Sinha","given":"T."},{"family":"Klaassen","given":"M. a. Y."},{"family":"Bolte","given":"L. A."},{"family":"Andreu-Sánchez","given":"S."},{"family":"Chen","given":"L."},{"family":"Collij","given":"V."},{"family":"Hu","given":"S."},{"family":"Dekens","given":"J. a. M."},{"family":"Lenters","given":"V. C."},{"family":"Björk","given":"J. R."},{"family":"Swarte","given":"J. C."},{"family":"Swertz","given":"M. A."},{"family":"Jansen","given":"B. H."},{"family":"Gelderloos-Arends","given":"J."},{"family":"Jankipersadsing","given":"S."},{"family":"Hofker","given":"M."},{"family":"Vermeulen","given":"R. C. H."},{"family":"Sanna","given":"S."},{"family":"Harmsen","given":"H. J. M."},{"family":"Wijmenga","given":"C."},{"family":"Fu","given":"J."},{"family":"Zhernakova","given":"A."},{"family":"Weersma","given":"R. K."}],"issued":{"date-parts":[["2022",4]]}}},{"id":3739,"uris":["http://zotero.org/groups/4675359/items/4A8HJHLP"],"itemData":{"id":3739,"type":"article-journal","abstract":"Objective The microbiome directly affects the balance of pro-inflammatory and anti-inflammatory responses in the gut. As microbes thrive on dietary substrates, the question arises whether we can nourish an anti-inflammatory gut ecosystem. We aim to unravel interactions between diet, gut microbiota and their functional ability to induce intestinal inflammation.\nDesign We investigated the relation between 173 dietary factors and the microbiome of 1425 individuals spanning four cohorts: Crohn’s disease, ulcerative colitis, irritable bowel syndrome and the general population. Shotgun metagenomic sequencing was performed to profile gut microbial composition and function. Dietary intake was assessed through food frequency questionnaires. We performed unsupervised clustering to identify dietary patterns and microbial clusters. Associations between diet and microbial features were explored per cohort, followed by a meta-analysis and heterogeneity estimation.\nResults We identified 38 associations between dietary patterns and microbial clusters. Moreover, 61 individual foods and nutrients were associated with 61 species and 249 metabolic pathways in the meta-analysis across healthy individuals and patients with IBS, Crohn’s disease and UC (false discovery rate&lt;0.05). Processed foods and animal-derived foods were consistently associated with higher abundances of Firmicutes, Ruminococcus species of the Blautia genus and endotoxin synthesis pathways. The opposite was found for plant foods and fish, which were positively associated with short-chain fatty acid-producing commensals and pathways of nutrient metabolism.\nConclusion We identified dietary patterns that consistently correlate with groups of bacteria with shared functional roles in both, health and disease. Moreover, specific foods and nutrients were associated with species known to infer mucosal protection and anti-inflammatory effects. We propose microbial mechanisms through which the diet affects inflammatory responses in the gut as a rationale for future intervention studies.","container-title":"Gut","DOI":"10.1136/gutjnl-2020-322670","ISSN":"0017-5749, 1468-3288","issue":"7","language":"en","license":"©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BMJ Publishing Group\nsection: Gut microbiota\nPMID: 33811041","page":"1287-1298","source":"gut.bmj.com","title":"Long-term dietary patterns are associated with pro-inflammatory and anti-inflammatory features of the gut microbiome","volume":"70","author":[{"family":"Bolte","given":"Laura A."},{"family":"Vila","given":"Arnau Vich"},{"family":"Imhann","given":"Floris"},{"family":"Collij","given":"Valerie"},{"family":"Gacesa","given":"Ranko"},{"family":"Peters","given":"Vera"},{"family":"Wijmenga","given":"Cisca"},{"family":"Kurilshikov","given":"Alexander"},{"family":"Campmans-Kuijpers","given":"Marjo J. E."},{"family":"Fu","given":"Jingyuan"},{"family":"Dijkstra","given":"Gerard"},{"family":"Zhernakova","given":"Alexandra"},{"family":"Weersma","given":"Rinse K."}],"issued":{"date-parts":[["2021",7,1]]}}},{"id":3733,"uris":["http://zotero.org/groups/4675359/items/3LGDWRDA"],"itemData":{"id":3733,"type":"article-journal","abstract":"BACKGROUND: Individual diet components and specific dietary regimens have been shown to impact the gut microbiome.\nOBJECTIVES: Here, we explored the contribution of long-term diet by searching for dietary patterns that would best associate with the gut microbiome in a population-based cohort.\nMETHODS: Using a priori and a posteriori approaches, we constructed dietary patterns from an FFQ completed by 1800 adults in the American Gut Project. Dietary patterns were defined as groups of participants or combinations of food variables (factors) driven by criteria ranging from individual nutrients to overall diet. We associated these patterns with 16S ribosomal RNA-based gut microbiome data for a subset of 744 participants.\nRESULTS: Compared to individual features (e.g., fiber and protein), or to factors representing a reduced number of dietary features, 5 a posteriori dietary patterns based on food groups were best associated with gut microbiome beta diversity (P ≤ 0.0002). Two patterns followed Prudent-like diets-Plant-Based and Flexitarian-and exhibited the highest Healthy Eating Index 2010 (HEI-2010) scores. Two other patterns presented Western-like diets with a gradient in HEI-2010 scores. A fifth pattern consisted mostly of participants following an Exclusion diet (e.g., low carbohydrate). Notably, gut microbiome alpha diversity was significantly lower in the most Western pattern compared to the Flexitarian pattern (P ≤ 0.009), and the Exclusion diet pattern was associated with low relative abundance of Bifidobacterium (P ≤ 1.2 × 10-7), which was better explained by diet than health status.\nCONCLUSIONS: We demonstrated that global-diet a posteriori patterns were more associated with gut microbiome variations than individual dietary features among adults in the United States. These results confirm that evaluating diet as a whole is important when studying the gut microbiome. It will also facilitate the design of more personalized dietary strategies in general populations.","container-title":"The American Journal of Clinical Nutrition","DOI":"10.1093/ajcn/nqab332","ISSN":"1938-3207","issue":"2","journalAbbreviation":"Am J Clin Nutr","language":"eng","note":"PMID: 34617562\nPMCID: PMC8827078","page":"432-443","source":"PubMed","title":"A posteriori dietary patterns better explain variations of the gut microbiome than individual markers in the American Gut Project","volume":"115","author":[{"family":"Cotillard","given":"Aurélie"},{"family":"Cartier-Meheust","given":"Agnès"},{"family":"Litwin","given":"Nicole S."},{"family":"Chaumont","given":"Soline"},{"family":"Saccareau","given":"Mathilde"},{"family":"Lejzerowicz","given":"Franck"},{"family":"Tap","given":"Julien"},{"family":"Koutnikova","given":"Hana"},{"family":"Lopez","given":"Diana Gutierrez"},{"family":"McDonald","given":"Daniel"},{"family":"Song","given":"Se Jin"},{"family":"Knight","given":"Rob"},{"family":"Derrien","given":"Muriel"},{"family":"Veiga","given":"Patrick"}],"issued":{"date-parts":[["2022",2,9]]}}},{"id":3732,"uris":["http://zotero.org/groups/4675359/items/E8AEHB45"],"itemData":{"id":3732,"type":"article-journal","container-title":"Science","DOI":"10.1126/science.aad3369","issue":"6285","note":"publisher: American Association for the Advancement of Science","page":"565-569","source":"science.org (Atypon)","title":"Population-based metagenomics analysis reveals markers for gut microbiome composition and diversity","volume":"352","author":[{"family":"Zhernakova","given":"Alexandra"},{"family":"Kurilshikov","given":"Alexander"},{"family":"Bonder","given":"Marc Jan"},{"family":"Tigchelaar","given":"Ettje F."},{"family":"Schirmer","given":"Melanie"},{"family":"Vatanen","given":"Tommi"},{"family":"Mujagic","given":"Zlatan"},{"family":"Vila","given":"Arnau Vich"},{"family":"Falony","given":"Gwen"},{"family":"Vieira-Silva","given":"Sara"},{"family":"Wang","given":"Jun"},{"family":"Imhann","given":"Floris"},{"family":"Brandsma","given":"Eelke"},{"family":"Jankipersadsing","given":"Soesma A."},{"family":"Joossens","given":"Marie"},{"family":"Cenit","given":"Maria Carmen"},{"family":"Deelen","given":"Patrick"},{"family":"Swertz","given":"Morris A."},{"literal":"LifeLines cohort study"},{"family":"Weersma","given":"Rinse K."},{"family":"Feskens","given":"Edith J. M."},{"family":"Netea","given":"Mihai G."},{"family":"Gevers","given":"Dirk"},{"family":"Jonkers","given":"Daisy"},{"family":"Franke","given":"Lude"},{"family":"Aulchenko","given":"Yurii S."},{"family":"Huttenhower","given":"Curtis"},{"family":"Raes","given":"Jeroen"},{"family":"Hofker","given":"Marten H."},{"family":"Xavier","given":"Ramnik J."},{"family":"Wijmenga","given":"Cisca"},{"family":"Fu","given":"Jingyuan"}],"issued":{"date-parts":[["2016",4,29]]}}},{"id":3730,"uris":["http://zotero.org/groups/4675359/items/CAJ9ZL8B"],"itemData":{"id":3730,"type":"article-journal","abstract":"Human gut microbiome composition is shaped by multiple factors but the relative contribution of host genetics remains elusive. Here we examine genotype and microbiome data from 1,046 healthy individuals with several distinct ancestral origins who share a relatively common environment, and demonstrate that the gut microbiome is not significantly associated with genetic ancestry, and that host genetics have a minor role in determining microbiome composition. We show that, by contrast, there are significant similarities in the compositions of the microbiomes of genetically unrelated individuals who share a household, and that over 20% of the inter-person microbiome variability is associated with factors related to diet, drugs and anthropometric measurements. We further demonstrate that microbiome data significantly improve the prediction accuracy for many human traits, such as glucose and obesity measures, compared to models that use only host genetic and environmental data. These results suggest that microbiome alterations aimed at improving clinical outcomes may be carried out across diverse genetic backgrounds.","container-title":"Nature","DOI":"10.1038/nature25973","ISSN":"1476-4687","issue":"7695","language":"en","license":"2018 Macmillan Publishers Limited, part of Springer Nature. All rights reserved.","note":"number: 7695\npublisher: Nature Publishing Group","page":"210-215","source":"www.nature.com","title":"Environment dominates over host genetics in shaping human gut microbiota","volume":"555","author":[{"family":"Rothschild","given":"Daphna"},{"family":"Weissbrod","given":"Omer"},{"family":"Barkan","given":"Elad"},{"family":"Kurilshikov","given":"Alexander"},{"family":"Korem","given":"Tal"},{"family":"Zeevi","given":"David"},{"family":"Costea","given":"Paul I."},{"family":"Godneva","given":"Anastasia"},{"family":"Kalka","given":"Iris N."},{"family":"Bar","given":"Noam"},{"family":"Shilo","given":"Smadar"},{"family":"Lador","given":"Dar"},{"family":"Vila","given":"Arnau Vich"},{"family":"Zmora","given":"Niv"},{"family":"Pevsner-Fischer","given":"Meirav"},{"family":"Israeli","given":"David"},{"family":"Kosower","given":"Noa"},{"family":"Malka","given":"Gal"},{"family":"Wolf","given":"Bat Chen"},{"family":"Avnit-Sagi","given":"Tali"},{"family":"Lotan-Pompan","given":"Maya"},{"family":"Weinberger","given":"Adina"},{"family":"Halpern","given":"Zamir"},{"family":"Carmi","given":"Shai"},{"family":"Fu","given":"Jingyuan"},{"family":"Wijmenga","given":"Cisca"},{"family":"Zhernakova","given":"Alexandra"},{"family":"Elinav","given":"Eran"},{"family":"Segal","given":"Eran"}],"issued":{"date-parts":[["2018",3]]}}}],"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9</w:t>
      </w:r>
      <w:r w:rsidR="0028548F" w:rsidRPr="004719EA">
        <w:rPr>
          <w:color w:val="000000" w:themeColor="text1"/>
          <w:sz w:val="22"/>
        </w:rPr>
        <w:t xml:space="preserve">, </w:t>
      </w:r>
      <w:r w:rsidR="0028548F" w:rsidRPr="004719EA">
        <w:rPr>
          <w:i/>
          <w:color w:val="000000" w:themeColor="text1"/>
          <w:sz w:val="22"/>
        </w:rPr>
        <w:t>10</w:t>
      </w:r>
      <w:r w:rsidR="0028548F" w:rsidRPr="004719EA">
        <w:rPr>
          <w:color w:val="000000" w:themeColor="text1"/>
          <w:sz w:val="22"/>
        </w:rPr>
        <w:t xml:space="preserve">, </w:t>
      </w:r>
      <w:r w:rsidR="0028548F" w:rsidRPr="004719EA">
        <w:rPr>
          <w:i/>
          <w:color w:val="000000" w:themeColor="text1"/>
          <w:sz w:val="22"/>
        </w:rPr>
        <w:t>26</w:t>
      </w:r>
      <w:r w:rsidR="0028548F" w:rsidRPr="004719EA">
        <w:rPr>
          <w:color w:val="000000" w:themeColor="text1"/>
          <w:sz w:val="22"/>
        </w:rPr>
        <w:t>–</w:t>
      </w:r>
      <w:r w:rsidR="0028548F" w:rsidRPr="004719EA">
        <w:rPr>
          <w:i/>
          <w:color w:val="000000" w:themeColor="text1"/>
          <w:sz w:val="22"/>
        </w:rPr>
        <w:t>29</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xml:space="preserve"> or variations on months-long timescales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{"citationID":"xjXqu7J7","properties":{"formattedCitation":"({\\i{}30}, {\\i{}31})","plainCitation":"(30, 31)","noteIndex":0},"citationItems":[{"id":3740,"uris":["http://zotero.org/groups/4675359/items/ZMPATK5D"],"itemData":{"id":3740,"type":"article-journal","container-title":"Science","DOI":"10.1126/science.aan4834","issue":"6353","note":"publisher: American Association for the Advancement of Science","page":"802-806","source":"science.org (Atypon)","title":"Seasonal cycling in the gut microbiome of the Hadza hunter-gatherers of Tanzania","volume":"357","author":[{"family":"Smits","given":"Samuel A."},{"family":"Leach","given":"Jeff"},{"family":"Sonnenburg","given":"Erica D."},{"family":"Gonzalez","given":"Carlos G."},{"family":"Lichtman","given":"Joshua S."},{"family":"Reid","given":"Gregor"},{"family":"Knight","given":"Rob"},{"family":"Manjurano","given":"Alphaxard"},{"family":"Changalucha","given":"John"},{"family":"Elias","given":"Joshua E."},{"family":"Dominguez-Bello","given":"Maria Gloria"},{"family":"Sonnenburg","given":"Justin L."}],"issued":{"date-parts":[["2017",8,25]]}}},{"id":3729,"uris":["http://zotero.org/groups/4675359/items/4RZTQNBN"],"itemData":{"id":3729,"type":"article-journal","container-title":"Cell","DOI":"10.1016/j.cell.2018.10.029","ISSN":"0092-8674, 1097-4172","issue":"4","journalAbbreviation":"Cell","language":"English","note":"publisher: Elsevier\nPMID: 30388453","page":"962-972.e10","source":"www.cell.com","title":"US Immigration Westernizes the Human Gut Microbiome","volume":"175","author":[{"family":"Vangay","given":"Pajau"},{"family":"Johnson","given":"Abigail J."},{"family":"Ward","given":"Tonya L."},{"family":"Al-Ghalith","given":"Gabriel A."},{"family":"Shields-Cutler","given":"Robin R."},{"family":"Hillmann","given":"Benjamin M."},{"family":"Lucas","given":"Sarah K."},{"family":"Beura","given":"Lalit K."},{"family":"Thompson","given":"Emily A."},{"family":"Till","given":"Lisa M."},{"family":"Batres","given":"Rodolfo"},{"family":"Paw","given":"Bwei"},{"family":"Pergament","given":"Shannon L."},{"family":"Saenyakul","given":"Pimpanitta"},{"family":"Xiong","given":"Mary"},{"family":"Kim","given":"Austin D."},{"family":"Kim","given":"Grant"},{"family":"Masopust","given":"David"},{"family":"Martens","given":"Eric C."},{"family":"Angkurawaranon","given":"Chaisiri"},{"family":"McGready","given":"Rose"},{"family":"Kashyap","given":"Purna C."},{"family":"Culhane-Pera","given":"Kathleen A."},{"family":"Knights","given":"Dan"}],"issued":{"date-parts":[["2018",11,1]]}}}],"schema":"https://github.com/citation-style-language/schema/raw/master/csl-citation.json"}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30</w:t>
      </w:r>
      <w:r w:rsidR="0028548F" w:rsidRPr="004719EA">
        <w:rPr>
          <w:color w:val="000000" w:themeColor="text1"/>
          <w:sz w:val="22"/>
        </w:rPr>
        <w:t xml:space="preserve">, </w:t>
      </w:r>
      <w:r w:rsidR="0028548F" w:rsidRPr="004719EA">
        <w:rPr>
          <w:i/>
          <w:color w:val="000000" w:themeColor="text1"/>
          <w:sz w:val="22"/>
        </w:rPr>
        <w:t>31</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rPr>
        <w:t>.</w:t>
      </w:r>
      <w:r w:rsidRPr="004719EA">
        <w:rPr>
          <w:color w:val="000000" w:themeColor="text1"/>
          <w:sz w:val="22"/>
          <w:szCs w:val="22"/>
          <w:lang w:val="en"/>
        </w:rPr>
        <w:t xml:space="preserve"> Moreover, most collected dietary-intake data are based on recall-based surveys whose imprecision and limitations have been well described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{"citationID":"Vx5HLiGO","properties":{"formattedCitation":"({\\i{}32}, {\\i{}33})","plainCitation":"(32, 33)","noteIndex":0},"citationItems":[{"id":3728,"uris":["http://zotero.org/groups/4675359/items/SKYBFZBH"],"itemData":{"id":3728,"type":"article-journal","abstract":"Importance Methodological limitations compromise the validity of U.S. nutritional surveillance data and the empirical foundation for formulating dietary guidelines and public health policies. Objectives Evaluate the validity of the National Health and Nutrition Examination Survey (NHANES) caloric intake data throughout its history, and examine trends in the validity of caloric intake estimates as the NHANES dietary measurement protocols evolved. Design Validity of data from 28,993 men and 34,369 women, aged 20 to 74 years from NHANES I (1971–1974) through NHANES 2009–2010 was assessed by: calculating physiologically credible energy intake values as the ratio of reported energy intake (rEI) to estimated basal metabolic rate (BMR), and subtracting estimated total energy expenditure (TEE) from NHANES rEI to create ‘disparity values’. Main Outcome Measures 1) Physiologically credible values expressed as the ratio rEI/BMR and 2) disparity values (rEI–TEE). Results The historical rEI/BMR values for men and women were 1.31 and 1.19, (95% CI: 1.30–1.32 and 1.18–1.20), respectively. The historical disparity values for men and women were −281 and −365 kilocalorie-per-day, (95% CI: −299, −264 and −378, −351), respectively. These results are indicative of significant under-reporting. The greatest mean disparity values were −716 kcal/day and −856 kcal/day for obese (i.e., ≥30 kg/m2) men and women, respectively. Conclusions Across the 39-year history of the NHANES, EI data on the majority of respondents (67.3% of women and 58.7% of men) were not physiologically plausible. Improvements in measurement protocols after NHANES II led to small decreases in underreporting, artifactual increases in rEI, but only trivial increases in validity in subsequent surveys. The confluence of these results and other methodological limitations suggest that the ability to estimate population trends in caloric intake and generate empirically supported public policy relevant to diet-health relationships from U.S. nutritional surveillance is extremely limited.","container-title":"PLOS ONE","DOI":"10.1371/journal.pone.0076632","ISSN":"1932-6203","issue":"10","journalAbbreviation":"PLOS ONE","language":"en","note":"publisher: Public Library of Science","page":"e76632","source":"PLoS Journals","title":"Validity of U.S. Nutritional Surveillance: National Health and Nutrition Examination Survey Caloric Energy Intake Data, 1971–2010","title-short":"Validity of U.S. Nutritional Surveillance","volume":"8","author":[{"family":"Archer","given":"Edward"},{"family":"Hand","given":"Gregory A."},{"family":"Blair","given":"Steven N."}],"issued":{"date-parts":[["2013",10,9]]}}},{"id":3713,"uris":["http://zotero.org/groups/4675359/items/WCZAXU3K"],"itemData":{"id":3713,"type":"article-journal","abstract":"This paper describes the Observing Protein and Energy Nutrition (OPEN) Study, conducted from September 1999 to March 2000. The purpose of the study was to assess dietary measurement error using two self-reported dietary instruments—the food frequency questionnaire (FFQ) and the 24-hour dietary recall (24HR)—and unbiased biomarkers of energy and protein intakes: doubly labeled water and urinary nitrogen. Participants were 484 men and women aged 40–69 years from Montgomery County, Maryland. Nine percent of men and 7% of women were defined as underreporters of both energy and protein intake on 24HRs; for FFQs, the comparable values were 35% for men and 23% for women. On average, men underreported energy intake compared with total energy expenditure by 12–14% on 24HRs and 31–36% on FFQs and underreported protein intake compared with a protein biomarker by 11–12% on 24HRs and 30–34% on FFQs. Women underreported energy intake on 24HRs by 16–20% and on FFQs by 34–38% and underreported protein intake by 11–15% on 24HRs and 27–32% on FFQs. There was little underreporting of the percentage of energy from protein for men or women. These findings have important implications for nutritional epidemiology and dietary surveillance.","container-title":"American Journal of Epidemiology","DOI":"10.1093/aje/kwg092","ISSN":"0002-9262","issue":"1","journalAbbreviation":"American Journal of Epidemiology","page":"1-13","source":"Silverchair","title":"Using Intake Biomarkers to Evaluate the Extent of Dietary Misreporting in a Large Sample of Adults: The OPEN Study","title-short":"Using Intake Biomarkers to Evaluate the Extent of Dietary Misreporting in a Large Sample of Adults","volume":"158","author":[{"family":"Subar","given":"Amy F."},{"family":"Kipnis","given":"Victor"},{"family":"Troiano","given":"Richard P."},{"family":"Midthune","given":"Douglas"},{"family":"Schoeller","given":"Dale A."},{"family":"Bingham","given":"Sheila"},{"family":"Sharbaugh","given":"Carolyn O."},{"family":"Trabulsi","given":"Jillian"},{"family":"Runswick","given":"Shirley"},{"family":"Ballard-Barbash","given":"Rachel"},{"family":"Sunshine","given":"Joel"},{"family":"Schatzkin","given":"Arthur"}],"issued":{"date-parts":[["2003",7,1]]}}}],"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32</w:t>
      </w:r>
      <w:r w:rsidR="0028548F" w:rsidRPr="004719EA">
        <w:rPr>
          <w:color w:val="000000" w:themeColor="text1"/>
          <w:sz w:val="22"/>
        </w:rPr>
        <w:t xml:space="preserve">, </w:t>
      </w:r>
      <w:r w:rsidR="0028548F" w:rsidRPr="004719EA">
        <w:rPr>
          <w:i/>
          <w:color w:val="000000" w:themeColor="text1"/>
          <w:sz w:val="22"/>
        </w:rPr>
        <w:t>33</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rPr>
        <w:t>. Taken together, while diet is assumed to be a major determinant of microbiome composition, there exists no human data on precise diet-microbiome interactions.</w:t>
      </w:r>
    </w:p>
    <w:p w14:paraId="069468F3" w14:textId="537E23E8" w:rsidR="00C416FA" w:rsidRPr="004719EA" w:rsidRDefault="00C416FA" w:rsidP="00BC5ADE">
      <w:pPr>
        <w:pStyle w:val="Legend"/>
        <w:spacing w:before="0" w:line="276" w:lineRule="auto"/>
        <w:ind w:firstLine="720"/>
        <w:jc w:val="both"/>
        <w:rPr>
          <w:b/>
          <w:color w:val="000000" w:themeColor="text1"/>
          <w:sz w:val="22"/>
          <w:szCs w:val="22"/>
          <w:lang w:val="en"/>
        </w:rPr>
      </w:pPr>
      <w:r w:rsidRPr="004719EA">
        <w:rPr>
          <w:color w:val="000000" w:themeColor="text1"/>
          <w:sz w:val="22"/>
          <w:szCs w:val="22"/>
          <w:lang w:val="en"/>
        </w:rPr>
        <w:t xml:space="preserve">Patients with blood cancers who undergo allogeneic hematopoietic cell transplantation (allo-HCT) are typically hospitalized for several weeks while they receive chemotherapy, sometimes irradiation, and antibiotics. During this time, they </w:t>
      </w:r>
      <w:r w:rsidRPr="000104EC">
        <w:rPr>
          <w:color w:val="000000" w:themeColor="text1"/>
          <w:sz w:val="22"/>
          <w:szCs w:val="22"/>
          <w:highlight w:val="yellow"/>
          <w:lang w:val="en"/>
        </w:rPr>
        <w:t>exhibit</w:t>
      </w:r>
      <w:r w:rsidRPr="004719EA">
        <w:rPr>
          <w:color w:val="000000" w:themeColor="text1"/>
          <w:sz w:val="22"/>
          <w:szCs w:val="22"/>
          <w:lang w:val="en"/>
        </w:rPr>
        <w:t xml:space="preserve"> drastic changes in nutritional intake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Aa9oxpEz","properties":{"formattedCitation":"({\\i{}34}\\uc0\\u8211{}{\\i{}36})","plainCitation":"(34–36)","noteIndex":0},"citationItems":[{"id":3769,"uris":["http://zotero.org/groups/4675359/items/NVX8LCRN"],"itemData":{"id":3769,"type":"article-journal","container-title":"Biology of Blood and Marrow Transplantation","DOI":"10.1016/j.bbmt.2015.07.003","ISSN":"1083-8791, 1523-6536","issue":"10","journalAbbreviation":"Biology of Blood and Marrow Transplantation","language":"English","note":"publisher: Elsevier","page":"1707-1713","source":"www.astctjournal.org","title":"Systematic Nutritional Support in Allogeneic Hematopoietic Stem Cell Transplant Recipients","volume":"21","author":[{"family":"Fuji","given":"Shigeo"},{"family":"Einsele","given":"Hermann"},{"family":"Savani","given":"Bipin N."},{"family":"Kapp","given":"Markus"}],"issued":{"date-parts":[["2015",10,1]]}}},{"id":3770,"uris":["http://zotero.org/groups/4675359/items/PKXXR7NU"],"itemData":{"id":3770,"type":"article-journal","abstract":"In 2009, the American Society of Parenteral and Enteral Nutrition and its European counterpart (Euopean Society for Parenteral and Enteral Nutrition) published guidelines regarding nutritional support of patients with hematologic stem cell transplantation. Our aim was to do an up-to-date literature review regarding benefit of nutritional interventions and treatment recommendations. We searched MEDLINE, EMBASE and Cochrane Library for interventional and observational clinical studies. We extracted data based on a predefined case report form and assessed bias. Out of 459 potential abstracts, 13 studies of mostly moderate quality with a total of 18 167 patients were included. Two very large trials reported negative associations of malnutrition and survival, transplant-related mortality and relapse risk. Some trials found enteral nutrition (EN) to be as effective as parenteral nutrition (PN) with lower complication rates. In addition, EN was associated with better survival, less acute GvHD and faster neutrophil recovery. A neutropenic diet was not superior regarding overall survival, but in contrast resulted in higher infection risk. Current moderate quality studies show negative associations of malnutrition and clinical outcomes, with EN being superior to PN. There was no benefit of neutropenic diets. Large, randomized controlled studies are needed to better understand optimal nutritional support in this patient population.","container-title":"Bone Marrow Transplantation","DOI":"10.1038/bmt.2016.310","ISSN":"1476-5365","issue":"4","journalAbbreviation":"Bone Marrow Transplant","language":"en","license":"2017 Macmillan Publishers Limited, part of Springer Nature.","note":"number: 4\npublisher: Nature Publishing Group","page":"506-513","source":"www.nature.com","title":"Revisiting nutritional support for allogeneic hematologic stem cell transplantation—a systematic review","volume":"52","author":[{"family":"Baumgartner","given":"A."},{"family":"Bargetzi","given":"A."},{"family":"Zueger","given":"N."},{"family":"Bargetzi","given":"M."},{"family":"Medinger","given":"M."},{"family":"Bounoure","given":"L."},{"family":"Gomes","given":"F."},{"family":"Stanga","given":"Z."},{"family":"Mueller","given":"B."},{"family":"Schuetz","given":"P."}],"issued":{"date-parts":[["2017",4]]}}},{"id":3768,"uris":["http://zotero.org/groups/4675359/items/UZZ5KC8Z"],"itemData":{"id":3768,"type":"article-journal","abstract":"Background:\nHematopoietic stem cell transplant (HCT) survivors are burdened by a high prevalence and early onset of chronic disease. Healthy dietary patterns have been associated with lower risks of chronic health conditions in the general population. HCT survivors are susceptible to multiple complications and may result in chronic illness. Unfortunately, no study to date has comprehensively documented the adherence of HCT survivors to the Dietary Guidelines for Americans (DGA), specifically designed to provide guidance for making healthy food choices. The aims of this study were to evaluate diet quality and nutrient intake adequacy of HCT survivors. A secondary aim was to assess their willingness to take part in a future dietary intervention.\n\nMethods:\nDietary intake of adults, who had undergone autologous or allogeneic HCT for a hematologic disease and were at least 1-y post-transplantation, was assessed using the Block 2014 food frequency questionnaire and diet quality was estimated using the Healthy Eating Index-2015 (HEI-2015). Nutrient intake adequacies of the group were estimated by the Estimated Average Requirement (EAR) cut-point method.\n\nResults:\nSurvivors’ (n=90) HEI-2015 scores averaged 61.6±1.1. Adherence to a good quality diet was reported by only 10% of survivors. Intakes of vitamins A, C and D, as well as magnesium and calcium, suggested inadequacy. Fiber intake at 8.9 g per 1000 kcal/d fell below the Adequate Intake recommendation. “Change in taste” was associated with lower quality of diet (p=0.02). HCT survivors within 2 y post-transplant were more receptive to participation in a dietary intervention compared to survivors beyond 2 y (95% vs. 65%, p=0.0013).\n\nConclusion:\nAdult HCT survivors reported less than optimal adherence to the 2015–2020 Dietary Guidelines for Americans and had numerous short-fall nutrient intakes. However, their willingness to participate in a dietary intervention was relatively high. These findings reinforce the need to incorporate nutrition into HCT survivor care.","container-title":"Biology of blood and marrow transplantation : journal of the American Society for Blood and Marrow Transplantation","DOI":"10.1016/j.bbmt.2020.02.017","ISSN":"1083-8791","issue":"6","journalAbbreviation":"Biol Blood Marrow Transplant","note":"PMID: 32105830\nPMCID: PMC7271096","page":"1154-1159","source":"PubMed Central","title":"Dietary intake and Diet Quality of Hematopoietic Stem Cell Transplant Survivors","volume":"26","author":[{"family":"Farhadfar","given":"Nosha"},{"family":"Kelly","given":"Debra L."},{"family":"Mead","given":"Lacey"},{"family":"Nair","given":"Shalini"},{"family":"Colee","given":"James"},{"family":"Irizarry","given":"Vivian G."},{"family":"Murthy","given":"Hemant S."},{"family":"Brown","given":"Randy A."},{"family":"Hiemenz","given":"John W."},{"family":"Hsu","given":"Jack W."},{"family":"May","given":"William S."},{"family":"Wingard","given":"John R."},{"family":"Dahl","given":"Wendy J."}],"issued":{"date-parts":[["2020",6]]}}}],"schema":"https://github.com/citation-style-language/schema/raw/master/csl-citation.json"}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34</w:t>
      </w:r>
      <w:r w:rsidR="0028548F" w:rsidRPr="004719EA">
        <w:rPr>
          <w:color w:val="000000" w:themeColor="text1"/>
          <w:sz w:val="22"/>
        </w:rPr>
        <w:t>–</w:t>
      </w:r>
      <w:r w:rsidR="0028548F" w:rsidRPr="004719EA">
        <w:rPr>
          <w:i/>
          <w:color w:val="000000" w:themeColor="text1"/>
          <w:sz w:val="22"/>
        </w:rPr>
        <w:t>36</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xml:space="preserve"> as well as severe microbiome injury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{"citationID":"evD2Vq42","properties":{"formattedCitation":"({\\i{}4}, {\\i{}37})","plainCitation":"(4, 37)","noteIndex":0},"citationItems":[{"id":3788,"uris":["http://zotero.org/groups/4675359/items/FF49PNNQ"],"itemData":{"id":3788,"type":"article-journal","abstract":"BACKGROUND\nRelationships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w:t>
      </w:r>
      <w:r w:rsidR="0028548F" w:rsidRPr="004719EA">
        <w:rPr>
          <w:color w:val="000000" w:themeColor="text1"/>
          <w:sz w:val="22"/>
        </w:rPr>
        <w:t xml:space="preserve">, </w:t>
      </w:r>
      <w:r w:rsidR="0028548F" w:rsidRPr="004719EA">
        <w:rPr>
          <w:i/>
          <w:color w:val="000000" w:themeColor="text1"/>
          <w:sz w:val="22"/>
        </w:rPr>
        <w:t>37</w:t>
      </w:r>
      <w:r w:rsidR="0028548F" w:rsidRPr="004719EA">
        <w:rPr>
          <w:color w:val="000000" w:themeColor="text1"/>
          <w:sz w:val="22"/>
        </w:rPr>
        <w:t>)</w:t>
      </w:r>
      <w:r w:rsidRPr="004719EA">
        <w:rPr>
          <w:color w:val="000000" w:themeColor="text1"/>
          <w:sz w:val="22"/>
          <w:szCs w:val="22"/>
          <w:lang w:val="en"/>
        </w:rPr>
        <w:fldChar w:fldCharType="end"/>
      </w:r>
      <w:r w:rsidRPr="004719EA">
        <w:rPr>
          <w:color w:val="000000" w:themeColor="text1"/>
          <w:sz w:val="22"/>
          <w:szCs w:val="22"/>
          <w:lang w:val="en"/>
        </w:rPr>
        <w:t xml:space="preserve"> characterized by a loss of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 xml:space="preserve">diversity and expansion of facultative anaerobe pathobionts. These microbiome shifts are associated with adverse clinical outcomes including bloodstream infections, graft-vs-host disease, and mortality in these patients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pymOZET2","properties":{"formattedCitation":"({\\i{}37}\\uc0\\u8211{}{\\i{}40})","plainCitation":"(37–40)","noteIndex":0},"citationItems":[{"id":3725,"uris":["http://zotero.org/groups/4675359/items/9VIX3XKA"],"itemData":{"id":3725,"type":"article-journal","abstract":"BACKGROUND: Graft-versus-host disease (GVHD) is common after allogeneic hematopoietic cell transplantation (HCT). Risk for death from GVHD has been associated with low bacterial diversity in the stool microbiota early after transplant; however, the specific species associated with GVHD risk remain poorly defined.\nMETHODS: We prospectively collected serial weekly stool samples from 66 patients who underwent HCT, starting pre-transplantation and continuing weekly until 100 days post-transplant, a total of 694 observations in HCT recipients. We used 16S rRNA gene polymerase chain reaction with degenerate primers, followed by high-throughput sequencing to assess the relative abundance of sequence reads from bacterial taxa in stool samples over time.\nRESULTS: The gut microbiota was highly dynamic in HCT recipients, with loss and appearance of taxa common on short time scales. As in prior studies, GVHD was associated with lower alpha diversity of the stool microbiota. At neutrophil recovery post-HCT, the presence of oral Actinobacteria and oral Firmicutes in stool was positively correlated with subsequent GVHD; Lachnospiraceae were negatively correlated. A gradient of bacterial species (difference of the sum of the relative abundance of positive correlates minus the sum of the relative abundance of negative correlates) was most predictive (receiver operator characteristic area under the curve of 0.83) of subsequent severe acute GVHD.\nCONCLUSIONS: The stool microbiota around the time of neutrophil recovery post-HCT is predictive of subsequent development of severe acute GVHD in this study.","container-title":"Clinical Infectious Diseases: An Official Publication of the Infectious Diseases Society of America","DOI":"10.1093/cid/cix699","ISSN":"1537-6591","issue":"12","journalAbbreviation":"Clin Infect Dis","language":"eng","note":"PMID: 29020185\nPMCID: PMC5850019","page":"1984-1991","source":"PubMed","title":"Stool Microbiota at Neutrophil Recovery Is Predictive for Severe Acute Graft vs Host Disease After Hematopoietic Cell Transplantation","volume":"65","author":[{"family":"Golob","given":"Jonathan L."},{"family":"Pergam","given":"Steven A."},{"family":"Srinivasan","given":"Sujatha"},{"family":"Fiedler","given":"Tina L."},{"family":"Liu","given":"Congzhou"},{"family":"Garcia","given":"Kristina"},{"family":"Mielcarek","given":"Marco"},{"family":"Ko","given":"Daisy"},{"family":"Aker","given":"Sarah"},{"family":"Marquis","given":"Sara"},{"family":"Loeffelholz","given":"Tillie"},{"family":"Plantinga","given":"Anna"},{"family":"Wu","given":"Michael C."},{"family":"Celustka","given":"Kevin"},{"family":"Morrison","given":"Alex"},{"family":"Woodfield","given":"Maresa"},{"family":"Fredricks","given":"David N."}],"issued":{"date-parts":[["2017",11,29]]}}},{"id":3788,"uris":["http://zotero.org/groups/4675359/items/FF49PNNQ"],"itemData":{"id":3788,"type":"article-journal","abstract":"BACKGROUND\nRelationships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den"}],"issued":{"date-parts":[["2020",2,27]]}}},{"id":3675,"uris":["http://zotero.org/groups/4675359/items/36LPXNTQ"],"itemData":{"id":3675,"type":"article-journal","abstract":"The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den"}],"issued":{"date-parts":[["2015",8]]}}},{"id":3776,"uris":["http://zotero.org/groups/4675359/items/QTU9II8D"],"itemData":{"id":3776,"type":"article-journal","abstract":"The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37</w:t>
      </w:r>
      <w:r w:rsidR="0028548F" w:rsidRPr="004719EA">
        <w:rPr>
          <w:color w:val="000000" w:themeColor="text1"/>
          <w:sz w:val="22"/>
        </w:rPr>
        <w:t>–</w:t>
      </w:r>
      <w:r w:rsidR="0028548F" w:rsidRPr="004719EA">
        <w:rPr>
          <w:i/>
          <w:color w:val="000000" w:themeColor="text1"/>
          <w:sz w:val="22"/>
        </w:rPr>
        <w:t>40</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Antibiotics</w:t>
      </w:r>
      <w:r w:rsidR="001968F1">
        <w:rPr>
          <w:color w:val="000000" w:themeColor="text1"/>
          <w:sz w:val="22"/>
          <w:szCs w:val="22"/>
          <w:lang w:val="en"/>
        </w:rPr>
        <w:t xml:space="preserve"> </w:t>
      </w:r>
      <w:r w:rsidRPr="004719EA">
        <w:rPr>
          <w:color w:val="000000" w:themeColor="text1"/>
          <w:sz w:val="22"/>
          <w:szCs w:val="22"/>
          <w:lang w:val="en"/>
        </w:rPr>
        <w:fldChar w:fldCharType="begin"/>
      </w:r>
      <w:r w:rsidR="008A04B3">
        <w:rPr>
          <w:color w:val="000000" w:themeColor="text1"/>
          <w:sz w:val="22"/>
          <w:szCs w:val="22"/>
          <w:lang w:val="en"/>
        </w:rPr>
        <w:instrText xml:space="preserve"> ADDIN ZOTERO_ITEM CSL_CITATION {"citationID":"aZInjzxq","properties":{"formattedCitation":"({\\i{}4}, {\\i{}20}, {\\i{}41}, {\\i{}42})","plainCitation":"(4, 20, 41, 42)","noteIndex":0},"citationItems":[{"id":"DqpPTfED/ulM2lbZn","uris":["http://zotero.org/users/10080450/items/4FTP7F4Q"],"itemData":{"id":1398,"type":"article-journal","abstract":"The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communities.","container-title":"Scientific data","DOI":"10.1038/s41597-021-00860-8","ISSN":"2052-4463","issue":"1","journalAbbreviation":"Sci Data","page":"71","title":"Compilation of longitudinal microbiota data and hospitalome from hematopoietic cell transplantation patients.","volume":"8","author":[{"family":"Liao","given":"Chen"},{"family":"Taylor","given":"Bradford P"},{"family":"Ceccarani","given":"Camilla"},{"family":"Fontana","given":"Emily"},{"family":"Amoretti","given":"Luigi A"},{"family":"Wright","given":"Roberta J"},{"family":"Gomes","given":"Antonio L C"},{"family":"Peled","given":"Jonathan U"},{"family":"Taur","given":"Ying"},{"family":"Perales","given":"Miguel-Angel"},{"family":"Brink","given":"Marcel R M","non-dropping-particle":"van den"},{"family":"Littmann","given":"Eric"},{"family":"Pamer","given":"Eric G"},{"family":"Schluter","given":"Jonas"},{"family":"Xavier","given":"Joao B"}],"issued":{"date-parts":[["2021",3,2]]}}},{"id":3668,"uris":["http://zotero.org/groups/4675359/items/CPN8CZMY"],"itemData":{"id":3668,"type":"article-journal","abstract":"Dramatic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B."}],"issued":{"date-parts":[["2023",7,12]]}}},{"id":3724,"uris":["http://zotero.org/groups/4675359/items/UQ25BB46"],"itemData":{"id":3724,"type":"article-journal","abstract":"Intestinal bacteria may modulate the risk of infection and graft-versus-host disease (GVHD) after allogeneic hematopoietic stem cell transplantation (allo-HSCT). Allo-HSCT recipients often develop neutropenic fever, which is treated with antibiotics that may target anaerobic bacteria in the gut. We retrospectively examined 857 allo-HSCT recipients and found that treatment of neutropenic fever with imipenem-cilastatin and piperacillin-tazobactam antibiotics was associated with increased GVHD-related mortality at 5 years (21.5% for imipenem-cilastatin-treated patients versus 13.1% for untreated patients, P = 0.025; 19.8% for piperacillin-tazobactam-treated patients versus 11.9% for untreated patients, P = 0.007). However, two other antibiotics also used to treat neutropenic fever, aztreonam and cefepime, were not associated with GVHD-related mortality (P = 0.78 and P = 0.98, respectively). Analysis of stool specimens from allo-HSCT recipients showed that piperacillin-tazobactam administration was associated with perturbation of gut microbial composition. Studies in mice demonstrated aggravated GVHD mortality with imipenem-cilastatin or piperacillin-tazobactam compared to aztreonam (P &lt; 0.01 and P &lt; 0.05, respectively). We found pathological evidence for increased GVHD in the colon of imipenem-cilastatin-treated mice (P &lt; 0.05), but no difference in the concentration of short-chain fatty acids or numbers of regulatory T cells. Notably, imipenem-cilastatin treatment of mice with GVHD led to loss of the protective mucus lining of the colon (P &lt; 0.01) and the compromising of intestinal barrier function (P &lt; 0.05). Sequencing of mouse stool specimens showed an increase in Akkermansia muciniphila (P &lt; 0.001), a commensal bacterium with mucus-degrading capabilities, raising the possibility that mucus degradation may contribute to murine GVHD. We demonstrate an underappreciated risk for the treatment of allo-HSCT recipients with antibiotics that may exacerbate GVHD in the colon.","container-title":"Sci Transl Med","DOI":"10.1126/scitranslmed.aaf2311","ISSN":"1946-6242 (Electronic) 1946-6234 (Linking)","issue":"339","language":"eng","page":"339ra71","title":"Increased GVHD-related mortality with broad-spectrum antibiotic use after allogeneic hematopoietic stem cell transplantation in human patients and mice","volume":"8","author":[{"family":"Shono","given":"Y."},{"family":"Docampo","given":"M. D."},{"family":"Peled","given":"J. U."},{"family":"Perobelli","given":"S. M."},{"family":"Velardi","given":"E."},{"family":"Tsai","given":"J. J."},{"family":"Slingerland","given":"A. E."},{"family":"Smith","given":"O. M."},{"family":"Young","given":"L. F."},{"family":"Gupta","given":"J."},{"family":"Lieberman","given":"S. R."},{"family":"Jay","given":"H. V."},{"family":"Ahr","given":"K. F."},{"family":"Porosnicu Rodriguez","given":"K. A."},{"family":"Xu","given":"K."},{"family":"Calarfiore","given":"M."},{"family":"Poeck","given":"H."},{"family":"Caballero","given":"S."},{"family":"Devlin","given":"S. M."},{"family":"Rapaport","given":"F."},{"family":"Dudakov","given":"J. A."},{"family":"Hanash","given":"A. M."},{"family":"Gyurkocza","given":"B."},{"family":"Murphy","given":"G. F."},{"family":"Gomes","given":"C."},{"family":"Liu","given":"C."},{"family":"Moss","given":"E. L."},{"family":"Falconer","given":"S. B."},{"family":"Bhatt","given":"A. S."},{"family":"Taur","given":"Y."},{"family":"Pamer","given":"E. G."},{"family":"Brink","given":"M. R.","non-dropping-particle":"van den"},{"family":"Jenq","given":"R. R."}],"issued":{"date-parts":[["2016",5,18]]}}}],"schema":"https://github.com/citation-style-language/schema/raw/master/csl-citation.json"}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iCs/>
          <w:color w:val="000000" w:themeColor="text1"/>
          <w:sz w:val="22"/>
        </w:rPr>
        <w:t>4</w:t>
      </w:r>
      <w:r w:rsidR="0028548F" w:rsidRPr="004719EA">
        <w:rPr>
          <w:color w:val="000000" w:themeColor="text1"/>
          <w:sz w:val="22"/>
        </w:rPr>
        <w:t xml:space="preserve">, </w:t>
      </w:r>
      <w:r w:rsidR="0028548F" w:rsidRPr="004719EA">
        <w:rPr>
          <w:i/>
          <w:iCs/>
          <w:color w:val="000000" w:themeColor="text1"/>
          <w:sz w:val="22"/>
        </w:rPr>
        <w:t>20</w:t>
      </w:r>
      <w:r w:rsidR="0028548F" w:rsidRPr="004719EA">
        <w:rPr>
          <w:color w:val="000000" w:themeColor="text1"/>
          <w:sz w:val="22"/>
        </w:rPr>
        <w:t xml:space="preserve">, </w:t>
      </w:r>
      <w:r w:rsidR="0028548F" w:rsidRPr="004719EA">
        <w:rPr>
          <w:i/>
          <w:iCs/>
          <w:color w:val="000000" w:themeColor="text1"/>
          <w:sz w:val="22"/>
        </w:rPr>
        <w:t>41</w:t>
      </w:r>
      <w:r w:rsidR="0028548F" w:rsidRPr="004719EA">
        <w:rPr>
          <w:color w:val="000000" w:themeColor="text1"/>
          <w:sz w:val="22"/>
        </w:rPr>
        <w:t xml:space="preserve">, </w:t>
      </w:r>
      <w:r w:rsidR="0028548F" w:rsidRPr="004719EA">
        <w:rPr>
          <w:i/>
          <w:iCs/>
          <w:color w:val="000000" w:themeColor="text1"/>
          <w:sz w:val="22"/>
        </w:rPr>
        <w:t>42</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rPr>
        <w:t xml:space="preserve"> and</w:t>
      </w:r>
      <w:r w:rsidRPr="004719EA">
        <w:rPr>
          <w:color w:val="000000" w:themeColor="text1"/>
          <w:sz w:val="22"/>
          <w:szCs w:val="22"/>
          <w:lang w:val="en"/>
        </w:rPr>
        <w:t xml:space="preserve"> intestinal inflammation induced by chemotherapy and irradiation</w:t>
      </w:r>
      <w:r w:rsidR="001968F1">
        <w:rPr>
          <w:color w:val="000000" w:themeColor="text1"/>
          <w:sz w:val="22"/>
          <w:szCs w:val="22"/>
          <w:lang w:val="en"/>
        </w:rPr>
        <w:t xml:space="preserv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{"citationID":"B6aDSMnH","properties":{"formattedCitation":"({\\i{}39}, {\\i{}43})","plainCitation":"(39, 43)","noteIndex":0},"citationItems":[{"id":3675,"uris":["http://zotero.org/groups/4675359/items/36LPXNTQ"],"itemData":{"id":3675,"type":"article-journal","abstract":"The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den"}],"issued":{"date-parts":[["2015",8]]}}},{"id":3711,"uris":["http://zotero.org/groups/4675359/items/GIGX9PNQ"],"itemData":{"id":3711,"type":"article-journal","abstract":"PURPOSE: The gut microbiota is subject to multiple insults in allogeneic-hematopoietic cell transplantation (allo-HCT) recipients. We hypothesized that preparative conditioning regimens contribute to microbiota perturbation in allo-HCT.\nEXPERIMENTAL DESIGN: This was a retrospective study that evaluated the relationship between conditioning regimens exposure in 1,188 allo-HCT recipients and the gut microbiome. Stool samples collected from 20 days before transplantation up to 30 days after were profiled using 16S rRNA sequencing. Microbiota injury was quantified by changes in α-diversity.\nRESULTS: We identified distinct patterns of microbiota injury that varied by conditioning regimen. Diversity loss was graded into three levels of conditioning-associated microbiota injury (CMBI) in a multivariable model that included antibiotic exposures. High-intensity regimens, such as total body irradiation (TBI)-thiotepa-cyclophosphamide, were associated with the greatest injury loss (CMBI III). In contrast, the non-myeloablative regimen fludarabine-cyclophosphamide with low-dose TBI (Flu/Cy/TBI200) had a low-grade injury (CMBI I). The risk of acute graft-versus-host disease correlated with CMBI degree. Pre-transplant microbial compositions were best preserved with Flu/Cy/TBI200, whereas other regimens were associated with loss of commensal bacteria and expansion of Enterococcus.\nCONCLUSIONS: Our findings support an interaction between conditioning at the regimen level and the extent of microbiota injury.","container-title":"Clinical Cancer Research: An Official Journal of the American Association for Cancer Research","DOI":"10.1158/1078-0432.CCR-22-1254","ISSN":"1557-3265","journalAbbreviation":"Clin Cancer Res","language":"eng","note":"PMID: 36322005","page":"CCR-22-1254","source":"PubMed","title":"Conditioning regimens are associated with distinct patterns of microbiota injury in allogeneic hematopoietic cell transplantation","author":[{"family":"Shouval","given":"Roni"},{"family":"Waters","given":"Nicholas R."},{"family":"Gomes","given":"Antonio L. C."},{"family":"Zuanelli Brambilla","given":"Corrado"},{"family":"Fei","given":"Teng"},{"family":"Devlin","given":"Sean M."},{"family":"Nguyen","given":"Chi L."},{"family":"Markey","given":"Kate A."},{"family":"Dai","given":"Anqi"},{"family":"Slingerland","given":"John B."},{"family":"Clurman","given":"Annelie G."},{"family":"Fontana","given":"Emily"},{"family":"Amoretti","given":"Luigi A."},{"family":"Wright","given":"Roberta J."},{"family":"Hohl","given":"Tobias M."},{"family":"Taur","given":"Ying"},{"family":"Sung","given":"Anthony D."},{"family":"Weber","given":"Daniela"},{"family":"Hashimoto","given":"Daigo"},{"family":"Teshima","given":"Takanori"},{"family":"Chao","given":"Nelson J."},{"family":"Holler","given":"Ernst"},{"family":"Scordo","given":"Michael"},{"family":"Giralt","given":"Sergio A."},{"family":"Perales","given":"Miguel-Angel"},{"family":"Peled","given":"Jonathan U."},{"family":"Brink","given":"Marcel R. M.","non-dropping-particle":"van den"}],"issued":{"date-parts":[["2022",11,2]]}}}],"schema":"https://github.com/citation-style-language/schema/raw/master/csl-citation.json"}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39</w:t>
      </w:r>
      <w:r w:rsidR="0028548F" w:rsidRPr="004719EA">
        <w:rPr>
          <w:color w:val="000000" w:themeColor="text1"/>
          <w:sz w:val="22"/>
        </w:rPr>
        <w:t xml:space="preserve">, </w:t>
      </w:r>
      <w:r w:rsidR="0028548F" w:rsidRPr="004719EA">
        <w:rPr>
          <w:i/>
          <w:color w:val="000000" w:themeColor="text1"/>
          <w:sz w:val="22"/>
        </w:rPr>
        <w:t>43</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rPr>
        <w:t xml:space="preserve"> drive microbiome injury; </w:t>
      </w:r>
      <w:del w:id="0" w:author="Matheis, Fanny" w:date="2023-11-29T07:57:00Z">
        <w:r w:rsidRPr="004719EA" w:rsidDel="008375E6">
          <w:rPr>
            <w:color w:val="000000" w:themeColor="text1"/>
            <w:sz w:val="22"/>
            <w:szCs w:val="22"/>
            <w:lang w:val="en"/>
          </w:rPr>
          <w:delText>here, we hypothesize that alterations in nutrition also contribute to the dynamics of microbiome dysbiosis</w:delText>
        </w:r>
      </w:del>
      <w:ins w:id="1" w:author="Matheis, Fanny" w:date="2023-11-29T07:57:00Z">
        <w:r w:rsidR="008375E6">
          <w:rPr>
            <w:color w:val="000000" w:themeColor="text1"/>
            <w:sz w:val="22"/>
            <w:szCs w:val="22"/>
            <w:lang w:val="en"/>
          </w:rPr>
          <w:t>However, whether alterations in nutrition also contribute to the dynamics of microbiome dysbiosis is thus far</w:t>
        </w:r>
      </w:ins>
      <w:ins w:id="2" w:author="Matheis, Fanny" w:date="2023-11-29T07:58:00Z">
        <w:r w:rsidR="008375E6">
          <w:rPr>
            <w:color w:val="000000" w:themeColor="text1"/>
            <w:sz w:val="22"/>
            <w:szCs w:val="22"/>
            <w:lang w:val="en"/>
          </w:rPr>
          <w:t xml:space="preserve"> unclear</w:t>
        </w:r>
      </w:ins>
      <w:r w:rsidRPr="004719EA">
        <w:rPr>
          <w:color w:val="000000" w:themeColor="text1"/>
          <w:sz w:val="22"/>
          <w:szCs w:val="22"/>
          <w:lang w:val="en"/>
        </w:rPr>
        <w:t xml:space="preserve">. </w:t>
      </w:r>
      <w:ins w:id="3" w:author="Matheis, Fanny" w:date="2023-11-29T07:58:00Z">
        <w:r w:rsidR="008375E6">
          <w:rPr>
            <w:color w:val="000000" w:themeColor="text1"/>
            <w:sz w:val="22"/>
            <w:szCs w:val="22"/>
            <w:lang w:val="en"/>
          </w:rPr>
          <w:t>T</w:t>
        </w:r>
      </w:ins>
      <w:del w:id="4" w:author="Matheis, Fanny" w:date="2023-11-29T07:58:00Z">
        <w:r w:rsidRPr="004719EA" w:rsidDel="008375E6">
          <w:rPr>
            <w:color w:val="000000" w:themeColor="text1"/>
            <w:sz w:val="22"/>
            <w:szCs w:val="22"/>
            <w:lang w:val="en"/>
          </w:rPr>
          <w:delText>T</w:delText>
        </w:r>
      </w:del>
      <w:r w:rsidRPr="004719EA">
        <w:rPr>
          <w:color w:val="000000" w:themeColor="text1"/>
          <w:sz w:val="22"/>
          <w:szCs w:val="22"/>
          <w:lang w:val="en"/>
        </w:rPr>
        <w:t xml:space="preserve">hat these nutritional and microbiome perturbations are observed while patients are hospitalized for several weeks facilitates high-temporal-frequency collection of specimens and high-precision dietary intake </w:t>
      </w:r>
      <w:ins w:id="5" w:author="Matheis, Fanny" w:date="2023-11-20T22:26:00Z">
        <w:r w:rsidR="000104EC">
          <w:rPr>
            <w:color w:val="000000" w:themeColor="text1"/>
            <w:sz w:val="22"/>
            <w:szCs w:val="22"/>
            <w:lang w:val="en"/>
          </w:rPr>
          <w:t>recordi</w:t>
        </w:r>
      </w:ins>
      <w:ins w:id="6" w:author="Matheis, Fanny" w:date="2023-11-20T22:27:00Z">
        <w:r w:rsidR="000104EC">
          <w:rPr>
            <w:color w:val="000000" w:themeColor="text1"/>
            <w:sz w:val="22"/>
            <w:szCs w:val="22"/>
            <w:lang w:val="en"/>
          </w:rPr>
          <w:t>ng/data collection</w:t>
        </w:r>
      </w:ins>
      <w:del w:id="7" w:author="Matheis, Fanny" w:date="2023-11-20T22:26:00Z">
        <w:r w:rsidRPr="004719EA" w:rsidDel="000104EC">
          <w:rPr>
            <w:color w:val="000000" w:themeColor="text1"/>
            <w:sz w:val="22"/>
            <w:szCs w:val="22"/>
            <w:lang w:val="en"/>
          </w:rPr>
          <w:delText>data</w:delText>
        </w:r>
      </w:del>
      <w:r w:rsidRPr="004719EA">
        <w:rPr>
          <w:color w:val="000000" w:themeColor="text1"/>
          <w:sz w:val="22"/>
          <w:szCs w:val="22"/>
          <w:lang w:val="en"/>
        </w:rPr>
        <w:t>. Th</w:t>
      </w:r>
      <w:ins w:id="8" w:author="Matheis, Fanny" w:date="2023-11-20T22:27:00Z">
        <w:r w:rsidR="000104EC">
          <w:rPr>
            <w:color w:val="000000" w:themeColor="text1"/>
            <w:sz w:val="22"/>
            <w:szCs w:val="22"/>
            <w:lang w:val="en"/>
          </w:rPr>
          <w:t>ese</w:t>
        </w:r>
      </w:ins>
      <w:del w:id="9" w:author="Matheis, Fanny" w:date="2023-11-20T22:27:00Z">
        <w:r w:rsidRPr="004719EA" w:rsidDel="000104EC">
          <w:rPr>
            <w:color w:val="000000" w:themeColor="text1"/>
            <w:sz w:val="22"/>
            <w:szCs w:val="22"/>
            <w:lang w:val="en"/>
          </w:rPr>
          <w:delText>is</w:delText>
        </w:r>
      </w:del>
      <w:r w:rsidRPr="004719EA">
        <w:rPr>
          <w:color w:val="000000" w:themeColor="text1"/>
          <w:sz w:val="22"/>
          <w:szCs w:val="22"/>
          <w:lang w:val="en"/>
        </w:rPr>
        <w:t xml:space="preserve"> precise data alongside major external perturbations akin to natural experiments can enable causal-inference approaches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{"citationID":"EiD2NqAM","properties":{"formattedCitation":"({\\i{}2}, {\\i{}44})","plainCitation":"(2, 44)","noteIndex":0},"citationItems":[{"id":3697,"uris":["http://zotero.org/groups/4675359/items/GL2CVRY2"],"itemData":{"id":3697,"type":"article-journal","abstract":"Population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realized.","container-title":"Annual review of public health","DOI":"10.1146/annurev-publhealth-031816-044327","ISSN":"0163-7525","journalAbbreviation":"Annu Rev Public Health","note":"PMID: 28125392\nPMCID: PMC6485604","page":"39-56","source":"PubMed Central","title":"Natural Experiments: An Overview of Methods, Approaches, and Contributions to Public Health Intervention Research","title-short":"Natural Experiments","volume":"38","author":[{"family":"Craig","given":"Peter"},{"family":"Katikireddi","given":"Srinivasa Vittal"},{"family":"Leyland","given":"Alastair"},{"family":"Popham","given":"Frank"}],"issued":{"date-parts":[["2017",3,20]]}}},{"id":3700,"uris":["http://zotero.org/groups/4675359/items/SCFQLRNN"],"itemData":{"id":3700,"type":"article-journal","abstract":"The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2</w:t>
      </w:r>
      <w:r w:rsidR="0028548F" w:rsidRPr="004719EA">
        <w:rPr>
          <w:color w:val="000000" w:themeColor="text1"/>
          <w:sz w:val="22"/>
        </w:rPr>
        <w:t xml:space="preserve">, </w:t>
      </w:r>
      <w:r w:rsidR="0028548F" w:rsidRPr="004719EA">
        <w:rPr>
          <w:i/>
          <w:color w:val="000000" w:themeColor="text1"/>
          <w:sz w:val="22"/>
        </w:rPr>
        <w:t>44</w:t>
      </w:r>
      <w:r w:rsidR="0028548F" w:rsidRPr="004719EA">
        <w:rPr>
          <w:color w:val="000000" w:themeColor="text1"/>
          <w:sz w:val="22"/>
        </w:rPr>
        <w:t>)</w:t>
      </w:r>
      <w:r w:rsidRPr="004719EA">
        <w:rPr>
          <w:color w:val="000000" w:themeColor="text1"/>
          <w:sz w:val="22"/>
          <w:szCs w:val="22"/>
          <w:lang w:val="en"/>
        </w:rPr>
        <w:fldChar w:fldCharType="end"/>
      </w:r>
      <w:r w:rsidRPr="004719EA">
        <w:rPr>
          <w:color w:val="000000" w:themeColor="text1"/>
          <w:sz w:val="22"/>
          <w:szCs w:val="22"/>
          <w:lang w:val="en"/>
        </w:rPr>
        <w:t>.</w:t>
      </w:r>
    </w:p>
    <w:p w14:paraId="068AE263" w14:textId="4FE6829E" w:rsidR="00C416FA" w:rsidRPr="004719EA" w:rsidRDefault="00C416FA" w:rsidP="00BC5ADE">
      <w:pPr>
        <w:pStyle w:val="Legend"/>
        <w:spacing w:before="0" w:line="276" w:lineRule="auto"/>
        <w:ind w:firstLine="720"/>
        <w:jc w:val="both"/>
        <w:rPr>
          <w:b/>
          <w:color w:val="000000" w:themeColor="text1"/>
          <w:sz w:val="22"/>
          <w:szCs w:val="22"/>
          <w:lang w:val="en"/>
        </w:rPr>
      </w:pPr>
      <w:r w:rsidRPr="004719EA">
        <w:rPr>
          <w:color w:val="000000" w:themeColor="text1"/>
          <w:sz w:val="22"/>
          <w:szCs w:val="22"/>
        </w:rPr>
        <w:t>Thus, we here hypothesize that the effect of diet on microbiome composition can be quantified in the perturbed microbiome of HCT patients to reveal mechanistic insights into diet-inducible microbiome modulation. For this,</w:t>
      </w:r>
      <w:r w:rsidRPr="004719EA">
        <w:rPr>
          <w:color w:val="000000" w:themeColor="text1"/>
          <w:sz w:val="22"/>
          <w:szCs w:val="22"/>
          <w:lang w:val="en"/>
        </w:rPr>
        <w:t xml:space="preserve"> we collected daily real-time dietary intake data from 173 allo-HCT recipients, paired with longitudinally collected fecal samples. We profiled fecal microbiome compositions and revealed an exacerbation by </w:t>
      </w:r>
      <w:del w:id="10" w:author="Matheis, Fanny" w:date="2023-11-29T07:59:00Z">
        <w:r w:rsidRPr="004719EA" w:rsidDel="008375E6">
          <w:rPr>
            <w:color w:val="000000" w:themeColor="text1"/>
            <w:sz w:val="22"/>
            <w:szCs w:val="22"/>
            <w:lang w:val="en"/>
          </w:rPr>
          <w:delText xml:space="preserve">sweets </w:delText>
        </w:r>
      </w:del>
      <w:r w:rsidRPr="004719EA">
        <w:rPr>
          <w:color w:val="000000" w:themeColor="text1"/>
          <w:sz w:val="22"/>
          <w:szCs w:val="22"/>
          <w:lang w:val="en"/>
        </w:rPr>
        <w:t xml:space="preserve">intake </w:t>
      </w:r>
      <w:ins w:id="11" w:author="Matheis, Fanny" w:date="2023-11-29T07:59:00Z">
        <w:r w:rsidR="008375E6">
          <w:rPr>
            <w:color w:val="000000" w:themeColor="text1"/>
            <w:sz w:val="22"/>
            <w:szCs w:val="22"/>
            <w:lang w:val="en"/>
          </w:rPr>
          <w:t xml:space="preserve">of sweets </w:t>
        </w:r>
      </w:ins>
      <w:ins w:id="12" w:author="Matheis, Fanny" w:date="2023-11-30T07:59:00Z">
        <w:r w:rsidR="00397DF2">
          <w:rPr>
            <w:color w:val="000000" w:themeColor="text1"/>
            <w:sz w:val="22"/>
            <w:szCs w:val="22"/>
            <w:lang w:val="en"/>
          </w:rPr>
          <w:t xml:space="preserve">and simple carbohydrates (sugars) </w:t>
        </w:r>
      </w:ins>
      <w:r w:rsidRPr="004719EA">
        <w:rPr>
          <w:color w:val="000000" w:themeColor="text1"/>
          <w:sz w:val="22"/>
          <w:szCs w:val="22"/>
          <w:lang w:val="en"/>
        </w:rPr>
        <w:t>during antibiotic</w:t>
      </w:r>
      <w:ins w:id="13" w:author="Matheis, Fanny" w:date="2023-11-29T07:59:00Z">
        <w:r w:rsidR="008375E6">
          <w:rPr>
            <w:color w:val="000000" w:themeColor="text1"/>
            <w:sz w:val="22"/>
            <w:szCs w:val="22"/>
            <w:lang w:val="en"/>
          </w:rPr>
          <w:t>-</w:t>
        </w:r>
      </w:ins>
      <w:del w:id="14" w:author="Matheis, Fanny" w:date="2023-11-29T07:59:00Z">
        <w:r w:rsidRPr="004719EA" w:rsidDel="008375E6">
          <w:rPr>
            <w:color w:val="000000" w:themeColor="text1"/>
            <w:sz w:val="22"/>
            <w:szCs w:val="22"/>
            <w:lang w:val="en"/>
          </w:rPr>
          <w:delText xml:space="preserve"> </w:delText>
        </w:r>
      </w:del>
      <w:r w:rsidRPr="004719EA">
        <w:rPr>
          <w:color w:val="000000" w:themeColor="text1"/>
          <w:sz w:val="22"/>
          <w:szCs w:val="22"/>
          <w:lang w:val="en"/>
        </w:rPr>
        <w:t xml:space="preserve">induced microbiome </w:t>
      </w:r>
      <w:del w:id="15" w:author="Matheis, Fanny" w:date="2023-11-20T22:29:00Z">
        <w:r w:rsidRPr="004719EA" w:rsidDel="000104EC">
          <w:rPr>
            <w:color w:val="000000" w:themeColor="text1"/>
            <w:sz w:val="22"/>
            <w:szCs w:val="22"/>
            <w:lang w:val="en"/>
          </w:rPr>
          <w:delText xml:space="preserve">alpha </w:delText>
        </w:r>
      </w:del>
      <w:ins w:id="16" w:author="Matheis, Fanny" w:date="2023-11-20T22:29:00Z">
        <w:r w:rsidR="000104EC" w:rsidRPr="00591CC7">
          <w:rPr>
            <w:rFonts w:ascii="Symbol" w:eastAsia="Symbol" w:hAnsi="Symbol" w:cs="Symbol"/>
            <w:color w:val="000000" w:themeColor="text1"/>
            <w:sz w:val="22"/>
            <w:szCs w:val="22"/>
          </w:rPr>
          <w:t>a</w:t>
        </w:r>
        <w:r w:rsidR="000104EC">
          <w:rPr>
            <w:color w:val="000000" w:themeColor="text1"/>
            <w:sz w:val="22"/>
            <w:szCs w:val="22"/>
          </w:rPr>
          <w:t>-</w:t>
        </w:r>
      </w:ins>
      <w:r w:rsidRPr="004719EA">
        <w:rPr>
          <w:color w:val="000000" w:themeColor="text1"/>
          <w:sz w:val="22"/>
          <w:szCs w:val="22"/>
          <w:lang w:val="en"/>
        </w:rPr>
        <w:t xml:space="preserve">diversity loss, and we validated our findings in a murine model of post-antibiotic </w:t>
      </w:r>
      <w:r w:rsidRPr="004719EA">
        <w:rPr>
          <w:i/>
          <w:color w:val="000000" w:themeColor="text1"/>
          <w:sz w:val="22"/>
          <w:szCs w:val="22"/>
          <w:lang w:val="en"/>
        </w:rPr>
        <w:t>Enterococcus</w:t>
      </w:r>
      <w:r w:rsidRPr="004719EA">
        <w:rPr>
          <w:color w:val="000000" w:themeColor="text1"/>
          <w:sz w:val="22"/>
          <w:szCs w:val="22"/>
          <w:lang w:val="en"/>
        </w:rPr>
        <w:t xml:space="preserve"> expansion. </w:t>
      </w:r>
      <w:bookmarkStart w:id="17" w:name="_nhz6gb50tiqm" w:colFirst="0" w:colLast="0"/>
      <w:bookmarkEnd w:id="17"/>
    </w:p>
    <w:p w14:paraId="500B673F" w14:textId="77777777" w:rsidR="00C416FA" w:rsidRPr="004719EA" w:rsidRDefault="00C416FA" w:rsidP="00BC5ADE">
      <w:pPr>
        <w:pStyle w:val="Legend"/>
        <w:spacing w:before="0" w:line="276" w:lineRule="auto"/>
        <w:jc w:val="both"/>
        <w:rPr>
          <w:b/>
          <w:color w:val="000000" w:themeColor="text1"/>
          <w:sz w:val="22"/>
          <w:szCs w:val="22"/>
          <w:lang w:val="en"/>
        </w:rPr>
      </w:pPr>
    </w:p>
    <w:p w14:paraId="6084ACA8" w14:textId="77777777" w:rsidR="00C416FA" w:rsidRPr="004719EA" w:rsidRDefault="00C416FA" w:rsidP="00BC5ADE">
      <w:pPr>
        <w:pStyle w:val="Legend"/>
        <w:spacing w:before="0" w:line="276" w:lineRule="auto"/>
        <w:jc w:val="both"/>
        <w:rPr>
          <w:b/>
          <w:color w:val="000000" w:themeColor="text1"/>
          <w:sz w:val="22"/>
          <w:szCs w:val="22"/>
          <w:lang w:val="en"/>
        </w:rPr>
      </w:pPr>
      <w:r w:rsidRPr="004719EA">
        <w:rPr>
          <w:b/>
          <w:color w:val="000000" w:themeColor="text1"/>
          <w:sz w:val="22"/>
          <w:szCs w:val="22"/>
          <w:lang w:val="en"/>
        </w:rPr>
        <w:t xml:space="preserve">Results: </w:t>
      </w:r>
    </w:p>
    <w:p w14:paraId="5CE0A1E4" w14:textId="0D76E266" w:rsidR="00C416FA" w:rsidRPr="00591CC7" w:rsidRDefault="00C416FA" w:rsidP="00BC5ADE">
      <w:pPr>
        <w:pStyle w:val="Legend"/>
        <w:spacing w:before="0" w:line="276" w:lineRule="auto"/>
        <w:jc w:val="both"/>
        <w:rPr>
          <w:b/>
          <w:color w:val="000000" w:themeColor="text1"/>
          <w:sz w:val="22"/>
          <w:szCs w:val="22"/>
          <w:lang w:val="en"/>
        </w:rPr>
      </w:pPr>
      <w:r w:rsidRPr="00591CC7">
        <w:rPr>
          <w:color w:val="000000" w:themeColor="text1"/>
          <w:sz w:val="22"/>
          <w:szCs w:val="22"/>
          <w:lang w:val="en"/>
        </w:rPr>
        <w:t>We recorded the precise intake of food items consumed during 9,419 meals (</w:t>
      </w:r>
      <w:r w:rsidRPr="00591CC7">
        <w:rPr>
          <w:b/>
          <w:bCs/>
          <w:color w:val="000000" w:themeColor="text1"/>
          <w:sz w:val="22"/>
          <w:szCs w:val="22"/>
          <w:lang w:val="en"/>
        </w:rPr>
        <w:t>Fig. 1A</w:t>
      </w:r>
      <w:r w:rsidRPr="00591CC7">
        <w:rPr>
          <w:color w:val="000000" w:themeColor="text1"/>
          <w:sz w:val="22"/>
          <w:szCs w:val="22"/>
          <w:lang w:val="en"/>
        </w:rPr>
        <w:t xml:space="preserve">) </w:t>
      </w:r>
      <w:del w:id="18" w:author="Matheis, Fanny [2]" w:date="2023-11-29T18:57:00Z">
        <w:r w:rsidRPr="00591CC7" w:rsidDel="00EB39B2">
          <w:rPr>
            <w:color w:val="000000" w:themeColor="text1"/>
            <w:sz w:val="22"/>
            <w:szCs w:val="22"/>
            <w:lang w:val="en"/>
          </w:rPr>
          <w:delText xml:space="preserve">consumed </w:delText>
        </w:r>
      </w:del>
      <w:r w:rsidRPr="00591CC7">
        <w:rPr>
          <w:color w:val="000000" w:themeColor="text1"/>
          <w:sz w:val="22"/>
          <w:szCs w:val="22"/>
          <w:lang w:val="en"/>
        </w:rPr>
        <w:t>by 173 patients with blood cancers treated with allo-HCT between 2017-2022 (</w:t>
      </w:r>
      <w:r w:rsidRPr="00591CC7">
        <w:rPr>
          <w:b/>
          <w:bCs/>
          <w:color w:val="000000" w:themeColor="text1"/>
          <w:sz w:val="22"/>
          <w:szCs w:val="22"/>
          <w:lang w:val="en"/>
        </w:rPr>
        <w:t>Table 1</w:t>
      </w:r>
      <w:r w:rsidRPr="00591CC7">
        <w:rPr>
          <w:color w:val="000000" w:themeColor="text1"/>
          <w:sz w:val="22"/>
          <w:szCs w:val="22"/>
          <w:lang w:val="en"/>
        </w:rPr>
        <w:t xml:space="preserve">). </w:t>
      </w:r>
      <w:ins w:id="19" w:author="Matheis, Fanny" w:date="2023-11-29T08:03:00Z">
        <w:r w:rsidR="008375E6">
          <w:rPr>
            <w:color w:val="000000" w:themeColor="text1"/>
            <w:sz w:val="22"/>
            <w:szCs w:val="22"/>
            <w:lang w:val="en"/>
          </w:rPr>
          <w:t>Alongside, w</w:t>
        </w:r>
      </w:ins>
      <w:del w:id="20" w:author="Matheis, Fanny" w:date="2023-11-29T08:03:00Z">
        <w:r w:rsidRPr="00591CC7" w:rsidDel="008375E6">
          <w:rPr>
            <w:color w:val="000000" w:themeColor="text1"/>
            <w:sz w:val="22"/>
            <w:szCs w:val="22"/>
            <w:lang w:val="en"/>
          </w:rPr>
          <w:delText>W</w:delText>
        </w:r>
      </w:del>
      <w:r w:rsidRPr="00591CC7">
        <w:rPr>
          <w:color w:val="000000" w:themeColor="text1"/>
          <w:sz w:val="22"/>
          <w:szCs w:val="22"/>
          <w:lang w:val="en"/>
        </w:rPr>
        <w:t xml:space="preserve">e also profiled 1,009 stool samples (median 5 samples per patient, </w:t>
      </w:r>
      <w:r w:rsidRPr="00591CC7">
        <w:rPr>
          <w:b/>
          <w:bCs/>
          <w:color w:val="000000" w:themeColor="text1"/>
          <w:sz w:val="22"/>
          <w:szCs w:val="22"/>
          <w:lang w:val="en"/>
        </w:rPr>
        <w:t>Fig. 1A, S1</w:t>
      </w:r>
      <w:r w:rsidRPr="00591CC7">
        <w:rPr>
          <w:color w:val="000000" w:themeColor="text1"/>
          <w:sz w:val="22"/>
          <w:szCs w:val="22"/>
          <w:lang w:val="en"/>
        </w:rPr>
        <w:t>)</w:t>
      </w:r>
      <w:r w:rsidR="00C508FA" w:rsidRPr="00591CC7">
        <w:rPr>
          <w:color w:val="000000" w:themeColor="text1"/>
          <w:sz w:val="22"/>
          <w:szCs w:val="22"/>
          <w:lang w:val="en"/>
        </w:rPr>
        <w:t xml:space="preserve"> by 16S rRNA gene sequencing</w:t>
      </w:r>
      <w:r w:rsidRPr="00591CC7">
        <w:rPr>
          <w:color w:val="000000" w:themeColor="text1"/>
          <w:sz w:val="22"/>
          <w:szCs w:val="22"/>
          <w:lang w:val="en"/>
        </w:rPr>
        <w:t>. We mapped meal records to a hierarchical food nomenclature (Food and Nutrient Database for Dietary Studies, FNDDS) that classifies foods into nested categories</w:t>
      </w:r>
      <w:r w:rsidR="001968F1">
        <w:rPr>
          <w:color w:val="000000" w:themeColor="text1"/>
          <w:sz w:val="22"/>
          <w:szCs w:val="22"/>
          <w:lang w:val="en"/>
        </w:rPr>
        <w:t xml:space="preserve"> </w:t>
      </w:r>
      <w:r w:rsidRPr="00591CC7">
        <w:rPr>
          <w:color w:val="000000" w:themeColor="text1"/>
          <w:sz w:val="22"/>
          <w:szCs w:val="22"/>
          <w:lang w:val="en"/>
        </w:rPr>
        <w:fldChar w:fldCharType="begin"/>
      </w:r>
      <w:r w:rsidR="0028548F">
        <w:rPr>
          <w:color w:val="000000" w:themeColor="text1"/>
          <w:sz w:val="22"/>
          <w:szCs w:val="22"/>
          <w:lang w:val="en"/>
        </w:rPr>
        <w:instrText xml:space="preserve"> ADDIN ZOTERO_ITEM CSL_CITATION {"citationID":"LCq0dxCr","properties":{"formattedCitation":"({\\i{}45})","plainCitation":"(45)","noteIndex":0},"citationItems":[{"id":3717,"uris":["http://zotero.org/groups/4675359/items/45TIBNRN"],"itemData":{"id":3717,"type":"article-journal","language":"en","note":"Food Surveys Research Group Home Page, http://www.ars.usda.gov/ba/bhnrc/fsrg, accessed October 23, 2020","source":"Zotero","title":"USDA Food and Nutrient Database for Dietary Studies 2015-2016","author":[{"family":"U.S. Department of Agriculture, Agricultural Research Service.","given":""}],"issued":{"date-parts":[["2018"]]}}}],"schema":"https://github.com/citation-style-language/schema/raw/master/csl-citation.json"} </w:instrText>
      </w:r>
      <w:r w:rsidRPr="00591CC7">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45</w:t>
      </w:r>
      <w:r w:rsidR="0028548F" w:rsidRPr="004719EA">
        <w:rPr>
          <w:color w:val="000000" w:themeColor="text1"/>
          <w:sz w:val="22"/>
        </w:rPr>
        <w:t>)</w:t>
      </w:r>
      <w:r w:rsidRPr="00591CC7">
        <w:rPr>
          <w:color w:val="000000" w:themeColor="text1"/>
          <w:sz w:val="22"/>
          <w:szCs w:val="22"/>
        </w:rPr>
        <w:fldChar w:fldCharType="end"/>
      </w:r>
      <w:r w:rsidR="001968F1">
        <w:rPr>
          <w:color w:val="000000" w:themeColor="text1"/>
          <w:sz w:val="22"/>
          <w:szCs w:val="22"/>
        </w:rPr>
        <w:t>.</w:t>
      </w:r>
      <w:r w:rsidRPr="00591CC7">
        <w:rPr>
          <w:color w:val="000000" w:themeColor="text1"/>
          <w:sz w:val="22"/>
          <w:szCs w:val="22"/>
          <w:lang w:val="en"/>
        </w:rPr>
        <w:t xml:space="preserve"> A food taxonomy constructed from these categories (</w:t>
      </w:r>
      <w:r w:rsidRPr="00591CC7">
        <w:rPr>
          <w:b/>
          <w:bCs/>
          <w:color w:val="000000" w:themeColor="text1"/>
          <w:sz w:val="22"/>
          <w:szCs w:val="22"/>
          <w:lang w:val="en"/>
        </w:rPr>
        <w:t>Fig. 1B</w:t>
      </w:r>
      <w:r w:rsidRPr="00591CC7">
        <w:rPr>
          <w:color w:val="000000" w:themeColor="text1"/>
          <w:sz w:val="22"/>
          <w:szCs w:val="22"/>
          <w:lang w:val="en"/>
        </w:rPr>
        <w:t xml:space="preserve">) </w:t>
      </w:r>
      <w:r w:rsidRPr="00591CC7">
        <w:rPr>
          <w:color w:val="000000" w:themeColor="text1"/>
          <w:sz w:val="22"/>
          <w:szCs w:val="22"/>
          <w:lang w:val="en"/>
        </w:rPr>
        <w:lastRenderedPageBreak/>
        <w:t xml:space="preserve">facilitated analysis of </w:t>
      </w:r>
      <w:r w:rsidR="00951693" w:rsidRPr="00591CC7">
        <w:rPr>
          <w:color w:val="000000" w:themeColor="text1"/>
          <w:sz w:val="22"/>
          <w:szCs w:val="22"/>
          <w:lang w:val="en"/>
        </w:rPr>
        <w:t xml:space="preserve">specific </w:t>
      </w:r>
      <w:r w:rsidRPr="00591CC7">
        <w:rPr>
          <w:color w:val="000000" w:themeColor="text1"/>
          <w:sz w:val="22"/>
          <w:szCs w:val="22"/>
          <w:lang w:val="en"/>
        </w:rPr>
        <w:t>food types at various hierarchical aggregation levels as well as the application of metrics from ecology to summarize nutritional intake data</w:t>
      </w:r>
      <w:r w:rsidR="001968F1">
        <w:rPr>
          <w:color w:val="000000" w:themeColor="text1"/>
          <w:sz w:val="22"/>
          <w:szCs w:val="22"/>
          <w:lang w:val="en"/>
        </w:rPr>
        <w:t xml:space="preserve"> </w:t>
      </w:r>
      <w:r w:rsidRPr="00591CC7">
        <w:rPr>
          <w:color w:val="000000" w:themeColor="text1"/>
          <w:sz w:val="22"/>
          <w:szCs w:val="22"/>
          <w:lang w:val="en"/>
        </w:rPr>
        <w:fldChar w:fldCharType="begin"/>
      </w:r>
      <w:r w:rsidR="0028548F">
        <w:rPr>
          <w:color w:val="000000" w:themeColor="text1"/>
          <w:sz w:val="22"/>
          <w:szCs w:val="22"/>
          <w:lang w:val="en"/>
        </w:rPr>
        <w:instrText xml:space="preserve"> ADDIN ZOTERO_ITEM CSL_CITATION {"citationID":"KTkVjfiv","properties":{"formattedCitation":"({\\i{}11})","plainCitation":"(11)","noteIndex":0},"citationItems":[{"id":3674,"uris":["http://zotero.org/groups/4675359/items/5JCLAA2Q"],"itemData":{"id":3674,"type":"article-journal","abstract":"Diet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Pr="00591CC7">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11</w:t>
      </w:r>
      <w:r w:rsidR="0028548F" w:rsidRPr="004719EA">
        <w:rPr>
          <w:color w:val="000000" w:themeColor="text1"/>
          <w:sz w:val="22"/>
        </w:rPr>
        <w:t>)</w:t>
      </w:r>
      <w:r w:rsidRPr="00591CC7">
        <w:rPr>
          <w:color w:val="000000" w:themeColor="text1"/>
          <w:sz w:val="22"/>
          <w:szCs w:val="22"/>
          <w:lang w:val="en"/>
        </w:rPr>
        <w:fldChar w:fldCharType="end"/>
      </w:r>
      <w:r w:rsidR="001968F1">
        <w:rPr>
          <w:color w:val="000000" w:themeColor="text1"/>
          <w:sz w:val="22"/>
          <w:szCs w:val="22"/>
          <w:lang w:val="en"/>
        </w:rPr>
        <w:t>.</w:t>
      </w:r>
      <w:r w:rsidRPr="00591CC7">
        <w:rPr>
          <w:color w:val="000000" w:themeColor="text1"/>
          <w:sz w:val="22"/>
          <w:szCs w:val="22"/>
          <w:lang w:val="en"/>
        </w:rPr>
        <w:t xml:space="preserve"> </w:t>
      </w:r>
      <w:r w:rsidRPr="00591CC7">
        <w:rPr>
          <w:color w:val="000000" w:themeColor="text1"/>
          <w:sz w:val="22"/>
          <w:szCs w:val="22"/>
          <w:lang w:val="en"/>
        </w:rPr>
        <w:fldChar w:fldCharType="begin"/>
      </w:r>
      <w:r w:rsidRPr="00591CC7">
        <w:rPr>
          <w:color w:val="000000" w:themeColor="text1"/>
          <w:sz w:val="22"/>
          <w:szCs w:val="22"/>
          <w:lang w:val="en"/>
        </w:rPr>
        <w:instrText xml:space="preserve"> ADDIN ZOTERO_TEMP </w:instrText>
      </w:r>
      <w:r w:rsidR="00C05742">
        <w:rPr>
          <w:color w:val="000000" w:themeColor="text1"/>
          <w:sz w:val="22"/>
          <w:szCs w:val="22"/>
          <w:lang w:val="en"/>
        </w:rPr>
        <w:fldChar w:fldCharType="separate"/>
      </w:r>
      <w:r w:rsidRPr="00591CC7">
        <w:rPr>
          <w:color w:val="000000" w:themeColor="text1"/>
          <w:sz w:val="22"/>
          <w:szCs w:val="22"/>
        </w:rPr>
        <w:fldChar w:fldCharType="end"/>
      </w:r>
    </w:p>
    <w:p w14:paraId="30AF8125" w14:textId="2E518C4F" w:rsidR="00C416FA" w:rsidRPr="00591CC7" w:rsidRDefault="00C416FA" w:rsidP="00BC5ADE">
      <w:pPr>
        <w:pStyle w:val="Legend"/>
        <w:spacing w:before="0" w:line="276" w:lineRule="auto"/>
        <w:ind w:firstLine="720"/>
        <w:jc w:val="both"/>
        <w:rPr>
          <w:color w:val="000000" w:themeColor="text1"/>
          <w:sz w:val="22"/>
          <w:szCs w:val="22"/>
          <w:lang w:val="en"/>
        </w:rPr>
      </w:pPr>
      <w:r w:rsidRPr="00591CC7">
        <w:rPr>
          <w:color w:val="000000" w:themeColor="text1"/>
          <w:sz w:val="22"/>
          <w:szCs w:val="22"/>
          <w:lang w:val="en"/>
        </w:rPr>
        <w:t>HCT begins with an intensive course of chemotherapy that is intended to eliminate neoplastic cells and clear a niche for the transplanted graft</w:t>
      </w:r>
      <w:r w:rsidR="0091578C" w:rsidRPr="00591CC7">
        <w:rPr>
          <w:color w:val="000000" w:themeColor="text1"/>
          <w:sz w:val="22"/>
          <w:szCs w:val="22"/>
          <w:lang w:val="en"/>
        </w:rPr>
        <w:t xml:space="preserve">. </w:t>
      </w:r>
      <w:r w:rsidR="00AF6BBD" w:rsidRPr="00591CC7">
        <w:rPr>
          <w:color w:val="000000" w:themeColor="text1"/>
          <w:sz w:val="22"/>
          <w:szCs w:val="22"/>
          <w:lang w:val="en"/>
        </w:rPr>
        <w:t>These</w:t>
      </w:r>
      <w:r w:rsidR="0091578C" w:rsidRPr="00591CC7">
        <w:rPr>
          <w:color w:val="000000" w:themeColor="text1"/>
          <w:sz w:val="22"/>
          <w:szCs w:val="22"/>
          <w:lang w:val="en"/>
        </w:rPr>
        <w:t xml:space="preserve"> conditioning regimens</w:t>
      </w:r>
      <w:r w:rsidRPr="00591CC7">
        <w:rPr>
          <w:color w:val="000000" w:themeColor="text1"/>
          <w:sz w:val="22"/>
          <w:szCs w:val="22"/>
          <w:lang w:val="en"/>
        </w:rPr>
        <w:t xml:space="preserve"> can also cause painful mouth and throat lesions (mucositis), nausea, </w:t>
      </w:r>
      <w:ins w:id="21" w:author="Matheis, Fanny [2]" w:date="2023-11-29T18:58:00Z">
        <w:r w:rsidR="00EB39B2">
          <w:rPr>
            <w:color w:val="000000" w:themeColor="text1"/>
            <w:sz w:val="22"/>
            <w:szCs w:val="22"/>
            <w:lang w:val="en"/>
          </w:rPr>
          <w:t>generalized malaise</w:t>
        </w:r>
      </w:ins>
      <w:ins w:id="22" w:author="Matheis, Fanny [2]" w:date="2023-11-29T19:18:00Z">
        <w:r w:rsidR="00AD49DA">
          <w:rPr>
            <w:color w:val="000000" w:themeColor="text1"/>
            <w:sz w:val="22"/>
            <w:szCs w:val="22"/>
            <w:lang w:val="en"/>
          </w:rPr>
          <w:t>,</w:t>
        </w:r>
      </w:ins>
      <w:ins w:id="23" w:author="Matheis, Fanny [2]" w:date="2023-11-29T18:58:00Z">
        <w:r w:rsidR="00EB39B2">
          <w:rPr>
            <w:color w:val="000000" w:themeColor="text1"/>
            <w:sz w:val="22"/>
            <w:szCs w:val="22"/>
            <w:lang w:val="en"/>
          </w:rPr>
          <w:t xml:space="preserve"> </w:t>
        </w:r>
      </w:ins>
      <w:r w:rsidRPr="00591CC7">
        <w:rPr>
          <w:color w:val="000000" w:themeColor="text1"/>
          <w:sz w:val="22"/>
          <w:szCs w:val="22"/>
          <w:lang w:val="en"/>
        </w:rPr>
        <w:t xml:space="preserve">and poor appetite. Consequently, patients often have a poor diet and lose weight, </w:t>
      </w:r>
      <w:r w:rsidR="0084579B" w:rsidRPr="00591CC7">
        <w:rPr>
          <w:color w:val="000000" w:themeColor="text1"/>
          <w:sz w:val="22"/>
          <w:szCs w:val="22"/>
          <w:lang w:val="en"/>
        </w:rPr>
        <w:t>during period</w:t>
      </w:r>
      <w:ins w:id="24" w:author="Matheis, Fanny [2]" w:date="2023-11-29T20:24:00Z">
        <w:r w:rsidR="00007BC2">
          <w:rPr>
            <w:color w:val="000000" w:themeColor="text1"/>
            <w:sz w:val="22"/>
            <w:szCs w:val="22"/>
            <w:lang w:val="en"/>
          </w:rPr>
          <w:t>s</w:t>
        </w:r>
      </w:ins>
      <w:r w:rsidR="0084579B" w:rsidRPr="00591CC7">
        <w:rPr>
          <w:color w:val="000000" w:themeColor="text1"/>
          <w:sz w:val="22"/>
          <w:szCs w:val="22"/>
          <w:lang w:val="en"/>
        </w:rPr>
        <w:t xml:space="preserve"> of</w:t>
      </w:r>
      <w:r w:rsidRPr="00591CC7">
        <w:rPr>
          <w:color w:val="000000" w:themeColor="text1"/>
          <w:sz w:val="22"/>
          <w:szCs w:val="22"/>
          <w:lang w:val="en"/>
        </w:rPr>
        <w:t xml:space="preserve"> increased caloric needs</w:t>
      </w:r>
      <w:r w:rsidR="001469EF">
        <w:rPr>
          <w:color w:val="000000" w:themeColor="text1"/>
          <w:sz w:val="22"/>
          <w:szCs w:val="22"/>
          <w:lang w:val="en"/>
        </w:rPr>
        <w:t xml:space="preserve"> </w:t>
      </w:r>
      <w:r w:rsidRPr="00591CC7">
        <w:rPr>
          <w:color w:val="000000" w:themeColor="text1"/>
          <w:sz w:val="22"/>
          <w:szCs w:val="22"/>
          <w:lang w:val="en"/>
        </w:rPr>
        <w:fldChar w:fldCharType="begin"/>
      </w:r>
      <w:r w:rsidR="0028548F">
        <w:rPr>
          <w:color w:val="000000" w:themeColor="text1"/>
          <w:sz w:val="22"/>
          <w:szCs w:val="22"/>
          <w:lang w:val="en"/>
        </w:rPr>
        <w:instrText xml:space="preserve"> ADDIN ZOTERO_ITEM CSL_CITATION {"citationID":"a2FIVxz7","properties":{"formattedCitation":"({\\i{}46}, {\\i{}47})","plainCitation":"(46, 47)","noteIndex":0},"citationItems":[{"id":3720,"uris":["http://zotero.org/groups/4675359/items/L8W8KI3U"],"itemData":{"id":3720,"type":"article-journal","abstract":"To describe the nutritional status in patients undergoing hematopoietic stem cell transplant (HSCT) in three different defined moments: at admission to the Bone Marrow Transplant Unit (BMTU), at discharge from the BMTU and at follow-up. We hypothesized that nutrition status declines during hospitalization and recovers at follow-up.","container-title":"Supportive Care in Cancer","DOI":"10.1007/s00520-014-2473-z","ISSN":"1433-7339","issue":"5","journalAbbreviation":"Support Care Cancer","language":"en","page":"1341-1347","source":"Springer Link","title":"Evolution of nutritional status in patients with autologous and allogeneic hematopoietic stem cell transplant","volume":"23","author":[{"family":"Defranchi","given":"Romina L. Barritta","non-dropping-particle":"de"},{"family":"Bordalejo","given":"Andrea"},{"family":"Cañueto","given":"Inés"},{"family":"Villar","given":"Angeles"},{"family":"Navarro","given":"Elizabet"}],"issued":{"date-parts":[["2015",5,1]]}}},{"id":3719,"uris":["http://zotero.org/groups/4675359/items/KV29S6KD"],"itemData":{"id":3719,"type":"article-journal","abstract":"PURPOSE: Enteral (EN) or parenteral nutrition (PN) is frequently required during allogeneic haematopoietic progenitor cell transplantation (HPCT), however there is limited consensus on the appropriate mode and timing of nutrition support commencement. This study aimed to investigate current nutrition support practices in Australian allogeneic transplant units and explore barriers and enablers to the use of EN and PN.\nMETHODS: All Australian adult allogeneic HPCT units were eligible to participate. A survey tool was developed, and phone interview with each unit dietitian was completed to explore current nutrition support and perceived barriers and enablers to provision of nutrition care.\nRESULTS: A total of 12 (100%) units agreed to participate. Six (50%) units reported using PN as standard care and six use EN routinely for one or more conditioning regimens. All units using EN place feeding tubes proactively with tolerance of EN reported at 50-95%. The most frequently reported barriers to the use of EN include perception of poor EN tolerance, medical team preference for PN, gastrointestinal symptoms and thrombocytopenia. Reported barriers to the use of PN include fluid overload, elevated liver enzymes, patient apprehension about PN commencement, medical team uncertainty if PN is required and patients approaching engraftment.\nCONCLUSION: There is wide variation in the mode and timing of nutrition support provided to patients undergoing allogeneic HPCT. Clinical guidelines should be updated to reflect recent findings on EN use and incorporate strategies to optimise EN tolerance. This will assist in standardising practice and facilitate evidence-based nutrition care.","container-title":"Supportive Care in Cancer: Official Journal of the Multinational Association of Supportive Care in Cancer","DOI":"10.1007/s00520-020-05397-x","ISSN":"1433-7339","issue":"11","journalAbbreviation":"Support Care Cancer","language":"eng","note":"PMID: 32152764","page":"5441-5447","source":"PubMed","title":"Nutrition support during allogeneic stem cell transplantation: evidence versus practice","title-short":"Nutrition support during allogeneic stem cell transplantation","volume":"28","author":[{"family":"Andersen","given":"Sarah"},{"family":"Banks","given":"Merrilyn"},{"family":"Brown","given":"Teresa"},{"family":"Weber","given":"Nicholas"},{"family":"Kennedy","given":"Glen"},{"family":"Bauer","given":"Judy"}],"issued":{"date-parts":[["2020",11]]}}}],"schema":"https://github.com/citation-style-language/schema/raw/master/csl-citation.json"} </w:instrText>
      </w:r>
      <w:r w:rsidRPr="00591CC7">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46</w:t>
      </w:r>
      <w:r w:rsidR="0028548F" w:rsidRPr="004719EA">
        <w:rPr>
          <w:color w:val="000000" w:themeColor="text1"/>
          <w:sz w:val="22"/>
        </w:rPr>
        <w:t xml:space="preserve">, </w:t>
      </w:r>
      <w:r w:rsidR="0028548F" w:rsidRPr="004719EA">
        <w:rPr>
          <w:i/>
          <w:color w:val="000000" w:themeColor="text1"/>
          <w:sz w:val="22"/>
        </w:rPr>
        <w:t>47</w:t>
      </w:r>
      <w:r w:rsidR="0028548F" w:rsidRPr="004719EA">
        <w:rPr>
          <w:color w:val="000000" w:themeColor="text1"/>
          <w:sz w:val="22"/>
        </w:rPr>
        <w:t>)</w:t>
      </w:r>
      <w:r w:rsidRPr="00591CC7">
        <w:rPr>
          <w:color w:val="000000" w:themeColor="text1"/>
          <w:sz w:val="22"/>
          <w:szCs w:val="22"/>
        </w:rPr>
        <w:fldChar w:fldCharType="end"/>
      </w:r>
      <w:r w:rsidR="001469EF">
        <w:rPr>
          <w:color w:val="000000" w:themeColor="text1"/>
          <w:sz w:val="22"/>
          <w:szCs w:val="22"/>
        </w:rPr>
        <w:t>.</w:t>
      </w:r>
      <w:r w:rsidRPr="00591CC7">
        <w:rPr>
          <w:color w:val="000000" w:themeColor="text1"/>
          <w:sz w:val="22"/>
          <w:szCs w:val="22"/>
          <w:lang w:val="en"/>
        </w:rPr>
        <w:t xml:space="preserve"> These symptoms often persist until the graft is established</w:t>
      </w:r>
      <w:r w:rsidR="001B1024" w:rsidRPr="00591CC7">
        <w:rPr>
          <w:color w:val="000000" w:themeColor="text1"/>
          <w:sz w:val="22"/>
          <w:szCs w:val="22"/>
          <w:lang w:val="en"/>
        </w:rPr>
        <w:t xml:space="preserve"> </w:t>
      </w:r>
      <w:r w:rsidRPr="00591CC7">
        <w:rPr>
          <w:color w:val="000000" w:themeColor="text1"/>
          <w:sz w:val="22"/>
          <w:szCs w:val="22"/>
          <w:lang w:val="en"/>
        </w:rPr>
        <w:t xml:space="preserve">in the bone marrow </w:t>
      </w:r>
      <w:r w:rsidR="001B1024" w:rsidRPr="00591CC7">
        <w:rPr>
          <w:color w:val="000000" w:themeColor="text1"/>
          <w:sz w:val="22"/>
          <w:szCs w:val="22"/>
          <w:lang w:val="en"/>
        </w:rPr>
        <w:t xml:space="preserve">(engraftment) </w:t>
      </w:r>
      <w:r w:rsidRPr="00591CC7">
        <w:rPr>
          <w:color w:val="000000" w:themeColor="text1"/>
          <w:sz w:val="22"/>
          <w:szCs w:val="22"/>
          <w:lang w:val="en"/>
        </w:rPr>
        <w:t xml:space="preserve">and produces new neutrophils—observed in this cohort after a median of 12 days (range 8-37). The severe degree of nutritional perturbation is underscored by the observation that 15 patients had such low dietary intake that they required nutrition support, either via intravenous infusion (total parenteral nutrition, TPN, n = 23 for a median of 11 days, range 2-63) or a nasogastric tube (enteral nutrition, EN, n = 5 for a median of 76 days, range 5-156). Moreover, the most frequently consumed single food item across all recorded meals </w:t>
      </w:r>
      <w:r w:rsidR="007460C5" w:rsidRPr="00591CC7">
        <w:rPr>
          <w:color w:val="000000" w:themeColor="text1"/>
          <w:sz w:val="22"/>
          <w:szCs w:val="22"/>
          <w:lang w:val="en"/>
        </w:rPr>
        <w:t>were</w:t>
      </w:r>
      <w:r w:rsidRPr="00591CC7">
        <w:rPr>
          <w:color w:val="000000" w:themeColor="text1"/>
          <w:sz w:val="22"/>
          <w:szCs w:val="22"/>
          <w:lang w:val="en"/>
        </w:rPr>
        <w:t xml:space="preserve"> “fruit smoothies” (</w:t>
      </w:r>
      <w:r w:rsidRPr="00591CC7">
        <w:rPr>
          <w:b/>
          <w:color w:val="000000" w:themeColor="text1"/>
          <w:sz w:val="22"/>
          <w:szCs w:val="22"/>
          <w:lang w:val="en"/>
        </w:rPr>
        <w:t>Fig. 1B</w:t>
      </w:r>
      <w:r w:rsidRPr="00591CC7">
        <w:rPr>
          <w:color w:val="000000" w:themeColor="text1"/>
          <w:sz w:val="22"/>
          <w:szCs w:val="22"/>
          <w:lang w:val="en"/>
        </w:rPr>
        <w:t xml:space="preserve">), presumably due to the simplicity of </w:t>
      </w:r>
      <w:r w:rsidR="007460C5" w:rsidRPr="00591CC7">
        <w:rPr>
          <w:color w:val="000000" w:themeColor="text1"/>
          <w:sz w:val="22"/>
          <w:szCs w:val="22"/>
          <w:lang w:val="en"/>
        </w:rPr>
        <w:t>their</w:t>
      </w:r>
      <w:r w:rsidRPr="00591CC7">
        <w:rPr>
          <w:color w:val="000000" w:themeColor="text1"/>
          <w:sz w:val="22"/>
          <w:szCs w:val="22"/>
          <w:lang w:val="en"/>
        </w:rPr>
        <w:t xml:space="preserve"> consumption and the clinical practice pattern of recommending them, along with liquid nutrition supplements (e.g., Boost</w:t>
      </w:r>
      <w:ins w:id="25" w:author="Matheis, Fanny" w:date="2023-11-20T22:32:00Z">
        <w:r w:rsidR="000104EC">
          <w:rPr>
            <w:color w:val="000000" w:themeColor="text1"/>
            <w:sz w:val="22"/>
            <w:szCs w:val="22"/>
            <w:lang w:val="en"/>
          </w:rPr>
          <w:t>®</w:t>
        </w:r>
      </w:ins>
      <w:r w:rsidRPr="00591CC7">
        <w:rPr>
          <w:color w:val="000000" w:themeColor="text1"/>
          <w:sz w:val="22"/>
          <w:szCs w:val="22"/>
          <w:lang w:val="en"/>
        </w:rPr>
        <w:t>, Ensure</w:t>
      </w:r>
      <w:ins w:id="26" w:author="Matheis, Fanny" w:date="2023-11-20T22:32:00Z">
        <w:r w:rsidR="000104EC">
          <w:rPr>
            <w:color w:val="000000" w:themeColor="text1"/>
            <w:sz w:val="22"/>
            <w:szCs w:val="22"/>
            <w:lang w:val="en"/>
          </w:rPr>
          <w:t>®</w:t>
        </w:r>
      </w:ins>
      <w:r w:rsidRPr="00591CC7">
        <w:rPr>
          <w:color w:val="000000" w:themeColor="text1"/>
          <w:sz w:val="22"/>
          <w:szCs w:val="22"/>
          <w:lang w:val="en"/>
        </w:rPr>
        <w:t>) in the setting of malnourishment and mucositis.</w:t>
      </w:r>
    </w:p>
    <w:p w14:paraId="57FA2FB2" w14:textId="238D7A43" w:rsidR="00C416FA" w:rsidRPr="004719EA" w:rsidRDefault="00C416F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To visualize the high-dimensional dietary dataset, we applied the TaxUMAP algorithm</w:t>
      </w:r>
      <w:r w:rsidR="0024789A">
        <w:rPr>
          <w:color w:val="000000" w:themeColor="text1"/>
          <w:sz w:val="22"/>
          <w:szCs w:val="22"/>
          <w:lang w:val="en"/>
        </w:rPr>
        <w:t xml:space="preserve"> </w:t>
      </w:r>
      <w:r w:rsidR="00AC283F"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RX5nohsI","properties":{"formattedCitation":"({\\i{}4})","plainCitation":"(4)","noteIndex":0},"citationItems":[{"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AC283F"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w:t>
      </w:r>
      <w:r w:rsidR="0028548F" w:rsidRPr="004719EA">
        <w:rPr>
          <w:color w:val="000000" w:themeColor="text1"/>
          <w:sz w:val="22"/>
        </w:rPr>
        <w:t>)</w:t>
      </w:r>
      <w:r w:rsidR="00AC283F" w:rsidRPr="004719EA">
        <w:rPr>
          <w:color w:val="000000" w:themeColor="text1"/>
          <w:sz w:val="22"/>
          <w:szCs w:val="22"/>
          <w:lang w:val="en"/>
        </w:rPr>
        <w:fldChar w:fldCharType="end"/>
      </w:r>
      <w:r w:rsidR="00B762A6" w:rsidRPr="004719EA">
        <w:rPr>
          <w:color w:val="000000" w:themeColor="text1"/>
          <w:sz w:val="22"/>
          <w:szCs w:val="22"/>
          <w:lang w:val="en"/>
        </w:rPr>
        <w:t>,</w:t>
      </w:r>
      <w:r w:rsidRPr="004719EA">
        <w:rPr>
          <w:color w:val="000000" w:themeColor="text1"/>
          <w:sz w:val="22"/>
          <w:szCs w:val="22"/>
          <w:lang w:val="en"/>
        </w:rPr>
        <w:t xml:space="preserve"> a modification of UMAP that takes into account the taxonomic relationships between features</w:t>
      </w:r>
      <w:r w:rsidR="00CC3035" w:rsidRPr="004719EA">
        <w:rPr>
          <w:color w:val="000000" w:themeColor="text1"/>
          <w:sz w:val="22"/>
          <w:szCs w:val="22"/>
          <w:lang w:val="en"/>
        </w:rPr>
        <w:t>, in this case</w:t>
      </w:r>
      <w:r w:rsidR="00DF5E09" w:rsidRPr="004719EA">
        <w:rPr>
          <w:color w:val="000000" w:themeColor="text1"/>
          <w:sz w:val="22"/>
          <w:szCs w:val="22"/>
          <w:lang w:val="en"/>
        </w:rPr>
        <w:t xml:space="preserve"> </w:t>
      </w:r>
      <w:r w:rsidR="00CC3035" w:rsidRPr="004719EA">
        <w:rPr>
          <w:color w:val="000000" w:themeColor="text1"/>
          <w:sz w:val="22"/>
          <w:szCs w:val="22"/>
          <w:lang w:val="en"/>
        </w:rPr>
        <w:t>relationships</w:t>
      </w:r>
      <w:r w:rsidR="00DF5E09" w:rsidRPr="004719EA">
        <w:rPr>
          <w:color w:val="000000" w:themeColor="text1"/>
          <w:sz w:val="22"/>
          <w:szCs w:val="22"/>
          <w:lang w:val="en"/>
        </w:rPr>
        <w:t xml:space="preserve"> defined </w:t>
      </w:r>
      <w:r w:rsidR="00CC3035" w:rsidRPr="004719EA">
        <w:rPr>
          <w:color w:val="000000" w:themeColor="text1"/>
          <w:sz w:val="22"/>
          <w:szCs w:val="22"/>
          <w:lang w:val="en"/>
        </w:rPr>
        <w:t>by</w:t>
      </w:r>
      <w:r w:rsidR="00DF5E09" w:rsidRPr="004719EA">
        <w:rPr>
          <w:color w:val="000000" w:themeColor="text1"/>
          <w:sz w:val="22"/>
          <w:szCs w:val="22"/>
          <w:lang w:val="en"/>
        </w:rPr>
        <w:t xml:space="preserve"> the FNDDS </w:t>
      </w:r>
      <w:r w:rsidR="00AC283F" w:rsidRPr="004719EA">
        <w:rPr>
          <w:color w:val="000000" w:themeColor="text1"/>
          <w:sz w:val="22"/>
          <w:szCs w:val="22"/>
          <w:lang w:val="en"/>
        </w:rPr>
        <w:t>nomenclature</w:t>
      </w:r>
      <w:ins w:id="27" w:author="Matheis, Fanny" w:date="2023-11-20T22:32:00Z">
        <w:r w:rsidR="000104EC">
          <w:rPr>
            <w:color w:val="000000" w:themeColor="text1"/>
            <w:sz w:val="22"/>
            <w:szCs w:val="22"/>
            <w:lang w:val="en"/>
          </w:rPr>
          <w:t xml:space="preserve"> </w:t>
        </w:r>
      </w:ins>
      <w:r w:rsidRPr="004719EA">
        <w:rPr>
          <w:color w:val="000000" w:themeColor="text1"/>
          <w:sz w:val="22"/>
          <w:szCs w:val="22"/>
          <w:lang w:val="en"/>
        </w:rPr>
        <w:t>(</w:t>
      </w:r>
      <w:r w:rsidRPr="004719EA">
        <w:rPr>
          <w:b/>
          <w:color w:val="000000" w:themeColor="text1"/>
          <w:sz w:val="22"/>
          <w:szCs w:val="22"/>
          <w:lang w:val="en"/>
        </w:rPr>
        <w:t>Fig. 1C-F</w:t>
      </w:r>
      <w:r w:rsidRPr="004719EA">
        <w:rPr>
          <w:color w:val="000000" w:themeColor="text1"/>
          <w:sz w:val="22"/>
          <w:szCs w:val="22"/>
          <w:lang w:val="en"/>
        </w:rPr>
        <w:t>).</w:t>
      </w:r>
      <w:r w:rsidR="00AC283F" w:rsidRPr="004719EA">
        <w:rPr>
          <w:color w:val="000000" w:themeColor="text1"/>
          <w:sz w:val="22"/>
          <w:szCs w:val="22"/>
          <w:lang w:val="en"/>
        </w:rPr>
        <w:t xml:space="preserve"> </w:t>
      </w:r>
      <w:r w:rsidRPr="004719EA">
        <w:rPr>
          <w:color w:val="000000" w:themeColor="text1"/>
          <w:sz w:val="22"/>
          <w:szCs w:val="22"/>
          <w:lang w:val="en"/>
        </w:rPr>
        <w:fldChar w:fldCharType="begin"/>
      </w:r>
      <w:r w:rsidR="008A04B3">
        <w:rPr>
          <w:color w:val="000000" w:themeColor="text1"/>
          <w:sz w:val="22"/>
          <w:szCs w:val="22"/>
          <w:lang w:val="en"/>
        </w:rPr>
        <w:instrText xml:space="preserve"> ADDIN ZOTERO_ITEM CSL_CITATION {"citationID":"t1fybNX5","properties":{"formattedCitation":"({\\i{}43})","plainCitation":"(43)","dontUpdate":true,"noteIndex":0},"citationItems":[{"id":"DqpPTfED/yMHsg2W3","uris":["http://zotero.org/groups/4675359/items/87F7VXFI"],"itemData":{"id":3716,"type":"article","abstract":"The microbiome is associated with health and disease, but causal effects are hard to quantify— especially in humans where controlled experiments are nearly impossible. Akin to natural experiments, closely monitored patients offer an alternative to characterize microbiome effects. We present TaxUMAP, a taxonomically-informed visualization method to effectively display diverse microbiome states. TaxUMAP charts a microbiome atlas from 1,870 cancer patients as they progress through therapy-induced perturbations, and quantifies the microbiome contribution to patients’ risk for life-threatening bacteremia. We find that the lowest diversity states (gut dominations) that follow antibiotic treatments are stable, and that diverse communities harbor more diverse antimicrobial resistance genes than dominations. We reveal that certain Klebsiella species are associated with reduced risk for bacteremia, an effect driven by bacterial competition that we validate experimentally in vitro and in vivo. TaxUMAP effectively maps longitudinal microbiome data that can facilitate research into causal microbiome effects on human health.\nHIGHLIGHTSTaxUMAP charts an atlas of patients’ microbiome states and their clinical context to reveal new causal effects.Antibiotics deplete the biodiversity and reduce the number of different antimicrobial resistance genes in the gut microbiome.Certain Klebsiella species are associated with lower risk of bacteremia by other gut-borne pathogens.These Klebsiella outcompete other gram-negative pathogens in vivo.","DOI":"10.1101/2022.09.27.509746","language":"en","license":"© 2022, Posted by Cold Spring Harbor Laboratory. The copyright holder for this pre-print is the author. All rights reserved. The material may not be redistributed, re-used or adapted without the author's permission.","note":"page: 2022.09.27.509746\nsection: New Results","publisher":"bioRxiv","source":"bioRxiv","title":"The TaxUMAP atlas: efficient display of large clinical microbiome data reveals ecological competition involved in protection against bacteremia","title-short":"The TaxUMAP atlas","URL":"https://www.biorxiv.org/content/10.1101/2022.09.27.509746v1","author":[{"family":"Schluter","given":"Jonas"},{"family":"Djukovic","given":"Ana"},{"family":"Taylor","given":"Bradford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M.","dropping-particle":"van den"},{"family":"Pamer","given":"Eric G."},{"family":"Xavier","given":"Joao B."}],"accessed":{"date-parts":[["2022",10,21]]},"issued":{"date-parts":[["2022",9,28]]}}},{"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C05742">
        <w:rPr>
          <w:color w:val="000000" w:themeColor="text1"/>
          <w:sz w:val="22"/>
          <w:szCs w:val="22"/>
          <w:lang w:val="en"/>
        </w:rPr>
        <w:fldChar w:fldCharType="separate"/>
      </w:r>
      <w:r w:rsidRPr="004719EA">
        <w:rPr>
          <w:color w:val="000000" w:themeColor="text1"/>
          <w:sz w:val="22"/>
          <w:szCs w:val="22"/>
        </w:rPr>
        <w:fldChar w:fldCharType="end"/>
      </w:r>
      <w:r w:rsidRPr="004719EA">
        <w:rPr>
          <w:color w:val="000000" w:themeColor="text1"/>
          <w:sz w:val="22"/>
          <w:szCs w:val="22"/>
          <w:lang w:val="en"/>
        </w:rPr>
        <w:t>Each point represents one patient’s food consumption on a single day. We color-coded dietary records by the most abundant food group consumed (based on imputed dehydrated mass) to reveal global patterns in consumption of meals dominated by certain high-level food groupings (</w:t>
      </w:r>
      <w:r w:rsidRPr="004719EA">
        <w:rPr>
          <w:b/>
          <w:color w:val="000000" w:themeColor="text1"/>
          <w:sz w:val="22"/>
          <w:szCs w:val="22"/>
          <w:lang w:val="en"/>
        </w:rPr>
        <w:t>Fig. 1C</w:t>
      </w:r>
      <w:r w:rsidRPr="004719EA">
        <w:rPr>
          <w:color w:val="000000" w:themeColor="text1"/>
          <w:sz w:val="22"/>
          <w:szCs w:val="22"/>
          <w:lang w:val="en"/>
        </w:rPr>
        <w:t>)</w:t>
      </w:r>
      <w:r w:rsidR="00CC3035" w:rsidRPr="004719EA">
        <w:rPr>
          <w:color w:val="000000" w:themeColor="text1"/>
          <w:sz w:val="22"/>
          <w:szCs w:val="22"/>
          <w:lang w:val="en"/>
        </w:rPr>
        <w:t xml:space="preserve">. </w:t>
      </w:r>
      <w:r w:rsidRPr="004719EA">
        <w:rPr>
          <w:color w:val="000000" w:themeColor="text1"/>
          <w:sz w:val="22"/>
          <w:szCs w:val="22"/>
          <w:lang w:val="en"/>
        </w:rPr>
        <w:t>Gradients across the dietary TaxUMAP space were evident for total daily caloric intake (</w:t>
      </w:r>
      <w:r w:rsidRPr="004719EA">
        <w:rPr>
          <w:b/>
          <w:color w:val="000000" w:themeColor="text1"/>
          <w:sz w:val="22"/>
          <w:szCs w:val="22"/>
          <w:lang w:val="en"/>
        </w:rPr>
        <w:t>Fig. 1D</w:t>
      </w:r>
      <w:r w:rsidRPr="004719EA">
        <w:rPr>
          <w:color w:val="000000" w:themeColor="text1"/>
          <w:sz w:val="22"/>
          <w:szCs w:val="22"/>
          <w:lang w:val="en"/>
        </w:rPr>
        <w:t xml:space="preserve">), dietary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diversity (</w:t>
      </w:r>
      <w:r w:rsidRPr="004719EA">
        <w:rPr>
          <w:b/>
          <w:color w:val="000000" w:themeColor="text1"/>
          <w:sz w:val="22"/>
          <w:szCs w:val="22"/>
          <w:lang w:val="en"/>
        </w:rPr>
        <w:t>Fig. 1E</w:t>
      </w:r>
      <w:r w:rsidRPr="004719EA">
        <w:rPr>
          <w:color w:val="000000" w:themeColor="text1"/>
          <w:sz w:val="22"/>
          <w:szCs w:val="22"/>
          <w:lang w:val="en"/>
        </w:rPr>
        <w:t>), and time relative to transplant day (</w:t>
      </w:r>
      <w:r w:rsidRPr="004719EA">
        <w:rPr>
          <w:b/>
          <w:color w:val="000000" w:themeColor="text1"/>
          <w:sz w:val="22"/>
          <w:szCs w:val="22"/>
          <w:lang w:val="en"/>
        </w:rPr>
        <w:t>Fig. 1F</w:t>
      </w:r>
      <w:r w:rsidRPr="004719EA">
        <w:rPr>
          <w:color w:val="000000" w:themeColor="text1"/>
          <w:sz w:val="22"/>
          <w:szCs w:val="22"/>
          <w:lang w:val="en"/>
        </w:rPr>
        <w:t xml:space="preserve">). This indicated that patients consumed more calories early during therapy in the form of more complex meals, an observation confirmed in plots of time </w:t>
      </w:r>
      <w:r w:rsidRPr="004719EA">
        <w:rPr>
          <w:i/>
          <w:color w:val="000000" w:themeColor="text1"/>
          <w:sz w:val="22"/>
          <w:szCs w:val="22"/>
          <w:lang w:val="en"/>
        </w:rPr>
        <w:t>vs</w:t>
      </w:r>
      <w:r w:rsidR="00DF09E6" w:rsidRPr="004719EA">
        <w:rPr>
          <w:i/>
          <w:color w:val="000000" w:themeColor="text1"/>
          <w:sz w:val="22"/>
          <w:szCs w:val="22"/>
          <w:lang w:val="en"/>
        </w:rPr>
        <w:t>.</w:t>
      </w:r>
      <w:r w:rsidRPr="004719EA">
        <w:rPr>
          <w:color w:val="000000" w:themeColor="text1"/>
          <w:sz w:val="22"/>
          <w:szCs w:val="22"/>
          <w:lang w:val="en"/>
        </w:rPr>
        <w:t xml:space="preserve"> daily caloric intake (</w:t>
      </w:r>
      <w:r w:rsidRPr="004719EA">
        <w:rPr>
          <w:b/>
          <w:color w:val="000000" w:themeColor="text1"/>
          <w:sz w:val="22"/>
          <w:szCs w:val="22"/>
          <w:lang w:val="en"/>
        </w:rPr>
        <w:t>Fig. 1G</w:t>
      </w:r>
      <w:r w:rsidRPr="004719EA">
        <w:rPr>
          <w:color w:val="000000" w:themeColor="text1"/>
          <w:sz w:val="22"/>
          <w:szCs w:val="22"/>
          <w:lang w:val="en"/>
        </w:rPr>
        <w:t xml:space="preserve">), dietary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diversity (</w:t>
      </w:r>
      <w:r w:rsidRPr="004719EA">
        <w:rPr>
          <w:b/>
          <w:color w:val="000000" w:themeColor="text1"/>
          <w:sz w:val="22"/>
          <w:szCs w:val="22"/>
          <w:lang w:val="en"/>
        </w:rPr>
        <w:t>Fig. 1H</w:t>
      </w:r>
      <w:r w:rsidRPr="004719EA">
        <w:rPr>
          <w:color w:val="000000" w:themeColor="text1"/>
          <w:sz w:val="22"/>
          <w:szCs w:val="22"/>
          <w:lang w:val="en"/>
        </w:rPr>
        <w:t>), macronutrients (</w:t>
      </w:r>
      <w:r w:rsidRPr="004719EA">
        <w:rPr>
          <w:b/>
          <w:color w:val="000000" w:themeColor="text1"/>
          <w:sz w:val="22"/>
          <w:szCs w:val="22"/>
          <w:lang w:val="en"/>
        </w:rPr>
        <w:t>Fig. 1I</w:t>
      </w:r>
      <w:r w:rsidRPr="004719EA">
        <w:rPr>
          <w:color w:val="000000" w:themeColor="text1"/>
          <w:sz w:val="22"/>
          <w:szCs w:val="22"/>
          <w:lang w:val="en"/>
        </w:rPr>
        <w:t>) and food-groups items (</w:t>
      </w:r>
      <w:r w:rsidRPr="004719EA">
        <w:rPr>
          <w:b/>
          <w:color w:val="000000" w:themeColor="text1"/>
          <w:sz w:val="22"/>
          <w:szCs w:val="22"/>
          <w:lang w:val="en"/>
        </w:rPr>
        <w:t>Fig. 1J</w:t>
      </w:r>
      <w:r w:rsidRPr="004719EA">
        <w:rPr>
          <w:color w:val="000000" w:themeColor="text1"/>
          <w:sz w:val="22"/>
          <w:szCs w:val="22"/>
          <w:lang w:val="en"/>
        </w:rPr>
        <w:t xml:space="preserve">). Despite these global dietary trends, intra-patient variability in </w:t>
      </w:r>
      <w:r w:rsidR="00D415E6" w:rsidRPr="004719EA">
        <w:rPr>
          <w:color w:val="000000" w:themeColor="text1"/>
          <w:sz w:val="22"/>
          <w:szCs w:val="22"/>
          <w:lang w:val="en"/>
        </w:rPr>
        <w:t>dietary intake was highly</w:t>
      </w:r>
      <w:r w:rsidRPr="004719EA">
        <w:rPr>
          <w:color w:val="000000" w:themeColor="text1"/>
          <w:sz w:val="22"/>
          <w:szCs w:val="22"/>
          <w:lang w:val="en"/>
        </w:rPr>
        <w:t xml:space="preserve"> </w:t>
      </w:r>
      <w:r w:rsidR="00476294" w:rsidRPr="004719EA">
        <w:rPr>
          <w:color w:val="000000" w:themeColor="text1"/>
          <w:sz w:val="22"/>
          <w:szCs w:val="22"/>
          <w:lang w:val="en"/>
        </w:rPr>
        <w:t>variable</w:t>
      </w:r>
      <w:r w:rsidRPr="004719EA">
        <w:rPr>
          <w:color w:val="000000" w:themeColor="text1"/>
          <w:sz w:val="22"/>
          <w:szCs w:val="22"/>
          <w:lang w:val="en"/>
        </w:rPr>
        <w:t xml:space="preserve"> (</w:t>
      </w:r>
      <w:del w:id="28" w:author="Matheis, Fanny" w:date="2023-11-20T22:34:00Z">
        <w:r w:rsidRPr="004719EA" w:rsidDel="000104EC">
          <w:rPr>
            <w:b/>
            <w:color w:val="000000" w:themeColor="text1"/>
            <w:sz w:val="22"/>
            <w:szCs w:val="22"/>
            <w:lang w:val="en"/>
          </w:rPr>
          <w:softHyphen/>
        </w:r>
        <w:r w:rsidRPr="004719EA" w:rsidDel="000104EC">
          <w:rPr>
            <w:b/>
            <w:color w:val="000000" w:themeColor="text1"/>
            <w:sz w:val="22"/>
            <w:szCs w:val="22"/>
            <w:lang w:val="en"/>
          </w:rPr>
          <w:softHyphen/>
        </w:r>
      </w:del>
      <w:r w:rsidRPr="004719EA">
        <w:rPr>
          <w:b/>
          <w:color w:val="000000" w:themeColor="text1"/>
          <w:sz w:val="22"/>
          <w:szCs w:val="22"/>
          <w:lang w:val="en"/>
        </w:rPr>
        <w:t>Fig</w:t>
      </w:r>
      <w:del w:id="29" w:author="Matheis, Fanny" w:date="2023-11-20T22:34:00Z">
        <w:r w:rsidRPr="004719EA" w:rsidDel="000104EC">
          <w:rPr>
            <w:b/>
            <w:color w:val="000000" w:themeColor="text1"/>
            <w:sz w:val="22"/>
            <w:szCs w:val="22"/>
            <w:lang w:val="en"/>
          </w:rPr>
          <w:softHyphen/>
        </w:r>
        <w:r w:rsidRPr="004719EA" w:rsidDel="000104EC">
          <w:rPr>
            <w:b/>
            <w:color w:val="000000" w:themeColor="text1"/>
            <w:sz w:val="22"/>
            <w:szCs w:val="22"/>
            <w:lang w:val="en"/>
          </w:rPr>
          <w:softHyphen/>
        </w:r>
      </w:del>
      <w:r w:rsidRPr="004719EA">
        <w:rPr>
          <w:b/>
          <w:color w:val="000000" w:themeColor="text1"/>
          <w:sz w:val="22"/>
          <w:szCs w:val="22"/>
          <w:lang w:val="en"/>
        </w:rPr>
        <w:t>. S2</w:t>
      </w:r>
      <w:r w:rsidRPr="004719EA">
        <w:rPr>
          <w:color w:val="000000" w:themeColor="text1"/>
          <w:sz w:val="22"/>
          <w:szCs w:val="22"/>
          <w:lang w:val="en"/>
        </w:rPr>
        <w:t xml:space="preserve">), inspiring a detailed investigation of </w:t>
      </w:r>
      <w:r w:rsidR="00476294" w:rsidRPr="004719EA">
        <w:rPr>
          <w:color w:val="000000" w:themeColor="text1"/>
          <w:sz w:val="22"/>
          <w:szCs w:val="22"/>
          <w:lang w:val="en"/>
        </w:rPr>
        <w:t>dietary</w:t>
      </w:r>
      <w:r w:rsidRPr="004719EA">
        <w:rPr>
          <w:color w:val="000000" w:themeColor="text1"/>
          <w:sz w:val="22"/>
          <w:szCs w:val="22"/>
          <w:lang w:val="en"/>
        </w:rPr>
        <w:t xml:space="preserve"> association with microbiome injury patterns.</w:t>
      </w:r>
      <w:del w:id="30" w:author="Matheis, Fanny" w:date="2023-11-20T22:34:00Z">
        <w:r w:rsidRPr="004719EA" w:rsidDel="000104EC">
          <w:rPr>
            <w:color w:val="000000" w:themeColor="text1"/>
            <w:sz w:val="22"/>
            <w:szCs w:val="22"/>
            <w:lang w:val="en"/>
          </w:rPr>
          <w:delText xml:space="preserve"> </w:delText>
        </w:r>
      </w:del>
    </w:p>
    <w:p w14:paraId="62612D31" w14:textId="4410CF10" w:rsidR="009D4622" w:rsidRPr="004719EA" w:rsidRDefault="00C416F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The decline in caloric intake and dietary complexity during allo-HCT corresponded to a decline in </w:t>
      </w:r>
      <w:r w:rsidR="00881602" w:rsidRPr="004719EA">
        <w:rPr>
          <w:color w:val="000000" w:themeColor="text1"/>
          <w:sz w:val="22"/>
          <w:szCs w:val="22"/>
          <w:lang w:val="en"/>
        </w:rPr>
        <w:t xml:space="preserve">a previously-described </w:t>
      </w:r>
      <w:r w:rsidRPr="004719EA">
        <w:rPr>
          <w:color w:val="000000" w:themeColor="text1"/>
          <w:sz w:val="22"/>
          <w:szCs w:val="22"/>
          <w:lang w:val="en"/>
        </w:rPr>
        <w:t xml:space="preserve">fecal microbiome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 xml:space="preserve">diversity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xhBGYKU5","properties":{"formattedCitation":"({\\i{}37})","plainCitation":"(37)","noteIndex":0},"citationItems":[{"id":3788,"uris":["http://zotero.org/groups/4675359/items/FF49PNNQ"],"itemData":{"id":3788,"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37</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xml:space="preserve">(methods, </w:t>
      </w:r>
      <w:r w:rsidRPr="004719EA">
        <w:rPr>
          <w:b/>
          <w:color w:val="000000" w:themeColor="text1"/>
          <w:sz w:val="22"/>
          <w:szCs w:val="22"/>
          <w:lang w:val="en"/>
        </w:rPr>
        <w:t>Fig. 1K</w:t>
      </w:r>
      <w:r w:rsidRPr="004719EA">
        <w:rPr>
          <w:color w:val="000000" w:themeColor="text1"/>
          <w:sz w:val="22"/>
          <w:szCs w:val="22"/>
          <w:lang w:val="en"/>
        </w:rPr>
        <w:t xml:space="preserve">). Indeed, we observed a significant correlation between </w:t>
      </w:r>
      <w:r w:rsidR="001C2C58" w:rsidRPr="004719EA">
        <w:rPr>
          <w:color w:val="000000" w:themeColor="text1"/>
          <w:sz w:val="22"/>
          <w:szCs w:val="22"/>
          <w:lang w:val="en"/>
        </w:rPr>
        <w:t xml:space="preserve">fecal </w:t>
      </w:r>
      <w:r w:rsidRPr="004719EA">
        <w:rPr>
          <w:color w:val="000000" w:themeColor="text1"/>
          <w:sz w:val="22"/>
          <w:szCs w:val="22"/>
          <w:lang w:val="en"/>
        </w:rPr>
        <w:t xml:space="preserve">bacterial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 xml:space="preserve">diversity and calorie consumption as well as the magnitude of macronutrient consumption </w:t>
      </w:r>
      <w:r w:rsidR="006770D7">
        <w:rPr>
          <w:color w:val="000000" w:themeColor="text1"/>
          <w:sz w:val="22"/>
          <w:szCs w:val="22"/>
          <w:lang w:val="en"/>
        </w:rPr>
        <w:t xml:space="preserve">on the same day </w:t>
      </w:r>
      <w:r w:rsidR="009E4AEA" w:rsidRPr="004719EA">
        <w:rPr>
          <w:color w:val="000000" w:themeColor="text1"/>
          <w:sz w:val="22"/>
          <w:szCs w:val="22"/>
          <w:lang w:val="en"/>
        </w:rPr>
        <w:t>in</w:t>
      </w:r>
      <w:r w:rsidRPr="004719EA">
        <w:rPr>
          <w:color w:val="000000" w:themeColor="text1"/>
          <w:sz w:val="22"/>
          <w:szCs w:val="22"/>
          <w:lang w:val="en"/>
        </w:rPr>
        <w:t xml:space="preserve"> </w:t>
      </w:r>
      <w:r w:rsidRPr="00210E26">
        <w:rPr>
          <w:color w:val="000000" w:themeColor="text1"/>
          <w:sz w:val="22"/>
          <w:szCs w:val="22"/>
          <w:lang w:val="en"/>
        </w:rPr>
        <w:t xml:space="preserve">the 158 patients </w:t>
      </w:r>
      <w:r w:rsidRPr="004719EA">
        <w:rPr>
          <w:color w:val="000000" w:themeColor="text1"/>
          <w:sz w:val="22"/>
          <w:szCs w:val="22"/>
          <w:lang w:val="en"/>
        </w:rPr>
        <w:t>with evaluable stool samples (</w:t>
      </w:r>
      <w:r w:rsidR="009E4AEA" w:rsidRPr="004719EA">
        <w:rPr>
          <w:b/>
          <w:color w:val="000000" w:themeColor="text1"/>
          <w:sz w:val="22"/>
          <w:szCs w:val="22"/>
          <w:lang w:val="en"/>
        </w:rPr>
        <w:t>Fig. 1L</w:t>
      </w:r>
      <w:r w:rsidR="009E4AEA" w:rsidRPr="004719EA">
        <w:rPr>
          <w:color w:val="000000" w:themeColor="text1"/>
          <w:sz w:val="22"/>
          <w:szCs w:val="22"/>
          <w:lang w:val="en"/>
        </w:rPr>
        <w:t xml:space="preserve"> and </w:t>
      </w:r>
      <w:r w:rsidRPr="004719EA">
        <w:rPr>
          <w:b/>
          <w:color w:val="000000" w:themeColor="text1"/>
          <w:sz w:val="22"/>
          <w:szCs w:val="22"/>
          <w:lang w:val="en"/>
        </w:rPr>
        <w:t>S1</w:t>
      </w:r>
      <w:r w:rsidRPr="004719EA">
        <w:rPr>
          <w:color w:val="000000" w:themeColor="text1"/>
          <w:sz w:val="22"/>
          <w:szCs w:val="22"/>
          <w:lang w:val="en"/>
        </w:rPr>
        <w:t xml:space="preserve">). Correspondingly, we observed positive associations between caloric (and macronutrient) intake and the relative abundance of </w:t>
      </w:r>
      <w:r w:rsidR="00946412" w:rsidRPr="004719EA">
        <w:rPr>
          <w:color w:val="000000" w:themeColor="text1"/>
          <w:sz w:val="22"/>
          <w:szCs w:val="22"/>
          <w:lang w:val="en"/>
        </w:rPr>
        <w:t>the</w:t>
      </w:r>
      <w:r w:rsidRPr="004719EA">
        <w:rPr>
          <w:color w:val="000000" w:themeColor="text1"/>
          <w:sz w:val="22"/>
          <w:szCs w:val="22"/>
          <w:lang w:val="en"/>
        </w:rPr>
        <w:t xml:space="preserve"> commensal genus </w:t>
      </w:r>
      <w:proofErr w:type="spellStart"/>
      <w:r w:rsidRPr="004719EA">
        <w:rPr>
          <w:i/>
          <w:color w:val="000000" w:themeColor="text1"/>
          <w:sz w:val="22"/>
          <w:szCs w:val="22"/>
          <w:lang w:val="en"/>
        </w:rPr>
        <w:t>Blautia</w:t>
      </w:r>
      <w:proofErr w:type="spellEnd"/>
      <w:r w:rsidRPr="004719EA">
        <w:rPr>
          <w:color w:val="000000" w:themeColor="text1"/>
          <w:sz w:val="22"/>
          <w:szCs w:val="22"/>
          <w:lang w:val="en"/>
        </w:rPr>
        <w:t xml:space="preserve"> which we previously associated with longer survival after HCT and with lower </w:t>
      </w:r>
      <w:ins w:id="31" w:author="Matheis, Fanny [2]" w:date="2023-11-29T20:33:00Z">
        <w:r w:rsidR="00F441DC">
          <w:rPr>
            <w:color w:val="000000" w:themeColor="text1"/>
            <w:sz w:val="22"/>
            <w:szCs w:val="22"/>
            <w:lang w:val="en"/>
          </w:rPr>
          <w:t xml:space="preserve">mortality </w:t>
        </w:r>
      </w:ins>
      <w:r w:rsidRPr="004719EA">
        <w:rPr>
          <w:color w:val="000000" w:themeColor="text1"/>
          <w:sz w:val="22"/>
          <w:szCs w:val="22"/>
          <w:lang w:val="en"/>
        </w:rPr>
        <w:t xml:space="preserve">rates </w:t>
      </w:r>
      <w:del w:id="32" w:author="Matheis, Fanny [2]" w:date="2023-11-29T20:33:00Z">
        <w:r w:rsidRPr="004719EA" w:rsidDel="00F441DC">
          <w:rPr>
            <w:color w:val="000000" w:themeColor="text1"/>
            <w:sz w:val="22"/>
            <w:szCs w:val="22"/>
            <w:lang w:val="en"/>
          </w:rPr>
          <w:delText xml:space="preserve">of death </w:delText>
        </w:r>
      </w:del>
      <w:r w:rsidRPr="004719EA">
        <w:rPr>
          <w:color w:val="000000" w:themeColor="text1"/>
          <w:sz w:val="22"/>
          <w:szCs w:val="22"/>
          <w:lang w:val="en"/>
        </w:rPr>
        <w:t>from graft-</w:t>
      </w:r>
      <w:r w:rsidRPr="004719EA">
        <w:rPr>
          <w:i/>
          <w:color w:val="000000" w:themeColor="text1"/>
          <w:sz w:val="22"/>
          <w:szCs w:val="22"/>
          <w:lang w:val="en"/>
        </w:rPr>
        <w:t>vs</w:t>
      </w:r>
      <w:r w:rsidRPr="004719EA">
        <w:rPr>
          <w:color w:val="000000" w:themeColor="text1"/>
          <w:sz w:val="22"/>
          <w:szCs w:val="22"/>
          <w:lang w:val="en"/>
        </w:rPr>
        <w:t>-host disease</w:t>
      </w:r>
      <w:r w:rsidR="0055534D">
        <w:rPr>
          <w:color w:val="000000" w:themeColor="text1"/>
          <w:sz w:val="22"/>
          <w:szCs w:val="22"/>
          <w:lang w:val="en"/>
        </w:rPr>
        <w:t xml:space="preserv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{"citationID":"5aD7INAh","properties":{"formattedCitation":"({\\i{}39})","plainCitation":"(39)","noteIndex":0},"citationItems":[{"id":3675,"uris":["http://zotero.org/groups/4675359/items/36LPXNTQ"],"itemData":{"id":3675,"type":"article-journal","abstract":"The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39</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xml:space="preserve">; this genus is a member of </w:t>
      </w:r>
      <w:ins w:id="33" w:author="Matheis, Fanny" w:date="2023-11-20T22:36:00Z">
        <w:r w:rsidR="00D462E8">
          <w:rPr>
            <w:color w:val="000000" w:themeColor="text1"/>
            <w:sz w:val="22"/>
            <w:szCs w:val="22"/>
            <w:lang w:val="en"/>
          </w:rPr>
          <w:t xml:space="preserve">the </w:t>
        </w:r>
      </w:ins>
      <w:r w:rsidRPr="004719EA">
        <w:rPr>
          <w:color w:val="000000" w:themeColor="text1"/>
          <w:sz w:val="22"/>
          <w:szCs w:val="22"/>
          <w:lang w:val="en"/>
        </w:rPr>
        <w:t xml:space="preserve">family </w:t>
      </w:r>
      <w:r w:rsidRPr="004719EA">
        <w:rPr>
          <w:i/>
          <w:color w:val="000000" w:themeColor="text1"/>
          <w:sz w:val="22"/>
          <w:szCs w:val="22"/>
          <w:lang w:val="en"/>
        </w:rPr>
        <w:t>Lachnospiraceae</w:t>
      </w:r>
      <w:ins w:id="34" w:author="Matheis, Fanny" w:date="2023-11-20T22:36:00Z">
        <w:r w:rsidR="00D462E8">
          <w:rPr>
            <w:color w:val="000000" w:themeColor="text1"/>
            <w:sz w:val="22"/>
            <w:szCs w:val="22"/>
            <w:lang w:val="en"/>
          </w:rPr>
          <w:t xml:space="preserve">, considered </w:t>
        </w:r>
      </w:ins>
      <w:del w:id="35" w:author="Matheis, Fanny" w:date="2023-11-20T22:36:00Z">
        <w:r w:rsidRPr="004719EA" w:rsidDel="00D462E8">
          <w:rPr>
            <w:color w:val="000000" w:themeColor="text1"/>
            <w:sz w:val="22"/>
            <w:szCs w:val="22"/>
            <w:lang w:val="en"/>
          </w:rPr>
          <w:delText xml:space="preserve"> that is </w:delText>
        </w:r>
      </w:del>
      <w:r w:rsidRPr="004719EA">
        <w:rPr>
          <w:color w:val="000000" w:themeColor="text1"/>
          <w:sz w:val="22"/>
          <w:szCs w:val="22"/>
          <w:lang w:val="en"/>
        </w:rPr>
        <w:t>a hallmark of a healthy human microbiome</w:t>
      </w:r>
      <w:r w:rsidR="0055534D">
        <w:rPr>
          <w:color w:val="000000" w:themeColor="text1"/>
          <w:sz w:val="22"/>
          <w:szCs w:val="22"/>
          <w:lang w:val="en"/>
        </w:rPr>
        <w:t xml:space="preserve"> </w:t>
      </w:r>
      <w:r w:rsidR="004C0383"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{"citationID":"FQkCHgNr","properties":{"formattedCitation":"({\\i{}49})","plainCitation":"(49)","noteIndex":0},"citationItems":[{"id":4540,"uris":["http://zotero.org/groups/4675359/items/M4JXLWRI"],"itemData":{"id":4540,"type":"article-journal","container-title":"Cell Host &amp; Microbe","DOI":"10.1016/j.chom.2020.05.005","ISSN":"1931-3128","issue":"1","journalAbbreviation":"Cell Host &amp; Microbe","language":"English","note":"publisher: Elsevier\nPMID: 32492369","page":"134-146.e4","source":"www.cell.com","title":"Functional and Genomic Variation between Human-Derived Isolates of Lachnospiraceae Reveals Inter- and Intra-Species Diversity","volume":"28","author":[{"family":"Sorbara","given":"Matthew T."},{"family":"Littmann","given":"Eric R."},{"family":"Fontana","given":"Emily"},{"family":"Moody","given":"Thomas U."},{"family":"Kohout","given":"Claire E."},{"family":"Gjonbalaj","given":"Mergim"},{"family":"Eaton","given":"Vincent"},{"family":"Seok","given":"Ruth"},{"family":"Leiner","given":"Ingrid M."},{"family":"Pamer","given":"Eric G."}],"issued":{"date-parts":[["2020",7,8]]}}}],"schema":"https://github.com/citation-style-language/schema/raw/master/csl-citation.json"} </w:instrText>
      </w:r>
      <w:r w:rsidR="004C0383"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49</w:t>
      </w:r>
      <w:r w:rsidR="0028548F" w:rsidRPr="004719EA">
        <w:rPr>
          <w:color w:val="000000" w:themeColor="text1"/>
          <w:sz w:val="22"/>
        </w:rPr>
        <w:t>)</w:t>
      </w:r>
      <w:r w:rsidR="004C0383" w:rsidRPr="004719EA">
        <w:rPr>
          <w:color w:val="000000" w:themeColor="text1"/>
          <w:sz w:val="22"/>
          <w:szCs w:val="22"/>
          <w:lang w:val="en"/>
        </w:rPr>
        <w:fldChar w:fldCharType="end"/>
      </w:r>
      <w:r w:rsidRPr="004719EA">
        <w:rPr>
          <w:color w:val="000000" w:themeColor="text1"/>
          <w:sz w:val="22"/>
          <w:szCs w:val="22"/>
          <w:lang w:val="en"/>
        </w:rPr>
        <w:t xml:space="preserve">. Conversely, we observed inverse associations between caloric (and macronutrient) intake and the abundance of </w:t>
      </w:r>
      <w:r w:rsidRPr="004719EA">
        <w:rPr>
          <w:i/>
          <w:color w:val="000000" w:themeColor="text1"/>
          <w:sz w:val="22"/>
          <w:szCs w:val="22"/>
          <w:lang w:val="en"/>
        </w:rPr>
        <w:t>Enterococcus</w:t>
      </w:r>
      <w:r w:rsidR="005D4DB0" w:rsidRPr="004719EA">
        <w:rPr>
          <w:color w:val="000000" w:themeColor="text1"/>
          <w:sz w:val="22"/>
          <w:szCs w:val="22"/>
          <w:lang w:val="en"/>
        </w:rPr>
        <w:t xml:space="preserve"> (</w:t>
      </w:r>
      <w:r w:rsidR="005D4DB0" w:rsidRPr="004719EA">
        <w:rPr>
          <w:b/>
          <w:color w:val="000000" w:themeColor="text1"/>
          <w:sz w:val="22"/>
          <w:szCs w:val="22"/>
          <w:lang w:val="en"/>
        </w:rPr>
        <w:t>Fig. 1L</w:t>
      </w:r>
      <w:r w:rsidR="005D4DB0" w:rsidRPr="004719EA">
        <w:rPr>
          <w:color w:val="000000" w:themeColor="text1"/>
          <w:sz w:val="22"/>
          <w:szCs w:val="22"/>
          <w:lang w:val="en"/>
        </w:rPr>
        <w:t>),</w:t>
      </w:r>
      <w:r w:rsidRPr="004719EA">
        <w:rPr>
          <w:color w:val="000000" w:themeColor="text1"/>
          <w:sz w:val="22"/>
          <w:szCs w:val="22"/>
          <w:lang w:val="en"/>
        </w:rPr>
        <w:t xml:space="preserve"> a genus that includes several pathobionts that frequently cause antibiotic-resistant bloodstream infections and is associated with adverse outcomes following HCT, including graft-</w:t>
      </w:r>
      <w:r w:rsidRPr="004719EA">
        <w:rPr>
          <w:i/>
          <w:color w:val="000000" w:themeColor="text1"/>
          <w:sz w:val="22"/>
          <w:szCs w:val="22"/>
          <w:lang w:val="en"/>
        </w:rPr>
        <w:t>vs</w:t>
      </w:r>
      <w:r w:rsidRPr="004719EA">
        <w:rPr>
          <w:color w:val="000000" w:themeColor="text1"/>
          <w:sz w:val="22"/>
          <w:szCs w:val="22"/>
          <w:lang w:val="en"/>
        </w:rPr>
        <w:t>-host disease and mortality</w:t>
      </w:r>
      <w:r w:rsidR="0055534D">
        <w:rPr>
          <w:color w:val="000000" w:themeColor="text1"/>
          <w:sz w:val="22"/>
          <w:szCs w:val="22"/>
          <w:lang w:val="en"/>
        </w:rPr>
        <w:t xml:space="preserv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{"citationID":"lfu8fQUa","properties":{"formattedCitation":"({\\i{}4}, {\\i{}40}, {\\i{}50}, {\\i{}51})","plainCitation":"(4, 40, 50, 51)","noteIndex":0},"citationItems":[{"id":3709,"uris":["http://zotero.org/groups/4675359/items/LYGFKEQM"],"itemData":{"id":3709,"type":"article-journal","abstract":"BACKGROUND: We examined the impact of vancomycin-resistant Enterococcus (VRE) bloodstream infection (BSI) on outcomes of allogeneic hematopoietic cell transplantation (HCT) utilizing the Center for International Blood and Marrow Transplant Research database.\nMETHODS: Adult and pediatric patients (N = 7128) who underwent first HCT for acute leukemia or myelodysplastic syndrome from 2008 through 2012 were analyzed as 3 groups-VRE BSI, non-VRE BSI, without BSI-according to BSI status at 100 days (D100) after allogeneic HCT. Multivariable models examined the effect of VRE BSI for overall survival (OS) and nonrelapse mortality (NRM) at 1 year.\nRESULTS: Of 7128 patients, 258 (3.2%) had VRE BSI, 2398 (33.6%) had non-VRE BSI, and 4472 (63%) had no BSI. The median time to VRE BSI and non-VRE BSI were D11 and D15, respectively. Compared with non-VRE BSI patients, VRE BSI patients were older, had advanced-stage acute leukemia, and received umbilical cord blood (UCB) allografts. In multivariable models, VRE BSI was associated with lower OS (relative risk [RR], 2.9;(99% confidence interval [CI], 2.2-3.7) and increased NRM (RR, 4.7; 99% CI, 3.6-6.2) (P &lt; .0001) for both. Other predictors for worse OS and increased NRM were non-VRE BSI, older age, advanced disease stage, UCB allograft, - mismatch, comorbidity index ≥3, and cytomegalovirus seropositivity (P &lt; .001 for all variables).\nCONCLUSIONS: VRE BSI is associated with lowest OS and highest NRM compared with patients without BSI or non-VRE BSI. Novel interventions that address the pathophysiology of VRE BSI have the potential of improving survival after HCT.","container-title":"Clinical Infectious Diseases: An Official Publication of the Infectious Diseases Society of America","DOI":"10.1093/cid/ciz031","ISSN":"1537-6591","issue":"10","journalAbbreviation":"Clin Infect Dis","language":"eng","note":"PMID: 30649224\nPMCID: PMC6821199","page":"1771-1779","source":"PubMed","title":"Bloodstream Infection Due to Vancomycin-resistant Enterococcus Is Associated With Increased Mortality After Hematopoietic Cell Transplantation for Acute Leukemia and Myelodysplastic Syndrome: A Multicenter, Retrospective Cohort Study","title-short":"Bloodstream Infection Due to Vancomycin-resistant Enterococcus Is Associated With Increased Mortality After Hematopoietic Cell Transplantation for Acute Leukemia and Myelodysplastic Syndrome","volume":"69","author":[{"family":"Papanicolaou","given":"Genovefa A."},{"family":"Ustun","given":"Celalettin"},{"family":"Young","given":"Jo-Anne H."},{"family":"Chen","given":"Min"},{"family":"Kim","given":"Soyoung"},{"family":"Woo Ahn","given":"Kwang"},{"family":"Komanduri","given":"Krishna"},{"family":"Lindemans","given":"Caroline"},{"family":"Auletta","given":"Jeffery J."},{"family":"Riches","given":"Marcie L."},{"literal":"CIBMTR® Infection and Immune Reconstitution Working Committee"}],"issued":{"date-parts":[["2019",10,30]]}}},{"id":4543,"uris":["http://zotero.org/groups/4675359/items/CHWBTYDL","http://zotero.org/groups/4675359/items/78N5L2YR"],"itemData":{"id":4543,"type":"article-journal","abstract":"Longitudinal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B."}],"issued":{"date-parts":[["2023",7,12]]}}},{"id":3658,"uris":["http://zotero.org/groups/4675359/items/IVQ6FVDY"],"itemData":{"id":3658,"type":"article-journal","abstract":"Disruption of intestinal microbial communities appears to underlie many human illnesses, but the mechanisms that promote this dysbiosis and its adverse consequences are poorly understood. In patients who received allogeneic hematopoietic cell transplantation (allo-HCT), we describe a high incidence of enterococcal expansion which was associated with graft-versus-host disease (GVHD) and mortality. We found that Enterococcus also expands in the mouse gastrointestinal tract after allo-HCT and exacerbates disease severity in gnotobiotic models. Enterococcus growth is dependent on the disaccharide lactose, and dietary lactose depletion attenuates Enterococcus outgrowth and reduces the severity of GVHD in mice. Allo-HCT patients carrying lactose-non-absorber genotypes showed compromised clearance of post-antibiotic Enterococcus domination. We report lactose as a common nutrient that drives expansion of a commensal bacterium that exacerbates an intestinal and systemic inflammatory disease.","container-title":"Science (New York, N.Y.)","DOI":"10.1126/science.aax3760","ISSN":"0036-8075","issue":"6469","journalAbbreviation":"Science","note":"PMID: 31780560\nPMCID: PMC7003985","page":"1143-1149","source":"PubMed Central","title":"Lactose drives Enterococcus expansion to promote graft-versus-host disease","volume":"366","author":[{"family":"Stein-Thoeringer","given":"C.K."},{"family":"Nichols","given":"K.B."},{"family":"Lazrak","given":"A."},{"family":"Docampo","given":"M.D."},{"family":"Slingerland","given":"A.E."},{"family":"Slingerland","given":"J.B."},{"family":"Clurman","given":"A.G."},{"family":"Armijo","given":"G."},{"family":"Gomes","given":"A.L.C."},{"family":"Shono","given":"Y."},{"family":"Staffas","given":"A."},{"family":"Burgos da Silva","given":"M."},{"family":"Devlin","given":"S."},{"family":"Markey","given":"K.A."},{"family":"Bajic","given":"D."},{"family":"Pinedo","given":"R."},{"family":"Tsakmaklis","given":"A."},{"family":"Littmann","given":"E.R."},{"family":"Pastore","given":"A."},{"family":"Taur","given":"Y."},{"family":"Monette","given":"S."},{"family":"Arcila","given":"M.E."},{"family":"Pickard","given":"A.J."},{"family":"Maloy","given":"M."},{"family":"Wright","given":"R.J."},{"family":"Amoretti","given":"L.A."},{"family":"Fontana","given":"E."},{"family":"Pham","given":"D."},{"family":"Jamal","given":"M.A."},{"family":"Weber","given":"D."},{"family":"Sung","given":"A.D."},{"family":"Hashimoto","given":"D."},{"family":"Scheid","given":"C."},{"family":"Xavier","given":"J.B."},{"family":"Messina","given":"J.A."},{"family":"Romero","given":"K."},{"family":"Lew","given":"M."},{"family":"Bush","given":"A."},{"family":"Bohannon","given":"L."},{"family":"Hayasaka","given":"K"},{"family":"Hasegawa","given":"Y."},{"family":"Vehreschild","given":"M.J.G.T."},{"family":"Cross","given":"J.R."},{"family":"Ponce","given":"D.M."},{"family":"Perales","given":"M.A."},{"family":"Giralt","given":"S.A."},{"family":"Jenq","given":"R.R."},{"family":"Teshima","given":"T."},{"family":"Holler","given":"E."},{"family":"Chao","given":"N.J."},{"family":"Pamer","given":"E.G."},{"family":"Peled","given":"J.U."},{"family":"Brink","given":"M.R.M.","non-dropping-particle":"van den"}],"issued":{"date-parts":[["2019",11,29]]}}},{"id":3776,"uris":["http://zotero.org/groups/4675359/items/QTU9II8D"],"itemData":{"id":3776,"type":"article-journal","abstract":"The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w:t>
      </w:r>
      <w:r w:rsidR="0028548F" w:rsidRPr="004719EA">
        <w:rPr>
          <w:color w:val="000000" w:themeColor="text1"/>
          <w:sz w:val="22"/>
        </w:rPr>
        <w:t xml:space="preserve">, </w:t>
      </w:r>
      <w:r w:rsidR="0028548F" w:rsidRPr="004719EA">
        <w:rPr>
          <w:i/>
          <w:color w:val="000000" w:themeColor="text1"/>
          <w:sz w:val="22"/>
        </w:rPr>
        <w:t>40</w:t>
      </w:r>
      <w:r w:rsidR="0028548F" w:rsidRPr="004719EA">
        <w:rPr>
          <w:color w:val="000000" w:themeColor="text1"/>
          <w:sz w:val="22"/>
        </w:rPr>
        <w:t xml:space="preserve">, </w:t>
      </w:r>
      <w:r w:rsidR="0028548F" w:rsidRPr="004719EA">
        <w:rPr>
          <w:i/>
          <w:color w:val="000000" w:themeColor="text1"/>
          <w:sz w:val="22"/>
        </w:rPr>
        <w:t>50</w:t>
      </w:r>
      <w:r w:rsidR="0028548F" w:rsidRPr="004719EA">
        <w:rPr>
          <w:color w:val="000000" w:themeColor="text1"/>
          <w:sz w:val="22"/>
        </w:rPr>
        <w:t xml:space="preserve">, </w:t>
      </w:r>
      <w:r w:rsidR="0028548F" w:rsidRPr="004719EA">
        <w:rPr>
          <w:i/>
          <w:color w:val="000000" w:themeColor="text1"/>
          <w:sz w:val="22"/>
        </w:rPr>
        <w:t>51</w:t>
      </w:r>
      <w:r w:rsidR="0028548F" w:rsidRPr="004719EA">
        <w:rPr>
          <w:color w:val="000000" w:themeColor="text1"/>
          <w:sz w:val="22"/>
        </w:rPr>
        <w:t>)</w:t>
      </w:r>
      <w:r w:rsidRPr="004719EA">
        <w:rPr>
          <w:color w:val="000000" w:themeColor="text1"/>
          <w:sz w:val="22"/>
          <w:szCs w:val="22"/>
        </w:rPr>
        <w:fldChar w:fldCharType="end"/>
      </w:r>
      <w:r w:rsidRPr="004719EA">
        <w:rPr>
          <w:color w:val="000000" w:themeColor="text1"/>
          <w:sz w:val="22"/>
          <w:szCs w:val="22"/>
          <w:lang w:val="en"/>
        </w:rPr>
        <w:t xml:space="preserve">. </w:t>
      </w:r>
    </w:p>
    <w:p w14:paraId="3404B5E7" w14:textId="527A353F" w:rsidR="00C416FA" w:rsidRPr="004719EA" w:rsidRDefault="00C416F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Clinical variables that might confound these correlations include the intensity of conditioning chemotherapy regimen (</w:t>
      </w:r>
      <w:r w:rsidRPr="004719EA">
        <w:rPr>
          <w:b/>
          <w:color w:val="000000" w:themeColor="text1"/>
          <w:sz w:val="22"/>
          <w:szCs w:val="22"/>
          <w:lang w:val="en"/>
        </w:rPr>
        <w:t>Table 1</w:t>
      </w:r>
      <w:r w:rsidRPr="004719EA">
        <w:rPr>
          <w:color w:val="000000" w:themeColor="text1"/>
          <w:sz w:val="22"/>
          <w:szCs w:val="22"/>
          <w:lang w:val="en"/>
        </w:rPr>
        <w:t xml:space="preserve">) and antibiotic exposures. </w:t>
      </w:r>
      <w:r w:rsidRPr="00F92168">
        <w:rPr>
          <w:color w:val="000000" w:themeColor="text1"/>
          <w:sz w:val="22"/>
          <w:szCs w:val="22"/>
          <w:lang w:val="en"/>
        </w:rPr>
        <w:t xml:space="preserve">All the </w:t>
      </w:r>
      <w:r w:rsidR="00545240" w:rsidRPr="00F92168">
        <w:rPr>
          <w:color w:val="000000" w:themeColor="text1"/>
          <w:sz w:val="22"/>
          <w:szCs w:val="22"/>
          <w:lang w:val="en"/>
        </w:rPr>
        <w:t>173</w:t>
      </w:r>
      <w:r w:rsidRPr="00F92168">
        <w:rPr>
          <w:color w:val="000000" w:themeColor="text1"/>
          <w:sz w:val="22"/>
          <w:szCs w:val="22"/>
          <w:lang w:val="en"/>
        </w:rPr>
        <w:t xml:space="preserve"> patients received antibiotics during their </w:t>
      </w:r>
      <w:r w:rsidR="007C10DA" w:rsidRPr="00F92168">
        <w:rPr>
          <w:color w:val="000000" w:themeColor="text1"/>
          <w:sz w:val="22"/>
          <w:szCs w:val="22"/>
          <w:lang w:val="en"/>
        </w:rPr>
        <w:t xml:space="preserve">diet data collection </w:t>
      </w:r>
      <w:r w:rsidR="00844F71" w:rsidRPr="00F92168">
        <w:rPr>
          <w:color w:val="000000" w:themeColor="text1"/>
          <w:sz w:val="22"/>
          <w:szCs w:val="22"/>
          <w:lang w:val="en"/>
        </w:rPr>
        <w:t>day</w:t>
      </w:r>
      <w:r w:rsidR="00536D82" w:rsidRPr="00F92168">
        <w:rPr>
          <w:color w:val="000000" w:themeColor="text1"/>
          <w:sz w:val="22"/>
          <w:szCs w:val="22"/>
          <w:lang w:val="en"/>
        </w:rPr>
        <w:t>s</w:t>
      </w:r>
      <w:r w:rsidRPr="00F92168">
        <w:rPr>
          <w:color w:val="000000" w:themeColor="text1"/>
          <w:sz w:val="22"/>
          <w:szCs w:val="22"/>
          <w:lang w:val="en"/>
        </w:rPr>
        <w:t>. They were typically treated initially with prophylactic antibiotics (fluoroquinolones and intravenous</w:t>
      </w:r>
      <w:r w:rsidRPr="004719EA">
        <w:rPr>
          <w:color w:val="000000" w:themeColor="text1"/>
          <w:sz w:val="22"/>
          <w:szCs w:val="22"/>
          <w:lang w:val="en"/>
        </w:rPr>
        <w:t xml:space="preserve"> vancomycin</w:t>
      </w:r>
      <w:r w:rsidR="00262996">
        <w:rPr>
          <w:color w:val="000000" w:themeColor="text1"/>
          <w:sz w:val="22"/>
          <w:szCs w:val="22"/>
          <w:lang w:val="en"/>
        </w:rPr>
        <w:t xml:space="preserve"> </w:t>
      </w:r>
      <w:r w:rsidRPr="00760CED">
        <w:rPr>
          <w:color w:val="000000" w:themeColor="text1"/>
          <w:sz w:val="22"/>
          <w:szCs w:val="22"/>
          <w:lang w:val="en"/>
        </w:rPr>
        <w:fldChar w:fldCharType="begin"/>
      </w:r>
      <w:r w:rsidR="0028548F">
        <w:rPr>
          <w:color w:val="000000" w:themeColor="text1"/>
          <w:sz w:val="22"/>
          <w:szCs w:val="22"/>
          <w:lang w:val="en"/>
        </w:rPr>
        <w:instrText xml:space="preserve"> ADDIN ZOTERO_ITEM CSL_CITATION {"citationID":"3OmI2bhz","properties":{"formattedCitation":"({\\i{}52})","plainCitation":"(52)","noteIndex":0},"citationItems":[{"id":3692,"uris":["http://zotero.org/groups/4675359/items/236MINM3"],"itemData":{"id":3692,"type":"article-journal","abstract":"BACKGROUND: We analyzed the effect of peri-transplant prophylaxis on the epidemiology of bacteremia in a 12-year contemporary cohort of allogeneic HSCT recipients at our center.\nMETHODS: This was an observational study of 1052 consecutive adult HSCT from 2000 to 2011. Formal prophylaxis with vancomycin only, fluoroquinolone (FQ) only, or vancomycin + FQ was implemented in 2006. The cumulative incidence of day 100 bacteremia was compared between the Early Period (2000-2005) and the Recent Period (2006-2011). Predictors for pre-engraftment bacteremia were analyzed with Cox-proportional hazard models in a subcohort of 821 HSCT who received myeloablative or reduced intensity conditioning (MA/RIC).\nRESULTS: The incidence of bacteremia decreased in the Recent Period (32% vs 27%; P = 0.002), whereas the rates of resistance in gram-negative rods (GNR) and vancomycin-resistant enterococci (VRE) were similar between the two Periods (P values are not statistically significant.) In multivariate analyses, prophylaxis with vancomycin only or vancomycin + FQ was protective (HR = 0.5; CI = 0.30-0.72) and (HR = 0.3; CI = 0.12-0.52, P &lt; 0.01). Vancomycin or vancomycin + FQ eliminated viridans streptococcal bacteremia (VSB); vancomycin + FQ decreased GNR bacteremia (HR = 0.35; CI = 0.15-0.85).\nCONCLUSIONS: Vancomycin-based prophylaxis peri-transplant in MA/RIC HSCT was associated with elimination of VSB and may be considered at centers with high incidence of this infection.","container-title":"The Journal of Infection","DOI":"10.1016/j.jinf.2014.06.004","ISSN":"1532-2742","issue":"4","journalAbbreviation":"J Infect","language":"eng","note":"PMID: 24931578\nPMCID: PMC4163089","page":"341-351","source":"PubMed","title":"Impact of peri-transplant vancomycin and fluoroquinolone administration on rates of bacteremia in allogeneic hematopoietic stem cell transplant (HSCT) recipients: a 12-year single institution study","title-short":"Impact of peri-transplant vancomycin and fluoroquinolone administration on rates of bacteremia in allogeneic hematopoietic stem cell transplant (HSCT) recipients","volume":"69","author":[{"family":"Seo","given":"Susan K."},{"family":"Xiao","given":"Kun"},{"family":"Huang","given":"Yao-Ting"},{"family":"Jongwutiwes","given":"Ubonvan"},{"family":"Chung","given":"Dick"},{"family":"Maloy","given":"Molly"},{"family":"Giralt","given":"Sergio"},{"family":"Barker","given":"Juliet N."},{"family":"Jakubowski","given":"Ann A."},{"family":"Papanicolaou","given":"Genovefa A."}],"issued":{"date-parts":[["2014",10]]}}}],"schema":"https://github.com/citation-style-language/schema/raw/master/csl-citation.json"} </w:instrText>
      </w:r>
      <w:r w:rsidRPr="00760CED">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52</w:t>
      </w:r>
      <w:r w:rsidR="0028548F" w:rsidRPr="004719EA">
        <w:rPr>
          <w:color w:val="000000" w:themeColor="text1"/>
          <w:sz w:val="22"/>
        </w:rPr>
        <w:t>)</w:t>
      </w:r>
      <w:r w:rsidRPr="00760CED">
        <w:rPr>
          <w:color w:val="000000" w:themeColor="text1"/>
          <w:sz w:val="22"/>
          <w:szCs w:val="22"/>
          <w:lang w:val="en"/>
        </w:rPr>
        <w:fldChar w:fldCharType="end"/>
      </w:r>
      <w:r w:rsidRPr="00760CED">
        <w:rPr>
          <w:color w:val="000000" w:themeColor="text1"/>
          <w:sz w:val="22"/>
          <w:szCs w:val="22"/>
          <w:lang w:val="en"/>
        </w:rPr>
        <w:t xml:space="preserve">); </w:t>
      </w:r>
      <w:r w:rsidR="00495189" w:rsidRPr="00760CED">
        <w:rPr>
          <w:color w:val="000000" w:themeColor="text1"/>
          <w:sz w:val="22"/>
          <w:szCs w:val="22"/>
          <w:lang w:val="en"/>
        </w:rPr>
        <w:t>138</w:t>
      </w:r>
      <w:r w:rsidRPr="00760CED">
        <w:rPr>
          <w:color w:val="000000" w:themeColor="text1"/>
          <w:sz w:val="22"/>
          <w:szCs w:val="22"/>
          <w:lang w:val="en"/>
        </w:rPr>
        <w:t xml:space="preserve"> of </w:t>
      </w:r>
      <w:r w:rsidR="00495189" w:rsidRPr="00760CED">
        <w:rPr>
          <w:color w:val="000000" w:themeColor="text1"/>
          <w:sz w:val="22"/>
          <w:szCs w:val="22"/>
          <w:lang w:val="en"/>
        </w:rPr>
        <w:t>173</w:t>
      </w:r>
      <w:r w:rsidRPr="00760CED">
        <w:rPr>
          <w:color w:val="000000" w:themeColor="text1"/>
          <w:sz w:val="22"/>
          <w:szCs w:val="22"/>
          <w:lang w:val="en"/>
        </w:rPr>
        <w:t xml:space="preserve"> (</w:t>
      </w:r>
      <w:r w:rsidR="0053060E" w:rsidRPr="00760CED">
        <w:rPr>
          <w:color w:val="000000" w:themeColor="text1"/>
          <w:sz w:val="22"/>
          <w:szCs w:val="22"/>
          <w:lang w:val="en"/>
        </w:rPr>
        <w:t>80</w:t>
      </w:r>
      <w:r w:rsidRPr="00760CED">
        <w:rPr>
          <w:color w:val="000000" w:themeColor="text1"/>
          <w:sz w:val="22"/>
          <w:szCs w:val="22"/>
          <w:lang w:val="en"/>
        </w:rPr>
        <w:t xml:space="preserve">%) also </w:t>
      </w:r>
      <w:r w:rsidRPr="004719EA">
        <w:rPr>
          <w:color w:val="000000" w:themeColor="text1"/>
          <w:sz w:val="22"/>
          <w:szCs w:val="22"/>
          <w:lang w:val="en"/>
        </w:rPr>
        <w:t>received broader-spectrum antibiotics</w:t>
      </w:r>
      <w:r w:rsidR="00D36FC9" w:rsidRPr="004719EA">
        <w:rPr>
          <w:color w:val="000000" w:themeColor="text1"/>
          <w:sz w:val="22"/>
          <w:szCs w:val="22"/>
          <w:lang w:val="en"/>
        </w:rPr>
        <w:t xml:space="preserve"> during this time period</w:t>
      </w:r>
      <w:r w:rsidRPr="004719EA">
        <w:rPr>
          <w:color w:val="000000" w:themeColor="text1"/>
          <w:sz w:val="22"/>
          <w:szCs w:val="22"/>
          <w:lang w:val="en"/>
        </w:rPr>
        <w:t xml:space="preserve">, when they developed fever or other signs of potential infection (most commonly piperacillin-tazobactam, cefepime, linezolid, or a carbapenem for neutropenic fever or </w:t>
      </w:r>
      <w:r w:rsidRPr="004719EA">
        <w:rPr>
          <w:color w:val="000000" w:themeColor="text1"/>
          <w:sz w:val="22"/>
          <w:szCs w:val="22"/>
          <w:lang w:val="en"/>
        </w:rPr>
        <w:lastRenderedPageBreak/>
        <w:t xml:space="preserve">bloodstream infection; and metronidazole or oral vancomycin for </w:t>
      </w:r>
      <w:proofErr w:type="spellStart"/>
      <w:r w:rsidRPr="004719EA">
        <w:rPr>
          <w:i/>
          <w:color w:val="000000" w:themeColor="text1"/>
          <w:sz w:val="22"/>
          <w:szCs w:val="22"/>
          <w:lang w:val="en"/>
        </w:rPr>
        <w:t>Clostridioides</w:t>
      </w:r>
      <w:proofErr w:type="spellEnd"/>
      <w:r w:rsidRPr="004719EA">
        <w:rPr>
          <w:i/>
          <w:color w:val="000000" w:themeColor="text1"/>
          <w:sz w:val="22"/>
          <w:szCs w:val="22"/>
          <w:lang w:val="en"/>
        </w:rPr>
        <w:t xml:space="preserve"> difficile</w:t>
      </w:r>
      <w:r w:rsidRPr="004719EA">
        <w:rPr>
          <w:color w:val="000000" w:themeColor="text1"/>
          <w:sz w:val="22"/>
          <w:szCs w:val="22"/>
          <w:lang w:val="en"/>
        </w:rPr>
        <w:t xml:space="preserve"> diarrhea). Such antibiotics are major drivers of dysbiosis in HCT </w:t>
      </w:r>
      <w:r w:rsidRPr="004719EA">
        <w:rPr>
          <w:color w:val="000000" w:themeColor="text1"/>
          <w:sz w:val="22"/>
          <w:szCs w:val="22"/>
          <w:lang w:val="en"/>
        </w:rPr>
        <w:fldChar w:fldCharType="begin"/>
      </w:r>
      <w:r w:rsidR="008A04B3">
        <w:rPr>
          <w:color w:val="000000" w:themeColor="text1"/>
          <w:sz w:val="22"/>
          <w:szCs w:val="22"/>
          <w:lang w:val="en"/>
        </w:rPr>
        <w:instrText xml:space="preserve"> ADDIN ZOTERO_ITEM CSL_CITATION {"citationID":"slgXA0H2","properties":{"formattedCitation":"({\\i{}4}, {\\i{}20}, {\\i{}41}, {\\i{}42}, {\\i{}53})","plainCitation":"(4, 20, 41, 42, 53)","noteIndex":0},"citationItems":[{"id":3710,"uris":["http://zotero.org/groups/4675359/items/6Q4EZW9Z"],"itemData":{"id":3710,"type":"article-journal","abstract":"Next-generation sequencing of the hypervariable V3 region of the 16s rRNA gene isolated from serial stool specimens collected from 31 patients receiving allogeneic stem cell transplantation (SCT) was performed to elucidate variations in the composition of the intestinal microbiome in the course of allogeneic SCT. Metagenomic analysis was complemented by strain-specific enterococcal PCR and indirect assessment of bacterial load by liquid chromatography-tandem mass spectrometry of urinary indoxyl sulfate. At the time of admission, patients showed a predominance of commensal bacteria. After transplantation, a relative shift toward enterococci was observed, which was more pronounced under antibiotic prophylaxis and treatment of neutropenic infections. The shift was particularly prominent in patients that developed subsequently or suffered from active gastrointestinal (GI) graft-versus-host disease (GVHD). The mean proportion of enterococci in post-transplant stool specimens was 21% in patients who did not develop GI GVHD as compared with 46% in those that subsequently developed GI GVHD and 74% at the time of active GVHD. Enterococcal PCR confirmed predominance of Enterococcus faecium or both E. faecium and Enterococcus faecalis in these specimens. As a consequence of the loss of bacterial diversity, mean urinary indoxyl sulfate levels dropped from 42.5 ± 11 μmol/L to 11.8 ± 2.8 μmol/L in all post-transplant samples and to 3.5 ± 3 μmol/L in samples from patients with active GVHD. Our study reveals major microbiome shifts in the course of allogeneic SCT that occur in the period of antibiotic treatment but are more prominent in association with GI GVHD. Our data indicate early microbiome shifts and a loss of diversity of the intestinal microbiome that may affect intestinal inflammation in the setting of allogeneic SCT.","container-title":"Biology of Blood and Marrow Transplantation: Journal of the American Society for Blood and Marrow Transplantation","DOI":"10.1016/j.bbmt.2014.01.030","ISSN":"1523-6536","issue":"5","journalAbbreviation":"Biol Blood Marrow Transplant","language":"eng","note":"PMID: 24492144\nPMCID: PMC4973578","page":"640-645","source":"PubMed","title":"Metagenomic analysis of the stool microbiome in patients receiving allogeneic stem cell transplantation: loss of diversity is associated with use of systemic antibiotics and more pronounced in gastrointestinal graft-versus-host disease","title-short":"Metagenomic analysis of the stool microbiome in patients receiving allogeneic stem cell transplantation","volume":"20","author":[{"family":"Holler","given":"Ernst"},{"family":"Butzhammer","given":"Peter"},{"family":"Schmid","given":"Karin"},{"family":"Hundsrucker","given":"Christian"},{"family":"Koestler","given":"Josef"},{"family":"Peter","given":"Katrin"},{"family":"Zhu","given":"Wentao"},{"family":"Sporrer","given":"Daniela"},{"family":"Hehlgans","given":"Thomas"},{"family":"Kreutz","given":"Marina"},{"family":"Holler","given":"Barbara"},{"family":"Wolff","given":"Daniel"},{"family":"Edinger","given":"Matthias"},{"family":"Andreesen","given":"Reinhard"},{"family":"Levine","given":"John E."},{"family":"Ferrara","given":"James L."},{"family":"Gessner","given":"Andre"},{"family":"Spang","given":"Rainer"},{"family":"Oefner","given":"Peter J."}],"issued":{"date-parts":[["2014",5]]}}},{"id":"DqpPTfED/ulM2lbZn","uris":["http://zotero.org/users/10080450/items/4FTP7F4Q"],"itemData":{"id":1398,"type":"article-journal","abstract":"The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communities.","container-title":"Scientific data","DOI":"10.1038/s41597-021-00860-8","ISSN":"2052-4463","issue":"1","journalAbbreviation":"Sci Data","page":"71","title":"Compilation of longitudinal microbiota data and hospitalome from hematopoietic cell transplantation patients.","volume":"8","author":[{"family":"Liao","given":"Chen"},{"family":"Taylor","given":"Bradford P"},{"family":"Ceccarani","given":"Camilla"},{"family":"Fontana","given":"Emily"},{"family":"Amoretti","given":"Luigi A"},{"family":"Wright","given":"Roberta J"},{"family":"Gomes","given":"Antonio L C"},{"family":"Peled","given":"Jonathan U"},{"family":"Taur","given":"Ying"},{"family":"Perales","given":"Miguel-Angel"},{"family":"Brink","given":"Marcel R M","non-dropping-particle":"van den"},{"family":"Littmann","given":"Eric"},{"family":"Pamer","given":"Eric G"},{"family":"Schluter","given":"Jonas"},{"family":"Xavier","given":"Joao B"}],"issued":{"date-parts":[["2021",3,2]]}}},{"id":3668,"uris":["http://zotero.org/groups/4675359/items/CPN8CZMY"],"itemData":{"id":3668,"type":"article-journal","abstract":"Dramatic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B."}],"issued":{"date-parts":[["2023",7,12]]}}},{"id":3724,"uris":["http://zotero.org/groups/4675359/items/UQ25BB46"],"itemData":{"id":3724,"type":"article-journal","abstract":"Intestinal bacteria may modulate the risk of infection and graft-versus-host disease (GVHD) after allogeneic hematopoietic stem cell transplantation (allo-HSCT). Allo-HSCT recipients often develop neutropenic fever, which is treated with antibiotics that may target anaerobic bacteria in the gut. We retrospectively examined 857 allo-HSCT recipients and found that treatment of neutropenic fever with imipenem-cilastatin and piperacillin-tazobactam antibiotics was associated with increased GVHD-related mortality at 5 years (21.5% for imipenem-cilastatin-treated patients versus 13.1% for untreated patients, P = 0.025; 19.8% for piperacillin-tazobactam-treated patients versus 11.9% for untreated patients, P = 0.007). However, two other antibiotics also used to treat neutropenic fever, aztreonam and cefepime, were not associated with GVHD-related mortality (P = 0.78 and P = 0.98, respectively). Analysis of stool specimens from allo-HSCT recipients showed that piperacillin-tazobactam administration was associated with perturbation of gut microbial composition. Studies in mice demonstrated aggravated GVHD mortality with imipenem-cilastatin or piperacillin-tazobactam compared to aztreonam (P &lt; 0.01 and P &lt; 0.05, respectively). We found pathological evidence for increased GVHD in the colon of imipenem-cilastatin-treated mice (P &lt; 0.05), but no difference in the concentration of short-chain fatty acids or numbers of regulatory T cells. Notably, imipenem-cilastatin treatment of mice with GVHD led to loss of the protective mucus lining of the colon (P &lt; 0.01) and the compromising of intestinal barrier function (P &lt; 0.05). Sequencing of mouse stool specimens showed an increase in Akkermansia muciniphila (P &lt; 0.001), a commensal bacterium with mucus-degrading capabilities, raising the possibility that mucus degradation may contribute to murine GVHD. We demonstrate an underappreciated risk for the treatment of allo-HSCT recipients with antibiotics that may exacerbate GVHD in the colon.","container-title":"Sci Transl Med","DOI":"10.1126/scitranslmed.aaf2311","ISSN":"1946-6242 (Electronic) 1946-6234 (Linking)","issue":"339","language":"eng","page":"339ra71","title":"Increased GVHD-related mortality with broad-spectrum antibiotic use after allogeneic hematopoietic stem cell transplantation in human patients and mice","volume":"8","author":[{"family":"Shono","given":"Y."},{"family":"Docampo","given":"M. D."},{"family":"Peled","given":"J. U."},{"family":"Perobelli","given":"S. M."},{"family":"Velardi","given":"E."},{"family":"Tsai","given":"J. J."},{"family":"Slingerland","given":"A. E."},{"family":"Smith","given":"O. M."},{"family":"Young","given":"L. F."},{"family":"Gupta","given":"J."},{"family":"Lieberman","given":"S. R."},{"family":"Jay","given":"H. V."},{"family":"Ahr","given":"K. F."},{"family":"Porosnicu Rodriguez","given":"K. A."},{"family":"Xu","given":"K."},{"family":"Calarfiore","given":"M."},{"family":"Poeck","given":"H."},{"family":"Caballero","given":"S."},{"family":"Devlin","given":"S. M."},{"family":"Rapaport","given":"F."},{"family":"Dudakov","given":"J. A."},{"family":"Hanash","given":"A. M."},{"family":"Gyurkocza","given":"B."},{"family":"Murphy","given":"G. F."},{"family":"Gomes","given":"C."},{"family":"Liu","given":"C."},{"family":"Moss","given":"E. L."},{"family":"Falconer","given":"S. B."},{"family":"Bhatt","given":"A. S."},{"family":"Taur","given":"Y."},{"family":"Pamer","given":"E. G."},{"family":"Brink","given":"M. R.","non-dropping-particle":"van den"},{"family":"Jenq","given":"R. R."}],"issued":{"date-parts":[["2016",5,18]]}}}],"schema":"https://github.com/citation-style-language/schema/raw/master/csl-citation.json"}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iCs/>
          <w:color w:val="000000" w:themeColor="text1"/>
          <w:sz w:val="22"/>
        </w:rPr>
        <w:t>4</w:t>
      </w:r>
      <w:r w:rsidR="0028548F" w:rsidRPr="004719EA">
        <w:rPr>
          <w:color w:val="000000" w:themeColor="text1"/>
          <w:sz w:val="22"/>
        </w:rPr>
        <w:t xml:space="preserve">, </w:t>
      </w:r>
      <w:r w:rsidR="0028548F" w:rsidRPr="004719EA">
        <w:rPr>
          <w:i/>
          <w:iCs/>
          <w:color w:val="000000" w:themeColor="text1"/>
          <w:sz w:val="22"/>
        </w:rPr>
        <w:t>20</w:t>
      </w:r>
      <w:r w:rsidR="0028548F" w:rsidRPr="004719EA">
        <w:rPr>
          <w:color w:val="000000" w:themeColor="text1"/>
          <w:sz w:val="22"/>
        </w:rPr>
        <w:t xml:space="preserve">, </w:t>
      </w:r>
      <w:r w:rsidR="0028548F" w:rsidRPr="004719EA">
        <w:rPr>
          <w:i/>
          <w:iCs/>
          <w:color w:val="000000" w:themeColor="text1"/>
          <w:sz w:val="22"/>
        </w:rPr>
        <w:t>41</w:t>
      </w:r>
      <w:r w:rsidR="0028548F" w:rsidRPr="004719EA">
        <w:rPr>
          <w:color w:val="000000" w:themeColor="text1"/>
          <w:sz w:val="22"/>
        </w:rPr>
        <w:t xml:space="preserve">, </w:t>
      </w:r>
      <w:r w:rsidR="0028548F" w:rsidRPr="004719EA">
        <w:rPr>
          <w:i/>
          <w:iCs/>
          <w:color w:val="000000" w:themeColor="text1"/>
          <w:sz w:val="22"/>
        </w:rPr>
        <w:t>42</w:t>
      </w:r>
      <w:r w:rsidR="0028548F" w:rsidRPr="004719EA">
        <w:rPr>
          <w:color w:val="000000" w:themeColor="text1"/>
          <w:sz w:val="22"/>
        </w:rPr>
        <w:t xml:space="preserve">, </w:t>
      </w:r>
      <w:r w:rsidR="0028548F" w:rsidRPr="004719EA">
        <w:rPr>
          <w:i/>
          <w:iCs/>
          <w:color w:val="000000" w:themeColor="text1"/>
          <w:sz w:val="22"/>
        </w:rPr>
        <w:t>53</w:t>
      </w:r>
      <w:r w:rsidR="0028548F" w:rsidRPr="004719EA">
        <w:rPr>
          <w:color w:val="000000" w:themeColor="text1"/>
          <w:sz w:val="22"/>
        </w:rPr>
        <w:t>)</w:t>
      </w:r>
      <w:r w:rsidRPr="004719EA">
        <w:rPr>
          <w:color w:val="000000" w:themeColor="text1"/>
          <w:sz w:val="22"/>
          <w:szCs w:val="22"/>
          <w:lang w:val="en"/>
        </w:rPr>
        <w:fldChar w:fldCharType="end"/>
      </w:r>
      <w:r w:rsidRPr="004719EA">
        <w:rPr>
          <w:color w:val="000000" w:themeColor="text1"/>
          <w:sz w:val="22"/>
          <w:szCs w:val="22"/>
          <w:lang w:val="en"/>
        </w:rPr>
        <w:t>.</w:t>
      </w:r>
    </w:p>
    <w:p w14:paraId="33C32A86" w14:textId="4874CEFE" w:rsidR="00C416FA" w:rsidRPr="004719EA" w:rsidRDefault="00C416F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To quantify the contribution of dietary intake to microbiome composition in the context of such confounding clinical variables, we developed a Bayesian model that analyzes the relationship between microbiome </w:t>
      </w:r>
      <w:r w:rsidR="00DE3EE9" w:rsidRPr="004719EA">
        <w:rPr>
          <w:color w:val="000000" w:themeColor="text1"/>
          <w:sz w:val="22"/>
          <w:szCs w:val="22"/>
          <w:lang w:val="en"/>
        </w:rPr>
        <w:t xml:space="preserve">composition </w:t>
      </w:r>
      <w:r w:rsidRPr="004719EA">
        <w:rPr>
          <w:color w:val="000000" w:themeColor="text1"/>
          <w:sz w:val="22"/>
          <w:szCs w:val="22"/>
          <w:lang w:val="en"/>
        </w:rPr>
        <w:t xml:space="preserve">and </w:t>
      </w:r>
      <w:del w:id="36" w:author="Matheis, Fanny [2]" w:date="2023-11-29T20:36:00Z">
        <w:r w:rsidRPr="004719EA" w:rsidDel="00491CCB">
          <w:rPr>
            <w:color w:val="000000" w:themeColor="text1"/>
            <w:sz w:val="22"/>
            <w:szCs w:val="22"/>
            <w:lang w:val="en"/>
          </w:rPr>
          <w:delText xml:space="preserve">the </w:delText>
        </w:r>
      </w:del>
      <w:r w:rsidRPr="004719EA">
        <w:rPr>
          <w:color w:val="000000" w:themeColor="text1"/>
          <w:sz w:val="22"/>
          <w:szCs w:val="22"/>
          <w:lang w:val="en"/>
        </w:rPr>
        <w:t xml:space="preserve">dietary intake in the days preceding the collection of each fecal sample. We chose a dietary exposure period of two days preceding each fecal sample since variation in microbiome composition was best explained by windows of this duration in two different Procrustes analyses: one in which diet was summarized </w:t>
      </w:r>
      <w:r w:rsidR="008401CE" w:rsidRPr="004719EA">
        <w:rPr>
          <w:color w:val="000000" w:themeColor="text1"/>
          <w:sz w:val="22"/>
          <w:szCs w:val="22"/>
          <w:lang w:val="en"/>
        </w:rPr>
        <w:t xml:space="preserve">either </w:t>
      </w:r>
      <w:r w:rsidRPr="004719EA">
        <w:rPr>
          <w:color w:val="000000" w:themeColor="text1"/>
          <w:sz w:val="22"/>
          <w:szCs w:val="22"/>
          <w:lang w:val="en"/>
        </w:rPr>
        <w:t>by macronutrient composition of meals (</w:t>
      </w:r>
      <w:r w:rsidRPr="004719EA">
        <w:rPr>
          <w:b/>
          <w:color w:val="000000" w:themeColor="text1"/>
          <w:sz w:val="22"/>
          <w:szCs w:val="22"/>
          <w:lang w:val="en"/>
        </w:rPr>
        <w:t>Fig. 2A</w:t>
      </w:r>
      <w:r w:rsidRPr="004719EA">
        <w:rPr>
          <w:color w:val="000000" w:themeColor="text1"/>
          <w:sz w:val="22"/>
          <w:szCs w:val="22"/>
          <w:lang w:val="en"/>
        </w:rPr>
        <w:t xml:space="preserve">, dashed line), </w:t>
      </w:r>
      <w:r w:rsidR="008401CE" w:rsidRPr="004719EA">
        <w:rPr>
          <w:color w:val="000000" w:themeColor="text1"/>
          <w:sz w:val="22"/>
          <w:szCs w:val="22"/>
          <w:lang w:val="en"/>
        </w:rPr>
        <w:t>or by</w:t>
      </w:r>
      <w:r w:rsidRPr="004719EA">
        <w:rPr>
          <w:color w:val="000000" w:themeColor="text1"/>
          <w:sz w:val="22"/>
          <w:szCs w:val="22"/>
          <w:lang w:val="en"/>
        </w:rPr>
        <w:t xml:space="preserve"> named food-group items (</w:t>
      </w:r>
      <w:r w:rsidRPr="004719EA">
        <w:rPr>
          <w:b/>
          <w:color w:val="000000" w:themeColor="text1"/>
          <w:sz w:val="22"/>
          <w:szCs w:val="22"/>
          <w:lang w:val="en"/>
        </w:rPr>
        <w:t>Fig. 2A</w:t>
      </w:r>
      <w:r w:rsidRPr="004719EA">
        <w:rPr>
          <w:color w:val="000000" w:themeColor="text1"/>
          <w:sz w:val="22"/>
          <w:szCs w:val="22"/>
          <w:lang w:val="en"/>
        </w:rPr>
        <w:t>, solid line). Notably, a two-day window was similarly found to be a good dietary predictor of microbiome composition among healthy volunteers</w:t>
      </w:r>
      <w:r w:rsidR="00237553">
        <w:rPr>
          <w:color w:val="000000" w:themeColor="text1"/>
          <w:sz w:val="22"/>
          <w:szCs w:val="22"/>
          <w:lang w:val="en"/>
        </w:rPr>
        <w:t xml:space="preserv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{"citationID":"DCE1cSGD","properties":{"formattedCitation":"({\\i{}11})","plainCitation":"(11)","noteIndex":0},"citationItems":[{"id":3674,"uris":["http://zotero.org/groups/4675359/items/5JCLAA2Q"],"itemData":{"id":3674,"type":"article-journal","abstract":"Diet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11</w:t>
      </w:r>
      <w:r w:rsidR="0028548F" w:rsidRPr="004719EA">
        <w:rPr>
          <w:color w:val="000000" w:themeColor="text1"/>
          <w:sz w:val="22"/>
        </w:rPr>
        <w:t>)</w:t>
      </w:r>
      <w:r w:rsidRPr="004719EA">
        <w:rPr>
          <w:color w:val="000000" w:themeColor="text1"/>
          <w:sz w:val="22"/>
          <w:szCs w:val="22"/>
        </w:rPr>
        <w:fldChar w:fldCharType="end"/>
      </w:r>
      <w:r w:rsidR="00237553">
        <w:rPr>
          <w:color w:val="000000" w:themeColor="text1"/>
          <w:sz w:val="22"/>
          <w:szCs w:val="22"/>
        </w:rPr>
        <w:t>.</w:t>
      </w:r>
      <w:r w:rsidRPr="004719EA">
        <w:rPr>
          <w:color w:val="000000" w:themeColor="text1"/>
          <w:sz w:val="22"/>
          <w:szCs w:val="22"/>
          <w:lang w:val="en"/>
        </w:rPr>
        <w:t xml:space="preserve"> </w:t>
      </w:r>
    </w:p>
    <w:p w14:paraId="657EBFF7" w14:textId="79B37097" w:rsidR="00C416FA" w:rsidRPr="004719EA" w:rsidRDefault="00C416F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The Bayesian model (</w:t>
      </w:r>
      <w:r w:rsidRPr="004719EA">
        <w:rPr>
          <w:b/>
          <w:color w:val="000000" w:themeColor="text1"/>
          <w:sz w:val="22"/>
          <w:szCs w:val="22"/>
          <w:lang w:val="en"/>
        </w:rPr>
        <w:t>Fig. 2B</w:t>
      </w:r>
      <w:r w:rsidRPr="004719EA">
        <w:rPr>
          <w:color w:val="000000" w:themeColor="text1"/>
          <w:sz w:val="22"/>
          <w:szCs w:val="22"/>
          <w:lang w:val="en"/>
        </w:rPr>
        <w:t xml:space="preserve">) includes treatment regimen </w:t>
      </w:r>
      <w:r w:rsidR="00A54548" w:rsidRPr="004719EA">
        <w:rPr>
          <w:color w:val="000000" w:themeColor="text1"/>
          <w:sz w:val="22"/>
          <w:szCs w:val="22"/>
          <w:lang w:val="en"/>
        </w:rPr>
        <w:t xml:space="preserve">(conditioning) </w:t>
      </w:r>
      <w:r w:rsidRPr="004719EA">
        <w:rPr>
          <w:color w:val="000000" w:themeColor="text1"/>
          <w:sz w:val="22"/>
          <w:szCs w:val="22"/>
          <w:lang w:val="en"/>
        </w:rPr>
        <w:t>intensity, nutrition-support events (TPN and EN), antibiotic exposure, and dietary intake during the prior two days as fixed</w:t>
      </w:r>
      <w:r w:rsidR="00C94048" w:rsidRPr="004719EA">
        <w:rPr>
          <w:color w:val="000000" w:themeColor="text1"/>
          <w:sz w:val="22"/>
          <w:szCs w:val="22"/>
          <w:lang w:val="en"/>
        </w:rPr>
        <w:t>-</w:t>
      </w:r>
      <w:r w:rsidRPr="004719EA">
        <w:rPr>
          <w:color w:val="000000" w:themeColor="text1"/>
          <w:sz w:val="22"/>
          <w:szCs w:val="22"/>
          <w:lang w:val="en"/>
        </w:rPr>
        <w:t xml:space="preserve">effect predictors of microbiome composition, as well as an interaction term between diet and antibiotic exposure. The model </w:t>
      </w:r>
      <w:ins w:id="37" w:author="Matheis, Fanny [2]" w:date="2023-11-29T20:44:00Z">
        <w:r w:rsidR="00491CCB">
          <w:rPr>
            <w:color w:val="000000" w:themeColor="text1"/>
            <w:sz w:val="22"/>
            <w:szCs w:val="22"/>
            <w:lang w:val="en"/>
          </w:rPr>
          <w:t xml:space="preserve">additionally </w:t>
        </w:r>
      </w:ins>
      <w:r w:rsidRPr="004719EA">
        <w:rPr>
          <w:color w:val="000000" w:themeColor="text1"/>
          <w:sz w:val="22"/>
          <w:szCs w:val="22"/>
          <w:lang w:val="en"/>
        </w:rPr>
        <w:t xml:space="preserve">includes varying-effects terms for each patient </w:t>
      </w:r>
      <w:r w:rsidR="00620163" w:rsidRPr="004719EA">
        <w:rPr>
          <w:color w:val="000000" w:themeColor="text1"/>
          <w:sz w:val="22"/>
          <w:szCs w:val="22"/>
          <w:lang w:eastAsia="zh-CN"/>
        </w:rPr>
        <w:t>(</w:t>
      </w:r>
      <w:r w:rsidR="00620163" w:rsidRPr="004719EA">
        <w:rPr>
          <w:b/>
          <w:color w:val="000000" w:themeColor="text1"/>
          <w:sz w:val="22"/>
          <w:szCs w:val="22"/>
          <w:lang w:eastAsia="zh-CN"/>
        </w:rPr>
        <w:t>Fig. S4</w:t>
      </w:r>
      <w:r w:rsidR="00620163" w:rsidRPr="004719EA">
        <w:rPr>
          <w:color w:val="000000" w:themeColor="text1"/>
          <w:sz w:val="22"/>
          <w:szCs w:val="22"/>
          <w:lang w:eastAsia="zh-CN"/>
        </w:rPr>
        <w:t>)</w:t>
      </w:r>
      <w:r w:rsidR="00620163" w:rsidRPr="004719EA">
        <w:rPr>
          <w:b/>
          <w:color w:val="000000" w:themeColor="text1"/>
          <w:sz w:val="22"/>
          <w:szCs w:val="22"/>
          <w:lang w:eastAsia="zh-CN"/>
        </w:rPr>
        <w:t xml:space="preserve"> </w:t>
      </w:r>
      <w:r w:rsidRPr="004719EA">
        <w:rPr>
          <w:color w:val="000000" w:themeColor="text1"/>
          <w:sz w:val="22"/>
          <w:szCs w:val="22"/>
          <w:lang w:val="en"/>
        </w:rPr>
        <w:t>as well as the time relative to transplantation</w:t>
      </w:r>
      <w:r w:rsidR="005757A0" w:rsidRPr="004719EA">
        <w:rPr>
          <w:color w:val="000000" w:themeColor="text1"/>
          <w:sz w:val="22"/>
          <w:szCs w:val="22"/>
          <w:lang w:val="en"/>
        </w:rPr>
        <w:t xml:space="preserve"> (that is, number of weeks hospitalized)</w:t>
      </w:r>
      <w:r w:rsidRPr="004719EA">
        <w:rPr>
          <w:color w:val="000000" w:themeColor="text1"/>
          <w:sz w:val="22"/>
          <w:szCs w:val="22"/>
          <w:lang w:val="en"/>
        </w:rPr>
        <w:t xml:space="preserve"> to account for repeated </w:t>
      </w:r>
      <w:r w:rsidR="00C443C8" w:rsidRPr="004719EA">
        <w:rPr>
          <w:color w:val="000000" w:themeColor="text1"/>
          <w:sz w:val="22"/>
          <w:szCs w:val="22"/>
          <w:lang w:val="en"/>
        </w:rPr>
        <w:t>observations</w:t>
      </w:r>
      <w:r w:rsidRPr="004719EA">
        <w:rPr>
          <w:color w:val="000000" w:themeColor="text1"/>
          <w:sz w:val="22"/>
          <w:szCs w:val="22"/>
          <w:lang w:val="en"/>
        </w:rPr>
        <w:t xml:space="preserve"> of the same patients</w:t>
      </w:r>
      <w:r w:rsidR="00C443C8" w:rsidRPr="004719EA">
        <w:rPr>
          <w:color w:val="000000" w:themeColor="text1"/>
          <w:sz w:val="22"/>
          <w:szCs w:val="22"/>
          <w:lang w:val="en"/>
        </w:rPr>
        <w:t xml:space="preserve"> and</w:t>
      </w:r>
      <w:r w:rsidRPr="004719EA">
        <w:rPr>
          <w:color w:val="000000" w:themeColor="text1"/>
          <w:sz w:val="22"/>
          <w:szCs w:val="22"/>
          <w:lang w:val="en"/>
        </w:rPr>
        <w:t xml:space="preserve"> captu</w:t>
      </w:r>
      <w:ins w:id="38" w:author="Matheis, Fanny" w:date="2023-11-30T07:19:00Z">
        <w:r w:rsidR="00DC5D43">
          <w:rPr>
            <w:color w:val="000000" w:themeColor="text1"/>
            <w:sz w:val="22"/>
            <w:szCs w:val="22"/>
            <w:lang w:val="en"/>
          </w:rPr>
          <w:t>re</w:t>
        </w:r>
      </w:ins>
      <w:del w:id="39" w:author="Matheis, Fanny" w:date="2023-11-30T07:19:00Z">
        <w:r w:rsidRPr="004719EA" w:rsidDel="00DC5D43">
          <w:rPr>
            <w:color w:val="000000" w:themeColor="text1"/>
            <w:sz w:val="22"/>
            <w:szCs w:val="22"/>
            <w:lang w:val="en"/>
          </w:rPr>
          <w:delText>ring</w:delText>
        </w:r>
      </w:del>
      <w:r w:rsidRPr="004719EA">
        <w:rPr>
          <w:color w:val="000000" w:themeColor="text1"/>
          <w:sz w:val="22"/>
          <w:szCs w:val="22"/>
          <w:lang w:val="en"/>
        </w:rPr>
        <w:t xml:space="preserve"> unmeasured differences between patients, as well as unmeasured exposures </w:t>
      </w:r>
      <w:r w:rsidR="00C443C8" w:rsidRPr="004719EA">
        <w:rPr>
          <w:color w:val="000000" w:themeColor="text1"/>
          <w:sz w:val="22"/>
          <w:szCs w:val="22"/>
          <w:lang w:val="en"/>
        </w:rPr>
        <w:t>other than</w:t>
      </w:r>
      <w:r w:rsidRPr="004719EA">
        <w:rPr>
          <w:color w:val="000000" w:themeColor="text1"/>
          <w:sz w:val="22"/>
          <w:szCs w:val="22"/>
          <w:lang w:val="en"/>
        </w:rPr>
        <w:t xml:space="preserve"> the explicit predictors. </w:t>
      </w:r>
    </w:p>
    <w:p w14:paraId="284B74A3" w14:textId="5AE10D71" w:rsidR="000370A3" w:rsidRPr="004719EA" w:rsidRDefault="00C416F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With this model at hand, we then first quantified the associations of antibiotics, </w:t>
      </w:r>
      <w:commentRangeStart w:id="40"/>
      <w:r w:rsidRPr="004719EA">
        <w:rPr>
          <w:color w:val="000000" w:themeColor="text1"/>
          <w:sz w:val="22"/>
          <w:szCs w:val="22"/>
          <w:lang w:val="en"/>
        </w:rPr>
        <w:t>clinical parameters</w:t>
      </w:r>
      <w:commentRangeEnd w:id="40"/>
      <w:r w:rsidR="00DC5D43">
        <w:rPr>
          <w:rStyle w:val="CommentReference"/>
          <w:kern w:val="0"/>
          <w:lang w:eastAsia="zh-CN"/>
        </w:rPr>
        <w:commentReference w:id="40"/>
      </w:r>
      <w:r w:rsidRPr="004719EA">
        <w:rPr>
          <w:color w:val="000000" w:themeColor="text1"/>
          <w:sz w:val="22"/>
          <w:szCs w:val="22"/>
          <w:lang w:val="en"/>
        </w:rPr>
        <w:t xml:space="preserve">, and dietary </w:t>
      </w:r>
      <w:r w:rsidR="00A4043A" w:rsidRPr="004719EA">
        <w:rPr>
          <w:color w:val="000000" w:themeColor="text1"/>
          <w:sz w:val="22"/>
          <w:szCs w:val="22"/>
          <w:lang w:val="en"/>
        </w:rPr>
        <w:t>food groups</w:t>
      </w:r>
      <w:r w:rsidRPr="004719EA">
        <w:rPr>
          <w:color w:val="000000" w:themeColor="text1"/>
          <w:sz w:val="22"/>
          <w:szCs w:val="22"/>
          <w:lang w:val="en"/>
        </w:rPr>
        <w:t xml:space="preserve"> with microbiome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 xml:space="preserve">diversity, measured by the inverse Simpson index, </w:t>
      </w:r>
      <w:proofErr w:type="gramStart"/>
      <w:r w:rsidRPr="004719EA">
        <w:rPr>
          <w:color w:val="000000" w:themeColor="text1"/>
          <w:sz w:val="22"/>
          <w:szCs w:val="22"/>
          <w:lang w:val="en"/>
        </w:rPr>
        <w:t>taking into account</w:t>
      </w:r>
      <w:proofErr w:type="gramEnd"/>
      <w:ins w:id="41" w:author="Matheis, Fanny [2]" w:date="2023-11-29T20:45:00Z">
        <w:r w:rsidR="006A6C23">
          <w:rPr>
            <w:color w:val="000000" w:themeColor="text1"/>
            <w:sz w:val="22"/>
            <w:szCs w:val="22"/>
            <w:lang w:val="en"/>
          </w:rPr>
          <w:t xml:space="preserve"> </w:t>
        </w:r>
      </w:ins>
      <w:del w:id="42" w:author="Matheis, Fanny [2]" w:date="2023-11-29T20:45:00Z">
        <w:r w:rsidRPr="004719EA" w:rsidDel="006A6C23">
          <w:rPr>
            <w:color w:val="000000" w:themeColor="text1"/>
            <w:sz w:val="22"/>
            <w:szCs w:val="22"/>
            <w:lang w:val="en"/>
          </w:rPr>
          <w:softHyphen/>
          <w:delText xml:space="preserve"> </w:delText>
        </w:r>
      </w:del>
      <w:r w:rsidRPr="004719EA">
        <w:rPr>
          <w:color w:val="000000" w:themeColor="text1"/>
          <w:sz w:val="22"/>
          <w:szCs w:val="22"/>
          <w:lang w:val="en"/>
        </w:rPr>
        <w:t xml:space="preserve">patient-specific effects. We found fecal samples from recipients of the mildest conditioning regimen </w:t>
      </w:r>
      <w:r w:rsidR="00E1138E" w:rsidRPr="004719EA">
        <w:rPr>
          <w:color w:val="000000" w:themeColor="text1"/>
          <w:sz w:val="22"/>
          <w:szCs w:val="22"/>
          <w:lang w:val="en"/>
        </w:rPr>
        <w:t>(“</w:t>
      </w:r>
      <w:r w:rsidR="00EE604E" w:rsidRPr="004719EA">
        <w:rPr>
          <w:color w:val="000000" w:themeColor="text1"/>
          <w:sz w:val="22"/>
          <w:szCs w:val="22"/>
          <w:lang w:val="en"/>
        </w:rPr>
        <w:t xml:space="preserve">Non-ablative”) </w:t>
      </w:r>
      <w:r w:rsidRPr="004719EA">
        <w:rPr>
          <w:color w:val="000000" w:themeColor="text1"/>
          <w:sz w:val="22"/>
          <w:szCs w:val="22"/>
          <w:lang w:val="en"/>
        </w:rPr>
        <w:t xml:space="preserve">had the highest average </w:t>
      </w:r>
      <w:ins w:id="43" w:author="Matheis, Fanny [2]" w:date="2023-11-29T20:46:00Z">
        <w:r w:rsidR="006A6C23">
          <w:rPr>
            <w:color w:val="000000" w:themeColor="text1"/>
            <w:sz w:val="22"/>
            <w:szCs w:val="22"/>
            <w:lang w:val="en"/>
          </w:rPr>
          <w:t>bacterial</w:t>
        </w:r>
      </w:ins>
      <w:ins w:id="44" w:author="Matheis, Fanny [2]" w:date="2023-11-29T20:45:00Z">
        <w:r w:rsidR="006A6C23">
          <w:rPr>
            <w:color w:val="000000" w:themeColor="text1"/>
            <w:sz w:val="22"/>
            <w:szCs w:val="22"/>
            <w:lang w:val="en"/>
          </w:rPr>
          <w:t xml:space="preserve"> </w:t>
        </w:r>
      </w:ins>
      <w:r w:rsidRPr="004719EA">
        <w:rPr>
          <w:color w:val="000000" w:themeColor="text1"/>
          <w:sz w:val="22"/>
          <w:szCs w:val="22"/>
          <w:lang w:val="en"/>
        </w:rPr>
        <w:t>diversity (</w:t>
      </w:r>
      <w:r w:rsidRPr="004719EA">
        <w:rPr>
          <w:b/>
          <w:color w:val="000000" w:themeColor="text1"/>
          <w:sz w:val="22"/>
          <w:szCs w:val="22"/>
          <w:lang w:val="en"/>
        </w:rPr>
        <w:t>Fig. 2C</w:t>
      </w:r>
      <w:r w:rsidRPr="004719EA">
        <w:rPr>
          <w:color w:val="000000" w:themeColor="text1"/>
          <w:sz w:val="22"/>
          <w:szCs w:val="22"/>
          <w:lang w:val="en"/>
        </w:rPr>
        <w:t>)</w:t>
      </w:r>
      <w:r w:rsidR="00F34FA9" w:rsidRPr="004719EA">
        <w:rPr>
          <w:color w:val="000000" w:themeColor="text1"/>
          <w:sz w:val="22"/>
          <w:szCs w:val="22"/>
          <w:lang w:val="en"/>
        </w:rPr>
        <w:t xml:space="preserve">, </w:t>
      </w:r>
      <w:r w:rsidR="0026598E" w:rsidRPr="004719EA">
        <w:rPr>
          <w:color w:val="000000" w:themeColor="text1"/>
          <w:sz w:val="22"/>
          <w:szCs w:val="22"/>
          <w:lang w:val="en"/>
        </w:rPr>
        <w:t>consistent</w:t>
      </w:r>
      <w:r w:rsidR="00F34FA9" w:rsidRPr="004719EA">
        <w:rPr>
          <w:color w:val="000000" w:themeColor="text1"/>
          <w:sz w:val="22"/>
          <w:szCs w:val="22"/>
          <w:lang w:val="en"/>
        </w:rPr>
        <w:t xml:space="preserve"> with our prior </w:t>
      </w:r>
      <w:r w:rsidR="0026598E" w:rsidRPr="004719EA">
        <w:rPr>
          <w:color w:val="000000" w:themeColor="text1"/>
          <w:sz w:val="22"/>
          <w:szCs w:val="22"/>
          <w:lang w:val="en"/>
        </w:rPr>
        <w:t>report</w:t>
      </w:r>
      <w:r w:rsidR="00237553">
        <w:rPr>
          <w:color w:val="000000" w:themeColor="text1"/>
          <w:sz w:val="22"/>
          <w:szCs w:val="22"/>
          <w:lang w:val="en"/>
        </w:rPr>
        <w:t xml:space="preserve"> </w:t>
      </w:r>
      <w:r w:rsidR="0026598E"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{"citationID":"vMnuyc0J","properties":{"formattedCitation":"({\\i{}43})","plainCitation":"(43)","noteIndex":0},"citationItems":[{"id":3711,"uris":["http://zotero.org/groups/4675359/items/GIGX9PNQ"],"itemData":{"id":3711,"type":"article-journal","abstract":"PURPOSE: The gut microbiota is subject to multiple insults in allogeneic-hematopoietic cell transplantation (allo-HCT) recipients. We hypothesized that preparative conditioning regimens contribute to microbiota perturbation in allo-HCT.\nEXPERIMENTAL DESIGN: This was a retrospective study that evaluated the relationship between conditioning regimens exposure in 1,188 allo-HCT recipients and the gut microbiome. Stool samples collected from 20 days before transplantation up to 30 days after were profiled using 16S rRNA sequencing. Microbiota injury was quantified by changes in α-diversity.\nRESULTS: We identified distinct patterns of microbiota injury that varied by conditioning regimen. Diversity loss was graded into three levels of conditioning-associated microbiota injury (CMBI) in a multivariable model that included antibiotic exposures. High-intensity regimens, such as total body irradiation (TBI)-thiotepa-cyclophosphamide, were associated with the greatest injury loss (CMBI III). In contrast, the non-myeloablative regimen fludarabine-cyclophosphamide with low-dose TBI (Flu/Cy/TBI200) had a low-grade injury (CMBI I). The risk of acute graft-versus-host disease correlated with CMBI degree. Pre-transplant microbial compositions were best preserved with Flu/Cy/TBI200, whereas other regimens were associated with loss of commensal bacteria and expansion of Enterococcus.\nCONCLUSIONS: Our findings support an interaction between conditioning at the regimen level and the extent of microbiota injury.","container-title":"Clinical Cancer Research: An Official Journal of the American Association for Cancer Research","DOI":"10.1158/1078-0432.CCR-22-1254","ISSN":"1557-3265","journalAbbreviation":"Clin Cancer Res","language":"eng","note":"PMID: 36322005","page":"CCR-22-1254","source":"PubMed","title":"Conditioning regimens are associated with distinct patterns of microbiota injury in allogeneic hematopoietic cell transplantation","author":[{"family":"Shouval","given":"Roni"},{"family":"Waters","given":"Nicholas R."},{"family":"Gomes","given":"Antonio L. C."},{"family":"Zuanelli Brambilla","given":"Corrado"},{"family":"Fei","given":"Teng"},{"family":"Devlin","given":"Sean M."},{"family":"Nguyen","given":"Chi L."},{"family":"Markey","given":"Kate A."},{"family":"Dai","given":"Anqi"},{"family":"Slingerland","given":"John B."},{"family":"Clurman","given":"Annelie G."},{"family":"Fontana","given":"Emily"},{"family":"Amoretti","given":"Luigi A."},{"family":"Wright","given":"Roberta J."},{"family":"Hohl","given":"Tobias M."},{"family":"Taur","given":"Ying"},{"family":"Sung","given":"Anthony D."},{"family":"Weber","given":"Daniela"},{"family":"Hashimoto","given":"Daigo"},{"family":"Teshima","given":"Takanori"},{"family":"Chao","given":"Nelson J."},{"family":"Holler","given":"Ernst"},{"family":"Scordo","given":"Michael"},{"family":"Giralt","given":"Sergio A."},{"family":"Perales","given":"Miguel-Angel"},{"family":"Peled","given":"Jonathan U."},{"family":"Brink","given":"Marcel R. M.","non-dropping-particle":"van den"}],"issued":{"date-parts":[["2022",11,2]]}}}],"schema":"https://github.com/citation-style-language/schema/raw/master/csl-citation.json"} </w:instrText>
      </w:r>
      <w:r w:rsidR="0026598E"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43</w:t>
      </w:r>
      <w:r w:rsidR="0028548F" w:rsidRPr="004719EA">
        <w:rPr>
          <w:color w:val="000000" w:themeColor="text1"/>
          <w:sz w:val="22"/>
        </w:rPr>
        <w:t>)</w:t>
      </w:r>
      <w:r w:rsidR="0026598E" w:rsidRPr="004719EA">
        <w:rPr>
          <w:color w:val="000000" w:themeColor="text1"/>
          <w:sz w:val="22"/>
          <w:szCs w:val="22"/>
          <w:lang w:val="en"/>
        </w:rPr>
        <w:fldChar w:fldCharType="end"/>
      </w:r>
      <w:r w:rsidR="00237553">
        <w:rPr>
          <w:color w:val="000000" w:themeColor="text1"/>
          <w:sz w:val="22"/>
          <w:szCs w:val="22"/>
          <w:lang w:val="en"/>
        </w:rPr>
        <w:t>.</w:t>
      </w:r>
      <w:r w:rsidRPr="004719EA">
        <w:rPr>
          <w:color w:val="000000" w:themeColor="text1"/>
          <w:sz w:val="22"/>
          <w:szCs w:val="22"/>
          <w:lang w:val="en"/>
        </w:rPr>
        <w:t xml:space="preserve"> As expected, exposure to antibiotics </w:t>
      </w:r>
      <w:r w:rsidR="003A5CF0" w:rsidRPr="004719EA">
        <w:rPr>
          <w:color w:val="000000" w:themeColor="text1"/>
          <w:sz w:val="22"/>
          <w:szCs w:val="22"/>
          <w:lang w:val="en"/>
        </w:rPr>
        <w:t xml:space="preserve">in the prior </w:t>
      </w:r>
      <w:r w:rsidR="0090139D" w:rsidRPr="004719EA">
        <w:rPr>
          <w:color w:val="000000" w:themeColor="text1"/>
          <w:sz w:val="22"/>
          <w:szCs w:val="22"/>
          <w:lang w:val="en"/>
        </w:rPr>
        <w:t>two</w:t>
      </w:r>
      <w:r w:rsidR="003A5CF0" w:rsidRPr="004719EA">
        <w:rPr>
          <w:color w:val="000000" w:themeColor="text1"/>
          <w:sz w:val="22"/>
          <w:szCs w:val="22"/>
          <w:lang w:val="en"/>
        </w:rPr>
        <w:t xml:space="preserve"> days </w:t>
      </w:r>
      <w:r w:rsidRPr="004719EA">
        <w:rPr>
          <w:color w:val="000000" w:themeColor="text1"/>
          <w:sz w:val="22"/>
          <w:szCs w:val="22"/>
          <w:lang w:val="en"/>
        </w:rPr>
        <w:t>was inversely associated with bacterial diversity (</w:t>
      </w:r>
      <w:r w:rsidRPr="004719EA">
        <w:rPr>
          <w:b/>
          <w:color w:val="000000" w:themeColor="text1"/>
          <w:sz w:val="22"/>
          <w:szCs w:val="22"/>
          <w:lang w:val="en"/>
        </w:rPr>
        <w:t>Fig. 2D</w:t>
      </w:r>
      <w:r w:rsidRPr="004719EA">
        <w:rPr>
          <w:color w:val="000000" w:themeColor="text1"/>
          <w:sz w:val="22"/>
          <w:szCs w:val="22"/>
          <w:lang w:val="en"/>
        </w:rPr>
        <w:t>) (median: -0.2</w:t>
      </w:r>
      <w:r w:rsidR="007575A6" w:rsidRPr="004719EA">
        <w:rPr>
          <w:color w:val="000000" w:themeColor="text1"/>
          <w:sz w:val="22"/>
          <w:szCs w:val="22"/>
          <w:lang w:val="en"/>
        </w:rPr>
        <w:t>2</w:t>
      </w:r>
      <w:r w:rsidRPr="004719EA">
        <w:rPr>
          <w:color w:val="000000" w:themeColor="text1"/>
          <w:sz w:val="22"/>
          <w:szCs w:val="22"/>
          <w:lang w:val="en"/>
        </w:rPr>
        <w:t>, 95% Credible Interval, CI: (-0.3</w:t>
      </w:r>
      <w:r w:rsidR="00A30D85" w:rsidRPr="004719EA">
        <w:rPr>
          <w:color w:val="000000" w:themeColor="text1"/>
          <w:sz w:val="22"/>
          <w:szCs w:val="22"/>
          <w:lang w:val="en"/>
        </w:rPr>
        <w:t>9</w:t>
      </w:r>
      <w:r w:rsidRPr="004719EA">
        <w:rPr>
          <w:color w:val="000000" w:themeColor="text1"/>
          <w:sz w:val="22"/>
          <w:szCs w:val="22"/>
          <w:lang w:val="en"/>
        </w:rPr>
        <w:t>, -0.0</w:t>
      </w:r>
      <w:r w:rsidR="00A30D85" w:rsidRPr="004719EA">
        <w:rPr>
          <w:color w:val="000000" w:themeColor="text1"/>
          <w:sz w:val="22"/>
          <w:szCs w:val="22"/>
          <w:lang w:val="en"/>
        </w:rPr>
        <w:t>5</w:t>
      </w:r>
      <w:r w:rsidRPr="004719EA">
        <w:rPr>
          <w:color w:val="000000" w:themeColor="text1"/>
          <w:sz w:val="22"/>
          <w:szCs w:val="22"/>
          <w:lang w:val="en"/>
        </w:rPr>
        <w:t xml:space="preserve">)). </w:t>
      </w:r>
      <w:r w:rsidR="00604937" w:rsidRPr="004719EA">
        <w:rPr>
          <w:color w:val="000000" w:themeColor="text1"/>
          <w:sz w:val="22"/>
          <w:szCs w:val="22"/>
          <w:lang w:val="en"/>
        </w:rPr>
        <w:t>I</w:t>
      </w:r>
      <w:r w:rsidR="00CD2C61" w:rsidRPr="004719EA">
        <w:rPr>
          <w:color w:val="000000" w:themeColor="text1"/>
          <w:sz w:val="22"/>
          <w:szCs w:val="22"/>
          <w:lang w:val="en"/>
        </w:rPr>
        <w:t>ntake</w:t>
      </w:r>
      <w:r w:rsidRPr="004719EA">
        <w:rPr>
          <w:color w:val="000000" w:themeColor="text1"/>
          <w:sz w:val="22"/>
          <w:szCs w:val="22"/>
          <w:lang w:val="en"/>
        </w:rPr>
        <w:t xml:space="preserve"> of </w:t>
      </w:r>
      <w:r w:rsidR="00604937" w:rsidRPr="004719EA">
        <w:rPr>
          <w:color w:val="000000" w:themeColor="text1"/>
          <w:sz w:val="22"/>
          <w:szCs w:val="22"/>
          <w:lang w:val="en"/>
        </w:rPr>
        <w:t xml:space="preserve">the </w:t>
      </w:r>
      <w:r w:rsidR="001D5B8F" w:rsidRPr="004719EA">
        <w:rPr>
          <w:color w:val="000000" w:themeColor="text1"/>
          <w:sz w:val="22"/>
          <w:szCs w:val="22"/>
          <w:lang w:val="en"/>
        </w:rPr>
        <w:t xml:space="preserve">FNDDS </w:t>
      </w:r>
      <w:r w:rsidR="00604937" w:rsidRPr="004719EA">
        <w:rPr>
          <w:color w:val="000000" w:themeColor="text1"/>
          <w:sz w:val="22"/>
          <w:szCs w:val="22"/>
          <w:lang w:val="en"/>
        </w:rPr>
        <w:t xml:space="preserve">food-group </w:t>
      </w:r>
      <w:r w:rsidR="00F03FE8" w:rsidRPr="004719EA">
        <w:rPr>
          <w:color w:val="000000" w:themeColor="text1"/>
          <w:sz w:val="22"/>
          <w:szCs w:val="22"/>
          <w:lang w:val="en"/>
        </w:rPr>
        <w:t xml:space="preserve">category </w:t>
      </w:r>
      <w:r w:rsidR="001D5B8F" w:rsidRPr="004719EA">
        <w:rPr>
          <w:color w:val="000000" w:themeColor="text1"/>
          <w:sz w:val="22"/>
          <w:szCs w:val="22"/>
          <w:lang w:val="en"/>
        </w:rPr>
        <w:t>“sugars, sweets, and beverages” (abbreviated here as “sweets”)</w:t>
      </w:r>
      <w:r w:rsidR="0093562B" w:rsidRPr="004719EA">
        <w:rPr>
          <w:color w:val="000000" w:themeColor="text1"/>
          <w:sz w:val="22"/>
          <w:szCs w:val="22"/>
          <w:lang w:val="en"/>
        </w:rPr>
        <w:t xml:space="preserve"> </w:t>
      </w:r>
      <w:r w:rsidRPr="004719EA">
        <w:rPr>
          <w:color w:val="000000" w:themeColor="text1"/>
          <w:sz w:val="22"/>
          <w:szCs w:val="22"/>
          <w:lang w:val="en"/>
        </w:rPr>
        <w:t xml:space="preserve">while </w:t>
      </w:r>
      <w:r w:rsidR="00F03FE8" w:rsidRPr="004719EA">
        <w:rPr>
          <w:color w:val="000000" w:themeColor="text1"/>
          <w:sz w:val="22"/>
          <w:szCs w:val="22"/>
          <w:lang w:val="en"/>
        </w:rPr>
        <w:t xml:space="preserve">patients were </w:t>
      </w:r>
      <w:r w:rsidRPr="004719EA">
        <w:rPr>
          <w:color w:val="000000" w:themeColor="text1"/>
          <w:sz w:val="22"/>
          <w:szCs w:val="22"/>
          <w:lang w:val="en"/>
        </w:rPr>
        <w:t xml:space="preserve">exposed to antibiotics was </w:t>
      </w:r>
      <w:r w:rsidR="00C32E29" w:rsidRPr="004719EA">
        <w:rPr>
          <w:color w:val="000000" w:themeColor="text1"/>
          <w:sz w:val="22"/>
          <w:szCs w:val="22"/>
          <w:lang w:val="en"/>
        </w:rPr>
        <w:t xml:space="preserve">the </w:t>
      </w:r>
      <w:r w:rsidR="00F47F46" w:rsidRPr="004719EA">
        <w:rPr>
          <w:color w:val="000000" w:themeColor="text1"/>
          <w:sz w:val="22"/>
          <w:szCs w:val="22"/>
          <w:lang w:val="en"/>
        </w:rPr>
        <w:t xml:space="preserve">sole </w:t>
      </w:r>
      <w:r w:rsidR="005125E9" w:rsidRPr="004719EA">
        <w:rPr>
          <w:color w:val="000000" w:themeColor="text1"/>
          <w:sz w:val="22"/>
          <w:szCs w:val="22"/>
          <w:lang w:val="en"/>
        </w:rPr>
        <w:t>other feature</w:t>
      </w:r>
      <w:r w:rsidR="00F47F46" w:rsidRPr="004719EA">
        <w:rPr>
          <w:color w:val="000000" w:themeColor="text1"/>
          <w:sz w:val="22"/>
          <w:szCs w:val="22"/>
          <w:lang w:val="en"/>
        </w:rPr>
        <w:t xml:space="preserve"> clearly</w:t>
      </w:r>
      <w:r w:rsidR="007D5759" w:rsidRPr="004719EA">
        <w:rPr>
          <w:color w:val="000000" w:themeColor="text1"/>
          <w:sz w:val="22"/>
          <w:szCs w:val="22"/>
          <w:lang w:val="en"/>
        </w:rPr>
        <w:t xml:space="preserve"> </w:t>
      </w:r>
      <w:r w:rsidRPr="004719EA">
        <w:rPr>
          <w:color w:val="000000" w:themeColor="text1"/>
          <w:sz w:val="22"/>
          <w:szCs w:val="22"/>
          <w:lang w:val="en"/>
        </w:rPr>
        <w:t xml:space="preserve">associated with </w:t>
      </w:r>
      <w:r w:rsidR="00F47F46" w:rsidRPr="004719EA">
        <w:rPr>
          <w:color w:val="000000" w:themeColor="text1"/>
          <w:sz w:val="22"/>
          <w:szCs w:val="22"/>
          <w:lang w:val="en"/>
        </w:rPr>
        <w:t>low</w:t>
      </w:r>
      <w:r w:rsidRPr="004719EA">
        <w:rPr>
          <w:color w:val="000000" w:themeColor="text1"/>
          <w:sz w:val="22"/>
          <w:szCs w:val="22"/>
          <w:lang w:val="en"/>
        </w:rPr>
        <w:t xml:space="preserve">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 xml:space="preserve">diversity </w:t>
      </w:r>
      <w:r w:rsidR="00DE3DD6" w:rsidRPr="004719EA">
        <w:rPr>
          <w:color w:val="000000" w:themeColor="text1"/>
          <w:sz w:val="22"/>
          <w:szCs w:val="22"/>
          <w:lang w:val="en"/>
        </w:rPr>
        <w:t xml:space="preserve">(median: -0.28, 95% CI: (-0.46, -0.07)) </w:t>
      </w:r>
      <w:r w:rsidR="00CB30CA" w:rsidRPr="004719EA">
        <w:rPr>
          <w:color w:val="000000" w:themeColor="text1"/>
          <w:sz w:val="22"/>
          <w:szCs w:val="22"/>
          <w:lang w:val="en"/>
        </w:rPr>
        <w:t>in addition to</w:t>
      </w:r>
      <w:r w:rsidRPr="004719EA">
        <w:rPr>
          <w:color w:val="000000" w:themeColor="text1"/>
          <w:sz w:val="22"/>
          <w:szCs w:val="22"/>
          <w:lang w:val="en"/>
        </w:rPr>
        <w:t xml:space="preserve"> exposure to antibiotics </w:t>
      </w:r>
      <w:r w:rsidR="00FF58FB" w:rsidRPr="004719EA">
        <w:rPr>
          <w:color w:val="000000" w:themeColor="text1"/>
          <w:sz w:val="22"/>
          <w:szCs w:val="22"/>
          <w:lang w:val="en"/>
        </w:rPr>
        <w:t>alone</w:t>
      </w:r>
      <w:r w:rsidR="00DE3DD6" w:rsidRPr="004719EA">
        <w:rPr>
          <w:color w:val="000000" w:themeColor="text1"/>
          <w:sz w:val="22"/>
          <w:szCs w:val="22"/>
          <w:lang w:val="en"/>
        </w:rPr>
        <w:t>.</w:t>
      </w:r>
      <w:r w:rsidR="00FF58FB" w:rsidRPr="004719EA">
        <w:rPr>
          <w:color w:val="000000" w:themeColor="text1"/>
          <w:sz w:val="22"/>
          <w:szCs w:val="22"/>
          <w:lang w:val="en"/>
        </w:rPr>
        <w:t xml:space="preserve"> </w:t>
      </w:r>
      <w:r w:rsidR="00C32E29" w:rsidRPr="004719EA">
        <w:rPr>
          <w:color w:val="000000" w:themeColor="text1"/>
          <w:sz w:val="22"/>
          <w:szCs w:val="22"/>
          <w:lang w:val="en"/>
        </w:rPr>
        <w:t xml:space="preserve">Notably, </w:t>
      </w:r>
      <w:r w:rsidR="00FF58FB" w:rsidRPr="004719EA">
        <w:rPr>
          <w:color w:val="000000" w:themeColor="text1"/>
          <w:sz w:val="22"/>
          <w:szCs w:val="22"/>
          <w:lang w:val="en"/>
        </w:rPr>
        <w:t>sweets</w:t>
      </w:r>
      <w:r w:rsidRPr="004719EA">
        <w:rPr>
          <w:color w:val="000000" w:themeColor="text1"/>
          <w:sz w:val="22"/>
          <w:szCs w:val="22"/>
          <w:lang w:val="en"/>
        </w:rPr>
        <w:t xml:space="preserve"> intake </w:t>
      </w:r>
      <w:r w:rsidR="00C32E29" w:rsidRPr="004719EA">
        <w:rPr>
          <w:color w:val="000000" w:themeColor="text1"/>
          <w:sz w:val="22"/>
          <w:szCs w:val="22"/>
          <w:lang w:val="en"/>
        </w:rPr>
        <w:t>alone (not interacting with antibiotic exposures)</w:t>
      </w:r>
      <w:r w:rsidRPr="004719EA">
        <w:rPr>
          <w:color w:val="000000" w:themeColor="text1"/>
          <w:sz w:val="22"/>
          <w:szCs w:val="22"/>
          <w:lang w:val="en"/>
        </w:rPr>
        <w:t xml:space="preserve"> was not obviously associated with changes in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Pr="004719EA">
        <w:rPr>
          <w:color w:val="000000" w:themeColor="text1"/>
          <w:sz w:val="22"/>
          <w:szCs w:val="22"/>
          <w:lang w:val="en"/>
        </w:rPr>
        <w:t>diversity (</w:t>
      </w:r>
      <w:r w:rsidRPr="004719EA">
        <w:rPr>
          <w:b/>
          <w:color w:val="000000" w:themeColor="text1"/>
          <w:sz w:val="22"/>
          <w:szCs w:val="22"/>
          <w:lang w:val="en"/>
        </w:rPr>
        <w:t>Fig. 2D</w:t>
      </w:r>
      <w:r w:rsidRPr="004719EA">
        <w:rPr>
          <w:color w:val="000000" w:themeColor="text1"/>
          <w:sz w:val="22"/>
          <w:szCs w:val="22"/>
          <w:lang w:val="en"/>
        </w:rPr>
        <w:t xml:space="preserve">). </w:t>
      </w:r>
    </w:p>
    <w:p w14:paraId="0627CD49" w14:textId="246C7EEE" w:rsidR="00AF0000" w:rsidRPr="004719EA" w:rsidRDefault="00F02117"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We also </w:t>
      </w:r>
      <w:r w:rsidR="003A0A82" w:rsidRPr="004719EA">
        <w:rPr>
          <w:color w:val="000000" w:themeColor="text1"/>
          <w:sz w:val="22"/>
          <w:szCs w:val="22"/>
          <w:lang w:val="en"/>
        </w:rPr>
        <w:t xml:space="preserve">analyzed dietary intake using macronutrient </w:t>
      </w:r>
      <w:r w:rsidR="00B339D0" w:rsidRPr="004719EA">
        <w:rPr>
          <w:color w:val="000000" w:themeColor="text1"/>
          <w:sz w:val="22"/>
          <w:szCs w:val="22"/>
          <w:lang w:val="en"/>
        </w:rPr>
        <w:t>composition</w:t>
      </w:r>
      <w:r w:rsidR="003A0A82" w:rsidRPr="004719EA">
        <w:rPr>
          <w:color w:val="000000" w:themeColor="text1"/>
          <w:sz w:val="22"/>
          <w:szCs w:val="22"/>
          <w:lang w:val="en"/>
        </w:rPr>
        <w:t>,</w:t>
      </w:r>
      <w:r w:rsidR="00B339D0" w:rsidRPr="004719EA">
        <w:rPr>
          <w:color w:val="000000" w:themeColor="text1"/>
          <w:sz w:val="22"/>
          <w:szCs w:val="22"/>
          <w:lang w:val="en"/>
        </w:rPr>
        <w:t xml:space="preserve"> which </w:t>
      </w:r>
      <w:r w:rsidR="000D0DB9" w:rsidRPr="004719EA">
        <w:rPr>
          <w:color w:val="000000" w:themeColor="text1"/>
          <w:sz w:val="22"/>
          <w:szCs w:val="22"/>
          <w:lang w:val="en"/>
        </w:rPr>
        <w:t>is</w:t>
      </w:r>
      <w:r w:rsidR="003A0A82" w:rsidRPr="004719EA">
        <w:rPr>
          <w:color w:val="000000" w:themeColor="text1"/>
          <w:sz w:val="22"/>
          <w:szCs w:val="22"/>
          <w:lang w:val="en"/>
        </w:rPr>
        <w:t xml:space="preserve"> independent of </w:t>
      </w:r>
      <w:r w:rsidR="000D0DB9" w:rsidRPr="004719EA">
        <w:rPr>
          <w:color w:val="000000" w:themeColor="text1"/>
          <w:sz w:val="22"/>
          <w:szCs w:val="22"/>
          <w:lang w:val="en"/>
        </w:rPr>
        <w:t xml:space="preserve">the </w:t>
      </w:r>
      <w:r w:rsidR="003A0A82" w:rsidRPr="004719EA">
        <w:rPr>
          <w:color w:val="000000" w:themeColor="text1"/>
          <w:sz w:val="22"/>
          <w:szCs w:val="22"/>
          <w:lang w:val="en"/>
        </w:rPr>
        <w:t xml:space="preserve">FNDDS </w:t>
      </w:r>
      <w:r w:rsidR="000D0DB9" w:rsidRPr="004719EA">
        <w:rPr>
          <w:color w:val="000000" w:themeColor="text1"/>
          <w:sz w:val="22"/>
          <w:szCs w:val="22"/>
          <w:lang w:val="en"/>
        </w:rPr>
        <w:t xml:space="preserve">classification. </w:t>
      </w:r>
      <w:r w:rsidR="009B1178" w:rsidRPr="004719EA">
        <w:rPr>
          <w:color w:val="000000" w:themeColor="text1"/>
          <w:sz w:val="22"/>
          <w:szCs w:val="22"/>
          <w:lang w:val="en"/>
        </w:rPr>
        <w:t>Similarly,</w:t>
      </w:r>
      <w:r w:rsidR="00467DCE" w:rsidRPr="004719EA">
        <w:rPr>
          <w:color w:val="000000" w:themeColor="text1"/>
          <w:sz w:val="22"/>
          <w:szCs w:val="22"/>
          <w:lang w:val="en"/>
        </w:rPr>
        <w:t xml:space="preserve"> we identified that </w:t>
      </w:r>
      <w:r w:rsidR="00616B5F" w:rsidRPr="004719EA">
        <w:rPr>
          <w:color w:val="000000" w:themeColor="text1"/>
          <w:sz w:val="22"/>
          <w:szCs w:val="22"/>
          <w:lang w:val="en"/>
        </w:rPr>
        <w:t xml:space="preserve">intake of sugars </w:t>
      </w:r>
      <w:r w:rsidR="003C4CAD" w:rsidRPr="004719EA">
        <w:rPr>
          <w:color w:val="000000" w:themeColor="text1"/>
          <w:sz w:val="22"/>
          <w:szCs w:val="22"/>
          <w:lang w:val="en"/>
        </w:rPr>
        <w:t xml:space="preserve">during </w:t>
      </w:r>
      <w:r w:rsidR="009320F5" w:rsidRPr="004719EA">
        <w:rPr>
          <w:color w:val="000000" w:themeColor="text1"/>
          <w:sz w:val="22"/>
          <w:szCs w:val="22"/>
          <w:lang w:val="en"/>
        </w:rPr>
        <w:t>antibiotic</w:t>
      </w:r>
      <w:r w:rsidR="003C4CAD" w:rsidRPr="004719EA">
        <w:rPr>
          <w:color w:val="000000" w:themeColor="text1"/>
          <w:sz w:val="22"/>
          <w:szCs w:val="22"/>
          <w:lang w:val="en"/>
        </w:rPr>
        <w:t xml:space="preserve"> exposure </w:t>
      </w:r>
      <w:r w:rsidR="00CA62F1" w:rsidRPr="004719EA">
        <w:rPr>
          <w:color w:val="000000" w:themeColor="text1"/>
          <w:sz w:val="22"/>
          <w:szCs w:val="22"/>
          <w:lang w:val="en"/>
        </w:rPr>
        <w:t xml:space="preserve">was </w:t>
      </w:r>
      <w:r w:rsidR="004F7F01" w:rsidRPr="004719EA">
        <w:rPr>
          <w:color w:val="000000" w:themeColor="text1"/>
          <w:sz w:val="22"/>
          <w:szCs w:val="22"/>
          <w:lang w:val="en"/>
        </w:rPr>
        <w:t>additive to</w:t>
      </w:r>
      <w:r w:rsidR="00086FD2" w:rsidRPr="004719EA">
        <w:rPr>
          <w:color w:val="000000" w:themeColor="text1"/>
          <w:sz w:val="22"/>
          <w:szCs w:val="22"/>
          <w:lang w:val="en"/>
        </w:rPr>
        <w:t xml:space="preserve"> the </w:t>
      </w:r>
      <w:r w:rsidR="00ED56A7" w:rsidRPr="004719EA">
        <w:rPr>
          <w:color w:val="000000" w:themeColor="text1"/>
          <w:sz w:val="22"/>
          <w:szCs w:val="22"/>
          <w:lang w:val="en"/>
        </w:rPr>
        <w:t>decline in</w:t>
      </w:r>
      <w:r w:rsidR="00672FAB" w:rsidRPr="004719EA">
        <w:rPr>
          <w:color w:val="000000" w:themeColor="text1"/>
          <w:sz w:val="22"/>
          <w:szCs w:val="22"/>
          <w:lang w:val="en"/>
        </w:rPr>
        <w:t xml:space="preserve"> diversity </w:t>
      </w:r>
      <w:r w:rsidR="00ED56A7" w:rsidRPr="004719EA">
        <w:rPr>
          <w:color w:val="000000" w:themeColor="text1"/>
          <w:sz w:val="22"/>
          <w:szCs w:val="22"/>
          <w:lang w:val="en"/>
        </w:rPr>
        <w:t>observed after</w:t>
      </w:r>
      <w:r w:rsidR="009320F5" w:rsidRPr="004719EA">
        <w:rPr>
          <w:color w:val="000000" w:themeColor="text1"/>
          <w:sz w:val="22"/>
          <w:szCs w:val="22"/>
          <w:lang w:val="en"/>
        </w:rPr>
        <w:t xml:space="preserve"> antibiotic exposure </w:t>
      </w:r>
      <w:del w:id="45" w:author="Matheis, Fanny" w:date="2023-11-30T07:29:00Z">
        <w:r w:rsidR="009320F5" w:rsidRPr="004719EA" w:rsidDel="00605CA9">
          <w:rPr>
            <w:color w:val="000000" w:themeColor="text1"/>
            <w:sz w:val="22"/>
            <w:szCs w:val="22"/>
            <w:lang w:val="en"/>
          </w:rPr>
          <w:delText>alone</w:delText>
        </w:r>
        <w:r w:rsidR="00D77B9F" w:rsidRPr="004719EA" w:rsidDel="00605CA9">
          <w:rPr>
            <w:color w:val="000000" w:themeColor="text1"/>
            <w:sz w:val="22"/>
            <w:szCs w:val="22"/>
            <w:lang w:val="en"/>
          </w:rPr>
          <w:delText xml:space="preserve"> </w:delText>
        </w:r>
      </w:del>
      <w:r w:rsidR="00D77B9F" w:rsidRPr="004719EA">
        <w:rPr>
          <w:color w:val="000000" w:themeColor="text1"/>
          <w:sz w:val="22"/>
          <w:szCs w:val="22"/>
          <w:lang w:val="en"/>
        </w:rPr>
        <w:t>(</w:t>
      </w:r>
      <w:r w:rsidR="00D77B9F" w:rsidRPr="004719EA">
        <w:rPr>
          <w:b/>
          <w:color w:val="000000" w:themeColor="text1"/>
          <w:sz w:val="22"/>
          <w:szCs w:val="22"/>
          <w:lang w:val="en"/>
        </w:rPr>
        <w:t>Fig. 2E</w:t>
      </w:r>
      <w:r w:rsidR="00D77B9F" w:rsidRPr="004719EA">
        <w:rPr>
          <w:color w:val="000000" w:themeColor="text1"/>
          <w:sz w:val="22"/>
          <w:szCs w:val="22"/>
          <w:lang w:val="en"/>
        </w:rPr>
        <w:t>) (median: -0.2</w:t>
      </w:r>
      <w:r w:rsidR="007229A1" w:rsidRPr="004719EA">
        <w:rPr>
          <w:color w:val="000000" w:themeColor="text1"/>
          <w:sz w:val="22"/>
          <w:szCs w:val="22"/>
          <w:lang w:val="en"/>
        </w:rPr>
        <w:t>2</w:t>
      </w:r>
      <w:r w:rsidR="00D77B9F" w:rsidRPr="004719EA">
        <w:rPr>
          <w:color w:val="000000" w:themeColor="text1"/>
          <w:sz w:val="22"/>
          <w:szCs w:val="22"/>
          <w:lang w:val="en"/>
        </w:rPr>
        <w:t>, 95% CI: (-0.</w:t>
      </w:r>
      <w:r w:rsidR="00A12E1C" w:rsidRPr="004719EA">
        <w:rPr>
          <w:color w:val="000000" w:themeColor="text1"/>
          <w:sz w:val="22"/>
          <w:szCs w:val="22"/>
          <w:lang w:val="en"/>
        </w:rPr>
        <w:t>44</w:t>
      </w:r>
      <w:r w:rsidR="00D77B9F" w:rsidRPr="004719EA">
        <w:rPr>
          <w:color w:val="000000" w:themeColor="text1"/>
          <w:sz w:val="22"/>
          <w:szCs w:val="22"/>
          <w:lang w:val="en"/>
        </w:rPr>
        <w:t xml:space="preserve">, </w:t>
      </w:r>
      <w:r w:rsidR="00A12E1C" w:rsidRPr="004719EA">
        <w:rPr>
          <w:color w:val="000000" w:themeColor="text1"/>
          <w:sz w:val="22"/>
          <w:szCs w:val="22"/>
          <w:lang w:val="en"/>
        </w:rPr>
        <w:t>0</w:t>
      </w:r>
      <w:r w:rsidR="00D77B9F" w:rsidRPr="004719EA">
        <w:rPr>
          <w:color w:val="000000" w:themeColor="text1"/>
          <w:sz w:val="22"/>
          <w:szCs w:val="22"/>
          <w:lang w:val="en"/>
        </w:rPr>
        <w:t>))</w:t>
      </w:r>
      <w:r w:rsidR="004325F2" w:rsidRPr="004719EA">
        <w:rPr>
          <w:color w:val="000000" w:themeColor="text1"/>
          <w:sz w:val="22"/>
          <w:szCs w:val="22"/>
          <w:lang w:val="en"/>
        </w:rPr>
        <w:t xml:space="preserve">; </w:t>
      </w:r>
      <w:del w:id="46" w:author="Matheis, Fanny" w:date="2023-11-30T07:29:00Z">
        <w:r w:rsidR="00AA2170" w:rsidRPr="004719EA" w:rsidDel="00605CA9">
          <w:rPr>
            <w:color w:val="000000" w:themeColor="text1"/>
            <w:sz w:val="22"/>
            <w:szCs w:val="22"/>
            <w:lang w:val="en"/>
          </w:rPr>
          <w:delText>moreover</w:delText>
        </w:r>
      </w:del>
      <w:ins w:id="47" w:author="Matheis, Fanny" w:date="2023-11-30T07:29:00Z">
        <w:r w:rsidR="00605CA9">
          <w:rPr>
            <w:color w:val="000000" w:themeColor="text1"/>
            <w:sz w:val="22"/>
            <w:szCs w:val="22"/>
            <w:lang w:val="en"/>
          </w:rPr>
          <w:t>while</w:t>
        </w:r>
      </w:ins>
      <w:del w:id="48" w:author="Matheis, Fanny" w:date="2023-11-30T07:29:00Z">
        <w:r w:rsidR="00AA2170" w:rsidRPr="004719EA" w:rsidDel="00605CA9">
          <w:rPr>
            <w:color w:val="000000" w:themeColor="text1"/>
            <w:sz w:val="22"/>
            <w:szCs w:val="22"/>
            <w:lang w:val="en"/>
          </w:rPr>
          <w:delText>,</w:delText>
        </w:r>
      </w:del>
      <w:r w:rsidR="004325F2" w:rsidRPr="004719EA">
        <w:rPr>
          <w:color w:val="000000" w:themeColor="text1"/>
          <w:sz w:val="22"/>
          <w:szCs w:val="22"/>
          <w:lang w:val="en"/>
        </w:rPr>
        <w:t xml:space="preserve"> intake of the macronutrient sugars alone </w:t>
      </w:r>
      <w:r w:rsidR="005E2946" w:rsidRPr="004719EA">
        <w:rPr>
          <w:color w:val="000000" w:themeColor="text1"/>
          <w:sz w:val="22"/>
          <w:szCs w:val="22"/>
          <w:lang w:val="en"/>
        </w:rPr>
        <w:t>was</w:t>
      </w:r>
      <w:r w:rsidR="004325F2" w:rsidRPr="004719EA">
        <w:rPr>
          <w:color w:val="000000" w:themeColor="text1"/>
          <w:sz w:val="22"/>
          <w:szCs w:val="22"/>
          <w:lang w:val="en"/>
        </w:rPr>
        <w:t xml:space="preserve"> not associated with </w:t>
      </w:r>
      <w:commentRangeStart w:id="49"/>
      <w:r w:rsidR="004325F2" w:rsidRPr="004719EA">
        <w:rPr>
          <w:color w:val="000000" w:themeColor="text1"/>
          <w:sz w:val="22"/>
          <w:szCs w:val="22"/>
          <w:lang w:val="en"/>
        </w:rPr>
        <w:t>worse microbiome injury</w:t>
      </w:r>
      <w:commentRangeEnd w:id="49"/>
      <w:r w:rsidR="006A6C23">
        <w:rPr>
          <w:rStyle w:val="CommentReference"/>
          <w:kern w:val="0"/>
          <w:lang w:eastAsia="zh-CN"/>
        </w:rPr>
        <w:commentReference w:id="49"/>
      </w:r>
      <w:r w:rsidR="004325F2" w:rsidRPr="004719EA">
        <w:rPr>
          <w:color w:val="000000" w:themeColor="text1"/>
          <w:sz w:val="22"/>
          <w:szCs w:val="22"/>
          <w:lang w:val="en"/>
        </w:rPr>
        <w:t xml:space="preserve"> (</w:t>
      </w:r>
      <w:r w:rsidR="004325F2" w:rsidRPr="004719EA">
        <w:rPr>
          <w:b/>
          <w:color w:val="000000" w:themeColor="text1"/>
          <w:sz w:val="22"/>
          <w:szCs w:val="22"/>
          <w:lang w:val="en"/>
        </w:rPr>
        <w:t>Fig. 2E</w:t>
      </w:r>
      <w:r w:rsidR="004325F2" w:rsidRPr="004719EA">
        <w:rPr>
          <w:color w:val="000000" w:themeColor="text1"/>
          <w:sz w:val="22"/>
          <w:szCs w:val="22"/>
          <w:lang w:val="en"/>
        </w:rPr>
        <w:t>).</w:t>
      </w:r>
      <w:r w:rsidR="00AF0000" w:rsidRPr="004719EA">
        <w:rPr>
          <w:color w:val="000000" w:themeColor="text1"/>
          <w:sz w:val="22"/>
          <w:szCs w:val="22"/>
          <w:lang w:val="en"/>
        </w:rPr>
        <w:t xml:space="preserve"> These associations were surprising because oral nutritional supplements (e.g., Boost</w:t>
      </w:r>
      <w:ins w:id="50" w:author="Matheis, Fanny [2]" w:date="2023-11-29T20:48:00Z">
        <w:r w:rsidR="006A6C23">
          <w:rPr>
            <w:color w:val="000000" w:themeColor="text1"/>
            <w:sz w:val="22"/>
            <w:szCs w:val="22"/>
            <w:lang w:val="en"/>
          </w:rPr>
          <w:t>®</w:t>
        </w:r>
      </w:ins>
      <w:r w:rsidR="00AF0000" w:rsidRPr="004719EA">
        <w:rPr>
          <w:color w:val="000000" w:themeColor="text1"/>
          <w:sz w:val="22"/>
          <w:szCs w:val="22"/>
          <w:lang w:val="en"/>
        </w:rPr>
        <w:t>, Ensure</w:t>
      </w:r>
      <w:ins w:id="51" w:author="Matheis, Fanny [2]" w:date="2023-11-29T20:48:00Z">
        <w:r w:rsidR="006A6C23">
          <w:rPr>
            <w:color w:val="000000" w:themeColor="text1"/>
            <w:sz w:val="22"/>
            <w:szCs w:val="22"/>
            <w:lang w:val="en"/>
          </w:rPr>
          <w:t>®</w:t>
        </w:r>
      </w:ins>
      <w:r w:rsidR="00AF0000" w:rsidRPr="004719EA">
        <w:rPr>
          <w:color w:val="000000" w:themeColor="text1"/>
          <w:sz w:val="22"/>
          <w:szCs w:val="22"/>
          <w:lang w:val="en"/>
        </w:rPr>
        <w:t xml:space="preserve">, classified by FNDDS under the “sweets” food group, </w:t>
      </w:r>
      <w:r w:rsidR="00AF0000" w:rsidRPr="004719EA">
        <w:rPr>
          <w:b/>
          <w:color w:val="000000" w:themeColor="text1"/>
          <w:sz w:val="22"/>
          <w:szCs w:val="22"/>
          <w:lang w:val="en"/>
        </w:rPr>
        <w:t>Fig. S5</w:t>
      </w:r>
      <w:r w:rsidR="00AF0000" w:rsidRPr="004719EA">
        <w:rPr>
          <w:color w:val="000000" w:themeColor="text1"/>
          <w:sz w:val="22"/>
          <w:szCs w:val="22"/>
          <w:lang w:val="en"/>
        </w:rPr>
        <w:t xml:space="preserve">) are commonly recommended to transplant recipients </w:t>
      </w:r>
      <w:r w:rsidR="00AF0000"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{"citationID":"4J69H8Rv","properties":{"formattedCitation":"({\\i{}54}, {\\i{}55})","plainCitation":"(54, 55)","noteIndex":0},"citationItems":[{"id":4613,"uris":["http://zotero.org/groups/4675359/items/GMLK8MYI"],"itemData":{"id":4613,"type":"book","abstract":"This Open Access 7th edition of the European Society for Blood and Marrow Transplantation (EBMT) handbook addresses the latest developments and innovations in hematopoietic stem cell transplantation and cellular therapy. Consisting of 93 chapters, it has been written by 175 leading experts in the field. Discussing all types of stem cell and bone marrow transplantation, including haplo-identical stem cell and cord blood transplantation, it also covers the indications for transplantation, the management of early and late complications as well as the new and rapidly evolving field of cellular therapies. This book provides an unparalleled description of current practices to enhance readers' knowledge and practice skills.","language":"eng","title":"\"Nutritional Support\"; Chapter 24 in The EBMT Handbook : Hematopoietic Stem Cell Transplantation and Cellular Therapies","title-short":"The EBMT Handbook","URL":"https://www.ebmt.org/education/ebmt-handbook","author":[{"family":"Baumgartner, Annic","given":""},{"family":"Schuetz, Philipp","given":""}],"accessed":{"date-parts":[["2023",10,21]]},"issued":{"date-parts":[["2019"]]}}},{"id":4573,"uris":["http://zotero.org/groups/4675359/items/RTV2QNDI"],"itemData":{"id":4573,"type":"article-journal","abstract":"Background\nThis practical guideline is based on the current scientific ESPEN guidelines on nutrition in cancer patients.\nMethods\nESPEN guidelines have been shortened and transformed into flow charts for easier use in clinical practice. The practical guideline is dedicated to all professionals including physicians, dieticians, nutritionists and nurses working with patients with cancer.\nResults\nA total of 43 recommendations are presented with short commentaries for the nutritional and metabolic management of patients with neoplastic diseases. The disease-related recommendations are preceded by general recommendations on the diagnostics of nutritional status in cancer patients.\nConclusion\nThis practical guideline gives guidance to health care providers involved in the management of cancer patients to offer optimal nutritional care.","container-title":"Clinical Nutrition","DOI":"10.1016/j.clnu.2021.02.005","ISSN":"0261-5614","issue":"5","journalAbbreviation":"Clinical Nutrition","page":"2898-2913","source":"ScienceDirect","title":"ESPEN practical guideline: Clinical Nutrition in cancer","title-short":"ESPEN practical guideline","volume":"40","author":[{"family":"Muscaritoli","given":"Maurizio"},{"family":"Arends","given":"Jann"},{"family":"Bachmann","given":"Patrick"},{"family":"Baracos","given":"Vickie"},{"family":"Barthelemy","given":"Nicole"},{"family":"Bertz","given":"Hartmut"},{"family":"Bozzetti","given":"Federico"},{"family":"Hütterer","given":"Elisabeth"},{"family":"Isenring","given":"Elizabeth"},{"family":"Kaasa","given":"Stein"},{"family":"Krznaric","given":"Zeljko"},{"family":"Laird","given":"Barry"},{"family":"Larsson","given":"Maria"},{"family":"Laviano","given":"Alessandro"},{"family":"Mühlebach","given":"Stefan"},{"family":"Oldervoll","given":"Line"},{"family":"Ravasco","given":"Paula"},{"family":"Solheim","given":"Tora S."},{"family":"Strasser","given":"Florian"},{"family":"Schueren","given":"Marian","non-dropping-particle":"de van der"},{"family":"Preiser","given":"Jean-Charles"},{"family":"Bischoff","given":"Stephan C."}],"issued":{"date-parts":[["2021",5,1]]}}}],"schema":"https://github.com/citation-style-language/schema/raw/master/csl-citation.json"} </w:instrText>
      </w:r>
      <w:r w:rsidR="00AF0000"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54</w:t>
      </w:r>
      <w:r w:rsidR="0028548F" w:rsidRPr="004719EA">
        <w:rPr>
          <w:color w:val="000000" w:themeColor="text1"/>
          <w:sz w:val="22"/>
        </w:rPr>
        <w:t xml:space="preserve">, </w:t>
      </w:r>
      <w:r w:rsidR="0028548F" w:rsidRPr="004719EA">
        <w:rPr>
          <w:i/>
          <w:color w:val="000000" w:themeColor="text1"/>
          <w:sz w:val="22"/>
        </w:rPr>
        <w:t>55</w:t>
      </w:r>
      <w:r w:rsidR="0028548F" w:rsidRPr="004719EA">
        <w:rPr>
          <w:color w:val="000000" w:themeColor="text1"/>
          <w:sz w:val="22"/>
        </w:rPr>
        <w:t>)</w:t>
      </w:r>
      <w:r w:rsidR="00AF0000" w:rsidRPr="004719EA">
        <w:rPr>
          <w:color w:val="000000" w:themeColor="text1"/>
          <w:sz w:val="22"/>
          <w:szCs w:val="22"/>
          <w:lang w:val="en"/>
        </w:rPr>
        <w:fldChar w:fldCharType="end"/>
      </w:r>
      <w:r w:rsidR="00AF0000" w:rsidRPr="004719EA">
        <w:rPr>
          <w:color w:val="000000" w:themeColor="text1"/>
          <w:sz w:val="22"/>
          <w:szCs w:val="22"/>
          <w:lang w:val="en"/>
        </w:rPr>
        <w:t>.</w:t>
      </w:r>
      <w:r w:rsidR="004E55DA" w:rsidRPr="004719EA">
        <w:rPr>
          <w:color w:val="000000" w:themeColor="text1"/>
          <w:sz w:val="22"/>
          <w:szCs w:val="22"/>
          <w:lang w:val="en"/>
        </w:rPr>
        <w:t xml:space="preserve"> A similar result was observed in another version of the model in which we </w:t>
      </w:r>
      <w:r w:rsidR="005D4ED0" w:rsidRPr="004719EA">
        <w:rPr>
          <w:color w:val="000000" w:themeColor="text1"/>
          <w:sz w:val="22"/>
          <w:szCs w:val="22"/>
          <w:lang w:val="en"/>
        </w:rPr>
        <w:t>considered severity of mucositis</w:t>
      </w:r>
      <w:r w:rsidR="00083A2D" w:rsidRPr="004719EA">
        <w:rPr>
          <w:color w:val="000000" w:themeColor="text1"/>
          <w:sz w:val="22"/>
          <w:szCs w:val="22"/>
          <w:lang w:val="en"/>
        </w:rPr>
        <w:t xml:space="preserve"> as</w:t>
      </w:r>
      <w:r w:rsidR="005D4ED0" w:rsidRPr="004719EA">
        <w:rPr>
          <w:color w:val="000000" w:themeColor="text1"/>
          <w:sz w:val="22"/>
          <w:szCs w:val="22"/>
          <w:lang w:val="en"/>
        </w:rPr>
        <w:t xml:space="preserve"> a potential confounder </w:t>
      </w:r>
      <w:r w:rsidR="005D4ED0" w:rsidRPr="00591CC7">
        <w:rPr>
          <w:color w:val="000000" w:themeColor="text1"/>
          <w:sz w:val="22"/>
          <w:szCs w:val="22"/>
          <w:lang w:val="en"/>
        </w:rPr>
        <w:t>(</w:t>
      </w:r>
      <w:r w:rsidR="005D4ED0" w:rsidRPr="004719EA">
        <w:rPr>
          <w:b/>
          <w:color w:val="000000" w:themeColor="text1"/>
          <w:sz w:val="22"/>
          <w:szCs w:val="22"/>
          <w:lang w:val="en"/>
        </w:rPr>
        <w:t>Fig. S6</w:t>
      </w:r>
      <w:r w:rsidR="005D4ED0" w:rsidRPr="00591CC7">
        <w:rPr>
          <w:color w:val="000000" w:themeColor="text1"/>
          <w:sz w:val="22"/>
          <w:szCs w:val="22"/>
          <w:lang w:val="en"/>
        </w:rPr>
        <w:t>)</w:t>
      </w:r>
      <w:r w:rsidR="005D4ED0" w:rsidRPr="004719EA">
        <w:rPr>
          <w:color w:val="000000" w:themeColor="text1"/>
          <w:sz w:val="22"/>
          <w:szCs w:val="22"/>
          <w:lang w:val="en"/>
        </w:rPr>
        <w:t xml:space="preserve">. </w:t>
      </w:r>
    </w:p>
    <w:p w14:paraId="2C6BDAF9" w14:textId="07D3FD3A" w:rsidR="00C416FA" w:rsidRPr="004719EA" w:rsidRDefault="00FE630A"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Having observed </w:t>
      </w:r>
      <w:r w:rsidR="002078E3" w:rsidRPr="004719EA">
        <w:rPr>
          <w:color w:val="000000" w:themeColor="text1"/>
          <w:sz w:val="22"/>
          <w:szCs w:val="22"/>
          <w:lang w:val="en"/>
        </w:rPr>
        <w:t xml:space="preserve">a </w:t>
      </w:r>
      <w:r w:rsidR="00D62E74" w:rsidRPr="004719EA">
        <w:rPr>
          <w:color w:val="000000" w:themeColor="text1"/>
          <w:sz w:val="22"/>
          <w:szCs w:val="22"/>
          <w:lang w:val="en"/>
        </w:rPr>
        <w:t xml:space="preserve">relationship between </w:t>
      </w:r>
      <w:r w:rsidR="00F67CAA" w:rsidRPr="004719EA">
        <w:rPr>
          <w:color w:val="000000" w:themeColor="text1"/>
          <w:sz w:val="22"/>
          <w:szCs w:val="22"/>
          <w:lang w:val="en"/>
        </w:rPr>
        <w:t xml:space="preserve">microbiome injury and </w:t>
      </w:r>
      <w:r w:rsidR="00D45C05" w:rsidRPr="004719EA">
        <w:rPr>
          <w:color w:val="000000" w:themeColor="text1"/>
          <w:sz w:val="22"/>
          <w:szCs w:val="22"/>
          <w:lang w:val="en"/>
        </w:rPr>
        <w:t>co-inciden</w:t>
      </w:r>
      <w:r w:rsidR="00D62E74" w:rsidRPr="004719EA">
        <w:rPr>
          <w:color w:val="000000" w:themeColor="text1"/>
          <w:sz w:val="22"/>
          <w:szCs w:val="22"/>
          <w:lang w:val="en"/>
        </w:rPr>
        <w:t xml:space="preserve">t exposure to </w:t>
      </w:r>
      <w:r w:rsidR="00D45C05" w:rsidRPr="004719EA">
        <w:rPr>
          <w:color w:val="000000" w:themeColor="text1"/>
          <w:sz w:val="22"/>
          <w:szCs w:val="22"/>
          <w:lang w:val="en"/>
        </w:rPr>
        <w:t>antibiotics and sweets</w:t>
      </w:r>
      <w:r w:rsidR="002078E3" w:rsidRPr="004719EA">
        <w:rPr>
          <w:color w:val="000000" w:themeColor="text1"/>
          <w:sz w:val="22"/>
          <w:szCs w:val="22"/>
          <w:lang w:val="en"/>
        </w:rPr>
        <w:t xml:space="preserve">, we asked if this was </w:t>
      </w:r>
      <w:r w:rsidR="00002D8C" w:rsidRPr="004719EA">
        <w:rPr>
          <w:color w:val="000000" w:themeColor="text1"/>
          <w:sz w:val="22"/>
          <w:szCs w:val="22"/>
          <w:lang w:val="en"/>
        </w:rPr>
        <w:t>apparent in the raw data</w:t>
      </w:r>
      <w:r w:rsidR="00D62E74" w:rsidRPr="004719EA">
        <w:rPr>
          <w:color w:val="000000" w:themeColor="text1"/>
          <w:sz w:val="22"/>
          <w:szCs w:val="22"/>
          <w:lang w:val="en"/>
        </w:rPr>
        <w:t xml:space="preserve">, </w:t>
      </w:r>
      <w:r w:rsidR="00F67CAA" w:rsidRPr="004719EA">
        <w:rPr>
          <w:color w:val="000000" w:themeColor="text1"/>
          <w:sz w:val="22"/>
          <w:szCs w:val="22"/>
          <w:lang w:val="en"/>
        </w:rPr>
        <w:t>without the adjustments</w:t>
      </w:r>
      <w:r w:rsidR="0019289F" w:rsidRPr="004719EA">
        <w:rPr>
          <w:color w:val="000000" w:themeColor="text1"/>
          <w:sz w:val="22"/>
          <w:szCs w:val="22"/>
          <w:lang w:val="en"/>
        </w:rPr>
        <w:t xml:space="preserve"> for </w:t>
      </w:r>
      <w:r w:rsidR="00D62E74" w:rsidRPr="004719EA">
        <w:rPr>
          <w:color w:val="000000" w:themeColor="text1"/>
          <w:sz w:val="22"/>
          <w:szCs w:val="22"/>
          <w:lang w:val="en"/>
        </w:rPr>
        <w:t>th</w:t>
      </w:r>
      <w:r w:rsidR="0019289F" w:rsidRPr="004719EA">
        <w:rPr>
          <w:color w:val="000000" w:themeColor="text1"/>
          <w:sz w:val="22"/>
          <w:szCs w:val="22"/>
          <w:lang w:val="en"/>
        </w:rPr>
        <w:t>e many clinical variables</w:t>
      </w:r>
      <w:r w:rsidR="00002D8C" w:rsidRPr="004719EA">
        <w:rPr>
          <w:color w:val="000000" w:themeColor="text1"/>
          <w:sz w:val="22"/>
          <w:szCs w:val="22"/>
          <w:lang w:val="en"/>
        </w:rPr>
        <w:t xml:space="preserve"> </w:t>
      </w:r>
      <w:r w:rsidR="0019289F" w:rsidRPr="004719EA">
        <w:rPr>
          <w:color w:val="000000" w:themeColor="text1"/>
          <w:sz w:val="22"/>
          <w:szCs w:val="22"/>
          <w:lang w:val="en"/>
        </w:rPr>
        <w:t>encoded in the</w:t>
      </w:r>
      <w:r w:rsidR="00002D8C" w:rsidRPr="004719EA">
        <w:rPr>
          <w:color w:val="000000" w:themeColor="text1"/>
          <w:sz w:val="22"/>
          <w:szCs w:val="22"/>
          <w:lang w:val="en"/>
        </w:rPr>
        <w:t xml:space="preserve"> </w:t>
      </w:r>
      <w:r w:rsidR="006A27F8" w:rsidRPr="004719EA">
        <w:rPr>
          <w:color w:val="000000" w:themeColor="text1"/>
          <w:sz w:val="22"/>
          <w:szCs w:val="22"/>
          <w:lang w:val="en"/>
        </w:rPr>
        <w:t>Bayesian</w:t>
      </w:r>
      <w:r w:rsidR="008E2E57" w:rsidRPr="004719EA">
        <w:rPr>
          <w:color w:val="000000" w:themeColor="text1"/>
          <w:sz w:val="22"/>
          <w:szCs w:val="22"/>
          <w:lang w:val="en"/>
        </w:rPr>
        <w:t xml:space="preserve"> </w:t>
      </w:r>
      <w:r w:rsidR="004A4165" w:rsidRPr="004719EA">
        <w:rPr>
          <w:color w:val="000000" w:themeColor="text1"/>
          <w:sz w:val="22"/>
          <w:szCs w:val="22"/>
          <w:lang w:val="en"/>
        </w:rPr>
        <w:t>mode</w:t>
      </w:r>
      <w:r w:rsidR="00002D8C" w:rsidRPr="004719EA">
        <w:rPr>
          <w:color w:val="000000" w:themeColor="text1"/>
          <w:sz w:val="22"/>
          <w:szCs w:val="22"/>
          <w:lang w:val="en"/>
        </w:rPr>
        <w:t>l (</w:t>
      </w:r>
      <w:r w:rsidR="00002D8C" w:rsidRPr="004719EA">
        <w:rPr>
          <w:b/>
          <w:color w:val="000000" w:themeColor="text1"/>
          <w:sz w:val="22"/>
          <w:szCs w:val="22"/>
          <w:lang w:val="en"/>
        </w:rPr>
        <w:t>Fig. 2B</w:t>
      </w:r>
      <w:r w:rsidR="00002D8C" w:rsidRPr="004719EA">
        <w:rPr>
          <w:color w:val="000000" w:themeColor="text1"/>
          <w:sz w:val="22"/>
          <w:szCs w:val="22"/>
          <w:lang w:val="en"/>
        </w:rPr>
        <w:t>)</w:t>
      </w:r>
      <w:r w:rsidR="00587DC8" w:rsidRPr="004719EA">
        <w:rPr>
          <w:color w:val="000000" w:themeColor="text1"/>
          <w:sz w:val="22"/>
          <w:szCs w:val="22"/>
          <w:lang w:val="en"/>
        </w:rPr>
        <w:t xml:space="preserve">. Indeed, a </w:t>
      </w:r>
      <w:r w:rsidR="00AA2170" w:rsidRPr="004719EA">
        <w:rPr>
          <w:color w:val="000000" w:themeColor="text1"/>
          <w:sz w:val="22"/>
          <w:szCs w:val="22"/>
          <w:lang w:val="en"/>
        </w:rPr>
        <w:t xml:space="preserve">strong inverse relationship was apparent between grams of sweets consumed and fecal microbiota </w:t>
      </w:r>
      <w:r w:rsidR="005E2946" w:rsidRPr="012A60E5">
        <w:rPr>
          <w:rFonts w:ascii="Symbol" w:eastAsia="Symbol" w:hAnsi="Symbol" w:cs="Symbol"/>
          <w:color w:val="000000" w:themeColor="text1"/>
          <w:sz w:val="22"/>
          <w:szCs w:val="22"/>
        </w:rPr>
        <w:t>a</w:t>
      </w:r>
      <w:r w:rsidR="005E2946" w:rsidRPr="012A60E5">
        <w:rPr>
          <w:color w:val="000000" w:themeColor="text1"/>
          <w:sz w:val="22"/>
          <w:szCs w:val="22"/>
        </w:rPr>
        <w:t>-</w:t>
      </w:r>
      <w:r w:rsidR="005E2946" w:rsidRPr="004719EA">
        <w:rPr>
          <w:color w:val="000000" w:themeColor="text1"/>
          <w:sz w:val="22"/>
          <w:szCs w:val="22"/>
          <w:lang w:val="en"/>
        </w:rPr>
        <w:t xml:space="preserve">diversity only </w:t>
      </w:r>
      <w:ins w:id="52" w:author="Matheis, Fanny" w:date="2023-11-30T07:36:00Z">
        <w:r w:rsidR="00605CA9">
          <w:rPr>
            <w:color w:val="000000" w:themeColor="text1"/>
            <w:sz w:val="22"/>
            <w:szCs w:val="22"/>
            <w:lang w:val="en"/>
          </w:rPr>
          <w:t xml:space="preserve">in </w:t>
        </w:r>
      </w:ins>
      <w:r w:rsidR="005E2946" w:rsidRPr="004719EA">
        <w:rPr>
          <w:color w:val="000000" w:themeColor="text1"/>
          <w:sz w:val="22"/>
          <w:szCs w:val="22"/>
          <w:lang w:val="en"/>
        </w:rPr>
        <w:t xml:space="preserve">samples </w:t>
      </w:r>
      <w:r w:rsidR="00B42E5D" w:rsidRPr="004719EA">
        <w:rPr>
          <w:color w:val="000000" w:themeColor="text1"/>
          <w:sz w:val="22"/>
          <w:szCs w:val="22"/>
          <w:lang w:val="en"/>
        </w:rPr>
        <w:t>from patients who were exposed to antibiotics (Spearman correlation 0.05, p</w:t>
      </w:r>
      <w:r w:rsidR="0061353F" w:rsidRPr="004719EA">
        <w:rPr>
          <w:color w:val="000000" w:themeColor="text1"/>
          <w:sz w:val="22"/>
          <w:szCs w:val="22"/>
          <w:lang w:val="en"/>
        </w:rPr>
        <w:t>=</w:t>
      </w:r>
      <w:r w:rsidR="00B42E5D" w:rsidRPr="004719EA">
        <w:rPr>
          <w:color w:val="000000" w:themeColor="text1"/>
          <w:sz w:val="22"/>
          <w:szCs w:val="22"/>
          <w:lang w:val="en"/>
        </w:rPr>
        <w:t>0.21) (</w:t>
      </w:r>
      <w:r w:rsidR="00B42E5D" w:rsidRPr="004719EA">
        <w:rPr>
          <w:b/>
          <w:color w:val="000000" w:themeColor="text1"/>
          <w:sz w:val="22"/>
          <w:szCs w:val="22"/>
          <w:lang w:val="en"/>
        </w:rPr>
        <w:t>Fig. 2F</w:t>
      </w:r>
      <w:r w:rsidR="00B42E5D" w:rsidRPr="004719EA">
        <w:rPr>
          <w:color w:val="000000" w:themeColor="text1"/>
          <w:sz w:val="22"/>
          <w:szCs w:val="22"/>
          <w:lang w:val="en"/>
        </w:rPr>
        <w:t>).</w:t>
      </w:r>
      <w:r w:rsidR="00B249B3" w:rsidRPr="004719EA">
        <w:rPr>
          <w:color w:val="000000" w:themeColor="text1"/>
          <w:sz w:val="22"/>
          <w:szCs w:val="22"/>
          <w:lang w:val="en"/>
        </w:rPr>
        <w:t xml:space="preserve"> </w:t>
      </w:r>
      <w:r w:rsidR="0095029C" w:rsidRPr="004719EA">
        <w:rPr>
          <w:color w:val="000000" w:themeColor="text1"/>
          <w:sz w:val="22"/>
          <w:szCs w:val="22"/>
          <w:lang w:val="en"/>
        </w:rPr>
        <w:t xml:space="preserve">To </w:t>
      </w:r>
      <w:r w:rsidR="005D1443" w:rsidRPr="004719EA">
        <w:rPr>
          <w:color w:val="000000" w:themeColor="text1"/>
          <w:sz w:val="22"/>
          <w:szCs w:val="22"/>
          <w:lang w:val="en"/>
        </w:rPr>
        <w:t xml:space="preserve">further explore the relationship </w:t>
      </w:r>
      <w:r w:rsidR="0095029C" w:rsidRPr="004719EA">
        <w:rPr>
          <w:color w:val="000000" w:themeColor="text1"/>
          <w:sz w:val="22"/>
          <w:szCs w:val="22"/>
          <w:lang w:val="en"/>
        </w:rPr>
        <w:t>between food group</w:t>
      </w:r>
      <w:r w:rsidR="005D1443" w:rsidRPr="004719EA">
        <w:rPr>
          <w:color w:val="000000" w:themeColor="text1"/>
          <w:sz w:val="22"/>
          <w:szCs w:val="22"/>
          <w:lang w:val="en"/>
        </w:rPr>
        <w:t>s, antibiotics, and</w:t>
      </w:r>
      <w:r w:rsidR="0095029C" w:rsidRPr="004719EA">
        <w:rPr>
          <w:color w:val="000000" w:themeColor="text1"/>
          <w:sz w:val="22"/>
          <w:szCs w:val="22"/>
          <w:lang w:val="en"/>
        </w:rPr>
        <w:t xml:space="preserve"> microbiota </w:t>
      </w:r>
      <w:r w:rsidR="005D1443" w:rsidRPr="004719EA">
        <w:rPr>
          <w:color w:val="000000" w:themeColor="text1"/>
          <w:sz w:val="22"/>
          <w:szCs w:val="22"/>
          <w:lang w:val="en"/>
        </w:rPr>
        <w:t xml:space="preserve">injury </w:t>
      </w:r>
      <w:r w:rsidR="0095029C" w:rsidRPr="004719EA">
        <w:rPr>
          <w:color w:val="000000" w:themeColor="text1"/>
          <w:sz w:val="22"/>
          <w:szCs w:val="22"/>
          <w:lang w:val="en"/>
        </w:rPr>
        <w:t xml:space="preserve">in the </w:t>
      </w:r>
      <w:r w:rsidR="00A72776" w:rsidRPr="004719EA">
        <w:rPr>
          <w:color w:val="000000" w:themeColor="text1"/>
          <w:sz w:val="22"/>
          <w:szCs w:val="22"/>
          <w:lang w:val="en"/>
        </w:rPr>
        <w:t xml:space="preserve">multivariable </w:t>
      </w:r>
      <w:r w:rsidR="008B04B4" w:rsidRPr="004719EA">
        <w:rPr>
          <w:color w:val="000000" w:themeColor="text1"/>
          <w:sz w:val="22"/>
          <w:szCs w:val="22"/>
          <w:lang w:val="en"/>
        </w:rPr>
        <w:t>Bayesian</w:t>
      </w:r>
      <w:r w:rsidR="00A72776" w:rsidRPr="004719EA">
        <w:rPr>
          <w:color w:val="000000" w:themeColor="text1"/>
          <w:sz w:val="22"/>
          <w:szCs w:val="22"/>
          <w:lang w:val="en"/>
        </w:rPr>
        <w:t xml:space="preserve"> model, </w:t>
      </w:r>
      <w:r w:rsidR="000512DA" w:rsidRPr="004719EA">
        <w:rPr>
          <w:color w:val="000000" w:themeColor="text1"/>
          <w:sz w:val="22"/>
          <w:szCs w:val="22"/>
          <w:lang w:val="en"/>
        </w:rPr>
        <w:t xml:space="preserve">we </w:t>
      </w:r>
      <w:r w:rsidR="005D1443" w:rsidRPr="004719EA">
        <w:rPr>
          <w:color w:val="000000" w:themeColor="text1"/>
          <w:sz w:val="22"/>
          <w:szCs w:val="22"/>
          <w:lang w:val="en"/>
        </w:rPr>
        <w:t>inspected</w:t>
      </w:r>
      <w:r w:rsidR="00A72776" w:rsidRPr="004719EA">
        <w:rPr>
          <w:color w:val="000000" w:themeColor="text1"/>
          <w:sz w:val="22"/>
          <w:szCs w:val="22"/>
          <w:lang w:val="en"/>
        </w:rPr>
        <w:t xml:space="preserve"> the</w:t>
      </w:r>
      <w:r w:rsidR="00CA3330" w:rsidRPr="004719EA">
        <w:rPr>
          <w:color w:val="000000" w:themeColor="text1"/>
          <w:sz w:val="22"/>
          <w:szCs w:val="22"/>
          <w:lang w:val="en"/>
        </w:rPr>
        <w:t xml:space="preserve"> marginal</w:t>
      </w:r>
      <w:r w:rsidR="00CA4A72" w:rsidRPr="004719EA">
        <w:rPr>
          <w:color w:val="000000" w:themeColor="text1"/>
          <w:sz w:val="22"/>
          <w:szCs w:val="22"/>
          <w:lang w:val="en"/>
        </w:rPr>
        <w:t>-</w:t>
      </w:r>
      <w:r w:rsidR="007A34AE" w:rsidRPr="004719EA">
        <w:rPr>
          <w:color w:val="000000" w:themeColor="text1"/>
          <w:sz w:val="22"/>
          <w:szCs w:val="22"/>
          <w:lang w:val="en"/>
        </w:rPr>
        <w:t>effects</w:t>
      </w:r>
      <w:r w:rsidR="00CA3330" w:rsidRPr="004719EA">
        <w:rPr>
          <w:color w:val="000000" w:themeColor="text1"/>
          <w:sz w:val="22"/>
          <w:szCs w:val="22"/>
          <w:lang w:val="en"/>
        </w:rPr>
        <w:t xml:space="preserve"> </w:t>
      </w:r>
      <w:r w:rsidR="00CA4A72" w:rsidRPr="004719EA">
        <w:rPr>
          <w:color w:val="000000" w:themeColor="text1"/>
          <w:sz w:val="22"/>
          <w:szCs w:val="22"/>
          <w:lang w:val="en"/>
        </w:rPr>
        <w:t>plots</w:t>
      </w:r>
      <w:r w:rsidR="00ED76AC" w:rsidRPr="004719EA">
        <w:rPr>
          <w:color w:val="000000" w:themeColor="text1"/>
          <w:sz w:val="22"/>
          <w:szCs w:val="22"/>
          <w:lang w:val="en"/>
        </w:rPr>
        <w:t xml:space="preserve"> (</w:t>
      </w:r>
      <w:r w:rsidR="00ED76AC" w:rsidRPr="004719EA">
        <w:rPr>
          <w:b/>
          <w:color w:val="000000" w:themeColor="text1"/>
          <w:sz w:val="22"/>
          <w:szCs w:val="22"/>
          <w:lang w:val="en"/>
        </w:rPr>
        <w:t>Figs. 2G</w:t>
      </w:r>
      <w:r w:rsidR="00ED76AC" w:rsidRPr="004719EA">
        <w:rPr>
          <w:color w:val="000000" w:themeColor="text1"/>
          <w:sz w:val="22"/>
          <w:szCs w:val="22"/>
          <w:lang w:val="en"/>
        </w:rPr>
        <w:t xml:space="preserve">). </w:t>
      </w:r>
      <w:r w:rsidR="00D62183" w:rsidRPr="004719EA">
        <w:rPr>
          <w:color w:val="000000" w:themeColor="text1"/>
          <w:sz w:val="22"/>
          <w:szCs w:val="22"/>
          <w:lang w:val="en"/>
        </w:rPr>
        <w:t xml:space="preserve">These revealed a </w:t>
      </w:r>
      <w:r w:rsidR="00227F26" w:rsidRPr="004719EA">
        <w:rPr>
          <w:color w:val="000000" w:themeColor="text1"/>
          <w:sz w:val="22"/>
          <w:szCs w:val="22"/>
          <w:lang w:val="en"/>
        </w:rPr>
        <w:t xml:space="preserve">prominent </w:t>
      </w:r>
      <w:r w:rsidR="00762A88" w:rsidRPr="004719EA">
        <w:rPr>
          <w:color w:val="000000" w:themeColor="text1"/>
          <w:sz w:val="22"/>
          <w:szCs w:val="22"/>
          <w:lang w:val="en"/>
        </w:rPr>
        <w:t xml:space="preserve">independent </w:t>
      </w:r>
      <w:r w:rsidR="00565724" w:rsidRPr="004719EA">
        <w:rPr>
          <w:color w:val="000000" w:themeColor="text1"/>
          <w:sz w:val="22"/>
          <w:szCs w:val="22"/>
          <w:lang w:val="en"/>
        </w:rPr>
        <w:t xml:space="preserve">relationship </w:t>
      </w:r>
      <w:r w:rsidR="00C813D0" w:rsidRPr="004719EA">
        <w:rPr>
          <w:color w:val="000000" w:themeColor="text1"/>
          <w:sz w:val="22"/>
          <w:szCs w:val="22"/>
          <w:lang w:val="en"/>
        </w:rPr>
        <w:lastRenderedPageBreak/>
        <w:t xml:space="preserve">between food intake </w:t>
      </w:r>
      <w:r w:rsidR="00D62183" w:rsidRPr="004719EA">
        <w:rPr>
          <w:color w:val="000000" w:themeColor="text1"/>
          <w:sz w:val="22"/>
          <w:szCs w:val="22"/>
          <w:lang w:val="en"/>
        </w:rPr>
        <w:t>and</w:t>
      </w:r>
      <w:r w:rsidR="00C813D0" w:rsidRPr="004719EA">
        <w:rPr>
          <w:color w:val="000000" w:themeColor="text1"/>
          <w:sz w:val="22"/>
          <w:szCs w:val="22"/>
          <w:lang w:val="en"/>
        </w:rPr>
        <w:t xml:space="preserve"> microbiota </w:t>
      </w:r>
      <w:r w:rsidR="00C813D0" w:rsidRPr="012A60E5">
        <w:rPr>
          <w:rFonts w:ascii="Symbol" w:eastAsia="Symbol" w:hAnsi="Symbol" w:cs="Symbol"/>
          <w:color w:val="000000" w:themeColor="text1"/>
          <w:sz w:val="22"/>
          <w:szCs w:val="22"/>
        </w:rPr>
        <w:t>a</w:t>
      </w:r>
      <w:r w:rsidR="00C813D0" w:rsidRPr="012A60E5">
        <w:rPr>
          <w:color w:val="000000" w:themeColor="text1"/>
          <w:sz w:val="22"/>
          <w:szCs w:val="22"/>
        </w:rPr>
        <w:t>-</w:t>
      </w:r>
      <w:r w:rsidR="00C813D0" w:rsidRPr="004719EA">
        <w:rPr>
          <w:color w:val="000000" w:themeColor="text1"/>
          <w:sz w:val="22"/>
          <w:szCs w:val="22"/>
          <w:lang w:val="en"/>
        </w:rPr>
        <w:t xml:space="preserve">diversity only </w:t>
      </w:r>
      <w:r w:rsidR="009F378A" w:rsidRPr="004719EA">
        <w:rPr>
          <w:color w:val="000000" w:themeColor="text1"/>
          <w:sz w:val="22"/>
          <w:szCs w:val="22"/>
          <w:lang w:val="en"/>
        </w:rPr>
        <w:t>for</w:t>
      </w:r>
      <w:r w:rsidR="00C813D0" w:rsidRPr="004719EA">
        <w:rPr>
          <w:color w:val="000000" w:themeColor="text1"/>
          <w:sz w:val="22"/>
          <w:szCs w:val="22"/>
          <w:lang w:val="en"/>
        </w:rPr>
        <w:t xml:space="preserve"> sweets </w:t>
      </w:r>
      <w:r w:rsidR="009F378A" w:rsidRPr="004719EA">
        <w:rPr>
          <w:color w:val="000000" w:themeColor="text1"/>
          <w:sz w:val="22"/>
          <w:szCs w:val="22"/>
          <w:lang w:val="en"/>
        </w:rPr>
        <w:t xml:space="preserve">and only </w:t>
      </w:r>
      <w:r w:rsidR="00AF73A2" w:rsidRPr="004719EA">
        <w:rPr>
          <w:color w:val="000000" w:themeColor="text1"/>
          <w:sz w:val="22"/>
          <w:szCs w:val="22"/>
          <w:lang w:val="en"/>
        </w:rPr>
        <w:t xml:space="preserve">during periods of </w:t>
      </w:r>
      <w:r w:rsidR="00C813D0" w:rsidRPr="004719EA">
        <w:rPr>
          <w:color w:val="000000" w:themeColor="text1"/>
          <w:sz w:val="22"/>
          <w:szCs w:val="22"/>
          <w:lang w:val="en"/>
        </w:rPr>
        <w:t>antibiotic</w:t>
      </w:r>
      <w:r w:rsidR="00AF73A2" w:rsidRPr="004719EA">
        <w:rPr>
          <w:color w:val="000000" w:themeColor="text1"/>
          <w:sz w:val="22"/>
          <w:szCs w:val="22"/>
          <w:lang w:val="en"/>
        </w:rPr>
        <w:t xml:space="preserve"> exposure.</w:t>
      </w:r>
      <w:r w:rsidR="004E55DA" w:rsidRPr="004719EA">
        <w:rPr>
          <w:color w:val="000000" w:themeColor="text1"/>
          <w:sz w:val="22"/>
          <w:szCs w:val="22"/>
          <w:lang w:val="en"/>
        </w:rPr>
        <w:t xml:space="preserve"> </w:t>
      </w:r>
    </w:p>
    <w:p w14:paraId="372FC138" w14:textId="14454AEC" w:rsidR="000D1E74" w:rsidRPr="004719EA" w:rsidRDefault="000D1E74"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We hypothesized that sugar intake during antibiotic-induced microbiome perturbation may particularly favor expansion of bacterial taxa that we have previously reported are commonly expanded in the microbiota injury that accompanies allo-HCT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djovOUEi","properties":{"formattedCitation":"({\\i{}37})","plainCitation":"(37)","noteIndex":0},"citationItems":[{"id":3788,"uris":["http://zotero.org/groups/4675359/items/FF49PNNQ"],"itemData":{"id":3788,"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37</w:t>
      </w:r>
      <w:r w:rsidR="0028548F" w:rsidRPr="004719EA">
        <w:rPr>
          <w:color w:val="000000" w:themeColor="text1"/>
          <w:sz w:val="22"/>
        </w:rPr>
        <w:t>)</w:t>
      </w:r>
      <w:r w:rsidRPr="004719EA">
        <w:rPr>
          <w:color w:val="000000" w:themeColor="text1"/>
          <w:sz w:val="22"/>
          <w:szCs w:val="22"/>
          <w:lang w:val="en"/>
        </w:rPr>
        <w:fldChar w:fldCharType="end"/>
      </w:r>
      <w:r w:rsidRPr="004719EA">
        <w:rPr>
          <w:color w:val="000000" w:themeColor="text1"/>
          <w:sz w:val="22"/>
          <w:szCs w:val="22"/>
          <w:lang w:val="en"/>
        </w:rPr>
        <w:t xml:space="preserve">. </w:t>
      </w:r>
      <w:ins w:id="53" w:author="Matheis, Fanny" w:date="2023-11-30T07:47:00Z">
        <w:r w:rsidR="00D71581">
          <w:rPr>
            <w:color w:val="000000" w:themeColor="text1"/>
            <w:sz w:val="22"/>
            <w:szCs w:val="22"/>
            <w:lang w:val="en"/>
          </w:rPr>
          <w:t>XXX</w:t>
        </w:r>
      </w:ins>
      <w:ins w:id="54" w:author="Matheis, Fanny" w:date="2023-11-30T07:48:00Z">
        <w:r w:rsidR="00D71581">
          <w:rPr>
            <w:color w:val="000000" w:themeColor="text1"/>
            <w:sz w:val="22"/>
            <w:szCs w:val="22"/>
            <w:lang w:val="en"/>
          </w:rPr>
          <w:t xml:space="preserve"> (</w:t>
        </w:r>
      </w:ins>
      <w:ins w:id="55" w:author="Matheis, Fanny" w:date="2023-11-30T07:49:00Z">
        <w:r w:rsidR="00D71581">
          <w:rPr>
            <w:color w:val="000000" w:themeColor="text1"/>
            <w:sz w:val="22"/>
            <w:szCs w:val="22"/>
            <w:lang w:val="en"/>
          </w:rPr>
          <w:t xml:space="preserve">Staph, </w:t>
        </w:r>
        <w:proofErr w:type="spellStart"/>
        <w:proofErr w:type="gramStart"/>
        <w:r w:rsidR="00D71581">
          <w:rPr>
            <w:color w:val="000000" w:themeColor="text1"/>
            <w:sz w:val="22"/>
            <w:szCs w:val="22"/>
            <w:lang w:val="en"/>
          </w:rPr>
          <w:t>enteroococcus</w:t>
        </w:r>
        <w:proofErr w:type="spellEnd"/>
        <w:r w:rsidR="00D71581">
          <w:rPr>
            <w:color w:val="000000" w:themeColor="text1"/>
            <w:sz w:val="22"/>
            <w:szCs w:val="22"/>
            <w:lang w:val="en"/>
          </w:rPr>
          <w:t>,…</w:t>
        </w:r>
        <w:proofErr w:type="gramEnd"/>
        <w:r w:rsidR="00D71581">
          <w:rPr>
            <w:color w:val="000000" w:themeColor="text1"/>
            <w:sz w:val="22"/>
            <w:szCs w:val="22"/>
            <w:lang w:val="en"/>
          </w:rPr>
          <w:t>)</w:t>
        </w:r>
      </w:ins>
      <w:ins w:id="56" w:author="Matheis, Fanny" w:date="2023-11-30T07:47:00Z">
        <w:r w:rsidR="00D71581">
          <w:rPr>
            <w:color w:val="000000" w:themeColor="text1"/>
            <w:sz w:val="22"/>
            <w:szCs w:val="22"/>
            <w:lang w:val="en"/>
          </w:rPr>
          <w:t xml:space="preserve"> taxa were </w:t>
        </w:r>
      </w:ins>
      <w:ins w:id="57" w:author="Matheis, Fanny" w:date="2023-11-30T07:48:00Z">
        <w:r w:rsidR="00D71581">
          <w:rPr>
            <w:color w:val="000000" w:themeColor="text1"/>
            <w:sz w:val="22"/>
            <w:szCs w:val="22"/>
            <w:lang w:val="en"/>
          </w:rPr>
          <w:t>inversely correlated</w:t>
        </w:r>
      </w:ins>
      <w:ins w:id="58" w:author="Matheis, Fanny" w:date="2023-11-30T07:49:00Z">
        <w:r w:rsidR="00D71581">
          <w:rPr>
            <w:color w:val="000000" w:themeColor="text1"/>
            <w:sz w:val="22"/>
            <w:szCs w:val="22"/>
            <w:lang w:val="en"/>
          </w:rPr>
          <w:t xml:space="preserve"> with bacterial </w:t>
        </w:r>
        <w:r w:rsidR="00D71581" w:rsidRPr="012A60E5">
          <w:rPr>
            <w:rFonts w:ascii="Symbol" w:eastAsia="Symbol" w:hAnsi="Symbol" w:cs="Symbol"/>
            <w:color w:val="000000" w:themeColor="text1"/>
            <w:sz w:val="22"/>
            <w:szCs w:val="22"/>
          </w:rPr>
          <w:t>a</w:t>
        </w:r>
        <w:r w:rsidR="00D71581" w:rsidRPr="012A60E5">
          <w:rPr>
            <w:color w:val="000000" w:themeColor="text1"/>
            <w:sz w:val="22"/>
            <w:szCs w:val="22"/>
          </w:rPr>
          <w:t>-</w:t>
        </w:r>
        <w:r w:rsidR="00D71581" w:rsidRPr="004719EA">
          <w:rPr>
            <w:color w:val="000000" w:themeColor="text1"/>
            <w:sz w:val="22"/>
            <w:szCs w:val="22"/>
            <w:lang w:val="en"/>
          </w:rPr>
          <w:t>diversity</w:t>
        </w:r>
      </w:ins>
      <w:ins w:id="59" w:author="Matheis, Fanny" w:date="2023-11-30T07:48:00Z">
        <w:r w:rsidR="00D71581">
          <w:rPr>
            <w:color w:val="000000" w:themeColor="text1"/>
            <w:sz w:val="22"/>
            <w:szCs w:val="22"/>
            <w:lang w:val="en"/>
          </w:rPr>
          <w:t xml:space="preserve">. Of those, </w:t>
        </w:r>
      </w:ins>
      <w:r w:rsidRPr="004719EA">
        <w:rPr>
          <w:i/>
          <w:color w:val="000000" w:themeColor="text1"/>
          <w:sz w:val="22"/>
          <w:szCs w:val="22"/>
          <w:lang w:val="en"/>
        </w:rPr>
        <w:t>Enterococcus</w:t>
      </w:r>
      <w:r w:rsidRPr="004719EA">
        <w:rPr>
          <w:color w:val="000000" w:themeColor="text1"/>
          <w:sz w:val="22"/>
          <w:szCs w:val="22"/>
          <w:lang w:val="en"/>
        </w:rPr>
        <w:t xml:space="preserve"> relative abundance was most strongly inversely correlated with</w:t>
      </w:r>
      <w:r w:rsidRPr="007F29B6">
        <w:rPr>
          <w:rFonts w:ascii="Symbol" w:eastAsia="Symbol" w:hAnsi="Symbol" w:cs="Symbol"/>
          <w:color w:val="000000" w:themeColor="text1"/>
          <w:sz w:val="22"/>
          <w:szCs w:val="22"/>
        </w:rPr>
        <w:t xml:space="preserve"> </w:t>
      </w:r>
      <w:r w:rsidRPr="012A60E5">
        <w:rPr>
          <w:rFonts w:ascii="Symbol" w:eastAsia="Symbol" w:hAnsi="Symbol" w:cs="Symbol"/>
          <w:color w:val="000000" w:themeColor="text1"/>
          <w:sz w:val="22"/>
          <w:szCs w:val="22"/>
        </w:rPr>
        <w:t>a</w:t>
      </w:r>
      <w:r w:rsidRPr="012A60E5">
        <w:rPr>
          <w:color w:val="000000" w:themeColor="text1"/>
          <w:sz w:val="22"/>
          <w:szCs w:val="22"/>
        </w:rPr>
        <w:t>-</w:t>
      </w:r>
      <w:r w:rsidRPr="004719EA">
        <w:rPr>
          <w:color w:val="000000" w:themeColor="text1"/>
          <w:sz w:val="22"/>
          <w:szCs w:val="22"/>
          <w:lang w:val="en"/>
        </w:rPr>
        <w:t>diversity in this dataset (Spearman correlation rho: -0.32, FDR p = 1.56e-23) (</w:t>
      </w:r>
      <w:r w:rsidRPr="004719EA">
        <w:rPr>
          <w:b/>
          <w:color w:val="000000" w:themeColor="text1"/>
          <w:sz w:val="22"/>
          <w:szCs w:val="22"/>
          <w:lang w:val="en"/>
        </w:rPr>
        <w:t xml:space="preserve">Fig. 3A </w:t>
      </w:r>
      <w:r w:rsidRPr="004719EA">
        <w:rPr>
          <w:color w:val="000000" w:themeColor="text1"/>
          <w:sz w:val="22"/>
          <w:szCs w:val="22"/>
          <w:lang w:val="en"/>
        </w:rPr>
        <w:t xml:space="preserve">and </w:t>
      </w:r>
      <w:r w:rsidRPr="004719EA">
        <w:rPr>
          <w:b/>
          <w:color w:val="000000" w:themeColor="text1"/>
          <w:sz w:val="22"/>
          <w:szCs w:val="22"/>
          <w:lang w:val="en"/>
        </w:rPr>
        <w:t>Fig. S7</w:t>
      </w:r>
      <w:r w:rsidRPr="004719EA">
        <w:rPr>
          <w:color w:val="000000" w:themeColor="text1"/>
          <w:sz w:val="22"/>
          <w:szCs w:val="22"/>
          <w:lang w:val="en"/>
        </w:rPr>
        <w:t xml:space="preserve">), consistent with our prior report that </w:t>
      </w:r>
      <w:r w:rsidRPr="00D71581">
        <w:rPr>
          <w:i/>
          <w:iCs/>
          <w:color w:val="000000" w:themeColor="text1"/>
          <w:sz w:val="22"/>
          <w:szCs w:val="22"/>
          <w:lang w:val="en"/>
        </w:rPr>
        <w:t>Enterococcus</w:t>
      </w:r>
      <w:r w:rsidRPr="004719EA">
        <w:rPr>
          <w:color w:val="000000" w:themeColor="text1"/>
          <w:sz w:val="22"/>
          <w:szCs w:val="22"/>
          <w:lang w:val="en"/>
        </w:rPr>
        <w:t xml:space="preserve"> expansions are the most frequent injury pattern in this population</w:t>
      </w:r>
      <w:r w:rsidR="00CE3EB3">
        <w:rPr>
          <w:color w:val="000000" w:themeColor="text1"/>
          <w:sz w:val="22"/>
          <w:szCs w:val="22"/>
          <w:lang w:val="en"/>
        </w:rPr>
        <w:t xml:space="preserv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{"citationID":"2rgAcLqk","properties":{"formattedCitation":"({\\i{}51})","plainCitation":"(51)","noteIndex":0},"citationItems":[{"id":3658,"uris":["http://zotero.org/groups/4675359/items/IVQ6FVDY"],"itemData":{"id":3658,"type":"article-journal","abstract":"Disruption of intestinal microbial communities appears to underlie many human illnesses, but the mechanisms that promote this dysbiosis and its adverse consequences are poorly understood. In patients who received allogeneic hematopoietic cell transplantation (allo-HCT), we describe a high incidence of enterococcal expansion which was associated with graft-versus-host disease (GVHD) and mortality. We found that Enterococcus also expands in the mouse gastrointestinal tract after allo-HCT and exacerbates disease severity in gnotobiotic models. Enterococcus growth is dependent on the disaccharide lactose, and dietary lactose depletion attenuates Enterococcus outgrowth and reduces the severity of GVHD in mice. Allo-HCT patients carrying lactose-non-absorber genotypes showed compromised clearance of post-antibiotic Enterococcus domination. We report lactose as a common nutrient that drives expansion of a commensal bacterium that exacerbates an intestinal and systemic inflammatory disease.","container-title":"Science (New York, N.Y.)","DOI":"10.1126/science.aax3760","ISSN":"0036-8075","issue":"6469","journalAbbreviation":"Science","note":"PMID: 31780560\nPMCID: PMC7003985","page":"1143-1149","source":"PubMed Central","title":"Lactose drives Enterococcus expansion to promote graft-versus-host disease","volume":"366","author":[{"family":"Stein-Thoeringer","given":"C.K."},{"family":"Nichols","given":"K.B."},{"family":"Lazrak","given":"A."},{"family":"Docampo","given":"M.D."},{"family":"Slingerland","given":"A.E."},{"family":"Slingerland","given":"J.B."},{"family":"Clurman","given":"A.G."},{"family":"Armijo","given":"G."},{"family":"Gomes","given":"A.L.C."},{"family":"Shono","given":"Y."},{"family":"Staffas","given":"A."},{"family":"Burgos da Silva","given":"M."},{"family":"Devlin","given":"S."},{"family":"Markey","given":"K.A."},{"family":"Bajic","given":"D."},{"family":"Pinedo","given":"R."},{"family":"Tsakmaklis","given":"A."},{"family":"Littmann","given":"E.R."},{"family":"Pastore","given":"A."},{"family":"Taur","given":"Y."},{"family":"Monette","given":"S."},{"family":"Arcila","given":"M.E."},{"family":"Pickard","given":"A.J."},{"family":"Maloy","given":"M."},{"family":"Wright","given":"R.J."},{"family":"Amoretti","given":"L.A."},{"family":"Fontana","given":"E."},{"family":"Pham","given":"D."},{"family":"Jamal","given":"M.A."},{"family":"Weber","given":"D."},{"family":"Sung","given":"A.D."},{"family":"Hashimoto","given":"D."},{"family":"Scheid","given":"C."},{"family":"Xavier","given":"J.B."},{"family":"Messina","given":"J.A."},{"family":"Romero","given":"K."},{"family":"Lew","given":"M."},{"family":"Bush","given":"A."},{"family":"Bohannon","given":"L."},{"family":"Hayasaka","given":"K"},{"family":"Hasegawa","given":"Y."},{"family":"Vehreschild","given":"M.J.G.T."},{"family":"Cross","given":"J.R."},{"family":"Ponce","given":"D.M."},{"family":"Perales","given":"M.A."},{"family":"Giralt","given":"S.A."},{"family":"Jenq","given":"R.R."},{"family":"Teshima","given":"T."},{"family":"Holler","given":"E."},{"family":"Chao","given":"N.J."},{"family":"Pamer","given":"E.G."},{"family":"Peled","given":"J.U."},{"family":"Brink","given":"M.R.M.","non-dropping-particle":"van den"}],"issued":{"date-parts":[["2019",11,29]]}}}],"schema":"https://github.com/citation-style-language/schema/raw/master/csl-citation.json"}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51</w:t>
      </w:r>
      <w:r w:rsidR="0028548F" w:rsidRPr="004719EA">
        <w:rPr>
          <w:color w:val="000000" w:themeColor="text1"/>
          <w:sz w:val="22"/>
        </w:rPr>
        <w:t>)</w:t>
      </w:r>
      <w:r w:rsidRPr="004719EA">
        <w:rPr>
          <w:color w:val="000000" w:themeColor="text1"/>
          <w:sz w:val="22"/>
          <w:szCs w:val="22"/>
          <w:lang w:val="en"/>
        </w:rPr>
        <w:fldChar w:fldCharType="end"/>
      </w:r>
      <w:r w:rsidR="00CE3EB3">
        <w:rPr>
          <w:color w:val="000000" w:themeColor="text1"/>
          <w:sz w:val="22"/>
          <w:szCs w:val="22"/>
          <w:lang w:val="en"/>
        </w:rPr>
        <w:t>.</w:t>
      </w:r>
      <w:r w:rsidRPr="004719EA">
        <w:rPr>
          <w:color w:val="000000" w:themeColor="text1"/>
          <w:sz w:val="22"/>
          <w:szCs w:val="22"/>
          <w:lang w:val="en"/>
        </w:rPr>
        <w:t xml:space="preserve"> We found that sweets consumption during antibiotic exposure correlated the relative abundance of </w:t>
      </w:r>
      <w:r w:rsidRPr="004719EA">
        <w:rPr>
          <w:i/>
          <w:color w:val="000000" w:themeColor="text1"/>
          <w:sz w:val="22"/>
          <w:szCs w:val="22"/>
          <w:lang w:val="en"/>
        </w:rPr>
        <w:t xml:space="preserve">Enterococcus </w:t>
      </w:r>
      <w:r w:rsidRPr="004719EA">
        <w:rPr>
          <w:color w:val="000000" w:themeColor="text1"/>
          <w:sz w:val="22"/>
          <w:szCs w:val="22"/>
          <w:lang w:val="en"/>
        </w:rPr>
        <w:t>(median: 0.67, 95% CI: (-0.01, 1.33)) (</w:t>
      </w:r>
      <w:r w:rsidRPr="004719EA">
        <w:rPr>
          <w:b/>
          <w:color w:val="000000" w:themeColor="text1"/>
          <w:sz w:val="22"/>
          <w:szCs w:val="22"/>
          <w:lang w:val="en"/>
        </w:rPr>
        <w:t>Fig. 3B</w:t>
      </w:r>
      <w:r w:rsidRPr="004719EA">
        <w:rPr>
          <w:color w:val="000000" w:themeColor="text1"/>
          <w:sz w:val="22"/>
          <w:szCs w:val="22"/>
          <w:lang w:val="en"/>
        </w:rPr>
        <w:t xml:space="preserve"> and </w:t>
      </w:r>
      <w:r w:rsidRPr="004719EA">
        <w:rPr>
          <w:b/>
          <w:color w:val="000000" w:themeColor="text1"/>
          <w:sz w:val="22"/>
          <w:szCs w:val="22"/>
          <w:lang w:val="en"/>
        </w:rPr>
        <w:t>Fig. S8</w:t>
      </w:r>
      <w:r w:rsidRPr="004719EA">
        <w:rPr>
          <w:color w:val="000000" w:themeColor="text1"/>
          <w:sz w:val="22"/>
          <w:szCs w:val="22"/>
          <w:lang w:val="en"/>
        </w:rPr>
        <w:t>).</w:t>
      </w:r>
    </w:p>
    <w:p w14:paraId="136495D9" w14:textId="78656FD9" w:rsidR="000D1E74" w:rsidRPr="004719EA" w:rsidRDefault="000D1E74"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These observations in patients undergoing intensive cancer treatment suggested a model whereby antibiotic-induced microbiome injury, as manifest</w:t>
      </w:r>
      <w:ins w:id="60" w:author="Matheis, Fanny" w:date="2023-11-30T07:50:00Z">
        <w:r w:rsidR="00397DF2">
          <w:rPr>
            <w:color w:val="000000" w:themeColor="text1"/>
            <w:sz w:val="22"/>
            <w:szCs w:val="22"/>
            <w:lang w:val="en"/>
          </w:rPr>
          <w:t>ed</w:t>
        </w:r>
      </w:ins>
      <w:r w:rsidRPr="004719EA">
        <w:rPr>
          <w:color w:val="000000" w:themeColor="text1"/>
          <w:sz w:val="22"/>
          <w:szCs w:val="22"/>
          <w:lang w:val="en"/>
        </w:rPr>
        <w:t xml:space="preserve"> by loss of </w:t>
      </w:r>
      <w:r w:rsidRPr="00591CC7">
        <w:rPr>
          <w:rFonts w:ascii="Symbol" w:eastAsia="Symbol" w:hAnsi="Symbol" w:cs="Symbol"/>
          <w:color w:val="000000" w:themeColor="text1"/>
          <w:sz w:val="22"/>
          <w:szCs w:val="22"/>
        </w:rPr>
        <w:t>a</w:t>
      </w:r>
      <w:r>
        <w:rPr>
          <w:color w:val="000000" w:themeColor="text1"/>
          <w:sz w:val="22"/>
          <w:szCs w:val="22"/>
        </w:rPr>
        <w:t>-</w:t>
      </w:r>
      <w:r w:rsidRPr="004719EA">
        <w:rPr>
          <w:color w:val="000000" w:themeColor="text1"/>
          <w:sz w:val="22"/>
          <w:szCs w:val="22"/>
          <w:lang w:val="en"/>
        </w:rPr>
        <w:t xml:space="preserve">diversity </w:t>
      </w:r>
      <w:del w:id="61" w:author="Matheis, Fanny" w:date="2023-11-30T07:50:00Z">
        <w:r w:rsidRPr="004719EA" w:rsidDel="00397DF2">
          <w:rPr>
            <w:color w:val="000000" w:themeColor="text1"/>
            <w:sz w:val="22"/>
            <w:szCs w:val="22"/>
            <w:lang w:val="en"/>
          </w:rPr>
          <w:delText xml:space="preserve">loss </w:delText>
        </w:r>
      </w:del>
      <w:r w:rsidRPr="004719EA">
        <w:rPr>
          <w:color w:val="000000" w:themeColor="text1"/>
          <w:sz w:val="22"/>
          <w:szCs w:val="22"/>
          <w:lang w:val="en"/>
        </w:rPr>
        <w:t xml:space="preserve">and pathobiont expansion, could be exacerbated by the consumption of sweets. To test this hypothesis, we established a </w:t>
      </w:r>
      <w:ins w:id="62" w:author="Matheis, Fanny" w:date="2023-11-30T07:51:00Z">
        <w:r w:rsidR="00397DF2">
          <w:rPr>
            <w:color w:val="000000" w:themeColor="text1"/>
            <w:sz w:val="22"/>
            <w:szCs w:val="22"/>
            <w:lang w:val="en"/>
          </w:rPr>
          <w:t xml:space="preserve">murine </w:t>
        </w:r>
      </w:ins>
      <w:r w:rsidRPr="004719EA">
        <w:rPr>
          <w:color w:val="000000" w:themeColor="text1"/>
          <w:sz w:val="22"/>
          <w:szCs w:val="22"/>
          <w:lang w:val="en"/>
        </w:rPr>
        <w:t xml:space="preserve">model in which microbiome disruption was induced in C57BL/6 mice with a single subcutaneous injection of the </w:t>
      </w:r>
      <w:ins w:id="63" w:author="Matheis, Fanny" w:date="2023-11-30T07:52:00Z">
        <w:r w:rsidR="00397DF2">
          <w:rPr>
            <w:color w:val="000000" w:themeColor="text1"/>
            <w:sz w:val="22"/>
            <w:szCs w:val="22"/>
            <w:lang w:val="en"/>
          </w:rPr>
          <w:t xml:space="preserve">broad-spectrum </w:t>
        </w:r>
      </w:ins>
      <w:r w:rsidRPr="004719EA">
        <w:rPr>
          <w:color w:val="000000" w:themeColor="text1"/>
          <w:sz w:val="22"/>
          <w:szCs w:val="22"/>
          <w:lang w:val="en"/>
        </w:rPr>
        <w:t xml:space="preserve">carbapenem antibiotic biapenem. This reproducibly induced a moderate (2-3 log) expansion of endogenous </w:t>
      </w:r>
      <w:r w:rsidRPr="00303430">
        <w:rPr>
          <w:i/>
          <w:iCs/>
          <w:color w:val="000000" w:themeColor="text1"/>
          <w:sz w:val="22"/>
          <w:szCs w:val="22"/>
          <w:lang w:val="en"/>
        </w:rPr>
        <w:t>Enterococci</w:t>
      </w:r>
      <w:r w:rsidRPr="004719EA">
        <w:rPr>
          <w:color w:val="000000" w:themeColor="text1"/>
          <w:sz w:val="22"/>
          <w:szCs w:val="22"/>
          <w:lang w:val="en"/>
        </w:rPr>
        <w:t xml:space="preserve"> that peaked at day 3 and largely resolved by day 6</w:t>
      </w:r>
      <w:ins w:id="64" w:author="Matheis, Fanny" w:date="2023-11-30T07:52:00Z">
        <w:r w:rsidR="00397DF2">
          <w:rPr>
            <w:color w:val="000000" w:themeColor="text1"/>
            <w:sz w:val="22"/>
            <w:szCs w:val="22"/>
            <w:lang w:val="en"/>
          </w:rPr>
          <w:t xml:space="preserve"> post-</w:t>
        </w:r>
        <w:proofErr w:type="spellStart"/>
        <w:r w:rsidR="00397DF2">
          <w:rPr>
            <w:color w:val="000000" w:themeColor="text1"/>
            <w:sz w:val="22"/>
            <w:szCs w:val="22"/>
            <w:lang w:val="en"/>
          </w:rPr>
          <w:t>abx</w:t>
        </w:r>
        <w:proofErr w:type="spellEnd"/>
        <w:r w:rsidR="00397DF2">
          <w:rPr>
            <w:color w:val="000000" w:themeColor="text1"/>
            <w:sz w:val="22"/>
            <w:szCs w:val="22"/>
            <w:lang w:val="en"/>
          </w:rPr>
          <w:t xml:space="preserve"> exposure</w:t>
        </w:r>
      </w:ins>
      <w:r w:rsidRPr="004719EA">
        <w:rPr>
          <w:color w:val="000000" w:themeColor="text1"/>
          <w:sz w:val="22"/>
          <w:szCs w:val="22"/>
          <w:lang w:val="en"/>
        </w:rPr>
        <w:t xml:space="preserve">, as assessed by dilution plating on </w:t>
      </w:r>
      <w:r w:rsidRPr="00303430">
        <w:rPr>
          <w:i/>
          <w:iCs/>
          <w:color w:val="000000" w:themeColor="text1"/>
          <w:sz w:val="22"/>
          <w:szCs w:val="22"/>
          <w:lang w:val="en"/>
        </w:rPr>
        <w:t>Enterococc</w:t>
      </w:r>
      <w:ins w:id="65" w:author="Matheis, Fanny" w:date="2023-11-30T08:26:00Z">
        <w:r w:rsidR="00303430" w:rsidRPr="00303430">
          <w:rPr>
            <w:i/>
            <w:iCs/>
            <w:color w:val="000000" w:themeColor="text1"/>
            <w:sz w:val="22"/>
            <w:szCs w:val="22"/>
            <w:lang w:val="en"/>
          </w:rPr>
          <w:t>us</w:t>
        </w:r>
      </w:ins>
      <w:del w:id="66" w:author="Matheis, Fanny" w:date="2023-11-30T08:26:00Z">
        <w:r w:rsidRPr="004719EA" w:rsidDel="00303430">
          <w:rPr>
            <w:color w:val="000000" w:themeColor="text1"/>
            <w:sz w:val="22"/>
            <w:szCs w:val="22"/>
            <w:lang w:val="en"/>
          </w:rPr>
          <w:delText>al</w:delText>
        </w:r>
      </w:del>
      <w:r w:rsidRPr="004719EA">
        <w:rPr>
          <w:color w:val="000000" w:themeColor="text1"/>
          <w:sz w:val="22"/>
          <w:szCs w:val="22"/>
          <w:lang w:val="en"/>
        </w:rPr>
        <w:t>-selective agar (</w:t>
      </w:r>
      <w:r w:rsidRPr="004719EA">
        <w:rPr>
          <w:b/>
          <w:color w:val="000000" w:themeColor="text1"/>
          <w:sz w:val="22"/>
          <w:szCs w:val="22"/>
          <w:lang w:val="en"/>
        </w:rPr>
        <w:t xml:space="preserve">Fig. 3C, </w:t>
      </w:r>
      <w:r w:rsidRPr="004719EA">
        <w:rPr>
          <w:color w:val="000000" w:themeColor="text1"/>
          <w:sz w:val="22"/>
          <w:szCs w:val="22"/>
          <w:lang w:val="en"/>
        </w:rPr>
        <w:t xml:space="preserve">upper panel). Supplementation </w:t>
      </w:r>
      <w:r w:rsidR="00146932" w:rsidRPr="004719EA">
        <w:rPr>
          <w:color w:val="000000" w:themeColor="text1"/>
          <w:sz w:val="22"/>
          <w:szCs w:val="22"/>
          <w:lang w:val="en"/>
        </w:rPr>
        <w:t>of the</w:t>
      </w:r>
      <w:r w:rsidRPr="004719EA">
        <w:rPr>
          <w:color w:val="000000" w:themeColor="text1"/>
          <w:sz w:val="22"/>
          <w:szCs w:val="22"/>
          <w:lang w:val="en"/>
        </w:rPr>
        <w:t xml:space="preserve"> standard chow diet with sucrose dissolved in a gelatin vehicle augmented the expansion of Enterococci on day </w:t>
      </w:r>
      <w:r w:rsidRPr="009640C4">
        <w:rPr>
          <w:color w:val="000000" w:themeColor="text1"/>
          <w:sz w:val="22"/>
          <w:szCs w:val="22"/>
          <w:lang w:val="en"/>
        </w:rPr>
        <w:t>3 (</w:t>
      </w:r>
      <w:r w:rsidR="00FD367B" w:rsidRPr="009640C4">
        <w:rPr>
          <w:color w:val="000000" w:themeColor="text1"/>
          <w:sz w:val="22"/>
          <w:szCs w:val="22"/>
          <w:lang w:val="en"/>
        </w:rPr>
        <w:t>median</w:t>
      </w:r>
      <w:r w:rsidR="00FD367B">
        <w:rPr>
          <w:color w:val="000000" w:themeColor="text1"/>
          <w:sz w:val="22"/>
          <w:szCs w:val="22"/>
          <w:lang w:val="en"/>
        </w:rPr>
        <w:t xml:space="preserve"> 3.53</w:t>
      </w:r>
      <w:r w:rsidRPr="004719EA">
        <w:rPr>
          <w:color w:val="000000" w:themeColor="text1"/>
          <w:sz w:val="22"/>
          <w:szCs w:val="22"/>
          <w:lang w:val="en"/>
        </w:rPr>
        <w:t xml:space="preserve">-fold, p = </w:t>
      </w:r>
      <w:r w:rsidR="005D12F4">
        <w:rPr>
          <w:color w:val="000000" w:themeColor="text1"/>
          <w:sz w:val="22"/>
          <w:szCs w:val="22"/>
          <w:lang w:val="en"/>
        </w:rPr>
        <w:t>0.049</w:t>
      </w:r>
      <w:r w:rsidRPr="004719EA">
        <w:rPr>
          <w:color w:val="000000" w:themeColor="text1"/>
          <w:sz w:val="22"/>
          <w:szCs w:val="22"/>
          <w:lang w:val="en"/>
        </w:rPr>
        <w:t xml:space="preserve">) and, strikingly, sustained the Enterococcal expansion </w:t>
      </w:r>
      <w:r w:rsidR="0070084D">
        <w:rPr>
          <w:color w:val="000000" w:themeColor="text1"/>
          <w:sz w:val="22"/>
          <w:szCs w:val="22"/>
          <w:lang w:val="en"/>
        </w:rPr>
        <w:t>median 7.3</w:t>
      </w:r>
      <w:r w:rsidR="00C2117E">
        <w:rPr>
          <w:color w:val="000000" w:themeColor="text1"/>
          <w:sz w:val="22"/>
          <w:szCs w:val="22"/>
          <w:lang w:val="en"/>
        </w:rPr>
        <w:t>0</w:t>
      </w:r>
      <w:r w:rsidRPr="004719EA">
        <w:rPr>
          <w:color w:val="000000" w:themeColor="text1"/>
          <w:sz w:val="22"/>
          <w:szCs w:val="22"/>
          <w:lang w:val="en"/>
        </w:rPr>
        <w:t xml:space="preserve">-fold by day 6 (p = </w:t>
      </w:r>
      <w:r w:rsidR="00A76161">
        <w:rPr>
          <w:color w:val="000000" w:themeColor="text1"/>
          <w:sz w:val="22"/>
          <w:szCs w:val="22"/>
          <w:lang w:val="en"/>
        </w:rPr>
        <w:t>0.</w:t>
      </w:r>
      <w:r w:rsidR="00040D12">
        <w:rPr>
          <w:color w:val="000000" w:themeColor="text1"/>
          <w:sz w:val="22"/>
          <w:szCs w:val="22"/>
          <w:lang w:val="en"/>
        </w:rPr>
        <w:t>002</w:t>
      </w:r>
      <w:r w:rsidRPr="004719EA">
        <w:rPr>
          <w:color w:val="000000" w:themeColor="text1"/>
          <w:sz w:val="22"/>
          <w:szCs w:val="22"/>
          <w:lang w:val="en"/>
        </w:rPr>
        <w:t>). This effect of sucrose was also significant when accounting for repeated measures per mouse over time (</w:t>
      </w:r>
      <w:r w:rsidRPr="001121A7">
        <w:rPr>
          <w:color w:val="000000" w:themeColor="text1"/>
          <w:sz w:val="22"/>
          <w:szCs w:val="22"/>
          <w:lang w:val="en"/>
        </w:rPr>
        <w:t>p = 0.028</w:t>
      </w:r>
      <w:r>
        <w:rPr>
          <w:color w:val="000000" w:themeColor="text1"/>
          <w:sz w:val="22"/>
          <w:szCs w:val="22"/>
          <w:lang w:val="en"/>
        </w:rPr>
        <w:t xml:space="preserve">, </w:t>
      </w:r>
      <w:r w:rsidRPr="004719EA">
        <w:rPr>
          <w:b/>
          <w:color w:val="000000" w:themeColor="text1"/>
          <w:sz w:val="22"/>
          <w:szCs w:val="22"/>
          <w:lang w:val="en"/>
        </w:rPr>
        <w:t xml:space="preserve">Fig. 3C, </w:t>
      </w:r>
      <w:r w:rsidRPr="004719EA">
        <w:rPr>
          <w:color w:val="000000" w:themeColor="text1"/>
          <w:sz w:val="22"/>
          <w:szCs w:val="22"/>
          <w:lang w:val="en"/>
        </w:rPr>
        <w:t xml:space="preserve">lower panel). Notably, sucrose treatment alone had no effect on Enterococcal burden in the absence of antibiotics. </w:t>
      </w:r>
      <w:r w:rsidRPr="001121A7">
        <w:rPr>
          <w:color w:val="000000" w:themeColor="text1"/>
          <w:sz w:val="22"/>
          <w:szCs w:val="22"/>
          <w:lang w:val="en"/>
        </w:rPr>
        <w:t xml:space="preserve">Taken together, our results provide observational evidence that consumption of dietary sugars, in the form of sweets food items, during or after antibiotic exposure decreases microbiome diversity and increases </w:t>
      </w:r>
      <w:r w:rsidRPr="001121A7">
        <w:rPr>
          <w:i/>
          <w:color w:val="000000" w:themeColor="text1"/>
          <w:sz w:val="22"/>
          <w:szCs w:val="22"/>
          <w:lang w:val="en"/>
        </w:rPr>
        <w:t>E</w:t>
      </w:r>
      <w:ins w:id="67" w:author="Matheis, Fanny" w:date="2023-11-30T07:56:00Z">
        <w:r w:rsidR="00397DF2">
          <w:rPr>
            <w:i/>
            <w:color w:val="000000" w:themeColor="text1"/>
            <w:sz w:val="22"/>
            <w:szCs w:val="22"/>
            <w:lang w:val="en"/>
          </w:rPr>
          <w:t xml:space="preserve">nterococcus </w:t>
        </w:r>
      </w:ins>
      <w:r w:rsidRPr="001121A7">
        <w:rPr>
          <w:color w:val="000000" w:themeColor="text1"/>
          <w:sz w:val="22"/>
          <w:szCs w:val="22"/>
          <w:lang w:val="en"/>
        </w:rPr>
        <w:t xml:space="preserve">expansion, a novel microbiome-diet dynamic that we validated </w:t>
      </w:r>
      <w:r w:rsidRPr="0015398F">
        <w:rPr>
          <w:i/>
          <w:iCs/>
          <w:color w:val="000000" w:themeColor="text1"/>
          <w:sz w:val="22"/>
          <w:szCs w:val="22"/>
          <w:lang w:val="en"/>
        </w:rPr>
        <w:t>in vivo</w:t>
      </w:r>
      <w:r w:rsidRPr="001121A7">
        <w:rPr>
          <w:color w:val="000000" w:themeColor="text1"/>
          <w:sz w:val="22"/>
          <w:szCs w:val="22"/>
          <w:lang w:val="en"/>
        </w:rPr>
        <w:t>.</w:t>
      </w:r>
    </w:p>
    <w:p w14:paraId="2F1CFEDB" w14:textId="77777777" w:rsidR="000D1E74" w:rsidRPr="004719EA" w:rsidRDefault="000D1E74" w:rsidP="00BC5ADE">
      <w:pPr>
        <w:pStyle w:val="Legend"/>
        <w:spacing w:before="0" w:line="276" w:lineRule="auto"/>
        <w:ind w:firstLine="720"/>
        <w:jc w:val="both"/>
        <w:rPr>
          <w:color w:val="000000" w:themeColor="text1"/>
          <w:sz w:val="22"/>
          <w:szCs w:val="22"/>
          <w:lang w:val="en"/>
        </w:rPr>
      </w:pPr>
    </w:p>
    <w:p w14:paraId="636869D7" w14:textId="49CEFB04" w:rsidR="0DA0AECE" w:rsidRPr="004719EA" w:rsidRDefault="0DA0AECE" w:rsidP="00BC5ADE">
      <w:pPr>
        <w:spacing w:line="276" w:lineRule="auto"/>
        <w:rPr>
          <w:color w:val="000000" w:themeColor="text1"/>
        </w:rPr>
      </w:pPr>
    </w:p>
    <w:p w14:paraId="7C6D2C73" w14:textId="7001DDE3" w:rsidR="675C866B" w:rsidRPr="00591CC7" w:rsidRDefault="00957B16" w:rsidP="00BC5ADE">
      <w:pPr>
        <w:pStyle w:val="Legend"/>
        <w:spacing w:before="0" w:line="276" w:lineRule="auto"/>
        <w:jc w:val="both"/>
        <w:rPr>
          <w:color w:val="000000" w:themeColor="text1"/>
          <w:sz w:val="22"/>
          <w:szCs w:val="22"/>
          <w:lang w:val="en"/>
        </w:rPr>
      </w:pPr>
      <w:r w:rsidRPr="004719EA">
        <w:rPr>
          <w:b/>
          <w:color w:val="000000" w:themeColor="text1"/>
          <w:sz w:val="22"/>
          <w:szCs w:val="22"/>
          <w:lang w:val="en"/>
        </w:rPr>
        <w:t>Discussion</w:t>
      </w:r>
      <w:r w:rsidR="00533A74" w:rsidRPr="00591CC7">
        <w:rPr>
          <w:b/>
          <w:color w:val="000000" w:themeColor="text1"/>
          <w:sz w:val="22"/>
          <w:szCs w:val="22"/>
          <w:lang w:val="en"/>
        </w:rPr>
        <w:t xml:space="preserve">: </w:t>
      </w:r>
    </w:p>
    <w:p w14:paraId="71DD2E2B" w14:textId="106F42A9" w:rsidR="00C02C20" w:rsidRPr="004719EA" w:rsidRDefault="00473184" w:rsidP="00BC5ADE">
      <w:pPr>
        <w:spacing w:line="276" w:lineRule="auto"/>
        <w:ind w:firstLine="720"/>
        <w:jc w:val="both"/>
        <w:rPr>
          <w:color w:val="000000" w:themeColor="text1"/>
          <w:sz w:val="22"/>
          <w:szCs w:val="22"/>
          <w:lang w:val="en"/>
        </w:rPr>
      </w:pPr>
      <w:r w:rsidRPr="004719EA">
        <w:rPr>
          <w:color w:val="000000" w:themeColor="text1"/>
          <w:sz w:val="22"/>
          <w:szCs w:val="22"/>
          <w:lang w:val="en"/>
        </w:rPr>
        <w:t xml:space="preserve">In this study, we analyzed a cohort of 173 heavily treated patients whose fecal microbiome profiles and dietary intake were intensively monitored longitudinally. </w:t>
      </w:r>
      <w:r w:rsidR="00BB1EDC" w:rsidRPr="004719EA">
        <w:rPr>
          <w:color w:val="000000" w:themeColor="text1"/>
          <w:sz w:val="22"/>
          <w:szCs w:val="22"/>
          <w:lang w:val="en"/>
        </w:rPr>
        <w:t xml:space="preserve">We found that in patients with cancer undergoing </w:t>
      </w:r>
      <w:r w:rsidR="00584E2E" w:rsidRPr="004719EA">
        <w:rPr>
          <w:color w:val="000000" w:themeColor="text1"/>
          <w:sz w:val="22"/>
          <w:szCs w:val="22"/>
          <w:lang w:val="en"/>
        </w:rPr>
        <w:t xml:space="preserve">hematopoietic cell transplantation </w:t>
      </w:r>
      <w:del w:id="68" w:author="Matheis, Fanny" w:date="2023-11-30T07:57:00Z">
        <w:r w:rsidR="00BB1EDC" w:rsidRPr="004719EA" w:rsidDel="00397DF2">
          <w:rPr>
            <w:color w:val="000000" w:themeColor="text1"/>
            <w:sz w:val="22"/>
            <w:szCs w:val="22"/>
            <w:lang w:val="en"/>
          </w:rPr>
          <w:delText xml:space="preserve">that </w:delText>
        </w:r>
      </w:del>
      <w:r w:rsidR="00BB1EDC" w:rsidRPr="004719EA">
        <w:rPr>
          <w:color w:val="000000" w:themeColor="text1"/>
          <w:sz w:val="22"/>
          <w:szCs w:val="22"/>
          <w:lang w:val="en"/>
        </w:rPr>
        <w:t xml:space="preserve">intake of </w:t>
      </w:r>
      <w:r w:rsidR="00DB5B0B" w:rsidRPr="004719EA">
        <w:rPr>
          <w:color w:val="000000" w:themeColor="text1"/>
          <w:sz w:val="22"/>
          <w:szCs w:val="22"/>
          <w:lang w:val="en"/>
        </w:rPr>
        <w:t>foods enriched in simple carbohydrates (sugars)</w:t>
      </w:r>
      <w:r w:rsidR="5F826AEE" w:rsidRPr="004719EA">
        <w:rPr>
          <w:color w:val="000000" w:themeColor="text1"/>
          <w:sz w:val="22"/>
          <w:szCs w:val="22"/>
          <w:lang w:val="en"/>
        </w:rPr>
        <w:t xml:space="preserve"> is linked with microbiome injury</w:t>
      </w:r>
      <w:r w:rsidR="00F32AE1" w:rsidRPr="004719EA">
        <w:rPr>
          <w:color w:val="000000" w:themeColor="text1"/>
          <w:sz w:val="22"/>
          <w:szCs w:val="22"/>
          <w:lang w:val="en"/>
        </w:rPr>
        <w:t>, particularly when</w:t>
      </w:r>
      <w:r w:rsidR="00763F87" w:rsidRPr="004719EA">
        <w:rPr>
          <w:color w:val="000000" w:themeColor="text1"/>
          <w:sz w:val="22"/>
          <w:szCs w:val="22"/>
          <w:lang w:val="en"/>
        </w:rPr>
        <w:t xml:space="preserve"> </w:t>
      </w:r>
      <w:r w:rsidRPr="004719EA">
        <w:rPr>
          <w:color w:val="000000" w:themeColor="text1"/>
          <w:sz w:val="22"/>
          <w:szCs w:val="22"/>
          <w:lang w:val="en"/>
        </w:rPr>
        <w:t xml:space="preserve">the </w:t>
      </w:r>
      <w:r w:rsidR="00763F87" w:rsidRPr="004719EA">
        <w:rPr>
          <w:color w:val="000000" w:themeColor="text1"/>
          <w:sz w:val="22"/>
          <w:szCs w:val="22"/>
          <w:lang w:val="en"/>
        </w:rPr>
        <w:t>patients were concurrently exposed to antibiotics</w:t>
      </w:r>
      <w:r w:rsidR="00415F60" w:rsidRPr="004719EA">
        <w:rPr>
          <w:color w:val="000000" w:themeColor="text1"/>
          <w:sz w:val="22"/>
          <w:szCs w:val="22"/>
          <w:lang w:val="en"/>
        </w:rPr>
        <w:t>. The</w:t>
      </w:r>
      <w:r w:rsidR="00ED3F2A" w:rsidRPr="004719EA">
        <w:rPr>
          <w:color w:val="000000" w:themeColor="text1"/>
          <w:sz w:val="22"/>
          <w:szCs w:val="22"/>
          <w:lang w:val="en"/>
        </w:rPr>
        <w:t>se</w:t>
      </w:r>
      <w:r w:rsidR="00415F60" w:rsidRPr="004719EA">
        <w:rPr>
          <w:color w:val="000000" w:themeColor="text1"/>
          <w:sz w:val="22"/>
          <w:szCs w:val="22"/>
          <w:lang w:val="en"/>
        </w:rPr>
        <w:t xml:space="preserve"> </w:t>
      </w:r>
      <w:r w:rsidR="00ED3F2A" w:rsidRPr="004719EA">
        <w:rPr>
          <w:color w:val="000000" w:themeColor="text1"/>
          <w:sz w:val="22"/>
          <w:szCs w:val="22"/>
          <w:lang w:val="en"/>
        </w:rPr>
        <w:t>microbiome</w:t>
      </w:r>
      <w:r w:rsidR="00415F60" w:rsidRPr="004719EA">
        <w:rPr>
          <w:color w:val="000000" w:themeColor="text1"/>
          <w:sz w:val="22"/>
          <w:szCs w:val="22"/>
          <w:lang w:val="en"/>
        </w:rPr>
        <w:t xml:space="preserve"> injuries</w:t>
      </w:r>
      <w:r w:rsidR="006D69DF" w:rsidRPr="004719EA">
        <w:rPr>
          <w:color w:val="000000" w:themeColor="text1"/>
          <w:sz w:val="22"/>
          <w:szCs w:val="22"/>
          <w:lang w:val="en"/>
        </w:rPr>
        <w:t>—</w:t>
      </w:r>
      <w:r w:rsidR="00BB1EDC" w:rsidRPr="004719EA">
        <w:rPr>
          <w:color w:val="000000" w:themeColor="text1"/>
          <w:sz w:val="22"/>
          <w:szCs w:val="22"/>
          <w:lang w:val="en"/>
        </w:rPr>
        <w:t>either low</w:t>
      </w:r>
      <w:r w:rsidR="5F826AEE" w:rsidRPr="004719EA">
        <w:rPr>
          <w:color w:val="000000" w:themeColor="text1"/>
          <w:sz w:val="22"/>
          <w:szCs w:val="22"/>
          <w:lang w:val="en"/>
        </w:rPr>
        <w:t xml:space="preserve"> </w:t>
      </w:r>
      <w:r w:rsidR="00591CC7" w:rsidRPr="00591CC7">
        <w:rPr>
          <w:rFonts w:ascii="Symbol" w:eastAsia="Symbol" w:hAnsi="Symbol" w:cs="Symbol"/>
          <w:color w:val="000000" w:themeColor="text1"/>
          <w:sz w:val="22"/>
          <w:szCs w:val="22"/>
        </w:rPr>
        <w:t>a</w:t>
      </w:r>
      <w:r w:rsidR="00591CC7">
        <w:rPr>
          <w:color w:val="000000" w:themeColor="text1"/>
          <w:sz w:val="22"/>
          <w:szCs w:val="22"/>
        </w:rPr>
        <w:t>-</w:t>
      </w:r>
      <w:r w:rsidR="5F826AEE" w:rsidRPr="004719EA">
        <w:rPr>
          <w:color w:val="000000" w:themeColor="text1"/>
          <w:sz w:val="22"/>
          <w:szCs w:val="22"/>
          <w:lang w:val="en"/>
        </w:rPr>
        <w:t>diversity</w:t>
      </w:r>
      <w:r w:rsidR="00584E2E" w:rsidRPr="004719EA">
        <w:rPr>
          <w:color w:val="000000" w:themeColor="text1"/>
          <w:sz w:val="22"/>
          <w:szCs w:val="22"/>
          <w:lang w:val="en"/>
        </w:rPr>
        <w:t xml:space="preserve"> or relative expansion of </w:t>
      </w:r>
      <w:r w:rsidR="00584E2E" w:rsidRPr="008348A5">
        <w:rPr>
          <w:i/>
          <w:iCs/>
          <w:color w:val="000000" w:themeColor="text1"/>
          <w:sz w:val="22"/>
          <w:szCs w:val="22"/>
          <w:lang w:val="en"/>
        </w:rPr>
        <w:t>Enterococcus</w:t>
      </w:r>
      <w:r w:rsidR="00584E2E" w:rsidRPr="004719EA">
        <w:rPr>
          <w:color w:val="000000" w:themeColor="text1"/>
          <w:sz w:val="22"/>
          <w:szCs w:val="22"/>
          <w:lang w:val="en"/>
        </w:rPr>
        <w:t xml:space="preserve"> in fecal samples</w:t>
      </w:r>
      <w:r w:rsidR="006D69DF" w:rsidRPr="004719EA">
        <w:rPr>
          <w:color w:val="000000" w:themeColor="text1"/>
          <w:sz w:val="22"/>
          <w:szCs w:val="22"/>
          <w:lang w:val="en"/>
        </w:rPr>
        <w:t xml:space="preserve">—are </w:t>
      </w:r>
      <w:r w:rsidR="00EE7609" w:rsidRPr="004719EA">
        <w:rPr>
          <w:color w:val="000000" w:themeColor="text1"/>
          <w:sz w:val="22"/>
          <w:szCs w:val="22"/>
          <w:lang w:val="en"/>
        </w:rPr>
        <w:t xml:space="preserve">clinically relevant as they </w:t>
      </w:r>
      <w:r w:rsidR="00901909" w:rsidRPr="004719EA">
        <w:rPr>
          <w:color w:val="000000" w:themeColor="text1"/>
          <w:sz w:val="22"/>
          <w:szCs w:val="22"/>
          <w:lang w:val="en"/>
        </w:rPr>
        <w:t xml:space="preserve">have previously been </w:t>
      </w:r>
      <w:r w:rsidR="00EE7609" w:rsidRPr="004719EA">
        <w:rPr>
          <w:color w:val="000000" w:themeColor="text1"/>
          <w:sz w:val="22"/>
          <w:szCs w:val="22"/>
          <w:lang w:val="en"/>
        </w:rPr>
        <w:t>reported</w:t>
      </w:r>
      <w:r w:rsidR="00441F71" w:rsidRPr="004719EA">
        <w:rPr>
          <w:color w:val="000000" w:themeColor="text1"/>
          <w:sz w:val="22"/>
          <w:szCs w:val="22"/>
          <w:lang w:val="en"/>
        </w:rPr>
        <w:t xml:space="preserve"> to predict adverse clinical outcomes</w:t>
      </w:r>
      <w:r w:rsidRPr="004719EA">
        <w:rPr>
          <w:color w:val="000000" w:themeColor="text1"/>
          <w:sz w:val="22"/>
          <w:szCs w:val="22"/>
          <w:lang w:val="en"/>
        </w:rPr>
        <w:t>,</w:t>
      </w:r>
      <w:r w:rsidR="00441F71" w:rsidRPr="004719EA">
        <w:rPr>
          <w:color w:val="000000" w:themeColor="text1"/>
          <w:sz w:val="22"/>
          <w:szCs w:val="22"/>
          <w:lang w:val="en"/>
        </w:rPr>
        <w:t xml:space="preserve"> including mortality</w:t>
      </w:r>
      <w:r w:rsidRPr="004719EA">
        <w:rPr>
          <w:color w:val="000000" w:themeColor="text1"/>
          <w:sz w:val="22"/>
          <w:szCs w:val="22"/>
          <w:lang w:val="en"/>
        </w:rPr>
        <w:t>,</w:t>
      </w:r>
      <w:r w:rsidR="00441F71" w:rsidRPr="004719EA">
        <w:rPr>
          <w:color w:val="000000" w:themeColor="text1"/>
          <w:sz w:val="22"/>
          <w:szCs w:val="22"/>
          <w:lang w:val="en"/>
        </w:rPr>
        <w:t xml:space="preserve"> in several </w:t>
      </w:r>
      <w:r w:rsidR="00901909" w:rsidRPr="004719EA">
        <w:rPr>
          <w:color w:val="000000" w:themeColor="text1"/>
          <w:sz w:val="22"/>
          <w:szCs w:val="22"/>
          <w:lang w:val="en"/>
        </w:rPr>
        <w:t xml:space="preserve">cohorts </w:t>
      </w:r>
      <w:r w:rsidR="00441F71" w:rsidRPr="004719EA">
        <w:rPr>
          <w:color w:val="000000" w:themeColor="text1"/>
          <w:sz w:val="22"/>
          <w:szCs w:val="22"/>
          <w:lang w:val="en"/>
        </w:rPr>
        <w:t>of allo-HCT recipients</w:t>
      </w:r>
      <w:r w:rsidR="00313463">
        <w:rPr>
          <w:color w:val="000000" w:themeColor="text1"/>
          <w:sz w:val="22"/>
          <w:szCs w:val="22"/>
          <w:lang w:val="en"/>
        </w:rPr>
        <w:t xml:space="preserve"> </w:t>
      </w:r>
      <w:r w:rsidR="00E74A9A"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{"citationID":"Stij0d6D","properties":{"formattedCitation":"({\\i{}37}, {\\i{}38}, {\\i{}53}, {\\i{}56}, {\\i{}57})","plainCitation":"(37, 38, 53, 56, 57)","noteIndex":0},"citationItems":[{"id":3725,"uris":["http://zotero.org/groups/4675359/items/9VIX3XKA"],"itemData":{"id":3725,"type":"article-journal","abstract":"BACKGROUND: Graft-versus-host disease (GVHD) is common after allogeneic hematopoietic cell transplantation (HCT). Risk for death from GVHD has been associated with low bacterial diversity in the stool microbiota early after transplant; however, the specific species associated with GVHD risk remain poorly defined.\nMETHODS: We prospectively collected serial weekly stool samples from 66 patients who underwent HCT, starting pre-transplantation and continuing weekly until 100 days post-transplant, a total of 694 observations in HCT recipients. We used 16S rRNA gene polymerase chain reaction with degenerate primers, followed by high-throughput sequencing to assess the relative abundance of sequence reads from bacterial taxa in stool samples over time.\nRESULTS: The gut microbiota was highly dynamic in HCT recipients, with loss and appearance of taxa common on short time scales. As in prior studies, GVHD was associated with lower alpha diversity of the stool microbiota. At neutrophil recovery post-HCT, the presence of oral Actinobacteria and oral Firmicutes in stool was positively correlated with subsequent GVHD; Lachnospiraceae were negatively correlated. A gradient of bacterial species (difference of the sum of the relative abundance of positive correlates minus the sum of the relative abundance of negative correlates) was most predictive (receiver operator characteristic area under the curve of 0.83) of subsequent severe acute GVHD.\nCONCLUSIONS: The stool microbiota around the time of neutrophil recovery post-HCT is predictive of subsequent development of severe acute GVHD in this study.","container-title":"Clinical Infectious Diseases: An Official Publication of the Infectious Diseases Society of America","DOI":"10.1093/cid/cix699","ISSN":"1537-6591","issue":"12","journalAbbreviation":"Clin Infect Dis","language":"eng","note":"PMID: 29020185\nPMCID: PMC5850019","page":"1984-1991","source":"PubMed","title":"Stool Microbiota at Neutrophil Recovery Is Predictive for Severe Acute Graft vs Host Disease After Hematopoietic Cell Transplantation","volume":"65","author":[{"family":"Golob","given":"Jonathan L."},{"family":"Pergam","given":"Steven A."},{"family":"Srinivasan","given":"Sujatha"},{"family":"Fiedler","given":"Tina L."},{"family":"Liu","given":"Congzhou"},{"family":"Garcia","given":"Kristina"},{"family":"Mielcarek","given":"Marco"},{"family":"Ko","given":"Daisy"},{"family":"Aker","given":"Sarah"},{"family":"Marquis","given":"Sara"},{"family":"Loeffelholz","given":"Tillie"},{"family":"Plantinga","given":"Anna"},{"family":"Wu","given":"Michael C."},{"family":"Celustka","given":"Kevin"},{"family":"Morrison","given":"Alex"},{"family":"Woodfield","given":"Maresa"},{"family":"Fredricks","given":"David N."}],"issued":{"date-parts":[["2017",11,29]]}}},{"id":3710,"uris":["http://zotero.org/groups/4675359/items/6Q4EZW9Z"],"itemData":{"id":3710,"type":"article-journal","abstract":"Next-generation sequencing of the hypervariable V3 region of the 16s rRNA gene isolated from serial stool specimens collected from 31 patients receiving allogeneic stem cell transplantation (SCT) was performed to elucidate variations in the composition of the intestinal microbiome in the course of allogeneic SCT. Metagenomic analysis was complemented by strain-specific enterococcal PCR and indirect assessment of bacterial load by liquid chromatography-tandem mass spectrometry of urinary indoxyl sulfate. At the time of admission, patients showed a predominance of commensal bacteria. After transplantation, a relative shift toward enterococci was observed, which was more pronounced under antibiotic prophylaxis and treatment of neutropenic infections. The shift was particularly prominent in patients that developed subsequently or suffered from active gastrointestinal (GI) graft-versus-host disease (GVHD). The mean proportion of enterococci in post-transplant stool specimens was 21% in patients who did not develop GI GVHD as compared with 46% in those that subsequently developed GI GVHD and 74% at the time of active GVHD. Enterococcal PCR confirmed predominance of Enterococcus faecium or both E. faecium and Enterococcus faecalis in these specimens. As a consequence of the loss of bacterial diversity, mean urinary indoxyl sulfate levels dropped from 42.5 ± 11 μmol/L to 11.8 ± 2.8 μmol/L in all post-transplant samples and to 3.5 ± 3 μmol/L in samples from patients with active GVHD. Our study reveals major microbiome shifts in the course of allogeneic SCT that occur in the period of antibiotic treatment but are more prominent in association with GI GVHD. Our data indicate early microbiome shifts and a loss of diversity of the intestinal microbiome that may affect intestinal inflammation in the setting of allogeneic SCT.","container-title":"Biology of Blood and Marrow Transplantation: Journal of the American Society for Blood and Marrow Transplantation","DOI":"10.1016/j.bbmt.2014.01.030","ISSN":"1523-6536","issue":"5","journalAbbreviation":"Biol Blood Marrow Transplant","language":"eng","note":"PMID: 24492144\nPMCID: PMC4973578","page":"640-645","source":"PubMed","title":"Metagenomic analysis of the stool microbiome in patients receiving allogeneic stem cell transplantation: loss of diversity is associated with use of systemic antibiotics and more pronounced in gastrointestinal graft-versus-host disease","title-short":"Metagenomic analysis of the stool microbiome in patients receiving allogeneic stem cell transplantation","volume":"20","author":[{"family":"Holler","given":"Ernst"},{"family":"Butzhammer","given":"Peter"},{"family":"Schmid","given":"Karin"},{"family":"Hundsrucker","given":"Christian"},{"family":"Koestler","given":"Josef"},{"family":"Peter","given":"Katrin"},{"family":"Zhu","given":"Wentao"},{"family":"Sporrer","given":"Daniela"},{"family":"Hehlgans","given":"Thomas"},{"family":"Kreutz","given":"Marina"},{"family":"Holler","given":"Barbara"},{"family":"Wolff","given":"Daniel"},{"family":"Edinger","given":"Matthias"},{"family":"Andreesen","given":"Reinhard"},{"family":"Levine","given":"John E."},{"family":"Ferrara","given":"James L."},{"family":"Gessner","given":"Andre"},{"family":"Spang","given":"Rainer"},{"family":"Oefner","given":"Peter J."}],"issued":{"date-parts":[["2014",5]]}}},{"id":4585,"uris":["http://zotero.org/groups/4675359/items/FFB75SWM"],"itemData":{"id":4585,"type":"article-journal","abstract":"The correlation existing between gut microbiota diversity and survival after allogeneic hematopoietic stem cell transplantation (allo-HSCT) has so far been studied in adults. Pediatric studies question whether this association applies to children likewise. Stool samples from a multicenter cohort of 90 pediatric allo-HSCT recipients were analyzed using 16S rRNA amplicon sequencing to profile the gut microbiota and estimate diversity with the Shannon index. A global-to-local networking approach was used to characterize the ecological structure of the gut microbiota. Patients were stratified into higher- and lower-diversity groups at two timepoints: pre-transplantation and at neutrophil engraftment. The higher-diversity group prior to transplantation exhibited a higher probability of overall survival (88.9±5.7 standard error [SE] vs 62.7±8.2 [SE]) (p = 0.011) and lower incidence of grade II-IV (20.0±6.0 [SE] vs 44.4±7.4 [SE]) (p = 0.017) and grade III-IV acute graft-versus-host disease (aGvHD) (2.2±2.2 [SE] vs 20.0±6.0 [SE]) (p = 0.007). No significant difference in relapse-free survival was observed between the two groups (80.0±6.0 [SE] vs 55.4±10.8 [SE]) (p = 0.091). The higher-diversity group was characterized by higher relative abundances of potentially health-related families, such as Ruminococcaceae and Oscillospiraceae. In contrast, the lower-diversity group showed an overabundance of Enterococcaceae and Enterobacteriaceae. Network analysis detected short-chain fatty acid producers such as Blautia, Faecalibacterium, Roseburia, and Bacteroides as keystones in the higher-diversity group. Enterococcus, Escherichia-Shigella and Enterobacter were instead the keystones detected in the lower-diversity group. These results indicate that gut microbiota diversity and composition before transplantation correlate with survival and with the likelihood of developing aGvHD.","container-title":"Blood","DOI":"10.1182/blood.2023020026","ISSN":"0006-4971","journalAbbreviation":"Blood","page":"blood.2023020026","source":"Silverchair","title":"Gut microbiota diversity before allogeneic hematopoietic stem cell transplantation as predictor of mortality in children","author":[{"family":"Masetti","given":"Riccardo"},{"family":"Leardini","given":"Davide"},{"family":"Muratore","given":"Edoardo"},{"family":"Fabbrini","given":"Marco"},{"family":"D'Amico","given":"Federica"},{"family":"Zama","given":"Daniele"},{"family":"Baccelli","given":"Francesco"},{"family":"Gottardi","given":"Francesca"},{"family":"Belotti","given":"Tamara"},{"family":"Ussowicz","given":"Marek"},{"family":"Fraczkiewicz","given":"Jowita"},{"family":"Cesaro","given":"Simone"},{"family":"Zecca","given":"Marco"},{"family":"Merli","given":"Pietro"},{"family":"Candela","given":"Marco"},{"family":"Pession","given":"Andrea"},{"family":"Locatelli","given":"Franco"},{"family":"Prete","given":"Arcangelo","suffix":"Dr."},{"family":"Brigidi","given":"Patrizia"},{"family":"Turroni","given":"Silvia"}],"issued":{"date-parts":[["2023",8,10]]}}},{"id":3788,"uris":["http://zotero.org/groups/4675359/items/FF49PNNQ"],"itemData":{"id":3788,"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den"}],"issued":{"date-parts":[["2020",2,27]]}}},{"id":4195,"uris":["http://zotero.org/groups/4675359/items/BMJR5P7J"],"itemData":{"id":4195,"type":"article-journal","abstract":"Increasing evidence suggests that the gut microbiome may modulate the efficacy of cancer immunotherapy. In a B cell lymphoma patient cohort from five centers in Germany and the United States (Germany, n = 66; United States, n = 106; total, n = 172), we demonstrate that wide-spectrum antibiotics treatment ('high-risk antibiotics') prior to CD19-targeted chimeric antigen receptor (CAR)-T cell therapy is associated with adverse outcomes, but this effect is likely to be confounded by an increased pretreatment tumor burden and systemic inflammation in patients pretreated with high-risk antibiotics. To resolve this confounding effect and gain insights into antibiotics-masked microbiome signals impacting CAR-T efficacy, we focused on the high-risk antibiotics non-exposed patient population. Indeed, in these patients, significant correlations were noted between pre-CAR-T infusion Bifidobacterium longum and microbiome-encoded peptidoglycan biosynthesis, and CAR-T treatment-associated 6-month survival or lymphoma progression. Furthermore, predictive pre-CAR-T treatment microbiome-based machine learning algorithms trained on the high-risk antibiotics non-exposed German cohort and validated by the respective US cohort robustly segregated long-term responders from non-responders. Bacteroides, Ruminococcus, Eubacterium and Akkermansia were most important in determining CAR-T responsiveness, with Akkermansia also being associated with pre-infusion peripheral T cell levels in these patients. Collectively, we identify conserved microbiome features across clinical and geographical variations, which may enable cross-cohort microbiome-based predictions of outcomes in CAR-T cell immunotherapy.","container-title":"Nature Medicine","DOI":"10.1038/s41591-023-02234-6","ISSN":"1546-170X","issue":"4","journalAbbreviation":"Nat Med","language":"eng","note":"PMID: 36914893\nPMCID: PMC10121864","page":"906-916","source":"PubMed","title":"A non-antibiotic-disrupted gut microbiome is associated with clinical responses to CD19-CAR-T cell cancer immunotherapy","volume":"29","author":[{"family":"Stein-Thoeringer","given":"Christoph K."},{"family":"Saini","given":"Neeraj Y."},{"family":"Zamir","given":"Eli"},{"family":"Blumenberg","given":"Viktoria"},{"family":"Schubert","given":"Maria-Luisa"},{"family":"Mor","given":"Uria"},{"family":"Fante","given":"Matthias A."},{"family":"Schmidt","given":"Sabine"},{"family":"Hayase","given":"Eiko"},{"family":"Hayase","given":"Tomo"},{"family":"Rohrbach","given":"Roman"},{"family":"Chang","given":"Chia-Chi"},{"family":"McDaniel","given":"Lauren"},{"family":"Flores","given":"Ivonne"},{"family":"Gaiser","given":"Rogier"},{"family":"Edinger","given":"Matthias"},{"family":"Wolff","given":"Daniel"},{"family":"Heidenreich","given":"Martin"},{"family":"Strati","given":"Paolo"},{"family":"Nair","given":"Ranjit"},{"family":"Chihara","given":"Dai"},{"family":"Fayad","given":"Luis E."},{"family":"Ahmed","given":"Sairah"},{"family":"Iyer","given":"Swaminathan P."},{"family":"Steiner","given":"Raphael E."},{"family":"Jain","given":"Preetesh"},{"family":"Nastoupil","given":"Loretta J."},{"family":"Westin","given":"Jason"},{"family":"Arora","given":"Reetakshi"},{"family":"Wang","given":"Michael L."},{"family":"Turner","given":"Joel"},{"family":"Menges","given":"Meghan"},{"family":"Hidalgo-Vargas","given":"Melanie"},{"family":"Reid","given":"Kayla"},{"family":"Dreger","given":"Peter"},{"family":"Schmitt","given":"Anita"},{"family":"Müller-Tidow","given":"Carsten"},{"family":"Locke","given":"Frederick L."},{"family":"Davila","given":"Marco L."},{"family":"Champlin","given":"Richard E."},{"family":"Flowers","given":"Christopher R."},{"family":"Shpall","given":"Elizabeth J."},{"family":"Poeck","given":"Hendrik"},{"family":"Neelapu","given":"Sattva S."},{"family":"Schmitt","given":"Michael"},{"family":"Subklewe","given":"Marion"},{"family":"Jain","given":"Michael D."},{"family":"Jenq","given":"Robert R."},{"family":"Elinav","given":"Eran"}],"issued":{"date-parts":[["2023",4]]}}}],"schema":"https://github.com/citation-style-language/schema/raw/master/csl-citation.json"} </w:instrText>
      </w:r>
      <w:r w:rsidR="00E74A9A"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37</w:t>
      </w:r>
      <w:r w:rsidR="0028548F" w:rsidRPr="004719EA">
        <w:rPr>
          <w:color w:val="000000" w:themeColor="text1"/>
          <w:sz w:val="22"/>
        </w:rPr>
        <w:t xml:space="preserve">, </w:t>
      </w:r>
      <w:r w:rsidR="0028548F" w:rsidRPr="004719EA">
        <w:rPr>
          <w:i/>
          <w:color w:val="000000" w:themeColor="text1"/>
          <w:sz w:val="22"/>
        </w:rPr>
        <w:t>38</w:t>
      </w:r>
      <w:r w:rsidR="0028548F" w:rsidRPr="004719EA">
        <w:rPr>
          <w:color w:val="000000" w:themeColor="text1"/>
          <w:sz w:val="22"/>
        </w:rPr>
        <w:t xml:space="preserve">, </w:t>
      </w:r>
      <w:r w:rsidR="0028548F" w:rsidRPr="004719EA">
        <w:rPr>
          <w:i/>
          <w:color w:val="000000" w:themeColor="text1"/>
          <w:sz w:val="22"/>
        </w:rPr>
        <w:t>53</w:t>
      </w:r>
      <w:r w:rsidR="0028548F" w:rsidRPr="004719EA">
        <w:rPr>
          <w:color w:val="000000" w:themeColor="text1"/>
          <w:sz w:val="22"/>
        </w:rPr>
        <w:t xml:space="preserve">, </w:t>
      </w:r>
      <w:r w:rsidR="0028548F" w:rsidRPr="004719EA">
        <w:rPr>
          <w:i/>
          <w:color w:val="000000" w:themeColor="text1"/>
          <w:sz w:val="22"/>
        </w:rPr>
        <w:t>56</w:t>
      </w:r>
      <w:r w:rsidR="0028548F" w:rsidRPr="004719EA">
        <w:rPr>
          <w:color w:val="000000" w:themeColor="text1"/>
          <w:sz w:val="22"/>
        </w:rPr>
        <w:t xml:space="preserve">, </w:t>
      </w:r>
      <w:r w:rsidR="0028548F" w:rsidRPr="004719EA">
        <w:rPr>
          <w:i/>
          <w:color w:val="000000" w:themeColor="text1"/>
          <w:sz w:val="22"/>
        </w:rPr>
        <w:t>57</w:t>
      </w:r>
      <w:r w:rsidR="0028548F" w:rsidRPr="004719EA">
        <w:rPr>
          <w:color w:val="000000" w:themeColor="text1"/>
          <w:sz w:val="22"/>
        </w:rPr>
        <w:t>)</w:t>
      </w:r>
      <w:r w:rsidR="00E74A9A" w:rsidRPr="004719EA">
        <w:rPr>
          <w:color w:val="000000" w:themeColor="text1"/>
          <w:sz w:val="22"/>
          <w:szCs w:val="22"/>
          <w:lang w:val="en"/>
        </w:rPr>
        <w:fldChar w:fldCharType="end"/>
      </w:r>
      <w:r w:rsidR="00313463">
        <w:rPr>
          <w:color w:val="000000" w:themeColor="text1"/>
          <w:sz w:val="22"/>
          <w:szCs w:val="22"/>
          <w:lang w:val="en"/>
        </w:rPr>
        <w:t>.</w:t>
      </w:r>
    </w:p>
    <w:p w14:paraId="17AEB4F4" w14:textId="2AD5E28C" w:rsidR="007D6C02" w:rsidRPr="004719EA" w:rsidRDefault="00A2422D"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T</w:t>
      </w:r>
      <w:r w:rsidR="009E5961" w:rsidRPr="004719EA">
        <w:rPr>
          <w:color w:val="000000" w:themeColor="text1"/>
          <w:sz w:val="22"/>
          <w:szCs w:val="22"/>
          <w:lang w:val="en"/>
        </w:rPr>
        <w:t>he dramatic perturbation experienced by the participants</w:t>
      </w:r>
      <w:r w:rsidRPr="004719EA">
        <w:rPr>
          <w:color w:val="000000" w:themeColor="text1"/>
          <w:sz w:val="22"/>
          <w:szCs w:val="22"/>
          <w:lang w:val="en"/>
        </w:rPr>
        <w:t xml:space="preserve"> was key, as it </w:t>
      </w:r>
      <w:r w:rsidR="00111947" w:rsidRPr="004719EA">
        <w:rPr>
          <w:color w:val="000000" w:themeColor="text1"/>
          <w:sz w:val="22"/>
          <w:szCs w:val="22"/>
          <w:lang w:val="en"/>
        </w:rPr>
        <w:t>facilitated</w:t>
      </w:r>
      <w:r w:rsidR="009E5961" w:rsidRPr="004719EA">
        <w:rPr>
          <w:color w:val="000000" w:themeColor="text1"/>
          <w:sz w:val="22"/>
          <w:szCs w:val="22"/>
          <w:lang w:val="en"/>
        </w:rPr>
        <w:t xml:space="preserve"> analysis of how the microbiota responds to a profound stimulus. This “natural experiment” </w:t>
      </w:r>
      <w:r w:rsidR="007135D5" w:rsidRPr="004719EA">
        <w:rPr>
          <w:color w:val="000000" w:themeColor="text1"/>
          <w:sz w:val="22"/>
          <w:szCs w:val="22"/>
          <w:lang w:val="en"/>
        </w:rPr>
        <w:t xml:space="preserve">of </w:t>
      </w:r>
      <w:r w:rsidR="009F2A28" w:rsidRPr="004719EA">
        <w:rPr>
          <w:color w:val="000000" w:themeColor="text1"/>
          <w:sz w:val="22"/>
          <w:szCs w:val="22"/>
          <w:lang w:val="en"/>
        </w:rPr>
        <w:t xml:space="preserve">longitudinal </w:t>
      </w:r>
      <w:r w:rsidR="007135D5" w:rsidRPr="004719EA">
        <w:rPr>
          <w:color w:val="000000" w:themeColor="text1"/>
          <w:sz w:val="22"/>
          <w:szCs w:val="22"/>
          <w:lang w:val="en"/>
        </w:rPr>
        <w:t>dynamics</w:t>
      </w:r>
      <w:r w:rsidR="009E5961" w:rsidRPr="004719EA">
        <w:rPr>
          <w:color w:val="000000" w:themeColor="text1"/>
          <w:sz w:val="22"/>
          <w:szCs w:val="22"/>
          <w:lang w:val="en"/>
        </w:rPr>
        <w:t xml:space="preserve"> in a real-world </w:t>
      </w:r>
      <w:r w:rsidR="00463AE0" w:rsidRPr="004719EA">
        <w:rPr>
          <w:color w:val="000000" w:themeColor="text1"/>
          <w:sz w:val="22"/>
          <w:szCs w:val="22"/>
          <w:lang w:val="en"/>
        </w:rPr>
        <w:t>clinically relevant</w:t>
      </w:r>
      <w:r w:rsidR="009E5961" w:rsidRPr="004719EA">
        <w:rPr>
          <w:color w:val="000000" w:themeColor="text1"/>
          <w:sz w:val="22"/>
          <w:szCs w:val="22"/>
          <w:lang w:val="en"/>
        </w:rPr>
        <w:t xml:space="preserve"> </w:t>
      </w:r>
      <w:r w:rsidR="009F2A28" w:rsidRPr="004719EA">
        <w:rPr>
          <w:color w:val="000000" w:themeColor="text1"/>
          <w:sz w:val="22"/>
          <w:szCs w:val="22"/>
          <w:lang w:val="en"/>
        </w:rPr>
        <w:t xml:space="preserve">setting </w:t>
      </w:r>
      <w:r w:rsidR="009E5961" w:rsidRPr="004719EA">
        <w:rPr>
          <w:color w:val="000000" w:themeColor="text1"/>
          <w:sz w:val="22"/>
          <w:szCs w:val="22"/>
          <w:lang w:val="en"/>
        </w:rPr>
        <w:t xml:space="preserve">offers opportunities for inference </w:t>
      </w:r>
      <w:r w:rsidR="003A2537"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bVu6Bx3p","properties":{"formattedCitation":"({\\i{}30})","plainCitation":"(30)","noteIndex":0},"citationItems":[{"id":3740,"uris":["http://zotero.org/groups/4675359/items/ZMPATK5D"],"itemData":{"id":3740,"type":"article-journal","container-title":"Science","DOI":"10.1126/science.aan4834","issue":"6353","note":"publisher: American Association for the Advancement of Science","page":"802-806","source":"science.org (Atypon)","title":"Seasonal cycling in the gut microbiome of the Hadza hunter-gatherers of Tanzania","volume":"357","author":[{"family":"Smits","given":"Samuel A."},{"family":"Leach","given":"Jeff"},{"family":"Sonnenburg","given":"Erica D."},{"family":"Gonzalez","given":"Carlos G."},{"family":"Lichtman","given":"Joshua S."},{"family":"Reid","given":"Gregor"},{"family":"Knight","given":"Rob"},{"family":"Manjurano","given":"Alphaxard"},{"family":"Changalucha","given":"John"},{"family":"Elias","given":"Joshua E."},{"family":"Dominguez-Bello","given":"Maria Gloria"},{"family":"Sonnenburg","given":"Justin L."}],"issued":{"date-parts":[["2017",8,25]]}}}],"schema":"https://github.com/citation-style-language/schema/raw/master/csl-citation.json"} </w:instrText>
      </w:r>
      <w:r w:rsidR="003A2537"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30</w:t>
      </w:r>
      <w:r w:rsidR="0028548F" w:rsidRPr="004719EA">
        <w:rPr>
          <w:color w:val="000000" w:themeColor="text1"/>
          <w:sz w:val="22"/>
        </w:rPr>
        <w:t>)</w:t>
      </w:r>
      <w:r w:rsidR="003A2537" w:rsidRPr="004719EA">
        <w:rPr>
          <w:color w:val="000000" w:themeColor="text1"/>
          <w:sz w:val="22"/>
          <w:szCs w:val="22"/>
          <w:lang w:val="en"/>
        </w:rPr>
        <w:fldChar w:fldCharType="end"/>
      </w:r>
      <w:r w:rsidR="0016739F" w:rsidRPr="004719EA">
        <w:rPr>
          <w:color w:val="000000" w:themeColor="text1"/>
          <w:sz w:val="22"/>
          <w:szCs w:val="22"/>
          <w:lang w:val="en"/>
        </w:rPr>
        <w:t xml:space="preserve"> </w:t>
      </w:r>
      <w:r w:rsidR="009E5961" w:rsidRPr="004719EA">
        <w:rPr>
          <w:color w:val="000000" w:themeColor="text1"/>
          <w:sz w:val="22"/>
          <w:szCs w:val="22"/>
          <w:lang w:val="en"/>
        </w:rPr>
        <w:t xml:space="preserve">that are distinct from those made in prior pioneering studies in which volunteers were profiled at </w:t>
      </w:r>
      <w:r w:rsidR="001836D8" w:rsidRPr="004719EA">
        <w:rPr>
          <w:color w:val="000000" w:themeColor="text1"/>
          <w:sz w:val="22"/>
          <w:szCs w:val="22"/>
          <w:lang w:val="en"/>
        </w:rPr>
        <w:t xml:space="preserve">presumed </w:t>
      </w:r>
      <w:r w:rsidR="009E5961" w:rsidRPr="004719EA">
        <w:rPr>
          <w:color w:val="000000" w:themeColor="text1"/>
          <w:sz w:val="22"/>
          <w:szCs w:val="22"/>
          <w:lang w:val="en"/>
        </w:rPr>
        <w:t>steady states</w:t>
      </w:r>
      <w:r w:rsidR="00E522A3"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{"citationID":"D4aFCcOH","properties":{"formattedCitation":"({\\i{}10}, {\\i{}11})","plainCitation":"(10, 11)","noteIndex":0},"citationItems":[{"id":3781,"uris":["http://zotero.org/groups/4675359/items/W6AY5D2C"],"itemData":{"id":3781,"type":"article-journal","abstract":"The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E522A3"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10</w:t>
      </w:r>
      <w:r w:rsidR="0028548F" w:rsidRPr="004719EA">
        <w:rPr>
          <w:color w:val="000000" w:themeColor="text1"/>
          <w:sz w:val="22"/>
        </w:rPr>
        <w:t xml:space="preserve">, </w:t>
      </w:r>
      <w:r w:rsidR="0028548F" w:rsidRPr="004719EA">
        <w:rPr>
          <w:i/>
          <w:color w:val="000000" w:themeColor="text1"/>
          <w:sz w:val="22"/>
        </w:rPr>
        <w:t>11</w:t>
      </w:r>
      <w:r w:rsidR="0028548F" w:rsidRPr="004719EA">
        <w:rPr>
          <w:color w:val="000000" w:themeColor="text1"/>
          <w:sz w:val="22"/>
        </w:rPr>
        <w:t>)</w:t>
      </w:r>
      <w:r w:rsidR="00E522A3" w:rsidRPr="004719EA">
        <w:rPr>
          <w:color w:val="000000" w:themeColor="text1"/>
          <w:sz w:val="22"/>
          <w:szCs w:val="22"/>
          <w:lang w:val="en"/>
        </w:rPr>
        <w:fldChar w:fldCharType="end"/>
      </w:r>
      <w:r w:rsidR="009E5961" w:rsidRPr="004719EA">
        <w:rPr>
          <w:color w:val="000000" w:themeColor="text1"/>
          <w:sz w:val="22"/>
          <w:szCs w:val="22"/>
          <w:lang w:val="en"/>
        </w:rPr>
        <w:t>,</w:t>
      </w:r>
      <w:r w:rsidR="00A44540" w:rsidRPr="004719EA">
        <w:rPr>
          <w:color w:val="000000" w:themeColor="text1"/>
          <w:sz w:val="22"/>
          <w:szCs w:val="22"/>
          <w:lang w:val="en"/>
        </w:rPr>
        <w:t xml:space="preserve"> </w:t>
      </w:r>
      <w:r w:rsidR="009E5961" w:rsidRPr="004719EA">
        <w:rPr>
          <w:color w:val="000000" w:themeColor="text1"/>
          <w:sz w:val="22"/>
          <w:szCs w:val="22"/>
          <w:lang w:val="en"/>
        </w:rPr>
        <w:t>or assigned to specific diets</w:t>
      </w:r>
      <w:r w:rsidR="00313463">
        <w:rPr>
          <w:color w:val="000000" w:themeColor="text1"/>
          <w:sz w:val="22"/>
          <w:szCs w:val="22"/>
          <w:lang w:val="en"/>
        </w:rPr>
        <w:t xml:space="preserve"> </w:t>
      </w:r>
      <w:r w:rsidR="00A45553"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{"citationID":"MSR1UV2K","properties":{"formattedCitation":"({\\i{}13}, {\\i{}15}, {\\i{}17}, {\\i{}58}\\uc0\\u8211{}{\\i{}60})","plainCitation":"(13, 15, 17, 58–60)","noteIndex":0},"citationItems":[{"id":4582,"uris":["http://zotero.org/groups/4675359/items/QZIYBF6F"],"itemData":{"id":4582,"type":"article-journal","abstract":"Consuming diets rich in plant versus animal products changes the microbes found in the human gut within days, with important implications for our health and evolution.","container-title":"Nature","DOI":"10.1038/nature12820","ISSN":"1476-4687","issue":"7484","language":"en","license":"2013 Springer Nature Limited","note":"number: 7484\npublisher: Nature Publishing Group","page":"559-563","source":"www.nature.com","title":"Diet rapidly and reproducibly alters the human gut microbiome","volume":"505","author":[{"family":"David","given":"Lawrence A."},{"family":"Maurice","given":"Corinne F."},{"family":"Carmody","given":"Rachel N."},{"family":"Gootenberg","given":"David B."},{"family":"Button","given":"Julie E."},{"family":"Wolfe","given":"Benjamin E."},{"family":"Ling","given":"Alisha V."},{"family":"Devlin","given":"A. Sloan"},{"family":"Varma","given":"Yug"},{"family":"Fischbach","given":"Michael A."},{"family":"Biddinger","given":"Sudha B."},{"family":"Dutton","given":"Rachel J."},{"family":"Turnbaugh","given":"Peter J."}],"issued":{"date-parts":[["2014",1]]}}},{"id":3737,"uris":["http://zotero.org/groups/4675359/items/8JMN4Z9I"],"itemData":{"id":3737,"type":"article-journal","abstract":"Diet is a major factor that shapes the gut microbiome1, but the consequences of diet-induced changes in the microbiome for host pathophysiology remain poorly understood. We conducted a randomized human intervention study using a very-low-calorie diet (NCT01105143). Although metabolic health was improved, severe calorie restriction led to a decrease in bacterial abundance and restructuring of the gut microbiome. Transplantation of post-diet microbiota to mice decreased their body weight and adiposity relative to mice that received pre-diet microbiota. Weight loss was associated with impaired nutrient absorption and enrichment in Clostridioides difficile, which was consistent with a decrease in bile acids and was sufficient to replicate metabolic phenotypes in mice in a toxin-dependent manner. These results emphasize the importance of diet–microbiome interactions in modulating host energy balance and the need to understand the role of diet in the interplay between pathogenic and beneficial symbionts.","container-title":"Nature","DOI":"10.1038/s41586-021-03663-4","ISSN":"1476-4687","issue":"7866","language":"en","license":"2021 The Author(s), under exclusive licence to Springer Nature Limited","note":"number: 7866\npublisher: Nature Publishing Group","page":"272-277","source":"www.nature.com","title":"Caloric restriction disrupts the microbiota and colonization resistance","volume":"595","author":[{"family":"Jumpertz von Schwartzenberg","given":"Reiner"},{"family":"Bisanz","given":"Jordan E."},{"family":"Lyalina","given":"Svetlana"},{"family":"Spanogiannopoulos","given":"Peter"},{"family":"Ang","given":"Qi Yan"},{"family":"Cai","given":"Jingwei"},{"family":"Dickmann","given":"Sophia"},{"family":"Friedrich","given":"Marie"},{"family":"Liu","given":"Su-Yang"},{"family":"Collins","given":"Stephanie L."},{"family":"Ingebrigtsen","given":"Danielle"},{"family":"Miller","given":"Steve"},{"family":"Turnbaugh","given":"Jessie A."},{"family":"Patterson","given":"Andrew D."},{"family":"Pollard","given":"Katherine S."},{"family":"Mai","given":"Knut"},{"family":"Spranger","given":"Joachim"},{"family":"Turnbaugh","given":"Peter J."}],"issued":{"date-parts":[["2021",7]]}}},{"id":3742,"uris":["http://zotero.org/groups/4675359/items/U43B6X49"],"itemData":{"id":3742,"type":"article-journal","abstract":"Bread is consumed daily by billions of people, yet evidence regarding its clinical effects is contradicting. Here, we performed a randomized crossover trial of two 1-week-long dietary interventions comprising consumption of either traditionally made sourdough-leavened whole-grain bread or industrially made white bread. We found no significant differential effects of bread type on multiple clinical parameters. The gut microbiota composition remained person specific throughout this trial and was generally resilient to the intervention. We demonstrate statistically significant interpersonal variability in the glycemic response to different bread types, suggesting that the lack of phenotypic difference between the bread types stems from a person-specific effect. We further show that the type of bread that induces the lower glycemic response in each person can be predicted based solely on microbiome data prior to the intervention. Together, we present marked personalization in both bread metabolism and the gut microbiome, suggesting that understanding dietary effects requires integration of person-specific factors.","container-title":"Cell Metabolism","DOI":"10.1016/j.cmet.2017.05.002","ISSN":"1932-7420","issue":"6","journalAbbreviation":"Cell Metab","language":"eng","note":"PMID: 28591632","page":"1243-1253.e5","source":"PubMed","title":"Bread Affects Clinical Parameters and Induces Gut Microbiome-Associated Personal Glycemic Responses","volume":"25","author":[{"family":"Korem","given":"Tal"},{"family":"Zeevi","given":"David"},{"family":"Zmora","given":"Niv"},{"family":"Weissbrod","given":"Omer"},{"family":"Bar","given":"Noam"},{"family":"Lotan-Pompan","given":"Maya"},{"family":"Avnit-Sagi","given":"Tali"},{"family":"Kosower","given":"Noa"},{"family":"Malka","given":"Gal"},{"family":"Rein","given":"Michal"},{"family":"Suez","given":"Jotham"},{"family":"Goldberg","given":"Ben Z."},{"family":"Weinberger","given":"Adina"},{"family":"Levy","given":"Avraham A."},{"family":"Elinav","given":"Eran"},{"family":"Segal","given":"Eran"}],"issued":{"date-parts":[["2017",6,6]]}}},{"id":3736,"uris":["http://zotero.org/groups/4675359/items/XIQV7CMI"],"itemData":{"id":3736,"type":"article-journal","abstract":"Gut microbiota metabolites may be important for host health, yet few studies investigate the correlation between human gut microbiome and production of fecal metabolites and their impact on the plasma metabolome. Since gut microbiota metabolites are influenced by diet, we performed a longitudinal analysis of the impact of three divergent diets, vegan, omnivore, and a synthetic enteral nutrition (EEN) diet lacking fiber, on the human gut microbiome and its metabolome, including after a microbiota depletion intervention. Omnivore and vegan, but not EEN, diets altered fecal amino acid levels by supporting the growth of Firmicutes capable of amino acid metabolism. This correlated with relative abundance of a sizable number of fecal amino acid metabolites, some not previously associated with the gut microbiota. The effect on the plasma metabolome, in contrast, were modest. The impact of diet, particularly fiber, on the human microbiome influences broad classes of metabolites that may modify health.","container-title":"Cell Host &amp; Microbe","DOI":"10.1016/j.chom.2020.12.012","ISSN":"1931-3128","issue":"3","journalAbbreviation":"Cell Host &amp; Microbe","language":"en","page":"394-407.e5","source":"ScienceDirect","title":"Role of dietary fiber in the recovery of the human gut microbiome and its metabolome","volume":"29","author":[{"family":"Tanes","given":"Ceylan"},{"family":"Bittinger","given":"Kyle"},{"family":"Gao","given":"Yuan"},{"family":"Friedman","given":"Elliot S."},{"family":"Nessel","given":"Lisa"},{"family":"Paladhi","given":"Unmesha Roy"},{"family":"Chau","given":"Lillian"},{"family":"Panfen","given":"Erika"},{"family":"Fischbach","given":"Michael A."},{"family":"Braun","given":"Jonathan"},{"family":"Xavier","given":"Ramnik J."},{"family":"Clish","given":"Clary B."},{"family":"Li","given":"Hongzhe"},{"family":"Bushman","given":"Frederic D."},{"family":"Lewis","given":"James D."},{"family":"Wu","given":"Gary D."}],"issued":{"date-parts":[["2021",3,10]]}}},{"id":3758,"uris":["http://zotero.org/groups/4675359/items/T6Q6MWC7"],"itemData":{"id":3758,"type":"article-journal","abstract":"Diet modulates the gut microbiome, which in turn can impact the immune system. Here, we determined how two microbiota-targeted dietary interventions, plant-based fiber and fermented foods, influence the human microbiome and immune system in healthy adults. Using a 17-week randomized, prospective study (n = 18/arm) combined with -omics measurements of microbiome and host, including extensive immune profiling, we found diet-specific effects. The high-fiber diet increased microbiome-encoded glycan-degrading carbohydrate active enzymes (CAZymes) despite stable microbial community diversity. Although cytokine response score (primary outcome) was unchanged, three distinct immunological trajectories in high-fiber consumers corresponded to baseline microbiota diversity. Alternatively, the high-fermented-food diet steadily increased microbiota diversity and decreased inflammatory markers. The data highlight how coupling dietary interventions to deep and longitudinal immune and microbiome profiling can provide individualized and population-wide insight. Fermented foods may be valuable in countering the decreased microbiome diversity and increased inflammation pervasive in industrialized society.","container-title":"Cell","DOI":"10.1016/j.cell.2021.06.019","ISSN":"1097-4172","issue":"16","journalAbbreviation":"Cell","language":"eng","note":"PMID: 34256014\nPMCID: PMC9020749","page":"4137-4153.e14","source":"PubMed","title":"Gut-microbiota-targeted diets modulate human immune status","volume":"184","author":[{"family":"Wastyk","given":"Hannah C."},{"family":"Fragiadakis","given":"Gabriela K."},{"family":"Perelman","given":"Dalia"},{"family":"Dahan","given":"Dylan"},{"family":"Merrill","given":"Bryan D."},{"family":"Yu","given":"Feiqiao B."},{"family":"Topf","given":"Madeline"},{"family":"Gonzalez","given":"Carlos G."},{"family":"Van Treuren","given":"William"},{"family":"Han","given":"Shuo"},{"family":"Robinson","given":"Jennifer L."},{"family":"Elias","given":"Joshua E."},{"family":"Sonnenburg","given":"Erica D."},{"family":"Gardner","given":"Christopher D."},{"family":"Sonnenburg","given":"Justin L."}],"issued":{"date-parts":[["2021",8,5]]}}},{"id":3746,"uris":["http://zotero.org/groups/4675359/items/DG7XFHGF"],"itemData":{"id":3746,"type":"article-journal","abstract":"Diet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D."}],"issued":{"date-parts":[["2011",10,7]]}}}],"schema":"https://github.com/citation-style-language/schema/raw/master/csl-citation.json"} </w:instrText>
      </w:r>
      <w:r w:rsidR="00A45553"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13</w:t>
      </w:r>
      <w:r w:rsidR="0028548F" w:rsidRPr="004719EA">
        <w:rPr>
          <w:color w:val="000000" w:themeColor="text1"/>
          <w:sz w:val="22"/>
        </w:rPr>
        <w:t xml:space="preserve">, </w:t>
      </w:r>
      <w:r w:rsidR="0028548F" w:rsidRPr="004719EA">
        <w:rPr>
          <w:i/>
          <w:color w:val="000000" w:themeColor="text1"/>
          <w:sz w:val="22"/>
        </w:rPr>
        <w:t>15</w:t>
      </w:r>
      <w:r w:rsidR="0028548F" w:rsidRPr="004719EA">
        <w:rPr>
          <w:color w:val="000000" w:themeColor="text1"/>
          <w:sz w:val="22"/>
        </w:rPr>
        <w:t xml:space="preserve">, </w:t>
      </w:r>
      <w:r w:rsidR="0028548F" w:rsidRPr="004719EA">
        <w:rPr>
          <w:i/>
          <w:color w:val="000000" w:themeColor="text1"/>
          <w:sz w:val="22"/>
        </w:rPr>
        <w:t>17</w:t>
      </w:r>
      <w:r w:rsidR="0028548F" w:rsidRPr="004719EA">
        <w:rPr>
          <w:color w:val="000000" w:themeColor="text1"/>
          <w:sz w:val="22"/>
        </w:rPr>
        <w:t xml:space="preserve">, </w:t>
      </w:r>
      <w:r w:rsidR="0028548F" w:rsidRPr="004719EA">
        <w:rPr>
          <w:i/>
          <w:color w:val="000000" w:themeColor="text1"/>
          <w:sz w:val="22"/>
        </w:rPr>
        <w:t>58</w:t>
      </w:r>
      <w:r w:rsidR="0028548F" w:rsidRPr="004719EA">
        <w:rPr>
          <w:color w:val="000000" w:themeColor="text1"/>
          <w:sz w:val="22"/>
        </w:rPr>
        <w:t>–</w:t>
      </w:r>
      <w:r w:rsidR="0028548F" w:rsidRPr="004719EA">
        <w:rPr>
          <w:i/>
          <w:color w:val="000000" w:themeColor="text1"/>
          <w:sz w:val="22"/>
        </w:rPr>
        <w:t>60</w:t>
      </w:r>
      <w:r w:rsidR="0028548F" w:rsidRPr="004719EA">
        <w:rPr>
          <w:color w:val="000000" w:themeColor="text1"/>
          <w:sz w:val="22"/>
        </w:rPr>
        <w:t>)</w:t>
      </w:r>
      <w:r w:rsidR="00A45553" w:rsidRPr="004719EA">
        <w:rPr>
          <w:color w:val="000000" w:themeColor="text1"/>
          <w:sz w:val="22"/>
          <w:szCs w:val="22"/>
          <w:lang w:val="en"/>
        </w:rPr>
        <w:fldChar w:fldCharType="end"/>
      </w:r>
      <w:r w:rsidR="7282AB3F" w:rsidRPr="004719EA">
        <w:rPr>
          <w:color w:val="000000" w:themeColor="text1"/>
          <w:sz w:val="22"/>
          <w:szCs w:val="22"/>
          <w:lang w:val="en"/>
        </w:rPr>
        <w:t>.</w:t>
      </w:r>
      <w:r w:rsidR="00132E87" w:rsidRPr="004719EA">
        <w:rPr>
          <w:color w:val="000000" w:themeColor="text1"/>
          <w:sz w:val="22"/>
          <w:szCs w:val="22"/>
          <w:lang w:val="en"/>
        </w:rPr>
        <w:t xml:space="preserve"> Additionally, the longitudinal design in which both fecal sampling and diet</w:t>
      </w:r>
      <w:ins w:id="69" w:author="Matheis, Fanny" w:date="2023-11-30T08:01:00Z">
        <w:r w:rsidR="008348A5">
          <w:rPr>
            <w:color w:val="000000" w:themeColor="text1"/>
            <w:sz w:val="22"/>
            <w:szCs w:val="22"/>
            <w:lang w:val="en"/>
          </w:rPr>
          <w:t xml:space="preserve"> </w:t>
        </w:r>
      </w:ins>
      <w:del w:id="70" w:author="Matheis, Fanny" w:date="2023-11-30T08:01:00Z">
        <w:r w:rsidR="00132E87" w:rsidRPr="004719EA" w:rsidDel="008348A5">
          <w:rPr>
            <w:color w:val="000000" w:themeColor="text1"/>
            <w:sz w:val="22"/>
            <w:szCs w:val="22"/>
            <w:lang w:val="en"/>
          </w:rPr>
          <w:delText>-</w:delText>
        </w:r>
      </w:del>
      <w:r w:rsidR="00132E87" w:rsidRPr="004719EA">
        <w:rPr>
          <w:color w:val="000000" w:themeColor="text1"/>
          <w:sz w:val="22"/>
          <w:szCs w:val="22"/>
          <w:lang w:val="en"/>
        </w:rPr>
        <w:t xml:space="preserve">intake were collected serially may increase statistical power for causal-inference hypotheses compared with cross-sectional sampling designs </w:t>
      </w:r>
      <w:r w:rsidR="00132E87"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{"citationID":"VuiNRlTY","properties":{"formattedCitation":"({\\i{}2})","plainCitation":"(2)","noteIndex":0},"citationItems":[{"id":3700,"uris":["http://zotero.org/groups/4675359/items/SCFQLRNN"],"itemData":{"id":3700,"type":"article-journal","abstract":"The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00132E87"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2</w:t>
      </w:r>
      <w:r w:rsidR="0028548F" w:rsidRPr="004719EA">
        <w:rPr>
          <w:color w:val="000000" w:themeColor="text1"/>
          <w:sz w:val="22"/>
        </w:rPr>
        <w:t>)</w:t>
      </w:r>
      <w:r w:rsidR="00132E87" w:rsidRPr="004719EA">
        <w:rPr>
          <w:color w:val="000000" w:themeColor="text1"/>
          <w:sz w:val="22"/>
          <w:szCs w:val="22"/>
          <w:lang w:val="en"/>
        </w:rPr>
        <w:fldChar w:fldCharType="end"/>
      </w:r>
      <w:r w:rsidR="00132E87" w:rsidRPr="004719EA">
        <w:rPr>
          <w:color w:val="000000" w:themeColor="text1"/>
          <w:sz w:val="22"/>
          <w:szCs w:val="22"/>
          <w:lang w:val="en"/>
        </w:rPr>
        <w:t>.</w:t>
      </w:r>
      <w:r w:rsidR="007D6C02" w:rsidRPr="004719EA">
        <w:rPr>
          <w:color w:val="000000" w:themeColor="text1"/>
          <w:sz w:val="22"/>
          <w:szCs w:val="22"/>
          <w:lang w:val="en"/>
        </w:rPr>
        <w:t xml:space="preserve"> </w:t>
      </w:r>
    </w:p>
    <w:p w14:paraId="24B93CE2" w14:textId="052CD539" w:rsidR="00194A44" w:rsidRPr="004719EA" w:rsidRDefault="00194A44" w:rsidP="00BC5ADE">
      <w:pPr>
        <w:pStyle w:val="Legend"/>
        <w:spacing w:before="0" w:line="276" w:lineRule="auto"/>
        <w:ind w:firstLine="720"/>
        <w:jc w:val="both"/>
        <w:rPr>
          <w:i/>
          <w:color w:val="000000" w:themeColor="text1"/>
          <w:sz w:val="22"/>
          <w:szCs w:val="22"/>
          <w:vertAlign w:val="subscript"/>
          <w:lang w:val="en"/>
        </w:rPr>
      </w:pPr>
      <w:r w:rsidRPr="004719EA">
        <w:rPr>
          <w:color w:val="000000" w:themeColor="text1"/>
          <w:sz w:val="22"/>
          <w:szCs w:val="22"/>
          <w:lang w:val="en"/>
        </w:rPr>
        <w:t xml:space="preserve">Collection of accurate dietary-intake data in humans is challenging, owing in part to the low resolution of food-frequency questionnaires and </w:t>
      </w:r>
      <w:r w:rsidR="00094514" w:rsidRPr="004719EA">
        <w:rPr>
          <w:color w:val="000000" w:themeColor="text1"/>
          <w:sz w:val="22"/>
          <w:szCs w:val="22"/>
          <w:lang w:val="en"/>
        </w:rPr>
        <w:t xml:space="preserve">the </w:t>
      </w:r>
      <w:r w:rsidR="00CD1FE2" w:rsidRPr="004719EA">
        <w:rPr>
          <w:color w:val="000000" w:themeColor="text1"/>
          <w:sz w:val="22"/>
          <w:szCs w:val="22"/>
          <w:lang w:val="en"/>
        </w:rPr>
        <w:t xml:space="preserve">human </w:t>
      </w:r>
      <w:r w:rsidR="00094514" w:rsidRPr="004719EA">
        <w:rPr>
          <w:color w:val="000000" w:themeColor="text1"/>
          <w:sz w:val="22"/>
          <w:szCs w:val="22"/>
          <w:lang w:val="en"/>
        </w:rPr>
        <w:t xml:space="preserve">fallibilities </w:t>
      </w:r>
      <w:r w:rsidR="00CD1FE2" w:rsidRPr="004719EA">
        <w:rPr>
          <w:color w:val="000000" w:themeColor="text1"/>
          <w:sz w:val="22"/>
          <w:szCs w:val="22"/>
          <w:lang w:val="en"/>
        </w:rPr>
        <w:t xml:space="preserve">in responding to </w:t>
      </w:r>
      <w:r w:rsidRPr="004719EA">
        <w:rPr>
          <w:color w:val="000000" w:themeColor="text1"/>
          <w:sz w:val="22"/>
          <w:szCs w:val="22"/>
          <w:lang w:val="en"/>
        </w:rPr>
        <w:t xml:space="preserve">recall survey </w:t>
      </w:r>
      <w:r w:rsidRPr="00591CC7">
        <w:rPr>
          <w:color w:val="000000" w:themeColor="text1"/>
          <w:sz w:val="22"/>
          <w:szCs w:val="22"/>
          <w:lang w:val="en"/>
        </w:rPr>
        <w:lastRenderedPageBreak/>
        <w:t>instruments</w:t>
      </w:r>
      <w:r w:rsidR="0077549B" w:rsidRPr="00591CC7">
        <w:rPr>
          <w:color w:val="000000" w:themeColor="text1"/>
          <w:sz w:val="22"/>
          <w:szCs w:val="22"/>
          <w:lang w:val="en"/>
        </w:rPr>
        <w:t xml:space="preserve"> </w:t>
      </w:r>
      <w:r w:rsidR="0077549B" w:rsidRPr="00591CC7">
        <w:rPr>
          <w:color w:val="000000" w:themeColor="text1"/>
          <w:sz w:val="22"/>
          <w:szCs w:val="22"/>
          <w:lang w:val="en"/>
        </w:rPr>
        <w:fldChar w:fldCharType="begin"/>
      </w:r>
      <w:r w:rsidR="0028548F">
        <w:rPr>
          <w:color w:val="000000" w:themeColor="text1"/>
          <w:sz w:val="22"/>
          <w:szCs w:val="22"/>
          <w:lang w:val="en"/>
        </w:rPr>
        <w:instrText xml:space="preserve"> ADDIN ZOTERO_ITEM CSL_CITATION {"citationID":"jtDyiWEG","properties":{"formattedCitation":"({\\i{}32}, {\\i{}61}, {\\i{}62})","plainCitation":"(32, 61, 62)","noteIndex":0},"citationItems":[{"id":3728,"uris":["http://zotero.org/groups/4675359/items/SKYBFZBH"],"itemData":{"id":3728,"type":"article-journal","abstract":"Importance Methodological limitations compromise the validity of U.S. nutritional surveillance data and the empirical foundation for formulating dietary guidelines and public health policies. Objectives Evaluate the validity of the National Health and Nutrition Examination Survey (NHANES) caloric intake data throughout its history, and examine trends in the validity of caloric intake estimates as the NHANES dietary measurement protocols evolved. Design Validity of data from 28,993 men and 34,369 women, aged 20 to 74 years from NHANES I (1971–1974) through NHANES 2009–2010 was assessed by: calculating physiologically credible energy intake values as the ratio of reported energy intake (rEI) to estimated basal metabolic rate (BMR), and subtracting estimated total energy expenditure (TEE) from NHANES rEI to create ‘disparity values’. Main Outcome Measures 1) Physiologically credible values expressed as the ratio rEI/BMR and 2) disparity values (rEI–TEE). Results The historical rEI/BMR values for men and women were 1.31 and 1.19, (95% CI: 1.30–1.32 and 1.18–1.20), respectively. The historical disparity values for men and women were −281 and −365 kilocalorie-per-day, (95% CI: −299, −264 and −378, −351), respectively. These results are indicative of significant under-reporting. The greatest mean disparity values were −716 kcal/day and −856 kcal/day for obese (i.e., ≥30 kg/m2) men and women, respectively. Conclusions Across the 39-year history of the NHANES, EI data on the majority of respondents (67.3% of women and 58.7% of men) were not physiologically plausible. Improvements in measurement protocols after NHANES II led to small decreases in underreporting, artifactual increases in rEI, but only trivial increases in validity in subsequent surveys. The confluence of these results and other methodological limitations suggest that the ability to estimate population trends in caloric intake and generate empirically supported public policy relevant to diet-health relationships from U.S. nutritional surveillance is extremely limited.","container-title":"PLOS ONE","DOI":"10.1371/journal.pone.0076632","ISSN":"1932-6203","issue":"10","journalAbbreviation":"PLOS ONE","language":"en","note":"publisher: Public Library of Science","page":"e76632","source":"PLoS Journals","title":"Validity of U.S. Nutritional Surveillance: National Health and Nutrition Examination Survey Caloric Energy Intake Data, 1971–2010","title-short":"Validity of U.S. Nutritional Surveillance","volume":"8","author":[{"family":"Archer","given":"Edward"},{"family":"Hand","given":"Gregory A."},{"family":"Blair","given":"Steven N."}],"issued":{"date-parts":[["2013",10,9]]}}},{"id":4587,"uris":["http://zotero.org/groups/4675359/items/QBSMQAK9"],"itemData":{"id":4587,"type":"article-journal","abstract":"The Scientific Report of the 2015 Dietary Guidelines Advisory Committee was primarily informed by memory-based dietary assessment methods (M-BM; e.g., interviews, surveys). The reliance on M-BM to inform dietary policy continues despite decades of unequivocal evidence that M-BM data bear little relation to actual energy and nutrient consumption. M-BM data are defended as valid and valuable despite no empirical support, and no examination of the foundational assumptions regarding the validity of human memory and retrospective recall in dietary assessment. We assert that uncritical faith in the validity and value of M-BM has wasted significant resources and constitutes the greatest impediment to scientific progress in obesity and nutrition research. Herein, we present evidence that M-BM are fundamentally and fatally flawed due to well-established scientific facts and analytic truths. First, the assumption that human memory can provide accurate or precise reproductions of past ingestive behavior is indisputably false. Second, M-BM require participants to submit to protocols that mimic procedures known to induce false recall. Third, the subjective (i.e., not publicly accessible) mental phenomena (i.e., memories) from which M-BM data are derived cannot be independently observed, quantified, nor falsified; as such, these data are pseudoscientific and inadmissible in scientific research. Fourth, the failure to objectively measure physical activity in analyses renders inferences regarding diet-health relationships equivocal. Given the overwhelming evidence in support of our position, we conclude that M-BM data cannot be used to inform national dietary guidelines and the continued funding of M-BM constitutes an unscientific and significant misuse of research resources.","container-title":"Mayo Clinic proceedings","DOI":"10.1016/j.mayocp.2015.04.009","ISSN":"0025-6196","issue":"7","journalAbbreviation":"Mayo Clin Proc","note":"PMID: 26071068\nPMCID: PMC4527547","page":"911-926","source":"PubMed Central","title":"The Inadmissibility of ‘What We Eat In America’ (WWEIA) and NHANES Dietary Data in Nutrition &amp; Obesity Research and the Scientific Formulation of National Dietary Guidelines","volume":"90","author":[{"family":"Archer","given":"Edward"},{"family":"Pavela","given":"Gregory"},{"family":"Lavie","given":"Carl J"}],"issued":{"date-parts":[["2015",7]]}}},{"id":4581,"uris":["http://zotero.org/groups/4675359/items/S7A732F2"],"itemData":{"id":4581,"type":"article-journal","abstract":"Dietary intake is difficult to measure reliably in humans because approaches typically rely on self-reporting, which can be incomplete and biased. In field studies of animals, DNA sequencing-based approaches such as metabarcoding have been developed to characterize diets, but such approaches have not previously been widely applied to humans. Here, we present data derived from sequencing of a chloroplast DNA marker (the P6 loop of the trnL [UAA] intron) in stool samples collected from 11 individuals consuming both controlled and freely selected diets. The DNA metabarcoding strategy resulted in successful PCR amplification in about 50% of samples, which increased to a 70% success rate in samples from individuals eating a controlled plant-rich diet. Detection of plant taxa among sequenced samples yielded a recall of 0.86 and a precision of 0.55 compared to a written diet record during controlled feeding of plant-based foods. The majority of sequenced plant DNA matched common human food plants, including grains, vegetables, fruits, and herbs prepared both cooked and uncooked. Moreover, DNA metabarcoding data were sufficient to distinguish between baseline and treatment diet arms of the study. Still, the relatively high PCR failure rate and an inability to distinguish some dietary plants at the sequence level using the trnL-P6 marker suggest that future methodological refinements are necessary. Overall, our results suggest that DNA metabarcoding provides a promising new method for tracking human plant intake and that similar approaches could be used to characterize the animal and fungal components of our omnivorous diets.\nIMPORTANCE Current methods for capturing human dietary patterns typically rely on individual recall and as such are subject to the limitations of human memory. DNA sequencing-based approaches, frequently used for profiling nonhuman diets, do not suffer from the same limitations. Here, we used metabarcoding to broadly characterize the plant portion of human diets for the first time. The majority of sequences corresponded to known human foods, including all but one foodstuff included in an experimental plant-rich diet. Metabarcoding could distinguish between experimental diets and matched individual diet records from controlled settings with high accuracy. Because this method is independent of survey language and timing, it could also be applied to geographically and culturally disparate human populations, as well as in retrospective studies involving banked human stool.","container-title":"mSystems","DOI":"10.1128/msystems.00458-19","issue":"5","note":"publisher: American Society for Microbiology","page":"10.1128/msystems.00458-19","source":"journals.asm.org (Atypon)","title":"Using DNA Metabarcoding To Evaluate the Plant Component of Human Diets: a Proof of Concept","title-short":"Using DNA Metabarcoding To Evaluate the Plant Component of Human Diets","volume":"4","author":[{"family":"Reese","given":"Aspen T."},{"family":"Kartzinel","given":"Tyler R."},{"family":"Petrone","given":"Brianna L."},{"family":"Turnbaugh","given":"Peter J."},{"family":"Pringle","given":"Robert M."},{"family":"David","given":"Lawrence A."}],"issued":{"date-parts":[["2019",10,8]]}}}],"schema":"https://github.com/citation-style-language/schema/raw/master/csl-citation.json"} </w:instrText>
      </w:r>
      <w:r w:rsidR="0077549B" w:rsidRPr="00591CC7">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32</w:t>
      </w:r>
      <w:r w:rsidR="0028548F" w:rsidRPr="004719EA">
        <w:rPr>
          <w:color w:val="000000" w:themeColor="text1"/>
          <w:sz w:val="22"/>
        </w:rPr>
        <w:t xml:space="preserve">, </w:t>
      </w:r>
      <w:r w:rsidR="0028548F" w:rsidRPr="004719EA">
        <w:rPr>
          <w:i/>
          <w:color w:val="000000" w:themeColor="text1"/>
          <w:sz w:val="22"/>
        </w:rPr>
        <w:t>61</w:t>
      </w:r>
      <w:r w:rsidR="0028548F" w:rsidRPr="004719EA">
        <w:rPr>
          <w:color w:val="000000" w:themeColor="text1"/>
          <w:sz w:val="22"/>
        </w:rPr>
        <w:t xml:space="preserve">, </w:t>
      </w:r>
      <w:r w:rsidR="0028548F" w:rsidRPr="004719EA">
        <w:rPr>
          <w:i/>
          <w:color w:val="000000" w:themeColor="text1"/>
          <w:sz w:val="22"/>
        </w:rPr>
        <w:t>62</w:t>
      </w:r>
      <w:r w:rsidR="0028548F" w:rsidRPr="004719EA">
        <w:rPr>
          <w:color w:val="000000" w:themeColor="text1"/>
          <w:sz w:val="22"/>
        </w:rPr>
        <w:t>)</w:t>
      </w:r>
      <w:r w:rsidR="0077549B" w:rsidRPr="00591CC7">
        <w:rPr>
          <w:color w:val="000000" w:themeColor="text1"/>
          <w:sz w:val="22"/>
          <w:szCs w:val="22"/>
          <w:lang w:val="en"/>
        </w:rPr>
        <w:fldChar w:fldCharType="end"/>
      </w:r>
      <w:r w:rsidRPr="00591CC7">
        <w:rPr>
          <w:color w:val="000000" w:themeColor="text1"/>
          <w:sz w:val="22"/>
          <w:szCs w:val="22"/>
          <w:lang w:val="en"/>
        </w:rPr>
        <w:t>.</w:t>
      </w:r>
      <w:r w:rsidR="00603419" w:rsidRPr="00591CC7">
        <w:rPr>
          <w:color w:val="000000" w:themeColor="text1"/>
          <w:sz w:val="22"/>
          <w:szCs w:val="22"/>
          <w:lang w:val="en"/>
        </w:rPr>
        <w:t xml:space="preserve"> </w:t>
      </w:r>
      <w:r w:rsidRPr="004719EA">
        <w:rPr>
          <w:color w:val="000000" w:themeColor="text1"/>
          <w:sz w:val="22"/>
          <w:szCs w:val="22"/>
          <w:lang w:val="en"/>
        </w:rPr>
        <w:t>The data-collection approach utilized here is not as rigorous as weighed food records</w:t>
      </w:r>
      <w:r w:rsidR="001E5EE8" w:rsidRPr="004719EA">
        <w:rPr>
          <w:color w:val="000000" w:themeColor="text1"/>
          <w:sz w:val="22"/>
          <w:szCs w:val="22"/>
          <w:lang w:val="en"/>
        </w:rPr>
        <w:t xml:space="preserve">; </w:t>
      </w:r>
      <w:r w:rsidRPr="004719EA">
        <w:rPr>
          <w:color w:val="000000" w:themeColor="text1"/>
          <w:sz w:val="22"/>
          <w:szCs w:val="22"/>
          <w:lang w:val="en"/>
        </w:rPr>
        <w:t>participants circl</w:t>
      </w:r>
      <w:r w:rsidR="002F0275" w:rsidRPr="004719EA">
        <w:rPr>
          <w:color w:val="000000" w:themeColor="text1"/>
          <w:sz w:val="22"/>
          <w:szCs w:val="22"/>
          <w:lang w:val="en"/>
        </w:rPr>
        <w:t>ed</w:t>
      </w:r>
      <w:r w:rsidRPr="004719EA">
        <w:rPr>
          <w:color w:val="000000" w:themeColor="text1"/>
          <w:sz w:val="22"/>
          <w:szCs w:val="22"/>
          <w:lang w:val="en"/>
        </w:rPr>
        <w:t xml:space="preserve"> whether they ate 0, 25%, 50%, 75% or 100% of each item</w:t>
      </w:r>
      <w:r w:rsidR="007F266A" w:rsidRPr="004719EA">
        <w:rPr>
          <w:color w:val="000000" w:themeColor="text1"/>
          <w:sz w:val="22"/>
          <w:szCs w:val="22"/>
          <w:lang w:val="en"/>
        </w:rPr>
        <w:t xml:space="preserve">. </w:t>
      </w:r>
      <w:r w:rsidR="00031572" w:rsidRPr="004719EA">
        <w:rPr>
          <w:color w:val="000000" w:themeColor="text1"/>
          <w:sz w:val="22"/>
          <w:szCs w:val="22"/>
          <w:lang w:val="en"/>
        </w:rPr>
        <w:t>T</w:t>
      </w:r>
      <w:r w:rsidRPr="004719EA">
        <w:rPr>
          <w:color w:val="000000" w:themeColor="text1"/>
          <w:sz w:val="22"/>
          <w:szCs w:val="22"/>
          <w:lang w:val="en"/>
        </w:rPr>
        <w:t>his</w:t>
      </w:r>
      <w:r w:rsidR="00031572" w:rsidRPr="004719EA">
        <w:rPr>
          <w:color w:val="000000" w:themeColor="text1"/>
          <w:sz w:val="22"/>
          <w:szCs w:val="22"/>
          <w:lang w:val="en"/>
        </w:rPr>
        <w:t xml:space="preserve"> limitation, however,</w:t>
      </w:r>
      <w:r w:rsidRPr="004719EA">
        <w:rPr>
          <w:color w:val="000000" w:themeColor="text1"/>
          <w:sz w:val="22"/>
          <w:szCs w:val="22"/>
          <w:lang w:val="en"/>
        </w:rPr>
        <w:t xml:space="preserve"> was mitigated by </w:t>
      </w:r>
      <w:r w:rsidR="003F162F" w:rsidRPr="004719EA">
        <w:rPr>
          <w:color w:val="000000" w:themeColor="text1"/>
          <w:sz w:val="22"/>
          <w:szCs w:val="22"/>
          <w:lang w:val="en"/>
        </w:rPr>
        <w:t xml:space="preserve">real-time meal logging and by the fact that </w:t>
      </w:r>
      <w:proofErr w:type="gramStart"/>
      <w:r w:rsidR="003F162F" w:rsidRPr="004719EA">
        <w:rPr>
          <w:color w:val="000000" w:themeColor="text1"/>
          <w:sz w:val="22"/>
          <w:szCs w:val="22"/>
          <w:lang w:val="en"/>
        </w:rPr>
        <w:t xml:space="preserve">the </w:t>
      </w:r>
      <w:r w:rsidRPr="004719EA">
        <w:rPr>
          <w:color w:val="000000" w:themeColor="text1"/>
          <w:sz w:val="22"/>
          <w:szCs w:val="22"/>
          <w:lang w:val="en"/>
        </w:rPr>
        <w:t>vast majority of</w:t>
      </w:r>
      <w:proofErr w:type="gramEnd"/>
      <w:r w:rsidRPr="004719EA">
        <w:rPr>
          <w:color w:val="000000" w:themeColor="text1"/>
          <w:sz w:val="22"/>
          <w:szCs w:val="22"/>
          <w:lang w:val="en"/>
        </w:rPr>
        <w:t xml:space="preserve"> meals were prepared by a large-volume hospital cafeteria with standardized portions and recipes, the underlying data of which were used in curating the dataset. </w:t>
      </w:r>
      <w:r w:rsidR="002E2572" w:rsidRPr="004719EA">
        <w:rPr>
          <w:color w:val="000000" w:themeColor="text1"/>
          <w:sz w:val="22"/>
          <w:szCs w:val="22"/>
          <w:lang w:val="en"/>
        </w:rPr>
        <w:t>Moreover</w:t>
      </w:r>
      <w:r w:rsidRPr="004719EA">
        <w:rPr>
          <w:color w:val="000000" w:themeColor="text1"/>
          <w:sz w:val="22"/>
          <w:szCs w:val="22"/>
          <w:lang w:val="en"/>
        </w:rPr>
        <w:t>, a dietician or</w:t>
      </w:r>
      <w:r w:rsidR="006B18C6" w:rsidRPr="004719EA">
        <w:rPr>
          <w:color w:val="000000" w:themeColor="text1"/>
          <w:sz w:val="22"/>
          <w:szCs w:val="22"/>
          <w:lang w:val="en"/>
        </w:rPr>
        <w:t xml:space="preserve"> their assistant</w:t>
      </w:r>
      <w:r w:rsidRPr="004719EA">
        <w:rPr>
          <w:color w:val="000000" w:themeColor="text1"/>
          <w:sz w:val="22"/>
          <w:szCs w:val="22"/>
          <w:lang w:val="en"/>
        </w:rPr>
        <w:t xml:space="preserve"> also met with the patients thrice weekly to review their diaries, </w:t>
      </w:r>
      <w:r w:rsidR="00991831" w:rsidRPr="004719EA">
        <w:rPr>
          <w:color w:val="000000" w:themeColor="text1"/>
          <w:sz w:val="22"/>
          <w:szCs w:val="22"/>
          <w:lang w:val="en"/>
        </w:rPr>
        <w:t xml:space="preserve">motivate </w:t>
      </w:r>
      <w:r w:rsidRPr="004719EA">
        <w:rPr>
          <w:color w:val="000000" w:themeColor="text1"/>
          <w:sz w:val="22"/>
          <w:szCs w:val="22"/>
          <w:lang w:val="en"/>
        </w:rPr>
        <w:t xml:space="preserve">sustained </w:t>
      </w:r>
      <w:r w:rsidR="00991831" w:rsidRPr="004719EA">
        <w:rPr>
          <w:color w:val="000000" w:themeColor="text1"/>
          <w:sz w:val="22"/>
          <w:szCs w:val="22"/>
          <w:lang w:val="en"/>
        </w:rPr>
        <w:t>participation</w:t>
      </w:r>
      <w:r w:rsidRPr="004719EA">
        <w:rPr>
          <w:color w:val="000000" w:themeColor="text1"/>
          <w:sz w:val="22"/>
          <w:szCs w:val="22"/>
          <w:lang w:val="en"/>
        </w:rPr>
        <w:t xml:space="preserve"> with data collection, and clarify incomplete or inconsistent records</w:t>
      </w:r>
      <w:r w:rsidR="00177EB0" w:rsidRPr="004719EA">
        <w:rPr>
          <w:color w:val="000000" w:themeColor="text1"/>
          <w:sz w:val="22"/>
          <w:szCs w:val="22"/>
          <w:lang w:val="en"/>
        </w:rPr>
        <w:t xml:space="preserve">, although </w:t>
      </w:r>
      <w:r w:rsidR="00F1533D" w:rsidRPr="004719EA">
        <w:rPr>
          <w:color w:val="000000" w:themeColor="text1"/>
          <w:sz w:val="22"/>
          <w:szCs w:val="22"/>
          <w:lang w:val="en"/>
        </w:rPr>
        <w:t>this may have itself introduced bias through</w:t>
      </w:r>
      <w:r w:rsidR="00177EB0" w:rsidRPr="004719EA">
        <w:rPr>
          <w:color w:val="000000" w:themeColor="text1"/>
          <w:sz w:val="22"/>
          <w:szCs w:val="22"/>
          <w:lang w:val="en"/>
        </w:rPr>
        <w:t xml:space="preserve"> observer effects</w:t>
      </w:r>
      <w:r w:rsidRPr="004719EA">
        <w:rPr>
          <w:color w:val="000000" w:themeColor="text1"/>
          <w:sz w:val="22"/>
          <w:szCs w:val="22"/>
          <w:lang w:val="en"/>
        </w:rPr>
        <w:t>.</w:t>
      </w:r>
      <w:r w:rsidR="00F1533D"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{"citationID":"cohPVvVe","properties":{"formattedCitation":"({\\i{}63})","plainCitation":"(63)","noteIndex":0},"citationItems":[{"id":3727,"uris":["http://zotero.org/groups/4675359/items/IN3ANN83"],"itemData":{"id":3727,"type":"article-journal","abstract":"Low concordance between studies that examine the role of microbiota in human diseases is a pervasive challenge that limits the capacity to identify causal relationships between host-associated microorganisms and pathology. The risk of obtaining false positives is exacerbated by wide interindividual heterogeneity in microbiota composition1, probably due to population-wide differences in human lifestyle and physiological variables2 that exert differential effects on the microbiota. Here we infer the greatest, generalized sources of heterogeneity in human gut microbiota profiles and also identify human lifestyle and physiological characteristics that, if not evenly matched between cases and controls, confound microbiota analyses to produce spurious microbial associations with human diseases. We identify alcohol consumption frequency and bowel movement quality as unexpectedly strong sources of gut microbiota variance that differ in distribution between healthy participants and participants with a disease and that can confound study designs. We demonstrate that for numerous prevalent, high-burden human diseases, matching cases and controls for confounding variables reduces observed differences in the microbiota and the incidence of spurious associations. On this basis, we present a list of host variables that we recommend should be captured in human microbiota studies for the purpose of matching comparison groups, which we anticipate will increase robustness and reproducibility in resolving the members of the gut microbiota that are truly associated with human disease.","container-title":"Nature","DOI":"10.1038/s41586-020-2881-9","ISSN":"1476-4687","issue":"7834","language":"en","license":"2020 This is a U.S. government work and not under copyright protection in the U.S.; foreign copyright protection may apply","note":"number: 7834\npublisher: Nature Publishing Group","page":"448-454","source":"www.nature.com","title":"Host variables confound gut microbiota studies of human disease","volume":"587","author":[{"family":"Vujkovic-Cvijin","given":"Ivan"},{"family":"Sklar","given":"Jack"},{"family":"Jiang","given":"Lingjing"},{"family":"Natarajan","given":"Loki"},{"family":"Knight","given":"Rob"},{"family":"Belkaid","given":"Yasmine"}],"issued":{"date-parts":[["2020",11]]}}}],"schema":"https://github.com/citation-style-language/schema/raw/master/csl-citation.json"} </w:instrText>
      </w:r>
      <w:r w:rsidR="00F1533D"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63</w:t>
      </w:r>
      <w:r w:rsidR="0028548F" w:rsidRPr="004719EA">
        <w:rPr>
          <w:color w:val="000000" w:themeColor="text1"/>
          <w:sz w:val="22"/>
        </w:rPr>
        <w:t>)</w:t>
      </w:r>
      <w:r w:rsidR="00F1533D" w:rsidRPr="004719EA">
        <w:rPr>
          <w:color w:val="000000" w:themeColor="text1"/>
          <w:sz w:val="22"/>
          <w:szCs w:val="22"/>
          <w:lang w:val="en"/>
        </w:rPr>
        <w:fldChar w:fldCharType="end"/>
      </w:r>
      <w:r w:rsidRPr="004719EA">
        <w:rPr>
          <w:color w:val="000000" w:themeColor="text1"/>
          <w:sz w:val="22"/>
          <w:szCs w:val="22"/>
          <w:lang w:val="en"/>
        </w:rPr>
        <w:t xml:space="preserve"> </w:t>
      </w:r>
    </w:p>
    <w:p w14:paraId="5B4F45CD" w14:textId="1F9AE9F5" w:rsidR="00C02C20" w:rsidRPr="004719EA" w:rsidRDefault="00E52D40" w:rsidP="00BC5ADE">
      <w:pPr>
        <w:pStyle w:val="Legend"/>
        <w:spacing w:before="0" w:line="276" w:lineRule="auto"/>
        <w:jc w:val="both"/>
        <w:rPr>
          <w:color w:val="000000" w:themeColor="text1"/>
          <w:sz w:val="22"/>
          <w:szCs w:val="22"/>
          <w:lang w:val="en"/>
        </w:rPr>
      </w:pPr>
      <w:r w:rsidRPr="004719EA">
        <w:rPr>
          <w:color w:val="000000" w:themeColor="text1"/>
          <w:sz w:val="22"/>
          <w:szCs w:val="22"/>
          <w:lang w:val="en"/>
        </w:rPr>
        <w:tab/>
        <w:t>Common</w:t>
      </w:r>
      <w:r w:rsidR="003432F4" w:rsidRPr="004719EA">
        <w:rPr>
          <w:color w:val="000000" w:themeColor="text1"/>
          <w:sz w:val="22"/>
          <w:szCs w:val="22"/>
          <w:lang w:val="en"/>
        </w:rPr>
        <w:t>ly used</w:t>
      </w:r>
      <w:r w:rsidRPr="004719EA">
        <w:rPr>
          <w:color w:val="000000" w:themeColor="text1"/>
          <w:sz w:val="22"/>
          <w:szCs w:val="22"/>
          <w:lang w:val="en"/>
        </w:rPr>
        <w:t xml:space="preserve"> approaches to reduce the dimensionality of nutritional data include conventional macronutrient metrics (e.g.</w:t>
      </w:r>
      <w:r w:rsidR="00F1533D" w:rsidRPr="004719EA">
        <w:rPr>
          <w:color w:val="000000" w:themeColor="text1"/>
          <w:sz w:val="22"/>
          <w:szCs w:val="22"/>
          <w:lang w:val="en"/>
        </w:rPr>
        <w:t>,</w:t>
      </w:r>
      <w:r w:rsidRPr="004719EA">
        <w:rPr>
          <w:color w:val="000000" w:themeColor="text1"/>
          <w:sz w:val="22"/>
          <w:szCs w:val="22"/>
          <w:lang w:val="en"/>
        </w:rPr>
        <w:t xml:space="preserve"> high fiber intake) and</w:t>
      </w:r>
      <w:r w:rsidR="00ED6421" w:rsidRPr="004719EA">
        <w:rPr>
          <w:color w:val="000000" w:themeColor="text1"/>
          <w:sz w:val="22"/>
          <w:szCs w:val="22"/>
          <w:lang w:val="en"/>
        </w:rPr>
        <w:t xml:space="preserve"> </w:t>
      </w:r>
      <w:r w:rsidRPr="004719EA">
        <w:rPr>
          <w:color w:val="000000" w:themeColor="text1"/>
          <w:sz w:val="22"/>
          <w:szCs w:val="22"/>
          <w:lang w:val="en"/>
        </w:rPr>
        <w:t>pre-defined diet-quality scores (e.g.</w:t>
      </w:r>
      <w:r w:rsidR="00F1533D" w:rsidRPr="004719EA">
        <w:rPr>
          <w:color w:val="000000" w:themeColor="text1"/>
          <w:sz w:val="22"/>
          <w:szCs w:val="22"/>
          <w:lang w:val="en"/>
        </w:rPr>
        <w:t xml:space="preserve">, </w:t>
      </w:r>
      <w:r w:rsidRPr="004719EA">
        <w:rPr>
          <w:color w:val="000000" w:themeColor="text1"/>
          <w:sz w:val="22"/>
          <w:szCs w:val="22"/>
          <w:lang w:val="en"/>
        </w:rPr>
        <w:t>Healthy Eating Index, Mediterranean Diet Score</w:t>
      </w:r>
      <w:r w:rsidR="00D94A67" w:rsidRPr="004719EA">
        <w:rPr>
          <w:color w:val="000000" w:themeColor="text1"/>
          <w:sz w:val="22"/>
          <w:szCs w:val="22"/>
          <w:lang w:val="en"/>
        </w:rPr>
        <w:t>)</w:t>
      </w:r>
      <w:r w:rsidRPr="004719EA">
        <w:rPr>
          <w:color w:val="000000" w:themeColor="text1"/>
          <w:sz w:val="22"/>
          <w:szCs w:val="22"/>
          <w:lang w:val="en"/>
        </w:rPr>
        <w:t>. However</w:t>
      </w:r>
      <w:r w:rsidR="00FF5B6F" w:rsidRPr="004719EA">
        <w:rPr>
          <w:color w:val="000000" w:themeColor="text1"/>
          <w:sz w:val="22"/>
          <w:szCs w:val="22"/>
          <w:lang w:val="en"/>
        </w:rPr>
        <w:t>,</w:t>
      </w:r>
      <w:r w:rsidRPr="004719EA">
        <w:rPr>
          <w:color w:val="000000" w:themeColor="text1"/>
          <w:sz w:val="22"/>
          <w:szCs w:val="22"/>
          <w:lang w:val="en"/>
        </w:rPr>
        <w:t xml:space="preserve"> associations between microbiota composition and such indices have not been consistently observed</w:t>
      </w:r>
      <w:r w:rsidR="00864611">
        <w:rPr>
          <w:color w:val="000000" w:themeColor="text1"/>
          <w:sz w:val="22"/>
          <w:szCs w:val="22"/>
          <w:lang w:val="en"/>
        </w:rPr>
        <w:t xml:space="preserve"> </w:t>
      </w:r>
      <w:r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{"citationID":"VrKMrV6t","properties":{"formattedCitation":"({\\i{}27})","plainCitation":"(27)","noteIndex":0},"citationItems":[{"id":3733,"uris":["http://zotero.org/groups/4675359/items/3LGDWRDA"],"itemData":{"id":3733,"type":"article-journal","abstract":"BACKGROUND: Individual diet components and specific dietary regimens have been shown to impact the gut microbiome.\nOBJECTIVES: Here, we explored the contribution of long-term diet by searching for dietary patterns that would best associate with the gut microbiome in a population-based cohort.\nMETHODS: Using a priori and a posteriori approaches, we constructed dietary patterns from an FFQ completed by 1800 adults in the American Gut Project. Dietary patterns were defined as groups of participants or combinations of food variables (factors) driven by criteria ranging from individual nutrients to overall diet. We associated these patterns with 16S ribosomal RNA-based gut microbiome data for a subset of 744 participants.\nRESULTS: Compared to individual features (e.g., fiber and protein), or to factors representing a reduced number of dietary features, 5 a posteriori dietary patterns based on food groups were best associated with gut microbiome beta diversity (P ≤ 0.0002). Two patterns followed Prudent-like diets-Plant-Based and Flexitarian-and exhibited the highest Healthy Eating Index 2010 (HEI-2010) scores. Two other patterns presented Western-like diets with a gradient in HEI-2010 scores. A fifth pattern consisted mostly of participants following an Exclusion diet (e.g., low carbohydrate). Notably, gut microbiome alpha diversity was significantly lower in the most Western pattern compared to the Flexitarian pattern (P ≤ 0.009), and the Exclusion diet pattern was associated with low relative abundance of Bifidobacterium (P ≤ 1.2 × 10-7), which was better explained by diet than health status.\nCONCLUSIONS: We demonstrated that global-diet a posteriori patterns were more associated with gut microbiome variations than individual dietary features among adults in the United States. These results confirm that evaluating diet as a whole is important when studying the gut microbiome. It will also facilitate the design of more personalized dietary strategies in general populations.","container-title":"The American Journal of Clinical Nutrition","DOI":"10.1093/ajcn/nqab332","ISSN":"1938-3207","issue":"2","journalAbbreviation":"Am J Clin Nutr","language":"eng","note":"PMID: 34617562\nPMCID: PMC8827078","page":"432-443","source":"PubMed","title":"A posteriori dietary patterns better explain variations of the gut microbiome than individual markers in the American Gut Project","volume":"115","author":[{"family":"Cotillard","given":"Aurélie"},{"family":"Cartier-Meheust","given":"Agnès"},{"family":"Litwin","given":"Nicole S."},{"family":"Chaumont","given":"Soline"},{"family":"Saccareau","given":"Mathilde"},{"family":"Lejzerowicz","given":"Franck"},{"family":"Tap","given":"Julien"},{"family":"Koutnikova","given":"Hana"},{"family":"Lopez","given":"Diana Gutierrez"},{"family":"McDonald","given":"Daniel"},{"family":"Song","given":"Se Jin"},{"family":"Knight","given":"Rob"},{"family":"Derrien","given":"Muriel"},{"family":"Veiga","given":"Patrick"}],"issued":{"date-parts":[["2022",2,9]]}}}],"schema":"https://github.com/citation-style-language/schema/raw/master/csl-citation.json"} </w:instrText>
      </w:r>
      <w:r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27</w:t>
      </w:r>
      <w:r w:rsidR="0028548F" w:rsidRPr="004719EA">
        <w:rPr>
          <w:color w:val="000000" w:themeColor="text1"/>
          <w:sz w:val="22"/>
        </w:rPr>
        <w:t>)</w:t>
      </w:r>
      <w:r w:rsidRPr="004719EA">
        <w:rPr>
          <w:color w:val="000000" w:themeColor="text1"/>
          <w:sz w:val="22"/>
          <w:szCs w:val="22"/>
          <w:lang w:val="en"/>
        </w:rPr>
        <w:fldChar w:fldCharType="end"/>
      </w:r>
      <w:r w:rsidR="00864611">
        <w:rPr>
          <w:color w:val="000000" w:themeColor="text1"/>
          <w:sz w:val="22"/>
          <w:szCs w:val="22"/>
          <w:lang w:val="en"/>
        </w:rPr>
        <w:t>;</w:t>
      </w:r>
      <w:r w:rsidR="009017E7" w:rsidRPr="004719EA">
        <w:rPr>
          <w:color w:val="000000" w:themeColor="text1"/>
          <w:sz w:val="22"/>
          <w:szCs w:val="22"/>
          <w:lang w:val="en"/>
        </w:rPr>
        <w:t xml:space="preserve"> </w:t>
      </w:r>
      <w:r w:rsidR="00DA1C86" w:rsidRPr="004719EA">
        <w:rPr>
          <w:color w:val="000000" w:themeColor="text1"/>
          <w:sz w:val="22"/>
          <w:szCs w:val="22"/>
          <w:lang w:val="en"/>
        </w:rPr>
        <w:t>here we looked</w:t>
      </w:r>
      <w:r w:rsidR="0029625F" w:rsidRPr="004719EA">
        <w:rPr>
          <w:color w:val="000000" w:themeColor="text1"/>
          <w:sz w:val="22"/>
          <w:szCs w:val="22"/>
          <w:lang w:val="en"/>
        </w:rPr>
        <w:t xml:space="preserve"> beyond macronutrients nutrients and </w:t>
      </w:r>
      <w:r w:rsidR="00DA1C86" w:rsidRPr="004719EA">
        <w:rPr>
          <w:color w:val="000000" w:themeColor="text1"/>
          <w:sz w:val="22"/>
          <w:szCs w:val="22"/>
          <w:lang w:val="en"/>
        </w:rPr>
        <w:t xml:space="preserve">food-frequency habits by </w:t>
      </w:r>
      <w:r w:rsidR="00B46DE7" w:rsidRPr="004719EA">
        <w:rPr>
          <w:color w:val="000000" w:themeColor="text1"/>
          <w:sz w:val="22"/>
          <w:szCs w:val="22"/>
          <w:lang w:val="en"/>
        </w:rPr>
        <w:t xml:space="preserve">analyzing nearly-daily nutritional intake data </w:t>
      </w:r>
      <w:r w:rsidR="00A87D2E" w:rsidRPr="004719EA">
        <w:rPr>
          <w:color w:val="000000" w:themeColor="text1"/>
          <w:sz w:val="22"/>
          <w:szCs w:val="22"/>
          <w:lang w:val="en"/>
        </w:rPr>
        <w:t>considering</w:t>
      </w:r>
      <w:r w:rsidR="00B46DE7" w:rsidRPr="004719EA">
        <w:rPr>
          <w:color w:val="000000" w:themeColor="text1"/>
          <w:sz w:val="22"/>
          <w:szCs w:val="22"/>
          <w:lang w:val="en"/>
        </w:rPr>
        <w:t xml:space="preserve"> specific food items</w:t>
      </w:r>
      <w:r w:rsidR="00864611">
        <w:rPr>
          <w:color w:val="000000" w:themeColor="text1"/>
          <w:sz w:val="22"/>
          <w:szCs w:val="22"/>
          <w:lang w:val="en"/>
        </w:rPr>
        <w:t xml:space="preserve"> </w:t>
      </w:r>
      <w:r w:rsidR="002A5B44"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{"citationID":"g7BMepGp","properties":{"formattedCitation":"({\\i{}11})","plainCitation":"(11)","noteIndex":0},"citationItems":[{"id":3674,"uris":["http://zotero.org/groups/4675359/items/5JCLAA2Q"],"itemData":{"id":3674,"type":"article-journal","abstract":"Diet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2A5B44"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11</w:t>
      </w:r>
      <w:r w:rsidR="0028548F" w:rsidRPr="004719EA">
        <w:rPr>
          <w:color w:val="000000" w:themeColor="text1"/>
          <w:sz w:val="22"/>
        </w:rPr>
        <w:t>)</w:t>
      </w:r>
      <w:r w:rsidR="002A5B44" w:rsidRPr="004719EA">
        <w:rPr>
          <w:color w:val="000000" w:themeColor="text1"/>
          <w:sz w:val="22"/>
          <w:szCs w:val="22"/>
          <w:lang w:val="en"/>
        </w:rPr>
        <w:fldChar w:fldCharType="end"/>
      </w:r>
      <w:r w:rsidR="00864611">
        <w:rPr>
          <w:color w:val="000000" w:themeColor="text1"/>
          <w:sz w:val="22"/>
          <w:szCs w:val="22"/>
          <w:lang w:val="en"/>
        </w:rPr>
        <w:t>.</w:t>
      </w:r>
      <w:r w:rsidR="002A5B44" w:rsidRPr="004719EA">
        <w:rPr>
          <w:color w:val="000000" w:themeColor="text1"/>
          <w:sz w:val="22"/>
          <w:szCs w:val="22"/>
          <w:lang w:val="en"/>
        </w:rPr>
        <w:t xml:space="preserve"> </w:t>
      </w:r>
    </w:p>
    <w:p w14:paraId="02948E03" w14:textId="132CEFD7" w:rsidR="00E74ADF" w:rsidRPr="004719EA" w:rsidRDefault="00B90FD8" w:rsidP="00D20939">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Many</w:t>
      </w:r>
      <w:r w:rsidR="007D6C02" w:rsidRPr="004719EA">
        <w:rPr>
          <w:color w:val="000000" w:themeColor="text1"/>
          <w:sz w:val="22"/>
          <w:szCs w:val="22"/>
          <w:lang w:val="en"/>
        </w:rPr>
        <w:t xml:space="preserve"> variables </w:t>
      </w:r>
      <w:r w:rsidRPr="004719EA">
        <w:rPr>
          <w:color w:val="000000" w:themeColor="text1"/>
          <w:sz w:val="22"/>
          <w:szCs w:val="22"/>
          <w:lang w:val="en"/>
        </w:rPr>
        <w:t>in a clinically heterogeneous observational cohort can confound associations. The Bayesian analysis applied here accounted for several potentially confounding variables</w:t>
      </w:r>
      <w:r w:rsidR="00FB4B2C" w:rsidRPr="004719EA">
        <w:rPr>
          <w:color w:val="000000" w:themeColor="text1"/>
          <w:sz w:val="22"/>
          <w:szCs w:val="22"/>
          <w:lang w:val="en"/>
        </w:rPr>
        <w:t xml:space="preserve">, including </w:t>
      </w:r>
      <w:r w:rsidR="00E67DCF" w:rsidRPr="004719EA">
        <w:rPr>
          <w:color w:val="000000" w:themeColor="text1"/>
          <w:sz w:val="22"/>
          <w:szCs w:val="22"/>
          <w:lang w:val="en"/>
        </w:rPr>
        <w:t>patient-level variables such as conditioning intensity and</w:t>
      </w:r>
      <w:r w:rsidR="007B1064" w:rsidRPr="004719EA">
        <w:rPr>
          <w:color w:val="000000" w:themeColor="text1"/>
          <w:sz w:val="22"/>
          <w:szCs w:val="22"/>
          <w:lang w:val="en"/>
        </w:rPr>
        <w:t xml:space="preserve"> temporal</w:t>
      </w:r>
      <w:r w:rsidR="00E67DCF" w:rsidRPr="004719EA">
        <w:rPr>
          <w:color w:val="000000" w:themeColor="text1"/>
          <w:sz w:val="22"/>
          <w:szCs w:val="22"/>
          <w:lang w:val="en"/>
        </w:rPr>
        <w:t xml:space="preserve"> </w:t>
      </w:r>
      <w:r w:rsidR="00947DF7" w:rsidRPr="004719EA">
        <w:rPr>
          <w:color w:val="000000" w:themeColor="text1"/>
          <w:sz w:val="22"/>
          <w:szCs w:val="22"/>
          <w:lang w:val="en"/>
        </w:rPr>
        <w:t xml:space="preserve">sample-level exposures </w:t>
      </w:r>
      <w:r w:rsidR="007B1064" w:rsidRPr="004719EA">
        <w:rPr>
          <w:color w:val="000000" w:themeColor="text1"/>
          <w:sz w:val="22"/>
          <w:szCs w:val="22"/>
          <w:lang w:val="en"/>
        </w:rPr>
        <w:t>such as</w:t>
      </w:r>
      <w:r w:rsidR="00EF6653" w:rsidRPr="004719EA">
        <w:rPr>
          <w:color w:val="000000" w:themeColor="text1"/>
          <w:sz w:val="22"/>
          <w:szCs w:val="22"/>
          <w:lang w:val="en"/>
        </w:rPr>
        <w:t xml:space="preserve"> </w:t>
      </w:r>
      <w:r w:rsidR="00947DF7" w:rsidRPr="004719EA">
        <w:rPr>
          <w:color w:val="000000" w:themeColor="text1"/>
          <w:sz w:val="22"/>
          <w:szCs w:val="22"/>
          <w:lang w:val="en"/>
        </w:rPr>
        <w:t>antibiotic</w:t>
      </w:r>
      <w:r w:rsidR="00EF6653" w:rsidRPr="004719EA">
        <w:rPr>
          <w:color w:val="000000" w:themeColor="text1"/>
          <w:sz w:val="22"/>
          <w:szCs w:val="22"/>
          <w:lang w:val="en"/>
        </w:rPr>
        <w:t>s</w:t>
      </w:r>
      <w:r w:rsidR="00947DF7" w:rsidRPr="004719EA">
        <w:rPr>
          <w:color w:val="000000" w:themeColor="text1"/>
          <w:sz w:val="22"/>
          <w:szCs w:val="22"/>
          <w:lang w:val="en"/>
        </w:rPr>
        <w:t xml:space="preserve"> </w:t>
      </w:r>
      <w:r w:rsidR="00EF6653" w:rsidRPr="004719EA">
        <w:rPr>
          <w:color w:val="000000" w:themeColor="text1"/>
          <w:sz w:val="22"/>
          <w:szCs w:val="22"/>
          <w:lang w:val="en"/>
        </w:rPr>
        <w:t>and parenteral nutrition</w:t>
      </w:r>
      <w:r w:rsidR="00864611">
        <w:rPr>
          <w:color w:val="000000" w:themeColor="text1"/>
          <w:sz w:val="22"/>
          <w:szCs w:val="22"/>
          <w:lang w:val="en"/>
        </w:rPr>
        <w:t xml:space="preserve"> </w:t>
      </w:r>
      <w:r w:rsidR="00FB4B2C"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oSfPgEkb","properties":{"formattedCitation":"({\\i{}64}\\uc0\\u8211{}{\\i{}66})","plainCitation":"(64–66)","noteIndex":0},"citationItems":[{"id":4601,"uris":["http://zotero.org/groups/4675359/items/JSERSJW6"],"itemData":{"id":4601,"type":"article-journal","abstract":"Background:\nAnimal studies suggest that total parenteral nutrition (TPN) may alter bacterial colonization of the intestinal tract and contribute to complications. Progressive changes in gut microbiome of infants receiving TPN are not well understood.\n\nMethods:\nInfants with and without TPN/soy lipid were enrolled in a prospective, longitudinal study. Weekly fecal samples were obtained for the first 4 weeks of life. High throughput pyrosequencing of 16S rDNA was used for compositional analysis of the gut microbiome.\n\nResults:\n47 infants were eligible for analyses, 25 infants received TPN and 22 infants did not (control). Although similar between TPN and control groups in the first week, fecal bacterial alpha diversity was significantly lower in the TPN group compared to controls at week 4 (Shannon index 1.0 vs 1.5, P-value = 0.03). The TPN group had significantly lower Bacteroidetes and higher Verrucomicrobia abundance compared to controls (P-values &lt;0.05), and these differences became more pronounced over time. At the genus level, TPN was associated with lower abundance of Bacteroides and Bifidobacterium in all weeks.\n\nConclusions:\nTPN is associated with significant loss of biodiversity and alterations in the pattern of gut microbial colonization of infants over time. TPN-associated dysbiosis may predispose infants to adverse NICU outcomes.","container-title":"Pediatric research","DOI":"10.1038/s41390-019-0391-y","ISSN":"0031-3998","issue":"1","journalAbbreviation":"Pediatr Res","note":"PMID: 30965357\nPMCID: PMC6594895","page":"107-114","source":"PubMed Central","title":"Longitudinal Changes in the Gut Microbiome of Infants on Total Parenteral Nutrition","volume":"86","author":[{"family":"Dahlgren","given":"Allison F."},{"family":"Pan","given":"Amy"},{"family":"Lam","given":"Vy"},{"family":"Gouthro","given":"Kathryn C."},{"family":"Simpson","given":"Pippa M."},{"family":"Salzman","given":"Nita H."},{"family":"Nghiem-Rao","given":"T. Hang"}],"issued":{"date-parts":[["2019",7]]}}},{"id":4604,"uris":["http://zotero.org/groups/4675359/items/GKA8ISNP"],"itemData":{"id":4604,"type":"article-journal","abstract":"Total parenteral nutrition (TPN) can lead to complications, such as glucose metabolism disorders. While TPN is associated with impairments in intestinal function, the gut barrier and mucosal immunity, the relationship between the gut microbiome and TPN-related glucose metabolism disorders remains to be explored. In a cohort of 256 participants with type 2 intestinal failure, we show that parenteral nutrition providing &gt;80% of total energy induces insulin resistance and a higher risk of complications. Using various male mouse models, we demonstrate that changes in Lactobacillaceae and indole-3-acetic acid (IAA) levels underlie these complications. Lactobacillaceae and IAA levels decrease in TPN-treated mice and participants, while their abundances in the latter are negatively correlated with insulin resistance and serum lipopolysaccharide levels. Furthermore, IAA activates the aryl hydrocarbon receptor and increases glucagon-like peptide-1 secretion through upregulation of Gcg expression and increased stem cell differentiation towards L cells. Finally, liraglutide, a glucagon-like peptide-1 receptor agonist, completely prevents TPN-induced glucose metabolism disorders in mice. Thus, TPN induces glucose metabolism disorders by altering the gut microbiota and its metabolites.","container-title":"Nature Metabolism","DOI":"10.1038/s42255-023-00744-8","ISSN":"2522-5812","issue":"2","journalAbbreviation":"Nat Metab","language":"en","license":"2023 The Author(s), under exclusive licence to Springer Nature Limited","note":"number: 2\npublisher: Nature Publishing Group","page":"331-348","source":"www.nature.com","title":"Total parenteral nutrition impairs glucose metabolism by modifying the gut microbiome","volume":"5","author":[{"family":"Wang","given":"Peng"},{"family":"Sun","given":"Haifeng"},{"family":"Maitiabula","given":"Gulisudumu"},{"family":"Zhang","given":"Li"},{"family":"Yang","given":"Jianbo"},{"family":"Zhang","given":"Yupeng"},{"family":"Gao","given":"Xuejin"},{"family":"Li","given":"Jieshou"},{"family":"Xue","given":"Bin"},{"family":"Li","given":"Chao-Jun"},{"family":"Wang","given":"Xinying"}],"issued":{"date-parts":[["2023",2]]}}},{"id":3777,"uris":["http://zotero.org/groups/4675359/items/KDJZHR3E"],"itemData":{"id":3777,"type":"article-journal","abstract":"BACKGROUND: Parenteral nutrition (PN) has been a life-saving treatment in infants intolerant of enteral feedings. However, PN is associated with liver injury (PN Associated Liver Injury: PNALI) in a significant number of PN-dependent infants. We have previously reported a novel PNALI mouse model in which PN infusion combined with intestinal injury results in liver injury. In this model, lipopolysaccharide activation of toll-like receptor 4 signaling, soy oil-derived plant sterols, and pro-inflammatory activation of Kupffer cells (KCs) played key roles. The objective of this study was to explore changes in the intestinal microbiome associated with PNALI.\nMETHODOLOGY AND PRINCIPAL FINDINGS: Microbiome analysis in the PNALI mouse identified specific alterations within colonic microbiota associated with PNALI and further association of these communities with the lipid composition of the PN solution. Intestinal inflammation or soy oil-based PN infusion alone (in the absence of enteral feeds) caused shifts within the gut microbiota. However, the combination resulted in accumulation of a specific taxon, Erysipelotrichaceae (23.8% vs. 1.7% in saline infused controls), in PNALI mice. Moreover, PNALI was markedly attenuated by enteral antibiotic treatment, which also was associated with significant reduction of Erysipelotrichaceae (0.6%) and a Gram-negative constituent, the S24-7 lineage of Bacteroidetes (53.5% in PNALI vs. 0.8%). Importantly, removal of soy oil based-lipid emulsion from the PN solution resulted in significant reduction of Erysipelotrichaceae as well as attenuation of PNALI. Finally, addition of soy-derived plant sterol (stigmasterol) to fish oil-based PN restored Erysipelotrichaceae abundance and PNALI.\nCONCLUSIONS: Soy oil-derived plant sterols and the associated specific bacterial groups in the colonic microbiota are associated with PNALI. Products from these bacteria may directly trigger activation of KCs and promote PNALI. Furthermore, the results indicate that lipid modification of PN solutions may alter specific intestinal bacterial species associated with PNALI, and thus suggest strategies for management of PNALI.","container-title":"PloS One","DOI":"10.1371/journal.pone.0110396","ISSN":"1932-6203","issue":"10","journalAbbreviation":"PLoS One","language":"eng","note":"PMID: 25329595\nPMCID: PMC4203793","page":"e110396","source":"PubMed","title":"Specific microbiome changes in a mouse model of parenteral nutrition associated liver injury and intestinal inflammation","volume":"9","author":[{"family":"Harris","given":"J. Kirk"},{"family":"El Kasmi","given":"Karim C."},{"family":"Anderson","given":"Aimee L."},{"family":"Devereaux","given":"Michael W."},{"family":"Fillon","given":"Sophie A."},{"family":"Robertson","given":"Charles E."},{"family":"Wagner","given":"Brandie D."},{"family":"Stevens","given":"Mark J."},{"family":"Pace","given":"Norman R."},{"family":"Sokol","given":"Ronald J."}],"issued":{"date-parts":[["2014"]]}}}],"schema":"https://github.com/citation-style-language/schema/raw/master/csl-citation.json"} </w:instrText>
      </w:r>
      <w:r w:rsidR="00FB4B2C"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64</w:t>
      </w:r>
      <w:r w:rsidR="0028548F" w:rsidRPr="004719EA">
        <w:rPr>
          <w:color w:val="000000" w:themeColor="text1"/>
          <w:sz w:val="22"/>
        </w:rPr>
        <w:t>–</w:t>
      </w:r>
      <w:r w:rsidR="0028548F" w:rsidRPr="004719EA">
        <w:rPr>
          <w:i/>
          <w:color w:val="000000" w:themeColor="text1"/>
          <w:sz w:val="22"/>
        </w:rPr>
        <w:t>66</w:t>
      </w:r>
      <w:r w:rsidR="0028548F" w:rsidRPr="004719EA">
        <w:rPr>
          <w:color w:val="000000" w:themeColor="text1"/>
          <w:sz w:val="22"/>
        </w:rPr>
        <w:t>)</w:t>
      </w:r>
      <w:r w:rsidR="00FB4B2C" w:rsidRPr="004719EA">
        <w:rPr>
          <w:color w:val="000000" w:themeColor="text1"/>
          <w:sz w:val="22"/>
          <w:szCs w:val="22"/>
          <w:lang w:val="en"/>
        </w:rPr>
        <w:fldChar w:fldCharType="end"/>
      </w:r>
      <w:r w:rsidR="00864611">
        <w:rPr>
          <w:color w:val="000000" w:themeColor="text1"/>
          <w:sz w:val="22"/>
          <w:szCs w:val="22"/>
          <w:lang w:val="en"/>
        </w:rPr>
        <w:t>.</w:t>
      </w:r>
      <w:r w:rsidR="007D6C02" w:rsidRPr="004719EA">
        <w:rPr>
          <w:color w:val="000000" w:themeColor="text1"/>
          <w:sz w:val="22"/>
          <w:szCs w:val="22"/>
          <w:lang w:val="en"/>
        </w:rPr>
        <w:t xml:space="preserve"> </w:t>
      </w:r>
      <w:r w:rsidR="00433B49" w:rsidRPr="004719EA">
        <w:rPr>
          <w:color w:val="000000" w:themeColor="text1"/>
          <w:sz w:val="22"/>
          <w:szCs w:val="22"/>
          <w:lang w:val="en"/>
        </w:rPr>
        <w:t>The</w:t>
      </w:r>
      <w:r w:rsidR="00AF7A99" w:rsidRPr="004719EA">
        <w:rPr>
          <w:color w:val="000000" w:themeColor="text1"/>
          <w:sz w:val="22"/>
          <w:szCs w:val="22"/>
          <w:lang w:val="en"/>
        </w:rPr>
        <w:t xml:space="preserve"> </w:t>
      </w:r>
      <w:r w:rsidR="00433B49" w:rsidRPr="004719EA">
        <w:rPr>
          <w:color w:val="000000" w:themeColor="text1"/>
          <w:sz w:val="22"/>
          <w:szCs w:val="22"/>
          <w:lang w:val="en"/>
        </w:rPr>
        <w:t xml:space="preserve">inference </w:t>
      </w:r>
      <w:r w:rsidR="00B22E00" w:rsidRPr="004719EA">
        <w:rPr>
          <w:color w:val="000000" w:themeColor="text1"/>
          <w:sz w:val="22"/>
          <w:szCs w:val="22"/>
          <w:lang w:val="en"/>
        </w:rPr>
        <w:t xml:space="preserve">from patient data </w:t>
      </w:r>
      <w:r w:rsidR="00433B49" w:rsidRPr="004719EA">
        <w:rPr>
          <w:color w:val="000000" w:themeColor="text1"/>
          <w:sz w:val="22"/>
          <w:szCs w:val="22"/>
          <w:lang w:val="en"/>
        </w:rPr>
        <w:t xml:space="preserve">that sucrose and </w:t>
      </w:r>
      <w:proofErr w:type="gramStart"/>
      <w:r w:rsidR="00433B49" w:rsidRPr="004719EA">
        <w:rPr>
          <w:color w:val="000000" w:themeColor="text1"/>
          <w:sz w:val="22"/>
          <w:szCs w:val="22"/>
          <w:lang w:val="en"/>
        </w:rPr>
        <w:t>an antibiotic</w:t>
      </w:r>
      <w:ins w:id="71" w:author="Matheis, Fanny" w:date="2023-11-30T08:07:00Z">
        <w:r w:rsidR="008348A5">
          <w:rPr>
            <w:color w:val="000000" w:themeColor="text1"/>
            <w:sz w:val="22"/>
            <w:szCs w:val="22"/>
            <w:lang w:val="en"/>
          </w:rPr>
          <w:t>s</w:t>
        </w:r>
      </w:ins>
      <w:proofErr w:type="gramEnd"/>
      <w:r w:rsidR="00433B49" w:rsidRPr="004719EA">
        <w:rPr>
          <w:color w:val="000000" w:themeColor="text1"/>
          <w:sz w:val="22"/>
          <w:szCs w:val="22"/>
          <w:lang w:val="en"/>
        </w:rPr>
        <w:t xml:space="preserve"> synergize </w:t>
      </w:r>
      <w:r w:rsidR="00E367E0" w:rsidRPr="004719EA">
        <w:rPr>
          <w:color w:val="000000" w:themeColor="text1"/>
          <w:sz w:val="22"/>
          <w:szCs w:val="22"/>
          <w:lang w:val="en"/>
        </w:rPr>
        <w:t xml:space="preserve">to </w:t>
      </w:r>
      <w:r w:rsidR="00824DBB" w:rsidRPr="004719EA">
        <w:rPr>
          <w:color w:val="000000" w:themeColor="text1"/>
          <w:sz w:val="22"/>
          <w:szCs w:val="22"/>
          <w:lang w:val="en"/>
        </w:rPr>
        <w:t>disrupt microbiome composition</w:t>
      </w:r>
      <w:r w:rsidR="00433B49" w:rsidRPr="004719EA">
        <w:rPr>
          <w:color w:val="000000" w:themeColor="text1"/>
          <w:sz w:val="22"/>
          <w:szCs w:val="22"/>
          <w:lang w:val="en"/>
        </w:rPr>
        <w:t xml:space="preserve"> was </w:t>
      </w:r>
      <w:r w:rsidR="00763F87" w:rsidRPr="004719EA">
        <w:rPr>
          <w:color w:val="000000" w:themeColor="text1"/>
          <w:sz w:val="22"/>
          <w:szCs w:val="22"/>
          <w:lang w:val="en"/>
        </w:rPr>
        <w:t xml:space="preserve">corroborated </w:t>
      </w:r>
      <w:r w:rsidR="00433B49" w:rsidRPr="004719EA">
        <w:rPr>
          <w:color w:val="000000" w:themeColor="text1"/>
          <w:sz w:val="22"/>
          <w:szCs w:val="22"/>
          <w:lang w:val="en"/>
        </w:rPr>
        <w:t xml:space="preserve">as </w:t>
      </w:r>
      <w:r w:rsidR="00B22E00" w:rsidRPr="004719EA">
        <w:rPr>
          <w:color w:val="000000" w:themeColor="text1"/>
          <w:sz w:val="22"/>
          <w:szCs w:val="22"/>
          <w:lang w:val="en"/>
        </w:rPr>
        <w:t xml:space="preserve">a </w:t>
      </w:r>
      <w:r w:rsidR="00433B49" w:rsidRPr="004719EA">
        <w:rPr>
          <w:color w:val="000000" w:themeColor="text1"/>
          <w:sz w:val="22"/>
          <w:szCs w:val="22"/>
          <w:lang w:val="en"/>
        </w:rPr>
        <w:t xml:space="preserve">causal </w:t>
      </w:r>
      <w:r w:rsidR="002044F4" w:rsidRPr="004719EA">
        <w:rPr>
          <w:color w:val="000000" w:themeColor="text1"/>
          <w:sz w:val="22"/>
          <w:szCs w:val="22"/>
          <w:lang w:val="en"/>
        </w:rPr>
        <w:t xml:space="preserve">effect </w:t>
      </w:r>
      <w:r w:rsidR="00433B49" w:rsidRPr="004719EA">
        <w:rPr>
          <w:color w:val="000000" w:themeColor="text1"/>
          <w:sz w:val="22"/>
          <w:szCs w:val="22"/>
          <w:lang w:val="en"/>
        </w:rPr>
        <w:t xml:space="preserve">in a mouse model </w:t>
      </w:r>
      <w:r w:rsidR="00F32AE1" w:rsidRPr="004719EA">
        <w:rPr>
          <w:color w:val="000000" w:themeColor="text1"/>
          <w:sz w:val="22"/>
          <w:szCs w:val="22"/>
          <w:lang w:val="en"/>
        </w:rPr>
        <w:t>of antibiotic</w:t>
      </w:r>
      <w:r w:rsidR="00B22E00" w:rsidRPr="004719EA">
        <w:rPr>
          <w:color w:val="000000" w:themeColor="text1"/>
          <w:sz w:val="22"/>
          <w:szCs w:val="22"/>
          <w:lang w:val="en"/>
        </w:rPr>
        <w:t xml:space="preserve">-induced expansion of </w:t>
      </w:r>
      <w:r w:rsidR="00865A53" w:rsidRPr="004719EA">
        <w:rPr>
          <w:color w:val="000000" w:themeColor="text1"/>
          <w:sz w:val="22"/>
          <w:szCs w:val="22"/>
          <w:lang w:val="en"/>
        </w:rPr>
        <w:t xml:space="preserve">endogenous </w:t>
      </w:r>
      <w:r w:rsidR="00B22E00" w:rsidRPr="004719EA">
        <w:rPr>
          <w:color w:val="000000" w:themeColor="text1"/>
          <w:sz w:val="22"/>
          <w:szCs w:val="22"/>
          <w:lang w:val="en"/>
        </w:rPr>
        <w:t>Enterococc</w:t>
      </w:r>
      <w:r w:rsidR="00865A53" w:rsidRPr="004719EA">
        <w:rPr>
          <w:color w:val="000000" w:themeColor="text1"/>
          <w:sz w:val="22"/>
          <w:szCs w:val="22"/>
          <w:lang w:val="en"/>
        </w:rPr>
        <w:t>i</w:t>
      </w:r>
      <w:r w:rsidR="00B22E00" w:rsidRPr="004719EA">
        <w:rPr>
          <w:color w:val="000000" w:themeColor="text1"/>
          <w:sz w:val="22"/>
          <w:szCs w:val="22"/>
          <w:lang w:val="en"/>
        </w:rPr>
        <w:t xml:space="preserve"> </w:t>
      </w:r>
      <w:r w:rsidR="00824DBB" w:rsidRPr="004719EA">
        <w:rPr>
          <w:color w:val="000000" w:themeColor="text1"/>
          <w:sz w:val="22"/>
          <w:szCs w:val="22"/>
          <w:lang w:val="en"/>
        </w:rPr>
        <w:t>that</w:t>
      </w:r>
      <w:r w:rsidR="00865A53" w:rsidRPr="004719EA">
        <w:rPr>
          <w:color w:val="000000" w:themeColor="text1"/>
          <w:sz w:val="22"/>
          <w:szCs w:val="22"/>
          <w:lang w:val="en"/>
        </w:rPr>
        <w:t xml:space="preserve"> was</w:t>
      </w:r>
      <w:r w:rsidR="00824DBB" w:rsidRPr="004719EA">
        <w:rPr>
          <w:color w:val="000000" w:themeColor="text1"/>
          <w:sz w:val="22"/>
          <w:szCs w:val="22"/>
          <w:lang w:val="en"/>
        </w:rPr>
        <w:t xml:space="preserve"> exacerbated by sucrose supplementation</w:t>
      </w:r>
      <w:r w:rsidR="00CC3035" w:rsidRPr="004719EA">
        <w:rPr>
          <w:color w:val="000000" w:themeColor="text1"/>
          <w:sz w:val="22"/>
          <w:szCs w:val="22"/>
          <w:lang w:val="en"/>
        </w:rPr>
        <w:t xml:space="preserve">. </w:t>
      </w:r>
      <w:r w:rsidR="007D4F20" w:rsidRPr="004719EA">
        <w:rPr>
          <w:color w:val="000000" w:themeColor="text1"/>
          <w:sz w:val="22"/>
          <w:szCs w:val="22"/>
          <w:lang w:val="en"/>
        </w:rPr>
        <w:t xml:space="preserve">This is </w:t>
      </w:r>
      <w:del w:id="72" w:author="Matheis, Fanny" w:date="2023-11-30T08:08:00Z">
        <w:r w:rsidR="007D4F20" w:rsidRPr="004719EA" w:rsidDel="008348A5">
          <w:rPr>
            <w:color w:val="000000" w:themeColor="text1"/>
            <w:sz w:val="22"/>
            <w:szCs w:val="22"/>
            <w:lang w:val="en"/>
          </w:rPr>
          <w:delText xml:space="preserve">in </w:delText>
        </w:r>
      </w:del>
      <w:r w:rsidR="007D4F20" w:rsidRPr="004719EA">
        <w:rPr>
          <w:color w:val="000000" w:themeColor="text1"/>
          <w:sz w:val="22"/>
          <w:szCs w:val="22"/>
          <w:lang w:val="en"/>
        </w:rPr>
        <w:t xml:space="preserve">consistent </w:t>
      </w:r>
      <w:r w:rsidR="004F605F" w:rsidRPr="004719EA">
        <w:rPr>
          <w:color w:val="000000" w:themeColor="text1"/>
          <w:sz w:val="22"/>
          <w:szCs w:val="22"/>
          <w:lang w:val="en"/>
        </w:rPr>
        <w:t>with</w:t>
      </w:r>
      <w:r w:rsidR="007D4F20" w:rsidRPr="004719EA">
        <w:rPr>
          <w:color w:val="000000" w:themeColor="text1"/>
          <w:sz w:val="22"/>
          <w:szCs w:val="22"/>
          <w:lang w:val="en"/>
        </w:rPr>
        <w:t xml:space="preserve"> </w:t>
      </w:r>
      <w:r w:rsidR="00CF66D5" w:rsidRPr="004719EA">
        <w:rPr>
          <w:color w:val="000000" w:themeColor="text1"/>
          <w:sz w:val="22"/>
          <w:szCs w:val="22"/>
          <w:lang w:val="en"/>
        </w:rPr>
        <w:t>other reports that</w:t>
      </w:r>
      <w:r w:rsidR="00FB15BF" w:rsidRPr="004719EA">
        <w:rPr>
          <w:color w:val="000000" w:themeColor="text1"/>
          <w:sz w:val="22"/>
          <w:szCs w:val="22"/>
          <w:lang w:val="en"/>
        </w:rPr>
        <w:t xml:space="preserve"> simple carbohydrates </w:t>
      </w:r>
      <w:r w:rsidR="00747AD5" w:rsidRPr="004719EA">
        <w:rPr>
          <w:color w:val="000000" w:themeColor="text1"/>
          <w:sz w:val="22"/>
          <w:szCs w:val="22"/>
          <w:lang w:val="en"/>
        </w:rPr>
        <w:t>can</w:t>
      </w:r>
      <w:r w:rsidR="00FB15BF" w:rsidRPr="004719EA">
        <w:rPr>
          <w:color w:val="000000" w:themeColor="text1"/>
          <w:sz w:val="22"/>
          <w:szCs w:val="22"/>
          <w:lang w:val="en"/>
        </w:rPr>
        <w:t xml:space="preserve"> induce dysbiosis and exacerbate experimental colitis </w:t>
      </w:r>
      <w:r w:rsidR="00433EB7" w:rsidRPr="004719EA">
        <w:rPr>
          <w:color w:val="000000" w:themeColor="text1"/>
          <w:sz w:val="22"/>
          <w:szCs w:val="22"/>
          <w:lang w:val="en"/>
        </w:rPr>
        <w:t xml:space="preserve">or metabolic syndrome </w:t>
      </w:r>
      <w:r w:rsidR="00FB15BF"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i0eJAl2v","properties":{"formattedCitation":"({\\i{}67}\\uc0\\u8211{}{\\i{}70})","plainCitation":"(67–70)","noteIndex":0},"citationItems":[{"id":3762,"uris":["http://zotero.org/groups/4675359/items/3TU8RY94"],"itemData":{"id":3762,"type":"article-journal","abstract":"Background &amp; Aims\nThe incidence of inflammatory bowel diseases has increased over the last half century, suggesting a role for dietary factors. Fructose consumption has increased in recent years. Recently, a high fructose diet (HFrD) was shown to enhance dextran sodium sulfate (DSS)-induced colitis in mice. The primary objectives of the current study were to elucidate the mechanism(s) underlying the pro-colitic effects of dietary fructose and to determine whether this effect occurs in both microbially driven and genetic models of colitis.\nMethods\nAntibiotics and germ-free mice were used to determine the relevance of microbes for HFrD-induced worsening of colitis. Mucus thickness and quality were determined by histologic analyses. 16S rRNA profiling, in situ hybridization, metatranscriptomic analyses, and fecal metabolomics were used to determine microbial composition, spatial distribution, and metabolism. The significance of HFrD on pathogen and genetic-driven models of colitis was determined by using Citrobacter rodentium infection and Il10-/- mice, respectively.\nResults\nReducing or eliminating bacteria attenuated HFrD-mediated worsening of DSS-induced colitis. HFrD feeding enhanced access of gut luminal microbes to the colonic mucosa by reducing thickness and altering the quality of colonic mucus. Feeding a HFrD also altered gut microbial populations and metabolism including reduced protective commensal and bile salt hydrolase-expressing microbes and increased luminal conjugated bile acids. Administration of conjugated bile acids to mice worsened DSS-induced colitis. The HFrD also worsened colitis in Il10-/- mice and mice infected with C rodentium.\nConclusions\nExcess dietary fructose consumption has a pro-colitic effect that can be explained by changes in the composition, distribution, and metabolic function of resident enteric microbiota.","container-title":"Cellular and Molecular Gastroenterology and Hepatology","DOI":"10.1016/j.jcmgh.2020.09.008","ISSN":"2352-345X","issue":"2","journalAbbreviation":"Cellular and Molecular Gastroenterology and Hepatology","language":"en","page":"525-550","source":"ScienceDirect","title":"Dietary Fructose Alters the Composition, Localization, and Metabolism of Gut Microbiota in Association With Worsening Colitis","volume":"11","author":[{"family":"Montrose","given":"David C."},{"family":"Nishiguchi","given":"Ryohei"},{"family":"Basu","given":"Srijani"},{"family":"Staab","given":"Hannah A."},{"family":"Zhou","given":"Xi Kathy"},{"family":"Wang","given":"Hanhan"},{"family":"Meng","given":"Lingsong"},{"family":"Johncilla","given":"Melanie"},{"family":"Cubillos-Ruiz","given":"Juan R."},{"family":"Morales","given":"Diana K."},{"family":"Wells","given":"Martin T."},{"family":"Simpson","given":"Kenneth W."},{"family":"Zhang","given":"Shiying"},{"family":"Dogan","given":"Belgin"},{"family":"Jiao","given":"Chen"},{"family":"Fei","given":"Zhangjun"},{"family":"Oka","given":"Akihiko"},{"family":"Herzog","given":"Jeremy W."},{"family":"Sartor","given":"R. Balfour"},{"family":"Dannenberg","given":"Andrew J."}],"issued":{"date-parts":[["2021",1,1]]}}},{"id":3761,"uris":["http://zotero.org/groups/4675359/items/93UY37IF"],"itemData":{"id":3761,"type":"article-journal","container-title":"Science Translational Medicine","DOI":"10.1126/scitranslmed.aay6218","issue":"567","note":"publisher: American Association for the Advancement of Science","page":"eaay6218","source":"science.org (Atypon)","title":"Dietary simple sugars alter microbial ecology in the gut and promote colitis in mice","volume":"12","author":[{"family":"Khan","given":"Shahanshah"},{"family":"Waliullah","given":"Sumyya"},{"family":"Godfrey","given":"Victoria"},{"family":"Khan","given":"Md Abdul Wadud"},{"family":"Ramachandran","given":"Rajalaksmy A."},{"family":"Cantarel","given":"Brandi L."},{"family":"Behrendt","given":"Cassie"},{"family":"Peng","given":"Lan"},{"family":"Hooper","given":"Lora V."},{"family":"Zaki","given":"Hasan"}],"issued":{"date-parts":[["2020",10,28]]}}},{"id":3763,"uris":["http://zotero.org/groups/4675359/items/T6JLJQ7A"],"itemData":{"id":3763,"type":"article-journal","container-title":"Cell","DOI":"10.1016/j.cell.2022.08.005","ISSN":"0092-8674, 1097-4172","issue":"19","journalAbbreviation":"Cell","language":"English","note":"publisher: Elsevier\nPMID: 36041436","page":"3501-3519.e20","source":"www.cell.com","title":"Microbiota imbalance induced by dietary sugar disrupts immune-mediated protection from metabolic syndrome","volume":"185","author":[{"family":"Kawano","given":"Yoshinaga"},{"family":"Edwards","given":"Madeline"},{"family":"Huang","given":"Yiming"},{"family":"Bilate","given":"Angelina M."},{"family":"Araujo","given":"Leandro P."},{"family":"Tanoue","given":"Takeshi"},{"family":"Atarashi","given":"Koji"},{"family":"Ladinsky","given":"Mark S."},{"family":"Reiner","given":"Steven L."},{"family":"Wang","given":"Harris H."},{"family":"Mucida","given":"Daniel"},{"family":"Honda","given":"Kenya"},{"family":"Ivanov","given":"Ivaylo I."}],"issued":{"date-parts":[["2022",9,15]]}}},{"id":3718,"uris":["http://zotero.org/groups/4675359/items/E9JLELUT"],"itemData":{"id":3718,"type":"article-journal","abstract":"Western-style diets have been implicated in triggering inflammatory bowel disease activity. The aim of this study was to identify the effect of a short-term diet high in sugar on susceptibility to colitis. Adult wild-type mice were placed on chow or a high sugar diet (50% sucrose) ± acetate. After two days of diet, mice were treated with dextran sodium sulfate (DSS) to induce colitis. Disease severity was assessed daily. Colonic tissues were analyzed for cytokine expression using the MesoScale discovery platform. Intestinal dextran permeability and serum lipopolysaccharide levels (LPS) were measured. Gut microbiota were analyzed by 16s rRNA sequencing and short chain fatty acid (SCFA) concentrations by gas chromatography. Bone marrow-derived macrophages (BMDM) were incubated with LPS and cytokine secretion measured. Mice on a high sugar diet had increased gut permeability, decreased microbial diversity and reduced SCFA. BMDM derived from high sugar fed mice were highly responsive to LPS. High sugar fed mice had increased susceptibility to colitis and pro-inflammatory cytokine concentrations. Oral acetate significantly attenuated colitis in mice by restoring permeability. In conclusion, short term exposure to a high sugar diet increases susceptibility to colitis by reducing short-chain fatty acids and increasing gut permeability.","container-title":"Scientific Reports","DOI":"10.1038/s41598-019-48749-2","ISSN":"2045-2322","issue":"1","journalAbbreviation":"Sci Rep","language":"eng","note":"PMID: 31444382\nPMCID: PMC6707253","page":"12294","source":"PubMed","title":"A high-sugar diet rapidly enhances susceptibility to colitis via depletion of luminal short-chain fatty acids in mice","volume":"9","author":[{"family":"Laffin","given":"Michael"},{"family":"Fedorak","given":"Robert"},{"family":"Zalasky","given":"Aiden"},{"family":"Park","given":"Heekuk"},{"family":"Gill","given":"Amanpreet"},{"family":"Agrawal","given":"Ambika"},{"family":"Keshteli","given":"Ammar"},{"family":"Hotte","given":"Naomi"},{"family":"Madsen","given":"Karen L."}],"issued":{"date-parts":[["2019",8,23]]}}}],"schema":"https://github.com/citation-style-language/schema/raw/master/csl-citation.json"} </w:instrText>
      </w:r>
      <w:r w:rsidR="00FB15BF"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67</w:t>
      </w:r>
      <w:r w:rsidR="0028548F" w:rsidRPr="004719EA">
        <w:rPr>
          <w:color w:val="000000" w:themeColor="text1"/>
          <w:sz w:val="22"/>
        </w:rPr>
        <w:t>–</w:t>
      </w:r>
      <w:r w:rsidR="0028548F" w:rsidRPr="004719EA">
        <w:rPr>
          <w:i/>
          <w:color w:val="000000" w:themeColor="text1"/>
          <w:sz w:val="22"/>
        </w:rPr>
        <w:t>70</w:t>
      </w:r>
      <w:r w:rsidR="0028548F" w:rsidRPr="004719EA">
        <w:rPr>
          <w:color w:val="000000" w:themeColor="text1"/>
          <w:sz w:val="22"/>
        </w:rPr>
        <w:t>)</w:t>
      </w:r>
      <w:r w:rsidR="00FB15BF" w:rsidRPr="004719EA">
        <w:rPr>
          <w:color w:val="000000" w:themeColor="text1"/>
          <w:sz w:val="22"/>
          <w:szCs w:val="22"/>
          <w:lang w:val="en"/>
        </w:rPr>
        <w:fldChar w:fldCharType="end"/>
      </w:r>
      <w:r w:rsidR="00734187" w:rsidRPr="004719EA">
        <w:rPr>
          <w:color w:val="000000" w:themeColor="text1"/>
          <w:sz w:val="22"/>
          <w:szCs w:val="22"/>
          <w:lang w:val="en"/>
        </w:rPr>
        <w:t xml:space="preserve">. </w:t>
      </w:r>
      <w:commentRangeStart w:id="73"/>
      <w:commentRangeStart w:id="74"/>
      <w:r w:rsidR="00B80C56" w:rsidRPr="004719EA">
        <w:rPr>
          <w:color w:val="000000" w:themeColor="text1"/>
          <w:sz w:val="22"/>
          <w:szCs w:val="22"/>
          <w:lang w:val="en"/>
        </w:rPr>
        <w:t xml:space="preserve">The target of the sucrose is the subject of ongoing study; </w:t>
      </w:r>
      <w:r w:rsidR="000B0668" w:rsidRPr="004719EA">
        <w:rPr>
          <w:color w:val="000000" w:themeColor="text1"/>
          <w:sz w:val="22"/>
          <w:szCs w:val="22"/>
          <w:lang w:val="en"/>
        </w:rPr>
        <w:t>it might be utilized directly by Enterococci or might</w:t>
      </w:r>
      <w:r w:rsidR="00AB5038" w:rsidRPr="004719EA">
        <w:rPr>
          <w:color w:val="000000" w:themeColor="text1"/>
          <w:sz w:val="22"/>
          <w:szCs w:val="22"/>
          <w:lang w:val="en"/>
        </w:rPr>
        <w:t xml:space="preserve"> affect </w:t>
      </w:r>
      <w:r w:rsidR="004A7085" w:rsidRPr="004719EA">
        <w:rPr>
          <w:color w:val="000000" w:themeColor="text1"/>
          <w:sz w:val="22"/>
          <w:szCs w:val="22"/>
          <w:lang w:val="en"/>
        </w:rPr>
        <w:t>members of the microbiota community that ordinarily confer colonization resistance against Enterococcus</w:t>
      </w:r>
      <w:r w:rsidR="00D20939">
        <w:rPr>
          <w:color w:val="000000" w:themeColor="text1"/>
          <w:sz w:val="22"/>
          <w:szCs w:val="22"/>
          <w:lang w:val="en"/>
        </w:rPr>
        <w:t xml:space="preserve"> </w:t>
      </w:r>
      <w:r w:rsidR="00A801C6"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{"citationID":"LbBHNtGR","properties":{"formattedCitation":"({\\i{}71})","plainCitation":"(71)","noteIndex":0},"citationItems":[{"id":4610,"uris":["http://zotero.org/groups/4675359/items/9WH8AU49"],"itemData":{"id":4610,"type":"article-journal","abstract":"Antibiotic treatment disturbs the commensal microbiota and is often followed by infection with enteric pathogens such as Salmonella typhimurium and Clostridium difficile; pathogen expansion is fuelled by antibiotic-driven accumulation of commensal-liberated host mucosal carbohydrates.","container-title":"Nature","DOI":"10.1038/nature12503","ISSN":"1476-4687","issue":"7469","language":"en","license":"2013 Springer Nature Limited","note":"number: 7469\npublisher: Nature Publishing Group","page":"96-99","source":"www.nature.com","title":"Microbiota-liberated host sugars facilitate post-antibiotic expansion of enteric pathogens","volume":"502","author":[{"family":"Ng","given":"Katharine M."},{"family":"Ferreyra","given":"Jessica A."},{"family":"Higginbottom","given":"Steven K."},{"family":"Lynch","given":"Jonathan B."},{"family":"Kashyap","given":"Purna C."},{"family":"Gopinath","given":"Smita"},{"family":"Naidu","given":"Natasha"},{"family":"Choudhury","given":"Biswa"},{"family":"Weimer","given":"Bart C."},{"family":"Monack","given":"Denise M."},{"family":"Sonnenburg","given":"Justin L."}],"issued":{"date-parts":[["2013",10]]}}}],"schema":"https://github.com/citation-style-language/schema/raw/master/csl-citation.json"} </w:instrText>
      </w:r>
      <w:r w:rsidR="00A801C6"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71</w:t>
      </w:r>
      <w:r w:rsidR="0028548F" w:rsidRPr="004719EA">
        <w:rPr>
          <w:color w:val="000000" w:themeColor="text1"/>
          <w:sz w:val="22"/>
        </w:rPr>
        <w:t>)</w:t>
      </w:r>
      <w:r w:rsidR="00A801C6" w:rsidRPr="004719EA">
        <w:rPr>
          <w:color w:val="000000" w:themeColor="text1"/>
          <w:sz w:val="22"/>
          <w:szCs w:val="22"/>
          <w:lang w:val="en"/>
        </w:rPr>
        <w:fldChar w:fldCharType="end"/>
      </w:r>
      <w:r w:rsidR="00AB5038" w:rsidRPr="004719EA">
        <w:rPr>
          <w:color w:val="000000" w:themeColor="text1"/>
          <w:sz w:val="22"/>
          <w:szCs w:val="22"/>
          <w:lang w:val="en"/>
        </w:rPr>
        <w:t xml:space="preserve">. </w:t>
      </w:r>
      <w:r w:rsidR="00C7586E" w:rsidRPr="004719EA">
        <w:rPr>
          <w:color w:val="000000" w:themeColor="text1"/>
          <w:sz w:val="22"/>
          <w:szCs w:val="22"/>
          <w:lang w:val="en"/>
        </w:rPr>
        <w:t>That most</w:t>
      </w:r>
      <w:r w:rsidR="004A7085" w:rsidRPr="004719EA">
        <w:rPr>
          <w:color w:val="000000" w:themeColor="text1"/>
          <w:sz w:val="22"/>
          <w:szCs w:val="22"/>
          <w:lang w:val="en"/>
        </w:rPr>
        <w:t xml:space="preserve"> simple carbohydrates are absorbed in the small intestine and only a minority typically reach the colonic microbiota </w:t>
      </w:r>
      <w:r w:rsidR="00C7586E" w:rsidRPr="004719EA">
        <w:rPr>
          <w:color w:val="000000" w:themeColor="text1"/>
          <w:sz w:val="22"/>
          <w:szCs w:val="22"/>
          <w:lang w:val="en"/>
        </w:rPr>
        <w:t>raises</w:t>
      </w:r>
      <w:r w:rsidR="004A7085" w:rsidRPr="004719EA">
        <w:rPr>
          <w:color w:val="000000" w:themeColor="text1"/>
          <w:sz w:val="22"/>
          <w:szCs w:val="22"/>
          <w:lang w:val="en"/>
        </w:rPr>
        <w:t xml:space="preserve"> </w:t>
      </w:r>
      <w:r w:rsidR="00C7586E" w:rsidRPr="004719EA">
        <w:rPr>
          <w:color w:val="000000" w:themeColor="text1"/>
          <w:sz w:val="22"/>
          <w:szCs w:val="22"/>
          <w:lang w:val="en"/>
        </w:rPr>
        <w:t>a</w:t>
      </w:r>
      <w:r w:rsidR="004A7085" w:rsidRPr="004719EA">
        <w:rPr>
          <w:color w:val="000000" w:themeColor="text1"/>
          <w:sz w:val="22"/>
          <w:szCs w:val="22"/>
          <w:lang w:val="en"/>
        </w:rPr>
        <w:t xml:space="preserve"> possibility that </w:t>
      </w:r>
      <w:del w:id="75" w:author="Matheis, Fanny" w:date="2023-11-30T08:08:00Z">
        <w:r w:rsidR="004A7085" w:rsidRPr="004719EA" w:rsidDel="008348A5">
          <w:rPr>
            <w:color w:val="000000" w:themeColor="text1"/>
            <w:sz w:val="22"/>
            <w:szCs w:val="22"/>
            <w:lang w:val="en"/>
          </w:rPr>
          <w:delText xml:space="preserve">the </w:delText>
        </w:r>
      </w:del>
      <w:r w:rsidR="004A7085" w:rsidRPr="004719EA">
        <w:rPr>
          <w:color w:val="000000" w:themeColor="text1"/>
          <w:sz w:val="22"/>
          <w:szCs w:val="22"/>
          <w:lang w:val="en"/>
        </w:rPr>
        <w:t>sucrose modulates the host, which, in turn, shapes microbiota composition</w:t>
      </w:r>
      <w:r w:rsidR="00D20939">
        <w:rPr>
          <w:color w:val="000000" w:themeColor="text1"/>
          <w:sz w:val="22"/>
          <w:szCs w:val="22"/>
          <w:lang w:val="en"/>
        </w:rPr>
        <w:t xml:space="preserve"> </w:t>
      </w:r>
      <w:r w:rsidR="004A7085"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{"citationID":"mySz27e4","properties":{"formattedCitation":"({\\i{}69}, {\\i{}72})","plainCitation":"(69, 72)","noteIndex":0},"citationItems":[{"id":4609,"uris":["http://zotero.org/groups/4675359/items/AWHDAIRZ"],"itemData":{"id":4609,"type":"article-journal","abstract":"Antibiotic usage in humans can increase the risk of Salmonella infection by an unknown mechanism; this paper reveals that the antibiotic streptomycin increases the activity of the host-encoded enzyme inducible nitric oxide synthase, this then drives Salmonella expansion by the generation of galactarate — a metabolite normally absent from the gut.","container-title":"Nature","DOI":"10.1038/nature18597","ISSN":"1476-4687","issue":"7609","language":"en","license":"2016 Springer Nature Limited","note":"number: 7609\npublisher: Nature Publishing Group","page":"697-699","source":"www.nature.com","title":"Host-mediated sugar oxidation promotes post-antibiotic pathogen expansion","volume":"534","author":[{"family":"Faber","given":"Franziska"},{"family":"Tran","given":"Lisa"},{"family":"Byndloss","given":"Mariana X."},{"family":"Lopez","given":"Christopher A."},{"family":"Velazquez","given":"Eric M."},{"family":"Kerrinnes","given":"Tobias"},{"family":"Nuccio","given":"Sean-Paul"},{"family":"Wangdi","given":"Tamding"},{"family":"Fiehn","given":"Oliver"},{"family":"Tsolis","given":"Renée M."},{"family":"Bäumler","given":"Andreas J."}],"issued":{"date-parts":[["2016",6]]}}},{"id":3763,"uris":["http://zotero.org/groups/4675359/items/T6JLJQ7A"],"itemData":{"id":3763,"type":"article-journal","container-title":"Cell","DOI":"10.1016/j.cell.2022.08.005","ISSN":"0092-8674, 1097-4172","issue":"19","journalAbbreviation":"Cell","language":"English","note":"publisher: Elsevier\nPMID: 36041436","page":"3501-3519.e20","source":"www.cell.com","title":"Microbiota imbalance induced by dietary sugar disrupts immune-mediated protection from metabolic syndrome","volume":"185","author":[{"family":"Kawano","given":"Yoshinaga"},{"family":"Edwards","given":"Madeline"},{"family":"Huang","given":"Yiming"},{"family":"Bilate","given":"Angelina M."},{"family":"Araujo","given":"Leandro P."},{"family":"Tanoue","given":"Takeshi"},{"family":"Atarashi","given":"Koji"},{"family":"Ladinsky","given":"Mark S."},{"family":"Reiner","given":"Steven L."},{"family":"Wang","given":"Harris H."},{"family":"Mucida","given":"Daniel"},{"family":"Honda","given":"Kenya"},{"family":"Ivanov","given":"Ivaylo I."}],"issued":{"date-parts":[["2022",9,15]]}}}],"schema":"https://github.com/citation-style-language/schema/raw/master/csl-citation.json"} </w:instrText>
      </w:r>
      <w:r w:rsidR="004A7085"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69</w:t>
      </w:r>
      <w:r w:rsidR="0028548F" w:rsidRPr="004719EA">
        <w:rPr>
          <w:color w:val="000000" w:themeColor="text1"/>
          <w:sz w:val="22"/>
        </w:rPr>
        <w:t xml:space="preserve">, </w:t>
      </w:r>
      <w:r w:rsidR="0028548F" w:rsidRPr="004719EA">
        <w:rPr>
          <w:i/>
          <w:color w:val="000000" w:themeColor="text1"/>
          <w:sz w:val="22"/>
        </w:rPr>
        <w:t>72</w:t>
      </w:r>
      <w:r w:rsidR="0028548F" w:rsidRPr="004719EA">
        <w:rPr>
          <w:color w:val="000000" w:themeColor="text1"/>
          <w:sz w:val="22"/>
        </w:rPr>
        <w:t>)</w:t>
      </w:r>
      <w:r w:rsidR="004A7085" w:rsidRPr="004719EA">
        <w:rPr>
          <w:color w:val="000000" w:themeColor="text1"/>
          <w:sz w:val="22"/>
          <w:szCs w:val="22"/>
          <w:lang w:val="en"/>
        </w:rPr>
        <w:fldChar w:fldCharType="end"/>
      </w:r>
      <w:r w:rsidR="004A7085" w:rsidRPr="004719EA">
        <w:rPr>
          <w:color w:val="000000" w:themeColor="text1"/>
          <w:sz w:val="22"/>
          <w:szCs w:val="22"/>
          <w:lang w:val="en"/>
        </w:rPr>
        <w:t>.</w:t>
      </w:r>
      <w:commentRangeEnd w:id="73"/>
      <w:r w:rsidR="003377A2">
        <w:rPr>
          <w:rStyle w:val="CommentReference"/>
          <w:kern w:val="0"/>
        </w:rPr>
        <w:commentReference w:id="73"/>
      </w:r>
      <w:commentRangeEnd w:id="74"/>
      <w:r w:rsidR="00303430">
        <w:rPr>
          <w:rStyle w:val="CommentReference"/>
          <w:kern w:val="0"/>
          <w:lang w:eastAsia="zh-CN"/>
        </w:rPr>
        <w:commentReference w:id="74"/>
      </w:r>
    </w:p>
    <w:p w14:paraId="13FC70E4" w14:textId="0928E8D4" w:rsidR="0028026C" w:rsidRPr="004719EA" w:rsidRDefault="0028026C" w:rsidP="00BC5ADE">
      <w:pPr>
        <w:pStyle w:val="Legend"/>
        <w:spacing w:before="0" w:line="276" w:lineRule="auto"/>
        <w:ind w:firstLine="720"/>
        <w:jc w:val="both"/>
        <w:rPr>
          <w:color w:val="000000" w:themeColor="text1"/>
          <w:sz w:val="22"/>
          <w:szCs w:val="22"/>
          <w:lang w:val="en"/>
        </w:rPr>
      </w:pPr>
      <w:r w:rsidRPr="004719EA">
        <w:rPr>
          <w:color w:val="000000" w:themeColor="text1"/>
          <w:sz w:val="22"/>
          <w:szCs w:val="22"/>
          <w:lang w:val="en"/>
        </w:rPr>
        <w:t xml:space="preserve">One clinical implication of these findings that evidence should be generated in clinical trials to guide nutritional recommendations during cancer treatments such as bone marrow transplantation. </w:t>
      </w:r>
      <w:r w:rsidR="002E0576" w:rsidRPr="004719EA">
        <w:rPr>
          <w:color w:val="000000" w:themeColor="text1"/>
          <w:sz w:val="22"/>
          <w:szCs w:val="22"/>
          <w:lang w:val="en"/>
        </w:rPr>
        <w:t>Outside the setting of cancer treatment, a</w:t>
      </w:r>
      <w:r w:rsidR="008325C6" w:rsidRPr="004719EA">
        <w:rPr>
          <w:color w:val="000000" w:themeColor="text1"/>
          <w:sz w:val="22"/>
          <w:szCs w:val="22"/>
          <w:lang w:val="en"/>
        </w:rPr>
        <w:t>nother</w:t>
      </w:r>
      <w:r w:rsidRPr="004719EA">
        <w:rPr>
          <w:color w:val="000000" w:themeColor="text1"/>
          <w:sz w:val="22"/>
          <w:szCs w:val="22"/>
          <w:lang w:val="en"/>
        </w:rPr>
        <w:t xml:space="preserve"> hypothesis </w:t>
      </w:r>
      <w:r w:rsidR="008325C6" w:rsidRPr="004719EA">
        <w:rPr>
          <w:color w:val="000000" w:themeColor="text1"/>
          <w:sz w:val="22"/>
          <w:szCs w:val="22"/>
          <w:lang w:val="en"/>
        </w:rPr>
        <w:t xml:space="preserve">to evaluate is that </w:t>
      </w:r>
      <w:r w:rsidRPr="004719EA">
        <w:rPr>
          <w:color w:val="000000" w:themeColor="text1"/>
          <w:sz w:val="22"/>
          <w:szCs w:val="22"/>
          <w:lang w:val="en"/>
        </w:rPr>
        <w:t xml:space="preserve">avoiding sugar-enriched foods while taking antibiotics </w:t>
      </w:r>
      <w:r w:rsidR="00FA0147" w:rsidRPr="004719EA">
        <w:rPr>
          <w:color w:val="000000" w:themeColor="text1"/>
          <w:sz w:val="22"/>
          <w:szCs w:val="22"/>
          <w:lang w:val="en"/>
        </w:rPr>
        <w:t>can</w:t>
      </w:r>
      <w:r w:rsidRPr="004719EA">
        <w:rPr>
          <w:color w:val="000000" w:themeColor="text1"/>
          <w:sz w:val="22"/>
          <w:szCs w:val="22"/>
          <w:lang w:val="en"/>
        </w:rPr>
        <w:t xml:space="preserve"> mitigate microbiome disruption</w:t>
      </w:r>
      <w:r w:rsidR="00BE5687" w:rsidRPr="004719EA">
        <w:rPr>
          <w:color w:val="000000" w:themeColor="text1"/>
          <w:sz w:val="22"/>
          <w:szCs w:val="22"/>
          <w:lang w:val="en"/>
        </w:rPr>
        <w:t>. P</w:t>
      </w:r>
      <w:r w:rsidRPr="004719EA">
        <w:rPr>
          <w:color w:val="000000" w:themeColor="text1"/>
          <w:sz w:val="22"/>
          <w:szCs w:val="22"/>
          <w:lang w:val="en"/>
        </w:rPr>
        <w:t xml:space="preserve">erhaps a recommendation for an abbreviated period of avoidance would be more feasible than </w:t>
      </w:r>
      <w:r w:rsidR="00FA0147" w:rsidRPr="004719EA">
        <w:rPr>
          <w:color w:val="000000" w:themeColor="text1"/>
          <w:sz w:val="22"/>
          <w:szCs w:val="22"/>
          <w:lang w:val="en"/>
        </w:rPr>
        <w:t xml:space="preserve">lifelong </w:t>
      </w:r>
      <w:r w:rsidRPr="004719EA">
        <w:rPr>
          <w:color w:val="000000" w:themeColor="text1"/>
          <w:sz w:val="22"/>
          <w:szCs w:val="22"/>
          <w:lang w:val="en"/>
        </w:rPr>
        <w:t xml:space="preserve">recommendations to limit consumption of sweets </w:t>
      </w:r>
      <w:r w:rsidR="00833AB2" w:rsidRPr="004719EA">
        <w:rPr>
          <w:color w:val="000000" w:themeColor="text1"/>
          <w:sz w:val="22"/>
          <w:szCs w:val="22"/>
          <w:lang w:val="en"/>
        </w:rPr>
        <w:t xml:space="preserve">for </w:t>
      </w:r>
      <w:r w:rsidRPr="004719EA">
        <w:rPr>
          <w:color w:val="000000" w:themeColor="text1"/>
          <w:sz w:val="22"/>
          <w:szCs w:val="22"/>
          <w:lang w:val="en"/>
        </w:rPr>
        <w:t>general cardiovascular health</w:t>
      </w:r>
      <w:r w:rsidR="00E669D5">
        <w:rPr>
          <w:color w:val="000000" w:themeColor="text1"/>
          <w:sz w:val="22"/>
          <w:szCs w:val="22"/>
          <w:lang w:val="en"/>
        </w:rPr>
        <w:t xml:space="preserve"> </w:t>
      </w:r>
      <w:r w:rsidR="00152729"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{"citationID":"ulvCyukY","properties":{"formattedCitation":"({\\i{}73}, {\\i{}74})","plainCitation":"(73, 74)","noteIndex":0},"citationItems":[{"id":4606,"uris":["http://zotero.org/groups/4675359/items/U3MKRGFM"],"itemData":{"id":4606,"type":"article-journal","abstract":"High intakes of dietary sugars in the setting of a worldwide pandemic of obesity and cardiovascular disease have heightened concerns about the adverse effects of excessive consumption of sugars. In 2001 to 2004, the usual intake of added sugars for Americans was 22.2 teaspoons per day (355 calories per day). Between 1970 and 2005, average annual availability of sugars/added sugars increased by 19%, which added 76 calories to Americans’ average daily energy intake. Soft drinks and other sugar-sweetened beverages are the primary source of added sugars in Americans’ diets. Excessive consumption of sugars has been linked with several metabolic abnormalities and adverse health conditions, as well as shortfalls of essential nutrients. Although trial data are limited, evidence from observational studies indicates that a higher intake of soft drinks is associated with greater energy intake, higher body weight, and lower intake of essential nutrients. National survey data also indicate that excessive consumption of added sugars is contributing to overconsumption of discretionary calories by Americans. On the basis of the 2005 US Dietary Guidelines, intake of added sugars greatly exceeds discretionary calorie allowances, regardless of energy needs. In view of these considerations, the American Heart Association recommends reductions in the intake of added sugars. A prudent upper limit of intake is half of the discretionary calorie allowance, which for most American women is no more than 100 calories per day and for most American men is no more than 150 calories per day from added sugars.","container-title":"Circulation","DOI":"10.1161/CIRCULATIONAHA.109.192627","issue":"11","note":"publisher: American Heart Association","page":"1011-1020","source":"ahajournals.org (Atypon)","title":"Dietary Sugars Intake and Cardiovascular Health","volume":"120","author":[{"family":"Johnson","given":"Rachel K."},{"family":"Appel","given":"Lawrence J."},{"family":"Brands","given":"Michael"},{"family":"Howard","given":"Barbara V."},{"family":"Lefevre","given":"Michael"},{"family":"Lustig","given":"Robert H."},{"family":"Sacks","given":"Frank"},{"family":"Steffen","given":"Lyn M."},{"family":"Wylie-Rosett","given":"Judith"}],"issued":{"date-parts":[["2009",9,15]]}}},{"id":4607,"uris":["http://zotero.org/groups/4675359/items/PBEIQJE3"],"itemData":{"id":4607,"type":"article-journal","abstract":"Epidemiologic studies have suggested that higher intake of added sugar is associated with cardiovascular disease (CVD) risk factors. Few prospective studies have examined the association of added sugar intake with CVD mortality.To examine time trends of added sugar consumption as percentage of daily calories in the United States and investigate the association of this consumption with CVD mortality.National Health and Nutrition Examination Survey (NHANES, 1988-1994 [III], 1999-2004, and 2005-2010 [n = 31 147]) for the time trend analysis and NHANES III Linked Mortality cohort (1988-2006 [n = 11 733]), a prospective cohort of a nationally representative sample of US adults for the association study.Cardiovascular disease mortality.Among US adults, the adjusted mean percentage of daily calories from added sugar increased from 15.7% (95% CI, 15.0%-16.4%) in 1988-1994 to 16.8% (16.0%-17.7%; P = .02) in 1999-2004 and decreased to 14.9% (14.2%-15.5%; P &amp;lt; .001) in 2005-2010. Most adults consumed 10% or more of calories from added sugar (71.4%) and approximately 10% consumed 25% or more in 2005-2010. During a median follow-up period of 14.6 years, we documented 831 CVD deaths during 163 039 person-years. Age-, sex-, and race/ethnicity–adjusted hazard ratios (HRs) of CVD mortality across quintiles of the percentage of daily calories consumed from added sugar were 1.00 (reference), 1.09 (95% CI, 1.05-1.13), 1.23 (1.12-1.34), 1.49 (1.24-1.78), and 2.43 (1.63-3.62; P &amp;lt; .001), respectively. After additional adjustment for sociodemographic, behavioral, and clinical characteristics, HRs were 1.00 (reference), 1.07 (1.02-1.12), 1.18 (1.06-1.31), 1.38 (1.11-1.70), and 2.03 (1.26-3.27; P = .004), respectively. Adjusted HRs were 1.30 (95% CI, 1.09-1.55) and 2.75 (1.40-5.42; P = .004), respectively, comparing participants who consumed 10.0% to 24.9% or 25.0% or more calories from added sugar with those who consumed less than 10.0% of calories from added sugar. These findings were largely consistent across age group, sex, race/ethnicity (except among non-Hispanic blacks), educational attainment, physical activity, health eating index, and body mass index.Most US adults consume more added sugar than is recommended for a healthy diet. We observed a significant relationship between added sugar consumption and increased risk for CVD mortality.","container-title":"JAMA Internal Medicine","DOI":"10.1001/jamainternmed.2013.13563","ISSN":"2168-6106","issue":"4","journalAbbreviation":"JAMA Internal Medicine","page":"516-524","source":"Silverchair","title":"Added Sugar Intake and Cardiovascular Diseases Mortality Among US Adults","volume":"174","author":[{"family":"Yang","given":"Quanhe"},{"family":"Zhang","given":"Zefeng"},{"family":"Gregg","given":"Edward W."},{"family":"Flanders","given":"W. Dana"},{"family":"Merritt","given":"Robert"},{"family":"Hu","given":"Frank B."}],"issued":{"date-parts":[["2014",4,1]]}}}],"schema":"https://github.com/citation-style-language/schema/raw/master/csl-citation.json"} </w:instrText>
      </w:r>
      <w:r w:rsidR="00152729"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73</w:t>
      </w:r>
      <w:r w:rsidR="0028548F" w:rsidRPr="004719EA">
        <w:rPr>
          <w:color w:val="000000" w:themeColor="text1"/>
          <w:sz w:val="22"/>
        </w:rPr>
        <w:t xml:space="preserve">, </w:t>
      </w:r>
      <w:r w:rsidR="0028548F" w:rsidRPr="004719EA">
        <w:rPr>
          <w:i/>
          <w:color w:val="000000" w:themeColor="text1"/>
          <w:sz w:val="22"/>
        </w:rPr>
        <w:t>74</w:t>
      </w:r>
      <w:r w:rsidR="0028548F" w:rsidRPr="004719EA">
        <w:rPr>
          <w:color w:val="000000" w:themeColor="text1"/>
          <w:sz w:val="22"/>
        </w:rPr>
        <w:t>)</w:t>
      </w:r>
      <w:r w:rsidR="00152729" w:rsidRPr="004719EA">
        <w:rPr>
          <w:color w:val="000000" w:themeColor="text1"/>
          <w:sz w:val="22"/>
          <w:szCs w:val="22"/>
          <w:lang w:val="en"/>
        </w:rPr>
        <w:fldChar w:fldCharType="end"/>
      </w:r>
      <w:r w:rsidR="00E669D5">
        <w:rPr>
          <w:color w:val="000000" w:themeColor="text1"/>
          <w:sz w:val="22"/>
          <w:szCs w:val="22"/>
          <w:lang w:val="en"/>
        </w:rPr>
        <w:t>.</w:t>
      </w:r>
    </w:p>
    <w:p w14:paraId="30EA2674" w14:textId="77777777" w:rsidR="0028026C" w:rsidRPr="004719EA" w:rsidRDefault="0028026C" w:rsidP="00BC5ADE">
      <w:pPr>
        <w:spacing w:line="276" w:lineRule="auto"/>
        <w:jc w:val="both"/>
        <w:rPr>
          <w:color w:val="000000" w:themeColor="text1"/>
          <w:sz w:val="22"/>
          <w:szCs w:val="22"/>
          <w:lang w:val="en"/>
        </w:rPr>
      </w:pPr>
    </w:p>
    <w:p w14:paraId="0812032F" w14:textId="77777777" w:rsidR="00BE6414" w:rsidRPr="004719EA" w:rsidRDefault="00BE6414" w:rsidP="00BC5ADE">
      <w:pPr>
        <w:pStyle w:val="Legend"/>
        <w:spacing w:before="0" w:line="276" w:lineRule="auto"/>
        <w:jc w:val="both"/>
        <w:rPr>
          <w:color w:val="000000" w:themeColor="text1"/>
          <w:sz w:val="22"/>
          <w:szCs w:val="22"/>
        </w:rPr>
      </w:pPr>
    </w:p>
    <w:p w14:paraId="33D3F43E" w14:textId="32872D99" w:rsidR="0047460A" w:rsidRPr="004719EA" w:rsidRDefault="0047460A" w:rsidP="00BC5ADE">
      <w:pPr>
        <w:pStyle w:val="Legend"/>
        <w:spacing w:before="0" w:line="276" w:lineRule="auto"/>
        <w:jc w:val="both"/>
        <w:rPr>
          <w:b/>
          <w:color w:val="000000" w:themeColor="text1"/>
          <w:sz w:val="22"/>
          <w:szCs w:val="22"/>
        </w:rPr>
      </w:pPr>
      <w:r w:rsidRPr="004719EA">
        <w:rPr>
          <w:b/>
          <w:color w:val="000000" w:themeColor="text1"/>
          <w:sz w:val="22"/>
          <w:szCs w:val="22"/>
        </w:rPr>
        <w:t>Figure Legends</w:t>
      </w:r>
    </w:p>
    <w:p w14:paraId="3DABC34E" w14:textId="52D134B3" w:rsidR="009D5EBA" w:rsidRPr="004719EA" w:rsidRDefault="009D5EBA" w:rsidP="00BC5ADE">
      <w:pPr>
        <w:pStyle w:val="Legend"/>
        <w:spacing w:before="0" w:line="276" w:lineRule="auto"/>
        <w:jc w:val="both"/>
        <w:rPr>
          <w:color w:val="000000" w:themeColor="text1"/>
          <w:sz w:val="22"/>
          <w:szCs w:val="22"/>
        </w:rPr>
      </w:pPr>
      <w:r w:rsidRPr="004719EA">
        <w:rPr>
          <w:b/>
          <w:color w:val="000000" w:themeColor="text1"/>
          <w:sz w:val="22"/>
          <w:szCs w:val="22"/>
        </w:rPr>
        <w:t>Fig. 1.</w:t>
      </w:r>
      <w:r w:rsidRPr="004719EA">
        <w:rPr>
          <w:color w:val="000000" w:themeColor="text1"/>
          <w:sz w:val="22"/>
          <w:szCs w:val="22"/>
        </w:rPr>
        <w:t xml:space="preserve"> </w:t>
      </w:r>
      <w:r w:rsidRPr="004719EA">
        <w:rPr>
          <w:b/>
          <w:color w:val="000000" w:themeColor="text1"/>
          <w:sz w:val="22"/>
          <w:szCs w:val="22"/>
        </w:rPr>
        <w:t>Longitudinal microbiota data paired with high-resolution nutritional intake data.</w:t>
      </w:r>
      <w:r w:rsidRPr="004719EA">
        <w:rPr>
          <w:color w:val="000000" w:themeColor="text1"/>
          <w:sz w:val="22"/>
          <w:szCs w:val="22"/>
        </w:rPr>
        <w:t xml:space="preserve"> (</w:t>
      </w:r>
      <w:r w:rsidRPr="004719EA">
        <w:rPr>
          <w:b/>
          <w:color w:val="000000" w:themeColor="text1"/>
          <w:sz w:val="22"/>
          <w:szCs w:val="22"/>
        </w:rPr>
        <w:t>A</w:t>
      </w:r>
      <w:r w:rsidRPr="004719EA">
        <w:rPr>
          <w:color w:val="000000" w:themeColor="text1"/>
          <w:sz w:val="22"/>
          <w:szCs w:val="22"/>
        </w:rPr>
        <w:t>) Histogram of 9,419 meals recorded (top) and of 1,009 evaluable stool samples collected (bottom) from 173 patients during allo-HCT, where day 0 is the day of cell infusion. (</w:t>
      </w:r>
      <w:r w:rsidRPr="004719EA">
        <w:rPr>
          <w:b/>
          <w:color w:val="000000" w:themeColor="text1"/>
          <w:sz w:val="22"/>
          <w:szCs w:val="22"/>
        </w:rPr>
        <w:t>B</w:t>
      </w:r>
      <w:r w:rsidRPr="004719EA">
        <w:rPr>
          <w:color w:val="000000" w:themeColor="text1"/>
          <w:sz w:val="22"/>
          <w:szCs w:val="22"/>
        </w:rPr>
        <w:t xml:space="preserve">) Food tree of 623 unique food items according to the </w:t>
      </w:r>
      <w:r w:rsidRPr="004719EA">
        <w:rPr>
          <w:color w:val="000000" w:themeColor="text1"/>
          <w:sz w:val="22"/>
          <w:szCs w:val="22"/>
          <w:lang w:val="en"/>
        </w:rPr>
        <w:t>Food and Nutrient Database for Dietary Studies</w:t>
      </w:r>
      <w:r w:rsidRPr="004719EA">
        <w:rPr>
          <w:color w:val="000000" w:themeColor="text1"/>
          <w:sz w:val="22"/>
          <w:szCs w:val="22"/>
        </w:rPr>
        <w:t xml:space="preserve"> (FNDDS) nomenclature. The tree is colored by 9 broad food groups;</w:t>
      </w:r>
      <w:r w:rsidR="003C5F27">
        <w:rPr>
          <w:color w:val="000000" w:themeColor="text1"/>
          <w:sz w:val="22"/>
          <w:szCs w:val="22"/>
        </w:rPr>
        <w:t xml:space="preserve"> </w:t>
      </w:r>
      <w:r w:rsidRPr="004719EA">
        <w:rPr>
          <w:color w:val="000000" w:themeColor="text1"/>
          <w:sz w:val="22"/>
          <w:szCs w:val="22"/>
        </w:rPr>
        <w:t xml:space="preserve">tree levels are derived from numeric food-code hierarchies. The length of </w:t>
      </w:r>
      <w:r w:rsidR="00384C5E" w:rsidRPr="004719EA">
        <w:rPr>
          <w:color w:val="000000" w:themeColor="text1"/>
          <w:sz w:val="22"/>
          <w:szCs w:val="22"/>
        </w:rPr>
        <w:t>tick marks</w:t>
      </w:r>
      <w:r w:rsidRPr="004719EA">
        <w:rPr>
          <w:color w:val="000000" w:themeColor="text1"/>
          <w:sz w:val="22"/>
          <w:szCs w:val="22"/>
        </w:rPr>
        <w:t xml:space="preserve"> around the outer ring </w:t>
      </w:r>
      <w:proofErr w:type="gramStart"/>
      <w:r w:rsidRPr="004719EA">
        <w:rPr>
          <w:color w:val="000000" w:themeColor="text1"/>
          <w:sz w:val="22"/>
          <w:szCs w:val="22"/>
        </w:rPr>
        <w:t>indicate</w:t>
      </w:r>
      <w:proofErr w:type="gramEnd"/>
      <w:r w:rsidRPr="004719EA">
        <w:rPr>
          <w:color w:val="000000" w:themeColor="text1"/>
          <w:sz w:val="22"/>
          <w:szCs w:val="22"/>
        </w:rPr>
        <w:t xml:space="preserve"> the average per-meal consumption of each food item. (</w:t>
      </w:r>
      <w:del w:id="76" w:author="Matheis, Fanny [2]" w:date="2023-11-29T20:13:00Z">
        <w:r w:rsidRPr="004719EA" w:rsidDel="00AA10CF">
          <w:rPr>
            <w:color w:val="000000" w:themeColor="text1"/>
            <w:sz w:val="22"/>
            <w:szCs w:val="22"/>
          </w:rPr>
          <w:softHyphen/>
        </w:r>
      </w:del>
      <w:r w:rsidRPr="004719EA">
        <w:rPr>
          <w:b/>
          <w:color w:val="000000" w:themeColor="text1"/>
          <w:sz w:val="22"/>
          <w:szCs w:val="22"/>
        </w:rPr>
        <w:t>C</w:t>
      </w:r>
      <w:r w:rsidRPr="004719EA">
        <w:rPr>
          <w:color w:val="000000" w:themeColor="text1"/>
          <w:sz w:val="22"/>
          <w:szCs w:val="22"/>
        </w:rPr>
        <w:t>) TaxUMAP visualization of recorded meals colored by the most consumed food group on that day. (</w:t>
      </w:r>
      <w:r w:rsidRPr="004719EA">
        <w:rPr>
          <w:b/>
          <w:color w:val="000000" w:themeColor="text1"/>
          <w:sz w:val="22"/>
          <w:szCs w:val="22"/>
        </w:rPr>
        <w:t>D-F</w:t>
      </w:r>
      <w:r w:rsidRPr="004719EA">
        <w:rPr>
          <w:color w:val="000000" w:themeColor="text1"/>
          <w:sz w:val="22"/>
          <w:szCs w:val="22"/>
        </w:rPr>
        <w:t xml:space="preserve">) Same TaxUMAP visualization colored by daily caloric intake (D), daily dietary </w:t>
      </w:r>
      <w:r w:rsidRPr="004719EA">
        <w:rPr>
          <w:rFonts w:ascii="Symbol" w:eastAsia="Symbol" w:hAnsi="Symbol" w:cs="Symbol"/>
          <w:color w:val="000000" w:themeColor="text1"/>
          <w:sz w:val="22"/>
          <w:szCs w:val="22"/>
        </w:rPr>
        <w:t>a</w:t>
      </w:r>
      <w:r w:rsidRPr="004719EA">
        <w:rPr>
          <w:color w:val="000000" w:themeColor="text1"/>
          <w:sz w:val="22"/>
          <w:szCs w:val="22"/>
        </w:rPr>
        <w:t>-diversity (E), and time relative to transplantation (F). (</w:t>
      </w:r>
      <w:r w:rsidRPr="004719EA">
        <w:rPr>
          <w:b/>
          <w:color w:val="000000" w:themeColor="text1"/>
          <w:sz w:val="22"/>
          <w:szCs w:val="22"/>
        </w:rPr>
        <w:t>G</w:t>
      </w:r>
      <w:r w:rsidRPr="004719EA">
        <w:rPr>
          <w:color w:val="000000" w:themeColor="text1"/>
          <w:sz w:val="22"/>
          <w:szCs w:val="22"/>
        </w:rPr>
        <w:t>) Daily caloric intake, where each point is a patient’s daily consumption. (</w:t>
      </w:r>
      <w:r w:rsidRPr="004719EA">
        <w:rPr>
          <w:b/>
          <w:color w:val="000000" w:themeColor="text1"/>
          <w:sz w:val="22"/>
          <w:szCs w:val="22"/>
        </w:rPr>
        <w:t>H</w:t>
      </w:r>
      <w:r w:rsidRPr="004719EA">
        <w:rPr>
          <w:color w:val="000000" w:themeColor="text1"/>
          <w:sz w:val="22"/>
          <w:szCs w:val="22"/>
        </w:rPr>
        <w:t xml:space="preserve">) Daily diet </w:t>
      </w:r>
      <w:r w:rsidRPr="004719EA">
        <w:rPr>
          <w:rFonts w:ascii="Symbol" w:eastAsia="Symbol" w:hAnsi="Symbol" w:cs="Symbol"/>
          <w:color w:val="000000" w:themeColor="text1"/>
          <w:sz w:val="22"/>
          <w:szCs w:val="22"/>
        </w:rPr>
        <w:t>a</w:t>
      </w:r>
      <w:r w:rsidRPr="004719EA">
        <w:rPr>
          <w:color w:val="000000" w:themeColor="text1"/>
          <w:sz w:val="22"/>
          <w:szCs w:val="22"/>
        </w:rPr>
        <w:t>-diversity. (</w:t>
      </w:r>
      <w:r w:rsidRPr="004719EA">
        <w:rPr>
          <w:b/>
          <w:color w:val="000000" w:themeColor="text1"/>
          <w:sz w:val="22"/>
          <w:szCs w:val="22"/>
        </w:rPr>
        <w:t>I</w:t>
      </w:r>
      <w:r w:rsidRPr="004719EA">
        <w:rPr>
          <w:color w:val="000000" w:themeColor="text1"/>
          <w:sz w:val="22"/>
          <w:szCs w:val="22"/>
        </w:rPr>
        <w:t xml:space="preserve">) </w:t>
      </w:r>
      <w:commentRangeStart w:id="77"/>
      <w:r w:rsidRPr="004719EA">
        <w:rPr>
          <w:color w:val="000000" w:themeColor="text1"/>
          <w:sz w:val="22"/>
          <w:szCs w:val="22"/>
        </w:rPr>
        <w:t xml:space="preserve">Daily consumption of macronutrients: carbohydrates, sugars, fibers, </w:t>
      </w:r>
      <w:proofErr w:type="gramStart"/>
      <w:r w:rsidRPr="004719EA">
        <w:rPr>
          <w:color w:val="000000" w:themeColor="text1"/>
          <w:sz w:val="22"/>
          <w:szCs w:val="22"/>
        </w:rPr>
        <w:t>protein</w:t>
      </w:r>
      <w:proofErr w:type="gramEnd"/>
      <w:r w:rsidRPr="004719EA">
        <w:rPr>
          <w:color w:val="000000" w:themeColor="text1"/>
          <w:sz w:val="22"/>
          <w:szCs w:val="22"/>
        </w:rPr>
        <w:t xml:space="preserve"> and fat. </w:t>
      </w:r>
      <w:commentRangeEnd w:id="77"/>
      <w:r w:rsidR="00007BC2">
        <w:rPr>
          <w:rStyle w:val="CommentReference"/>
          <w:kern w:val="0"/>
          <w:lang w:eastAsia="zh-CN"/>
        </w:rPr>
        <w:commentReference w:id="77"/>
      </w:r>
      <w:r w:rsidRPr="004719EA">
        <w:rPr>
          <w:color w:val="000000" w:themeColor="text1"/>
          <w:sz w:val="22"/>
          <w:szCs w:val="22"/>
        </w:rPr>
        <w:t>(</w:t>
      </w:r>
      <w:r w:rsidRPr="004719EA">
        <w:rPr>
          <w:b/>
          <w:color w:val="000000" w:themeColor="text1"/>
          <w:sz w:val="22"/>
          <w:szCs w:val="22"/>
        </w:rPr>
        <w:t>J</w:t>
      </w:r>
      <w:r w:rsidRPr="004719EA">
        <w:rPr>
          <w:color w:val="000000" w:themeColor="text1"/>
          <w:sz w:val="22"/>
          <w:szCs w:val="22"/>
        </w:rPr>
        <w:t>) Daily intake of the nine FNDDS food groups. (</w:t>
      </w:r>
      <w:r w:rsidRPr="004719EA">
        <w:rPr>
          <w:b/>
          <w:color w:val="000000" w:themeColor="text1"/>
          <w:sz w:val="22"/>
          <w:szCs w:val="22"/>
        </w:rPr>
        <w:t>K</w:t>
      </w:r>
      <w:r w:rsidRPr="004719EA">
        <w:rPr>
          <w:color w:val="000000" w:themeColor="text1"/>
          <w:sz w:val="22"/>
          <w:szCs w:val="22"/>
        </w:rPr>
        <w:t xml:space="preserve">) Fecal microbiome </w:t>
      </w:r>
      <w:r w:rsidRPr="004719EA">
        <w:rPr>
          <w:rFonts w:ascii="Symbol" w:eastAsia="Symbol" w:hAnsi="Symbol" w:cs="Symbol"/>
          <w:color w:val="000000" w:themeColor="text1"/>
          <w:sz w:val="22"/>
          <w:szCs w:val="22"/>
        </w:rPr>
        <w:t>a</w:t>
      </w:r>
      <w:r w:rsidRPr="004719EA">
        <w:rPr>
          <w:color w:val="000000" w:themeColor="text1"/>
          <w:sz w:val="22"/>
          <w:szCs w:val="22"/>
        </w:rPr>
        <w:t xml:space="preserve">-diversity (inverse </w:t>
      </w:r>
      <w:r w:rsidRPr="004719EA">
        <w:rPr>
          <w:color w:val="000000" w:themeColor="text1"/>
          <w:sz w:val="22"/>
          <w:szCs w:val="22"/>
        </w:rPr>
        <w:lastRenderedPageBreak/>
        <w:t>Simpson index) of 1,009 stool samples. (G-K) lines: lines are LOWESS averages (dietary variables in red, fecal microbiome variables in blue), shading indicates 95% confidence interval. (</w:t>
      </w:r>
      <w:r w:rsidRPr="004719EA">
        <w:rPr>
          <w:b/>
          <w:color w:val="000000" w:themeColor="text1"/>
          <w:sz w:val="22"/>
          <w:szCs w:val="22"/>
        </w:rPr>
        <w:t>L</w:t>
      </w:r>
      <w:r w:rsidRPr="004719EA">
        <w:rPr>
          <w:color w:val="000000" w:themeColor="text1"/>
          <w:sz w:val="22"/>
          <w:szCs w:val="22"/>
        </w:rPr>
        <w:t xml:space="preserve">) Scatterplot visualizing correlation between dietary intake and the microbiome on the same day (944 data points, 944 daily dietary intake data with the corresponding stool samples). The columns specify nutritional metrics including daily caloric intake and daily intake of the </w:t>
      </w:r>
      <w:proofErr w:type="gramStart"/>
      <w:r w:rsidRPr="004719EA">
        <w:rPr>
          <w:color w:val="000000" w:themeColor="text1"/>
          <w:sz w:val="22"/>
          <w:szCs w:val="22"/>
        </w:rPr>
        <w:t>macronutrients</w:t>
      </w:r>
      <w:proofErr w:type="gramEnd"/>
      <w:r w:rsidRPr="004719EA">
        <w:rPr>
          <w:color w:val="000000" w:themeColor="text1"/>
          <w:sz w:val="22"/>
          <w:szCs w:val="22"/>
        </w:rPr>
        <w:t xml:space="preserve"> carbohydrates, sugars, fibers, protein and fat. Plotted by row are natural-log transformed microbiome </w:t>
      </w:r>
      <w:r w:rsidRPr="004719EA">
        <w:rPr>
          <w:rFonts w:ascii="Symbol" w:eastAsia="Symbol" w:hAnsi="Symbol" w:cs="Symbol"/>
          <w:color w:val="000000" w:themeColor="text1"/>
          <w:sz w:val="22"/>
          <w:szCs w:val="22"/>
        </w:rPr>
        <w:t>a</w:t>
      </w:r>
      <w:r w:rsidRPr="004719EA">
        <w:rPr>
          <w:color w:val="000000" w:themeColor="text1"/>
          <w:sz w:val="22"/>
          <w:szCs w:val="22"/>
        </w:rPr>
        <w:t>-diversity and the log</w:t>
      </w:r>
      <w:r w:rsidRPr="004719EA">
        <w:rPr>
          <w:color w:val="000000" w:themeColor="text1"/>
          <w:sz w:val="22"/>
          <w:szCs w:val="22"/>
          <w:vertAlign w:val="subscript"/>
        </w:rPr>
        <w:t>10</w:t>
      </w:r>
      <w:r w:rsidRPr="004719EA">
        <w:rPr>
          <w:color w:val="000000" w:themeColor="text1"/>
          <w:sz w:val="22"/>
          <w:szCs w:val="22"/>
        </w:rPr>
        <w:t xml:space="preserve">-transformed relative abundances of the genera </w:t>
      </w:r>
      <w:proofErr w:type="spellStart"/>
      <w:r w:rsidRPr="004719EA">
        <w:rPr>
          <w:color w:val="000000" w:themeColor="text1"/>
          <w:sz w:val="22"/>
          <w:szCs w:val="22"/>
        </w:rPr>
        <w:t>Blautia</w:t>
      </w:r>
      <w:proofErr w:type="spellEnd"/>
      <w:r w:rsidRPr="004719EA">
        <w:rPr>
          <w:color w:val="000000" w:themeColor="text1"/>
          <w:sz w:val="22"/>
          <w:szCs w:val="22"/>
        </w:rPr>
        <w:t xml:space="preserve"> and Enterococcus. The blue lines </w:t>
      </w:r>
      <w:r w:rsidR="003C5F27" w:rsidRPr="004719EA">
        <w:rPr>
          <w:color w:val="000000" w:themeColor="text1"/>
          <w:sz w:val="22"/>
          <w:szCs w:val="22"/>
        </w:rPr>
        <w:t>denote</w:t>
      </w:r>
      <w:r w:rsidRPr="004719EA">
        <w:rPr>
          <w:color w:val="000000" w:themeColor="text1"/>
          <w:sz w:val="22"/>
          <w:szCs w:val="22"/>
        </w:rPr>
        <w:t xml:space="preserve"> the linear regression line; gray shading the 95% confidence level. The rho and p are from the Spearman correlation test. </w:t>
      </w:r>
    </w:p>
    <w:p w14:paraId="01705A49" w14:textId="77777777" w:rsidR="009D5EBA" w:rsidRPr="004719EA" w:rsidRDefault="009D5EBA" w:rsidP="00BC5ADE">
      <w:pPr>
        <w:pStyle w:val="Legend"/>
        <w:spacing w:before="0" w:line="276" w:lineRule="auto"/>
        <w:jc w:val="both"/>
        <w:rPr>
          <w:color w:val="000000" w:themeColor="text1"/>
          <w:sz w:val="22"/>
          <w:szCs w:val="22"/>
        </w:rPr>
      </w:pPr>
    </w:p>
    <w:p w14:paraId="4E4458EB" w14:textId="13FC60CC" w:rsidR="009D5EBA" w:rsidRPr="004719EA" w:rsidRDefault="009D5EBA" w:rsidP="00BC5ADE">
      <w:pPr>
        <w:pStyle w:val="Legend"/>
        <w:spacing w:before="0" w:line="276" w:lineRule="auto"/>
        <w:jc w:val="both"/>
        <w:rPr>
          <w:color w:val="000000" w:themeColor="text1"/>
          <w:sz w:val="22"/>
          <w:szCs w:val="22"/>
        </w:rPr>
      </w:pPr>
      <w:r w:rsidRPr="004719EA">
        <w:rPr>
          <w:b/>
          <w:color w:val="000000" w:themeColor="text1"/>
          <w:sz w:val="22"/>
          <w:szCs w:val="22"/>
        </w:rPr>
        <w:t>Fig. 2.</w:t>
      </w:r>
      <w:r w:rsidRPr="004719EA">
        <w:rPr>
          <w:color w:val="000000" w:themeColor="text1"/>
          <w:sz w:val="22"/>
          <w:szCs w:val="22"/>
        </w:rPr>
        <w:t xml:space="preserve"> </w:t>
      </w:r>
      <w:r w:rsidRPr="004719EA">
        <w:rPr>
          <w:b/>
          <w:color w:val="000000" w:themeColor="text1"/>
          <w:sz w:val="22"/>
          <w:szCs w:val="22"/>
        </w:rPr>
        <w:t xml:space="preserve">Consumption of sweets following antibiotic exposure predicts low fecal microbiota </w:t>
      </w:r>
      <w:r w:rsidRPr="004719EA">
        <w:rPr>
          <w:rFonts w:ascii="Symbol" w:eastAsia="Symbol" w:hAnsi="Symbol" w:cs="Symbol"/>
          <w:b/>
          <w:color w:val="000000" w:themeColor="text1"/>
          <w:sz w:val="22"/>
          <w:szCs w:val="22"/>
        </w:rPr>
        <w:t>a</w:t>
      </w:r>
      <w:r w:rsidRPr="004719EA">
        <w:rPr>
          <w:b/>
          <w:color w:val="000000" w:themeColor="text1"/>
          <w:sz w:val="22"/>
          <w:szCs w:val="22"/>
        </w:rPr>
        <w:t>-diversity</w:t>
      </w:r>
      <w:r w:rsidRPr="004719EA">
        <w:rPr>
          <w:color w:val="000000" w:themeColor="text1"/>
          <w:sz w:val="22"/>
          <w:szCs w:val="22"/>
        </w:rPr>
        <w:t xml:space="preserve">. </w:t>
      </w:r>
      <w:commentRangeStart w:id="78"/>
      <w:r w:rsidRPr="004719EA">
        <w:rPr>
          <w:color w:val="000000" w:themeColor="text1"/>
          <w:sz w:val="22"/>
          <w:szCs w:val="22"/>
        </w:rPr>
        <w:t>(</w:t>
      </w:r>
      <w:r w:rsidRPr="004719EA">
        <w:rPr>
          <w:b/>
          <w:color w:val="000000" w:themeColor="text1"/>
          <w:sz w:val="22"/>
          <w:szCs w:val="22"/>
        </w:rPr>
        <w:t>A</w:t>
      </w:r>
      <w:r w:rsidRPr="004719EA">
        <w:rPr>
          <w:color w:val="000000" w:themeColor="text1"/>
          <w:sz w:val="22"/>
          <w:szCs w:val="22"/>
        </w:rPr>
        <w:t xml:space="preserve">) Procrustes scores signifies degree of correlation between average microbiome composition and dietary intake; dietary intake windows of 1, 2, 3, 4 or 5 days prior to each fecal sample were analyzed, either by macronutrient composition (dashed line) or by named </w:t>
      </w:r>
      <w:r w:rsidR="00B63753">
        <w:rPr>
          <w:color w:val="000000" w:themeColor="text1"/>
          <w:sz w:val="22"/>
          <w:szCs w:val="22"/>
        </w:rPr>
        <w:t>f</w:t>
      </w:r>
      <w:r w:rsidRPr="004719EA">
        <w:rPr>
          <w:color w:val="000000" w:themeColor="text1"/>
          <w:sz w:val="22"/>
          <w:szCs w:val="22"/>
        </w:rPr>
        <w:t xml:space="preserve">ood groups (solid line). </w:t>
      </w:r>
      <w:commentRangeEnd w:id="78"/>
      <w:r w:rsidR="00BD396A">
        <w:rPr>
          <w:rStyle w:val="CommentReference"/>
          <w:kern w:val="0"/>
          <w:lang w:eastAsia="zh-CN"/>
        </w:rPr>
        <w:commentReference w:id="78"/>
      </w:r>
      <w:r w:rsidRPr="004719EA">
        <w:rPr>
          <w:color w:val="000000" w:themeColor="text1"/>
          <w:sz w:val="22"/>
          <w:szCs w:val="22"/>
        </w:rPr>
        <w:t>(</w:t>
      </w:r>
      <w:r w:rsidRPr="004719EA">
        <w:rPr>
          <w:b/>
          <w:color w:val="000000" w:themeColor="text1"/>
          <w:sz w:val="22"/>
          <w:szCs w:val="22"/>
        </w:rPr>
        <w:t>B</w:t>
      </w:r>
      <w:r w:rsidRPr="004719EA">
        <w:rPr>
          <w:color w:val="000000" w:themeColor="text1"/>
          <w:sz w:val="22"/>
          <w:szCs w:val="22"/>
        </w:rPr>
        <w:t xml:space="preserve">) Directed acyclic graph representing the statistical model used to predict microbiome diversity or taxon abundances, which included antibiotic exposures; nutrition support modalities including </w:t>
      </w:r>
      <w:r w:rsidRPr="004719EA">
        <w:rPr>
          <w:color w:val="000000" w:themeColor="text1"/>
          <w:sz w:val="22"/>
          <w:szCs w:val="22"/>
          <w:u w:val="single"/>
        </w:rPr>
        <w:t>t</w:t>
      </w:r>
      <w:r w:rsidRPr="004719EA">
        <w:rPr>
          <w:color w:val="000000" w:themeColor="text1"/>
          <w:sz w:val="22"/>
          <w:szCs w:val="22"/>
        </w:rPr>
        <w:t xml:space="preserve">otal </w:t>
      </w:r>
      <w:r w:rsidRPr="004719EA">
        <w:rPr>
          <w:color w:val="000000" w:themeColor="text1"/>
          <w:sz w:val="22"/>
          <w:szCs w:val="22"/>
          <w:u w:val="single"/>
        </w:rPr>
        <w:t>p</w:t>
      </w:r>
      <w:r w:rsidRPr="004719EA">
        <w:rPr>
          <w:color w:val="000000" w:themeColor="text1"/>
          <w:sz w:val="22"/>
          <w:szCs w:val="22"/>
        </w:rPr>
        <w:t xml:space="preserve">arenteral (intravenous) </w:t>
      </w:r>
      <w:r w:rsidRPr="004719EA">
        <w:rPr>
          <w:color w:val="000000" w:themeColor="text1"/>
          <w:sz w:val="22"/>
          <w:szCs w:val="22"/>
          <w:u w:val="single"/>
        </w:rPr>
        <w:t>n</w:t>
      </w:r>
      <w:r w:rsidRPr="004719EA">
        <w:rPr>
          <w:color w:val="000000" w:themeColor="text1"/>
          <w:sz w:val="22"/>
          <w:szCs w:val="22"/>
        </w:rPr>
        <w:t xml:space="preserve">utrition, (TPN), and tube feeds referred to here as </w:t>
      </w:r>
      <w:r w:rsidRPr="004719EA">
        <w:rPr>
          <w:color w:val="000000" w:themeColor="text1"/>
          <w:sz w:val="22"/>
          <w:szCs w:val="22"/>
          <w:u w:val="single"/>
        </w:rPr>
        <w:t>e</w:t>
      </w:r>
      <w:r w:rsidRPr="004719EA">
        <w:rPr>
          <w:color w:val="000000" w:themeColor="text1"/>
          <w:sz w:val="22"/>
          <w:szCs w:val="22"/>
        </w:rPr>
        <w:t xml:space="preserve">nteral </w:t>
      </w:r>
      <w:r w:rsidRPr="004719EA">
        <w:rPr>
          <w:color w:val="000000" w:themeColor="text1"/>
          <w:sz w:val="22"/>
          <w:szCs w:val="22"/>
          <w:u w:val="single"/>
        </w:rPr>
        <w:t>n</w:t>
      </w:r>
      <w:r w:rsidRPr="004719EA">
        <w:rPr>
          <w:color w:val="000000" w:themeColor="text1"/>
          <w:sz w:val="22"/>
          <w:szCs w:val="22"/>
        </w:rPr>
        <w:t>utrition (EN) and dietary intake during the two days preceding the collection of each fecal sample (dashed line represents the interaction between antibiotics and food intake), as well as patient-level constants (chemotherapeutic conditioning regimen intensity), and varying-effects terms (per patient and number of weeks spent in hospital). Blue boxes indicate time-varying predictors; the gray box indicates constants. (</w:t>
      </w:r>
      <w:r w:rsidRPr="004719EA">
        <w:rPr>
          <w:b/>
          <w:color w:val="000000" w:themeColor="text1"/>
          <w:sz w:val="22"/>
          <w:szCs w:val="22"/>
        </w:rPr>
        <w:t>C</w:t>
      </w:r>
      <w:r w:rsidRPr="004719EA">
        <w:rPr>
          <w:color w:val="000000" w:themeColor="text1"/>
          <w:sz w:val="22"/>
          <w:szCs w:val="22"/>
        </w:rPr>
        <w:t xml:space="preserve">) Patient-level constants, namely the association of each conditioning intensity level with microbiome </w:t>
      </w:r>
      <w:r w:rsidRPr="004719EA">
        <w:rPr>
          <w:rFonts w:ascii="Symbol" w:eastAsia="Symbol" w:hAnsi="Symbol" w:cs="Symbol"/>
          <w:color w:val="000000" w:themeColor="text1"/>
          <w:sz w:val="22"/>
          <w:szCs w:val="22"/>
        </w:rPr>
        <w:t>a</w:t>
      </w:r>
      <w:r w:rsidRPr="004719EA">
        <w:rPr>
          <w:color w:val="000000" w:themeColor="text1"/>
          <w:sz w:val="22"/>
          <w:szCs w:val="22"/>
        </w:rPr>
        <w:t>-diversity. (</w:t>
      </w:r>
      <w:r w:rsidRPr="004719EA">
        <w:rPr>
          <w:b/>
          <w:color w:val="000000" w:themeColor="text1"/>
          <w:sz w:val="22"/>
          <w:szCs w:val="22"/>
        </w:rPr>
        <w:t>D</w:t>
      </w:r>
      <w:r w:rsidRPr="004719EA">
        <w:rPr>
          <w:color w:val="000000" w:themeColor="text1"/>
          <w:sz w:val="22"/>
          <w:szCs w:val="22"/>
        </w:rPr>
        <w:t xml:space="preserve">) Associations between fecal microbiota </w:t>
      </w:r>
      <w:r w:rsidRPr="004719EA">
        <w:rPr>
          <w:rFonts w:ascii="Symbol" w:eastAsia="Symbol" w:hAnsi="Symbol" w:cs="Symbol"/>
          <w:color w:val="000000" w:themeColor="text1"/>
          <w:sz w:val="22"/>
          <w:szCs w:val="22"/>
        </w:rPr>
        <w:t>a</w:t>
      </w:r>
      <w:r w:rsidRPr="004719EA">
        <w:rPr>
          <w:color w:val="000000" w:themeColor="text1"/>
          <w:sz w:val="22"/>
          <w:szCs w:val="22"/>
        </w:rPr>
        <w:t xml:space="preserve">-diversity and the predictors in the model; box and whiskers indicate the posterior </w:t>
      </w:r>
      <w:r w:rsidRPr="00591CC7">
        <w:rPr>
          <w:rFonts w:eastAsia="Arial"/>
          <w:color w:val="000000" w:themeColor="text1"/>
          <w:sz w:val="22"/>
          <w:szCs w:val="22"/>
        </w:rPr>
        <w:t xml:space="preserve">coefficients </w:t>
      </w:r>
      <w:r w:rsidRPr="004719EA">
        <w:rPr>
          <w:color w:val="000000" w:themeColor="text1"/>
          <w:sz w:val="22"/>
          <w:szCs w:val="22"/>
        </w:rPr>
        <w:t xml:space="preserve">of interactive associations between 100 grams of each food group in the two days preceding fecal sample collection, as well of the coefficients of interaction terms between each food group and antibiotic exposure. Interactions between </w:t>
      </w:r>
      <w:r w:rsidRPr="004719EA">
        <w:rPr>
          <w:rFonts w:ascii="Symbol" w:eastAsia="Symbol" w:hAnsi="Symbol" w:cs="Symbol"/>
          <w:color w:val="000000" w:themeColor="text1"/>
          <w:sz w:val="22"/>
          <w:szCs w:val="22"/>
        </w:rPr>
        <w:t>a</w:t>
      </w:r>
      <w:r w:rsidRPr="004719EA">
        <w:rPr>
          <w:color w:val="000000" w:themeColor="text1"/>
          <w:sz w:val="22"/>
          <w:szCs w:val="22"/>
        </w:rPr>
        <w:t>-diversity and exposure to TPN, EN, and antibiotics are plotted. (</w:t>
      </w:r>
      <w:r w:rsidRPr="004719EA">
        <w:rPr>
          <w:b/>
          <w:color w:val="000000" w:themeColor="text1"/>
          <w:sz w:val="22"/>
          <w:szCs w:val="22"/>
        </w:rPr>
        <w:t>E</w:t>
      </w:r>
      <w:r w:rsidRPr="004719EA">
        <w:rPr>
          <w:color w:val="000000" w:themeColor="text1"/>
          <w:sz w:val="22"/>
          <w:szCs w:val="22"/>
        </w:rPr>
        <w:t xml:space="preserve">) Posterior estimations of interactive associations between prior two-day intake of 100 grams of macronutrients and with the antibiotic exposure, as well as the exposure to TPN, EN, antibiotics' correlation with bacterial </w:t>
      </w:r>
      <w:r w:rsidRPr="004719EA">
        <w:rPr>
          <w:rFonts w:ascii="Symbol" w:eastAsia="Symbol" w:hAnsi="Symbol" w:cs="Symbol"/>
          <w:color w:val="000000" w:themeColor="text1"/>
          <w:sz w:val="22"/>
          <w:szCs w:val="22"/>
        </w:rPr>
        <w:t>a</w:t>
      </w:r>
      <w:r w:rsidRPr="004719EA">
        <w:rPr>
          <w:color w:val="000000" w:themeColor="text1"/>
          <w:sz w:val="22"/>
          <w:szCs w:val="22"/>
        </w:rPr>
        <w:t>-diversity. Protein is omitted from the model as it was highly correlated with fat; (C-E) thin lines represent 95% CIs, and thick lines 66% CIs, dots signify posterior medians, red colored lines represent the 95% CI is not crossing zero. 1009 stool samples from 158 patients. (D-E) rows on white backgrounds labeled in blue fonts are interaction terms between food and antibiotics; rows on light blue backgrounds labeled in black font are non-interactive terms. (</w:t>
      </w:r>
      <w:r w:rsidRPr="004719EA">
        <w:rPr>
          <w:b/>
          <w:color w:val="000000" w:themeColor="text1"/>
          <w:sz w:val="22"/>
          <w:szCs w:val="22"/>
        </w:rPr>
        <w:t>F</w:t>
      </w:r>
      <w:r w:rsidRPr="004719EA">
        <w:rPr>
          <w:color w:val="000000" w:themeColor="text1"/>
          <w:sz w:val="22"/>
          <w:szCs w:val="22"/>
        </w:rPr>
        <w:t>) Scatterplot visualizing the correlation between sweets consumption and ln(</w:t>
      </w:r>
      <w:r w:rsidRPr="004719EA">
        <w:rPr>
          <w:rFonts w:ascii="Symbol" w:eastAsia="Symbol" w:hAnsi="Symbol" w:cs="Symbol"/>
          <w:color w:val="000000" w:themeColor="text1"/>
          <w:sz w:val="22"/>
          <w:szCs w:val="22"/>
        </w:rPr>
        <w:t>a</w:t>
      </w:r>
      <w:r w:rsidRPr="004719EA">
        <w:rPr>
          <w:color w:val="000000" w:themeColor="text1"/>
          <w:sz w:val="22"/>
          <w:szCs w:val="22"/>
        </w:rPr>
        <w:t xml:space="preserve">-diversity) depending on whether the stool sample was exposed to antibiotics </w:t>
      </w:r>
      <w:r w:rsidRPr="004719EA">
        <w:rPr>
          <w:color w:val="000000" w:themeColor="text1"/>
          <w:sz w:val="22"/>
          <w:szCs w:val="22"/>
          <w:lang w:val="en"/>
        </w:rPr>
        <w:t>in the preceding two days</w:t>
      </w:r>
      <w:r w:rsidRPr="004719EA">
        <w:rPr>
          <w:color w:val="000000" w:themeColor="text1"/>
          <w:sz w:val="22"/>
          <w:szCs w:val="22"/>
        </w:rPr>
        <w:t xml:space="preserve">. The line denotes linear regression, the shaded region the 95% confidence level. The </w:t>
      </w:r>
      <w:r w:rsidRPr="004719EA">
        <w:rPr>
          <w:rFonts w:ascii="Symbol" w:eastAsia="Symbol" w:hAnsi="Symbol" w:cs="Symbol"/>
          <w:color w:val="000000" w:themeColor="text1"/>
          <w:sz w:val="22"/>
          <w:szCs w:val="22"/>
        </w:rPr>
        <w:t>r</w:t>
      </w:r>
      <w:r w:rsidRPr="004719EA">
        <w:rPr>
          <w:color w:val="000000" w:themeColor="text1"/>
          <w:sz w:val="22"/>
          <w:szCs w:val="22"/>
        </w:rPr>
        <w:t xml:space="preserve"> and p values are from Spearman correlation test. (</w:t>
      </w:r>
      <w:r w:rsidRPr="004719EA">
        <w:rPr>
          <w:b/>
          <w:color w:val="000000" w:themeColor="text1"/>
          <w:sz w:val="22"/>
          <w:szCs w:val="22"/>
        </w:rPr>
        <w:t>G</w:t>
      </w:r>
      <w:r w:rsidRPr="004719EA">
        <w:rPr>
          <w:color w:val="000000" w:themeColor="text1"/>
          <w:sz w:val="22"/>
          <w:szCs w:val="22"/>
        </w:rPr>
        <w:t>)</w:t>
      </w:r>
      <w:r w:rsidRPr="004719EA">
        <w:rPr>
          <w:color w:val="000000" w:themeColor="text1"/>
          <w:sz w:val="22"/>
          <w:szCs w:val="22"/>
          <w:lang w:val="en"/>
        </w:rPr>
        <w:t xml:space="preserve"> Marginal effects plots of each food group consumption on the predicted ln(diversity) based on the different conditions: with or without antibiotics exposure in the prior two-day window while holding other variables constant. Lines </w:t>
      </w:r>
      <w:r w:rsidRPr="004719EA">
        <w:rPr>
          <w:color w:val="000000" w:themeColor="text1"/>
          <w:sz w:val="22"/>
          <w:szCs w:val="22"/>
        </w:rPr>
        <w:t xml:space="preserve">represents the posterior predicted </w:t>
      </w:r>
      <w:proofErr w:type="gramStart"/>
      <w:r w:rsidRPr="004719EA">
        <w:rPr>
          <w:color w:val="000000" w:themeColor="text1"/>
          <w:sz w:val="22"/>
          <w:szCs w:val="22"/>
        </w:rPr>
        <w:t>medians;</w:t>
      </w:r>
      <w:proofErr w:type="gramEnd"/>
      <w:r w:rsidRPr="004719EA">
        <w:rPr>
          <w:color w:val="000000" w:themeColor="text1"/>
          <w:sz w:val="22"/>
          <w:szCs w:val="22"/>
        </w:rPr>
        <w:t xml:space="preserve"> shading the 95% interval. (F-G) Antibiotic-exposed samples are in </w:t>
      </w:r>
      <w:proofErr w:type="gramStart"/>
      <w:r w:rsidRPr="004719EA">
        <w:rPr>
          <w:color w:val="000000" w:themeColor="text1"/>
          <w:sz w:val="22"/>
          <w:szCs w:val="22"/>
        </w:rPr>
        <w:t>red;</w:t>
      </w:r>
      <w:proofErr w:type="gramEnd"/>
      <w:r w:rsidRPr="004719EA">
        <w:rPr>
          <w:color w:val="000000" w:themeColor="text1"/>
          <w:sz w:val="22"/>
          <w:szCs w:val="22"/>
        </w:rPr>
        <w:t xml:space="preserve"> non-exposed samples in blue.</w:t>
      </w:r>
    </w:p>
    <w:p w14:paraId="2DF4824A" w14:textId="77777777" w:rsidR="009D5EBA" w:rsidRPr="004719EA" w:rsidRDefault="009D5EBA" w:rsidP="00BC5ADE">
      <w:pPr>
        <w:pStyle w:val="Legend"/>
        <w:spacing w:before="0" w:line="276" w:lineRule="auto"/>
        <w:jc w:val="both"/>
        <w:rPr>
          <w:color w:val="000000" w:themeColor="text1"/>
          <w:sz w:val="22"/>
          <w:szCs w:val="22"/>
        </w:rPr>
      </w:pPr>
    </w:p>
    <w:p w14:paraId="183725B4" w14:textId="50C8D825" w:rsidR="009D5EBA" w:rsidDel="006A6C23" w:rsidRDefault="009D5EBA" w:rsidP="00BC5ADE">
      <w:pPr>
        <w:pStyle w:val="Legend"/>
        <w:spacing w:before="0" w:line="276" w:lineRule="auto"/>
        <w:jc w:val="both"/>
        <w:rPr>
          <w:del w:id="79" w:author="Matheis, Fanny [2]" w:date="2023-11-29T20:53:00Z"/>
          <w:color w:val="000000" w:themeColor="text1"/>
          <w:sz w:val="22"/>
          <w:szCs w:val="22"/>
        </w:rPr>
      </w:pPr>
      <w:r w:rsidRPr="00591CC7">
        <w:rPr>
          <w:b/>
          <w:color w:val="000000" w:themeColor="text1"/>
          <w:sz w:val="22"/>
          <w:szCs w:val="22"/>
        </w:rPr>
        <w:t>Fig. 3</w:t>
      </w:r>
      <w:r w:rsidRPr="00591CC7">
        <w:rPr>
          <w:color w:val="000000" w:themeColor="text1"/>
          <w:sz w:val="22"/>
          <w:szCs w:val="22"/>
        </w:rPr>
        <w:t xml:space="preserve">. </w:t>
      </w:r>
      <w:r w:rsidRPr="00A37BFB">
        <w:rPr>
          <w:b/>
          <w:bCs/>
          <w:color w:val="000000" w:themeColor="text1"/>
          <w:sz w:val="22"/>
          <w:szCs w:val="22"/>
        </w:rPr>
        <w:t>Sugar and antibiotics synergize to exacerbate</w:t>
      </w:r>
      <w:r>
        <w:rPr>
          <w:color w:val="000000" w:themeColor="text1"/>
          <w:sz w:val="22"/>
          <w:szCs w:val="22"/>
        </w:rPr>
        <w:t xml:space="preserve"> </w:t>
      </w:r>
      <w:r w:rsidRPr="00275117">
        <w:rPr>
          <w:b/>
          <w:bCs/>
          <w:color w:val="000000" w:themeColor="text1"/>
          <w:sz w:val="22"/>
          <w:szCs w:val="22"/>
        </w:rPr>
        <w:t xml:space="preserve">Enterococcus </w:t>
      </w:r>
      <w:r>
        <w:rPr>
          <w:b/>
          <w:bCs/>
          <w:color w:val="000000" w:themeColor="text1"/>
          <w:sz w:val="22"/>
          <w:szCs w:val="22"/>
        </w:rPr>
        <w:t>expansion in the gut microbiome</w:t>
      </w:r>
      <w:del w:id="80" w:author="Matheis, Fanny [2]" w:date="2023-11-29T20:53:00Z">
        <w:r w:rsidDel="006A6C23">
          <w:rPr>
            <w:b/>
            <w:bCs/>
            <w:color w:val="000000" w:themeColor="text1"/>
            <w:sz w:val="22"/>
            <w:szCs w:val="22"/>
          </w:rPr>
          <w:delText>.</w:delText>
        </w:r>
      </w:del>
      <w:r w:rsidRPr="00275117">
        <w:rPr>
          <w:b/>
          <w:bCs/>
          <w:color w:val="000000" w:themeColor="text1"/>
          <w:sz w:val="22"/>
          <w:szCs w:val="22"/>
        </w:rPr>
        <w:t xml:space="preserve"> in human and mouse</w:t>
      </w:r>
      <w:ins w:id="81" w:author="Matheis, Fanny [2]" w:date="2023-11-29T20:54:00Z">
        <w:r w:rsidR="006A6C23">
          <w:rPr>
            <w:b/>
            <w:bCs/>
            <w:color w:val="000000" w:themeColor="text1"/>
            <w:sz w:val="22"/>
            <w:szCs w:val="22"/>
          </w:rPr>
          <w:t>.</w:t>
        </w:r>
      </w:ins>
      <w:del w:id="82" w:author="Matheis, Fanny [2]" w:date="2023-11-29T20:53:00Z">
        <w:r w:rsidRPr="00591CC7" w:rsidDel="006A6C23">
          <w:rPr>
            <w:color w:val="000000" w:themeColor="text1"/>
            <w:sz w:val="22"/>
            <w:szCs w:val="22"/>
          </w:rPr>
          <w:delText>.</w:delText>
        </w:r>
      </w:del>
      <w:r w:rsidRPr="00591CC7">
        <w:rPr>
          <w:color w:val="000000" w:themeColor="text1"/>
          <w:sz w:val="22"/>
          <w:szCs w:val="22"/>
        </w:rPr>
        <w:t xml:space="preserve"> (</w:t>
      </w:r>
      <w:r w:rsidRPr="00A37BFB">
        <w:rPr>
          <w:b/>
          <w:bCs/>
          <w:color w:val="000000" w:themeColor="text1"/>
          <w:sz w:val="22"/>
          <w:szCs w:val="22"/>
        </w:rPr>
        <w:t>A</w:t>
      </w:r>
      <w:r w:rsidRPr="00591CC7">
        <w:rPr>
          <w:color w:val="000000" w:themeColor="text1"/>
          <w:sz w:val="22"/>
          <w:szCs w:val="22"/>
        </w:rPr>
        <w:t xml:space="preserve">) Spearman correlation between </w:t>
      </w:r>
      <w:r>
        <w:rPr>
          <w:color w:val="000000" w:themeColor="text1"/>
          <w:sz w:val="22"/>
          <w:szCs w:val="22"/>
        </w:rPr>
        <w:t xml:space="preserve">fecal microbiome </w:t>
      </w:r>
      <w:r w:rsidRPr="004719EA">
        <w:rPr>
          <w:rFonts w:ascii="Symbol" w:eastAsia="Symbol" w:hAnsi="Symbol" w:cs="Symbol"/>
          <w:color w:val="000000" w:themeColor="text1"/>
          <w:sz w:val="22"/>
          <w:szCs w:val="22"/>
        </w:rPr>
        <w:t>a</w:t>
      </w:r>
      <w:r w:rsidRPr="004719EA">
        <w:rPr>
          <w:color w:val="000000" w:themeColor="text1"/>
          <w:sz w:val="22"/>
          <w:szCs w:val="22"/>
        </w:rPr>
        <w:t>-</w:t>
      </w:r>
      <w:r w:rsidRPr="00591CC7">
        <w:rPr>
          <w:color w:val="000000" w:themeColor="text1"/>
          <w:sz w:val="22"/>
          <w:szCs w:val="22"/>
        </w:rPr>
        <w:t xml:space="preserve">diversity </w:t>
      </w:r>
      <w:r>
        <w:rPr>
          <w:color w:val="000000" w:themeColor="text1"/>
          <w:sz w:val="22"/>
          <w:szCs w:val="22"/>
        </w:rPr>
        <w:t xml:space="preserve">(inverse </w:t>
      </w:r>
      <w:r w:rsidRPr="00591CC7">
        <w:rPr>
          <w:color w:val="000000" w:themeColor="text1"/>
          <w:sz w:val="22"/>
          <w:szCs w:val="22"/>
        </w:rPr>
        <w:t xml:space="preserve">Simpson </w:t>
      </w:r>
      <w:r>
        <w:rPr>
          <w:color w:val="000000" w:themeColor="text1"/>
          <w:sz w:val="22"/>
          <w:szCs w:val="22"/>
        </w:rPr>
        <w:t xml:space="preserve">index) </w:t>
      </w:r>
      <w:r w:rsidRPr="00591CC7">
        <w:rPr>
          <w:color w:val="000000" w:themeColor="text1"/>
          <w:sz w:val="22"/>
          <w:szCs w:val="22"/>
        </w:rPr>
        <w:t xml:space="preserve">and </w:t>
      </w:r>
      <w:r>
        <w:rPr>
          <w:color w:val="000000" w:themeColor="text1"/>
          <w:sz w:val="22"/>
          <w:szCs w:val="22"/>
        </w:rPr>
        <w:t>the</w:t>
      </w:r>
      <w:r w:rsidRPr="00591CC7">
        <w:rPr>
          <w:color w:val="000000" w:themeColor="text1"/>
          <w:sz w:val="22"/>
          <w:szCs w:val="22"/>
        </w:rPr>
        <w:t xml:space="preserve"> 5 </w:t>
      </w:r>
      <w:r>
        <w:rPr>
          <w:color w:val="000000" w:themeColor="text1"/>
          <w:sz w:val="22"/>
          <w:szCs w:val="22"/>
        </w:rPr>
        <w:t xml:space="preserve">most strongly correlated </w:t>
      </w:r>
      <w:r w:rsidRPr="00591CC7">
        <w:rPr>
          <w:color w:val="000000" w:themeColor="text1"/>
          <w:sz w:val="22"/>
          <w:szCs w:val="22"/>
        </w:rPr>
        <w:t>significant (FDR &lt; 0.05) genera in either direction after. The genera exist in at least 10% of the samples with at least 0.01% relative abundance. Blue</w:t>
      </w:r>
      <w:r>
        <w:rPr>
          <w:color w:val="000000" w:themeColor="text1"/>
          <w:sz w:val="22"/>
          <w:szCs w:val="22"/>
        </w:rPr>
        <w:t xml:space="preserve"> bars are genera correlated with</w:t>
      </w:r>
      <w:r w:rsidRPr="00591CC7">
        <w:rPr>
          <w:color w:val="000000" w:themeColor="text1"/>
          <w:sz w:val="22"/>
          <w:szCs w:val="22"/>
        </w:rPr>
        <w:t xml:space="preserve"> lower diversity</w:t>
      </w:r>
      <w:r w:rsidR="00C50808">
        <w:rPr>
          <w:color w:val="000000" w:themeColor="text1"/>
          <w:sz w:val="22"/>
          <w:szCs w:val="22"/>
        </w:rPr>
        <w:t>;</w:t>
      </w:r>
      <w:r w:rsidRPr="00591CC7">
        <w:rPr>
          <w:color w:val="000000" w:themeColor="text1"/>
          <w:sz w:val="22"/>
          <w:szCs w:val="22"/>
        </w:rPr>
        <w:t xml:space="preserve"> yellow </w:t>
      </w:r>
      <w:r>
        <w:rPr>
          <w:color w:val="000000" w:themeColor="text1"/>
          <w:sz w:val="22"/>
          <w:szCs w:val="22"/>
        </w:rPr>
        <w:t>genera are correlated</w:t>
      </w:r>
      <w:r w:rsidRPr="00591CC7">
        <w:rPr>
          <w:color w:val="000000" w:themeColor="text1"/>
          <w:sz w:val="22"/>
          <w:szCs w:val="22"/>
        </w:rPr>
        <w:t xml:space="preserve"> </w:t>
      </w:r>
      <w:r>
        <w:rPr>
          <w:color w:val="000000" w:themeColor="text1"/>
          <w:sz w:val="22"/>
          <w:szCs w:val="22"/>
        </w:rPr>
        <w:t>with</w:t>
      </w:r>
      <w:r w:rsidRPr="00591CC7">
        <w:rPr>
          <w:color w:val="000000" w:themeColor="text1"/>
          <w:sz w:val="22"/>
          <w:szCs w:val="22"/>
        </w:rPr>
        <w:t xml:space="preserve"> higher diversity. </w:t>
      </w:r>
      <w:r>
        <w:rPr>
          <w:color w:val="000000" w:themeColor="text1"/>
          <w:sz w:val="22"/>
          <w:szCs w:val="22"/>
        </w:rPr>
        <w:t xml:space="preserve">Other genera are plotted in </w:t>
      </w:r>
      <w:r w:rsidRPr="004719EA">
        <w:rPr>
          <w:b/>
          <w:color w:val="000000" w:themeColor="text1"/>
          <w:sz w:val="22"/>
          <w:szCs w:val="22"/>
          <w:lang w:val="en"/>
        </w:rPr>
        <w:t>Fig. S7</w:t>
      </w:r>
      <w:r w:rsidRPr="004719EA">
        <w:rPr>
          <w:color w:val="000000" w:themeColor="text1"/>
          <w:sz w:val="22"/>
          <w:szCs w:val="22"/>
          <w:lang w:val="en"/>
        </w:rPr>
        <w:t>.</w:t>
      </w:r>
      <w:r w:rsidRPr="00591CC7">
        <w:rPr>
          <w:color w:val="000000" w:themeColor="text1"/>
          <w:sz w:val="22"/>
          <w:szCs w:val="22"/>
        </w:rPr>
        <w:t xml:space="preserve"> </w:t>
      </w:r>
    </w:p>
    <w:p w14:paraId="16AE358C" w14:textId="77777777" w:rsidR="009D5EBA" w:rsidDel="006A6C23" w:rsidRDefault="009D5EBA" w:rsidP="00BC5ADE">
      <w:pPr>
        <w:pStyle w:val="Legend"/>
        <w:spacing w:before="0" w:line="276" w:lineRule="auto"/>
        <w:jc w:val="both"/>
        <w:rPr>
          <w:del w:id="83" w:author="Matheis, Fanny [2]" w:date="2023-11-29T20:53:00Z"/>
          <w:color w:val="000000" w:themeColor="text1"/>
          <w:sz w:val="22"/>
          <w:szCs w:val="22"/>
        </w:rPr>
      </w:pPr>
    </w:p>
    <w:p w14:paraId="3448F674" w14:textId="1387E7B2" w:rsidR="009D5EBA" w:rsidDel="006A6C23" w:rsidRDefault="009D5EBA" w:rsidP="00BC5ADE">
      <w:pPr>
        <w:pStyle w:val="Legend"/>
        <w:spacing w:before="0" w:line="276" w:lineRule="auto"/>
        <w:jc w:val="both"/>
        <w:rPr>
          <w:del w:id="84" w:author="Matheis, Fanny [2]" w:date="2023-11-29T20:53:00Z"/>
          <w:color w:val="000000" w:themeColor="text1"/>
          <w:sz w:val="22"/>
          <w:szCs w:val="22"/>
        </w:rPr>
      </w:pPr>
      <w:r w:rsidRPr="00591CC7">
        <w:rPr>
          <w:color w:val="000000" w:themeColor="text1"/>
          <w:sz w:val="22"/>
          <w:szCs w:val="22"/>
        </w:rPr>
        <w:t>(</w:t>
      </w:r>
      <w:r w:rsidRPr="00A37BFB">
        <w:rPr>
          <w:b/>
          <w:bCs/>
          <w:color w:val="000000" w:themeColor="text1"/>
          <w:sz w:val="22"/>
          <w:szCs w:val="22"/>
        </w:rPr>
        <w:t>B</w:t>
      </w:r>
      <w:r w:rsidRPr="00591CC7">
        <w:rPr>
          <w:color w:val="000000" w:themeColor="text1"/>
          <w:sz w:val="22"/>
          <w:szCs w:val="22"/>
        </w:rPr>
        <w:t xml:space="preserve">) </w:t>
      </w:r>
      <w:r w:rsidRPr="004719EA">
        <w:rPr>
          <w:color w:val="000000" w:themeColor="text1"/>
          <w:sz w:val="22"/>
          <w:szCs w:val="22"/>
        </w:rPr>
        <w:t xml:space="preserve">Associations between </w:t>
      </w:r>
      <w:r w:rsidRPr="00591CC7">
        <w:rPr>
          <w:color w:val="000000" w:themeColor="text1"/>
          <w:sz w:val="22"/>
          <w:szCs w:val="22"/>
        </w:rPr>
        <w:t>CLR transformed Enterococcus relative abundance</w:t>
      </w:r>
      <w:r>
        <w:rPr>
          <w:color w:val="000000" w:themeColor="text1"/>
          <w:sz w:val="22"/>
          <w:szCs w:val="22"/>
        </w:rPr>
        <w:t xml:space="preserve"> </w:t>
      </w:r>
      <w:r w:rsidRPr="004719EA">
        <w:rPr>
          <w:color w:val="000000" w:themeColor="text1"/>
          <w:sz w:val="22"/>
          <w:szCs w:val="22"/>
        </w:rPr>
        <w:t xml:space="preserve">and the predictors </w:t>
      </w:r>
      <w:r w:rsidRPr="004719EA">
        <w:rPr>
          <w:color w:val="000000" w:themeColor="text1"/>
          <w:sz w:val="22"/>
          <w:szCs w:val="22"/>
        </w:rPr>
        <w:lastRenderedPageBreak/>
        <w:t xml:space="preserve">in the model; box and whiskers indicate the posterior </w:t>
      </w:r>
      <w:r w:rsidRPr="00591CC7">
        <w:rPr>
          <w:rFonts w:eastAsia="Arial"/>
          <w:color w:val="000000" w:themeColor="text1"/>
          <w:sz w:val="22"/>
          <w:szCs w:val="22"/>
        </w:rPr>
        <w:t xml:space="preserve">coefficients </w:t>
      </w:r>
      <w:r w:rsidRPr="004719EA">
        <w:rPr>
          <w:color w:val="000000" w:themeColor="text1"/>
          <w:sz w:val="22"/>
          <w:szCs w:val="22"/>
        </w:rPr>
        <w:t>of interactive associations between 100 grams of each food group in the two days preceding fecal sample collection, as well of the coefficients of interaction terms between each food group and antibiotic exposure. Thin lines represent 95% CIs, and thick lines 66% CIs, dots signify posterior medians, red colored lines represent the 95% CI is not crossing zero. 1009 stool samples from 158 patients. Rows on white backgrounds labeled in blue fonts are interaction terms between food and antibiotics; rows on light blue backgrounds labeled in black font are non-interactive terms.</w:t>
      </w:r>
      <w:r>
        <w:rPr>
          <w:color w:val="000000" w:themeColor="text1"/>
          <w:sz w:val="22"/>
          <w:szCs w:val="22"/>
        </w:rPr>
        <w:t xml:space="preserve"> </w:t>
      </w:r>
      <w:r w:rsidRPr="00591CC7">
        <w:rPr>
          <w:color w:val="000000" w:themeColor="text1"/>
          <w:sz w:val="22"/>
          <w:szCs w:val="22"/>
        </w:rPr>
        <w:t xml:space="preserve">Posterior estimations of associations between temporal effects of prior two-day intake of every 100 grams of each food group on its own and with the exposure to antibiotics, as well as the exposure to TPN, EN, antibiotics' correlation with CLR transformed Enterococcus relative abundances. </w:t>
      </w:r>
      <w:r>
        <w:rPr>
          <w:color w:val="000000" w:themeColor="text1"/>
          <w:sz w:val="22"/>
          <w:szCs w:val="22"/>
        </w:rPr>
        <w:t xml:space="preserve">For the sweets*antibiotic interaction term, </w:t>
      </w:r>
      <w:r w:rsidRPr="00591CC7">
        <w:rPr>
          <w:color w:val="000000" w:themeColor="text1"/>
          <w:sz w:val="22"/>
          <w:szCs w:val="22"/>
        </w:rPr>
        <w:t xml:space="preserve">97.3% of the posterior distribution </w:t>
      </w:r>
      <w:r>
        <w:rPr>
          <w:color w:val="000000" w:themeColor="text1"/>
          <w:sz w:val="22"/>
          <w:szCs w:val="22"/>
        </w:rPr>
        <w:t>is</w:t>
      </w:r>
      <w:r w:rsidRPr="00591CC7">
        <w:rPr>
          <w:color w:val="000000" w:themeColor="text1"/>
          <w:sz w:val="22"/>
          <w:szCs w:val="22"/>
        </w:rPr>
        <w:t xml:space="preserve"> positive.</w:t>
      </w:r>
      <w:r>
        <w:rPr>
          <w:color w:val="000000" w:themeColor="text1"/>
          <w:sz w:val="22"/>
          <w:szCs w:val="22"/>
        </w:rPr>
        <w:t xml:space="preserve"> A heatmap of other genera is plotted in </w:t>
      </w:r>
      <w:r w:rsidRPr="006A6507">
        <w:rPr>
          <w:b/>
          <w:bCs/>
          <w:color w:val="000000" w:themeColor="text1"/>
          <w:sz w:val="22"/>
          <w:szCs w:val="22"/>
        </w:rPr>
        <w:t>Fig. S8</w:t>
      </w:r>
      <w:r>
        <w:rPr>
          <w:color w:val="000000" w:themeColor="text1"/>
          <w:sz w:val="22"/>
          <w:szCs w:val="22"/>
        </w:rPr>
        <w:t>.</w:t>
      </w:r>
      <w:r w:rsidRPr="00591CC7">
        <w:rPr>
          <w:color w:val="000000" w:themeColor="text1"/>
          <w:sz w:val="22"/>
          <w:szCs w:val="22"/>
        </w:rPr>
        <w:t xml:space="preserve"> </w:t>
      </w:r>
    </w:p>
    <w:p w14:paraId="6E239BA0" w14:textId="77777777" w:rsidR="009D5EBA" w:rsidDel="006A6C23" w:rsidRDefault="009D5EBA" w:rsidP="00BC5ADE">
      <w:pPr>
        <w:pStyle w:val="Legend"/>
        <w:spacing w:before="0" w:line="276" w:lineRule="auto"/>
        <w:jc w:val="both"/>
        <w:rPr>
          <w:del w:id="85" w:author="Matheis, Fanny [2]" w:date="2023-11-29T20:53:00Z"/>
          <w:color w:val="000000" w:themeColor="text1"/>
          <w:sz w:val="22"/>
          <w:szCs w:val="22"/>
        </w:rPr>
      </w:pPr>
    </w:p>
    <w:p w14:paraId="67164102" w14:textId="46E436A4" w:rsidR="009D5EBA" w:rsidRPr="00591CC7" w:rsidRDefault="009D5EBA" w:rsidP="00BC5ADE">
      <w:pPr>
        <w:pStyle w:val="Legend"/>
        <w:spacing w:before="0" w:line="276" w:lineRule="auto"/>
        <w:jc w:val="both"/>
        <w:rPr>
          <w:color w:val="000000" w:themeColor="text1"/>
          <w:sz w:val="22"/>
          <w:szCs w:val="22"/>
        </w:rPr>
      </w:pPr>
      <w:r w:rsidRPr="00591CC7">
        <w:rPr>
          <w:color w:val="000000" w:themeColor="text1"/>
          <w:sz w:val="22"/>
          <w:szCs w:val="22"/>
        </w:rPr>
        <w:t>(</w:t>
      </w:r>
      <w:r w:rsidRPr="006A6507">
        <w:rPr>
          <w:b/>
          <w:bCs/>
          <w:color w:val="000000" w:themeColor="text1"/>
          <w:sz w:val="22"/>
          <w:szCs w:val="22"/>
        </w:rPr>
        <w:t>C</w:t>
      </w:r>
      <w:r w:rsidRPr="00591CC7">
        <w:rPr>
          <w:color w:val="000000" w:themeColor="text1"/>
          <w:sz w:val="22"/>
          <w:szCs w:val="22"/>
        </w:rPr>
        <w:t xml:space="preserve">) </w:t>
      </w:r>
      <w:r>
        <w:rPr>
          <w:color w:val="000000" w:themeColor="text1"/>
          <w:sz w:val="22"/>
          <w:szCs w:val="22"/>
        </w:rPr>
        <w:t xml:space="preserve">Sucrose exacerbates Enterococcus expansion following antibiotic treatment. </w:t>
      </w:r>
      <w:r w:rsidRPr="007F33D3">
        <w:rPr>
          <w:i/>
          <w:iCs/>
          <w:color w:val="000000" w:themeColor="text1"/>
          <w:sz w:val="22"/>
          <w:szCs w:val="22"/>
        </w:rPr>
        <w:t>Upper panel</w:t>
      </w:r>
      <w:r>
        <w:rPr>
          <w:color w:val="000000" w:themeColor="text1"/>
          <w:sz w:val="22"/>
          <w:szCs w:val="22"/>
        </w:rPr>
        <w:t xml:space="preserve">: fecal Enterococcal burden as measured by dilution plating on selective media; </w:t>
      </w:r>
      <w:r>
        <w:rPr>
          <w:color w:val="000000" w:themeColor="text1"/>
          <w:sz w:val="22"/>
          <w:szCs w:val="22"/>
          <w:lang w:val="en"/>
        </w:rPr>
        <w:t xml:space="preserve">inset </w:t>
      </w:r>
      <w:r w:rsidRPr="00591CC7">
        <w:rPr>
          <w:color w:val="000000" w:themeColor="text1"/>
          <w:sz w:val="22"/>
          <w:szCs w:val="22"/>
          <w:lang w:val="en"/>
        </w:rPr>
        <w:t>illustrates experimental setu</w:t>
      </w:r>
      <w:r>
        <w:rPr>
          <w:color w:val="000000" w:themeColor="text1"/>
          <w:sz w:val="22"/>
          <w:szCs w:val="22"/>
          <w:lang w:val="en"/>
        </w:rPr>
        <w:t xml:space="preserve">p. </w:t>
      </w:r>
      <w:r w:rsidRPr="007F33D3">
        <w:rPr>
          <w:i/>
          <w:iCs/>
          <w:color w:val="000000" w:themeColor="text1"/>
          <w:sz w:val="22"/>
          <w:szCs w:val="22"/>
          <w:lang w:val="en"/>
        </w:rPr>
        <w:t>Lower panel</w:t>
      </w:r>
      <w:r>
        <w:rPr>
          <w:color w:val="000000" w:themeColor="text1"/>
          <w:sz w:val="22"/>
          <w:szCs w:val="22"/>
          <w:lang w:val="en"/>
        </w:rPr>
        <w:t>:</w:t>
      </w:r>
      <w:r w:rsidRPr="00591CC7">
        <w:rPr>
          <w:color w:val="000000" w:themeColor="text1"/>
          <w:sz w:val="22"/>
          <w:szCs w:val="22"/>
          <w:lang w:val="en"/>
        </w:rPr>
        <w:t xml:space="preserve"> </w:t>
      </w:r>
      <w:r>
        <w:rPr>
          <w:color w:val="000000" w:themeColor="text1"/>
          <w:sz w:val="22"/>
          <w:szCs w:val="22"/>
          <w:lang w:val="en"/>
        </w:rPr>
        <w:t xml:space="preserve">Data from the top panel are analyzed </w:t>
      </w:r>
      <w:r w:rsidRPr="00FB13EC">
        <w:rPr>
          <w:color w:val="000000" w:themeColor="text1"/>
          <w:sz w:val="22"/>
          <w:szCs w:val="22"/>
          <w:lang w:val="en"/>
        </w:rPr>
        <w:t xml:space="preserve">over time by trapezoidal area under the curve, which accounts for repeated measures from the same animals. </w:t>
      </w:r>
      <w:r w:rsidR="00B52584">
        <w:rPr>
          <w:color w:val="000000" w:themeColor="text1"/>
          <w:sz w:val="22"/>
          <w:szCs w:val="22"/>
          <w:lang w:val="en"/>
        </w:rPr>
        <w:t>21</w:t>
      </w:r>
      <w:r w:rsidRPr="00FB13EC">
        <w:rPr>
          <w:color w:val="000000" w:themeColor="text1"/>
          <w:sz w:val="22"/>
          <w:szCs w:val="22"/>
          <w:lang w:val="en"/>
        </w:rPr>
        <w:t>-</w:t>
      </w:r>
      <w:r w:rsidR="00B52584">
        <w:rPr>
          <w:color w:val="000000" w:themeColor="text1"/>
          <w:sz w:val="22"/>
          <w:szCs w:val="22"/>
          <w:lang w:val="en"/>
        </w:rPr>
        <w:t>51</w:t>
      </w:r>
      <w:r w:rsidRPr="00FB13EC">
        <w:rPr>
          <w:color w:val="000000" w:themeColor="text1"/>
          <w:sz w:val="22"/>
          <w:szCs w:val="22"/>
          <w:lang w:val="en"/>
        </w:rPr>
        <w:t xml:space="preserve"> mice per </w:t>
      </w:r>
      <w:r w:rsidR="00446B16">
        <w:rPr>
          <w:color w:val="000000" w:themeColor="text1"/>
          <w:sz w:val="22"/>
          <w:szCs w:val="22"/>
          <w:lang w:val="en"/>
        </w:rPr>
        <w:t xml:space="preserve">treatment </w:t>
      </w:r>
      <w:r w:rsidRPr="00FB13EC">
        <w:rPr>
          <w:color w:val="000000" w:themeColor="text1"/>
          <w:sz w:val="22"/>
          <w:szCs w:val="22"/>
          <w:lang w:val="en"/>
        </w:rPr>
        <w:t xml:space="preserve">group; </w:t>
      </w:r>
      <w:r w:rsidR="002869CB" w:rsidRPr="00FB13EC">
        <w:rPr>
          <w:color w:val="000000" w:themeColor="text1"/>
          <w:sz w:val="22"/>
          <w:szCs w:val="22"/>
          <w:lang w:val="en"/>
        </w:rPr>
        <w:t>2</w:t>
      </w:r>
      <w:r w:rsidRPr="00FB13EC">
        <w:rPr>
          <w:color w:val="000000" w:themeColor="text1"/>
          <w:sz w:val="22"/>
          <w:szCs w:val="22"/>
          <w:lang w:val="en"/>
        </w:rPr>
        <w:t xml:space="preserve"> independent experiments. The significance level was defined by Wilcoxon test. (ns: not significant</w:t>
      </w:r>
      <w:r w:rsidRPr="00591CC7">
        <w:rPr>
          <w:color w:val="000000" w:themeColor="text1"/>
          <w:sz w:val="22"/>
          <w:szCs w:val="22"/>
          <w:lang w:val="en"/>
        </w:rPr>
        <w:t xml:space="preserve">, *: P </w:t>
      </w:r>
      <w:r w:rsidRPr="00591CC7">
        <w:rPr>
          <w:color w:val="000000" w:themeColor="text1"/>
          <w:sz w:val="22"/>
          <w:szCs w:val="22"/>
        </w:rPr>
        <w:t>≤</w:t>
      </w:r>
      <w:r w:rsidRPr="00591CC7">
        <w:rPr>
          <w:color w:val="000000" w:themeColor="text1"/>
          <w:sz w:val="22"/>
          <w:szCs w:val="22"/>
          <w:lang w:val="en"/>
        </w:rPr>
        <w:t xml:space="preserve"> 0.05</w:t>
      </w:r>
      <w:r w:rsidR="00FB13EC" w:rsidRPr="00591CC7">
        <w:rPr>
          <w:color w:val="000000" w:themeColor="text1"/>
          <w:sz w:val="22"/>
          <w:szCs w:val="22"/>
          <w:lang w:val="en"/>
        </w:rPr>
        <w:t xml:space="preserve">, </w:t>
      </w:r>
      <w:r w:rsidR="00FB13EC">
        <w:rPr>
          <w:color w:val="000000" w:themeColor="text1"/>
          <w:sz w:val="22"/>
          <w:szCs w:val="22"/>
          <w:lang w:val="en"/>
        </w:rPr>
        <w:t>*</w:t>
      </w:r>
      <w:r w:rsidR="00017980" w:rsidRPr="00591CC7">
        <w:rPr>
          <w:color w:val="000000" w:themeColor="text1"/>
          <w:sz w:val="22"/>
          <w:szCs w:val="22"/>
          <w:lang w:val="en"/>
        </w:rPr>
        <w:t xml:space="preserve">*: P </w:t>
      </w:r>
      <w:r w:rsidR="00017980" w:rsidRPr="00591CC7">
        <w:rPr>
          <w:color w:val="000000" w:themeColor="text1"/>
          <w:sz w:val="22"/>
          <w:szCs w:val="22"/>
        </w:rPr>
        <w:t>≤</w:t>
      </w:r>
      <w:r w:rsidR="00017980" w:rsidRPr="00591CC7">
        <w:rPr>
          <w:color w:val="000000" w:themeColor="text1"/>
          <w:sz w:val="22"/>
          <w:szCs w:val="22"/>
          <w:lang w:val="en"/>
        </w:rPr>
        <w:t xml:space="preserve"> 0.</w:t>
      </w:r>
      <w:r w:rsidR="00017980">
        <w:rPr>
          <w:color w:val="000000" w:themeColor="text1"/>
          <w:sz w:val="22"/>
          <w:szCs w:val="22"/>
          <w:lang w:val="en"/>
        </w:rPr>
        <w:t>0</w:t>
      </w:r>
      <w:r w:rsidR="00017980" w:rsidRPr="00591CC7">
        <w:rPr>
          <w:color w:val="000000" w:themeColor="text1"/>
          <w:sz w:val="22"/>
          <w:szCs w:val="22"/>
          <w:lang w:val="en"/>
        </w:rPr>
        <w:t>1</w:t>
      </w:r>
      <w:r w:rsidR="00017980">
        <w:rPr>
          <w:color w:val="000000" w:themeColor="text1"/>
          <w:sz w:val="22"/>
          <w:szCs w:val="22"/>
          <w:lang w:val="en"/>
        </w:rPr>
        <w:t xml:space="preserve">, </w:t>
      </w:r>
      <w:r w:rsidRPr="00591CC7">
        <w:rPr>
          <w:color w:val="000000" w:themeColor="text1"/>
          <w:sz w:val="22"/>
          <w:szCs w:val="22"/>
          <w:lang w:val="en"/>
        </w:rPr>
        <w:t xml:space="preserve">****: P </w:t>
      </w:r>
      <w:r w:rsidRPr="00591CC7">
        <w:rPr>
          <w:color w:val="000000" w:themeColor="text1"/>
          <w:sz w:val="22"/>
          <w:szCs w:val="22"/>
        </w:rPr>
        <w:t>≤</w:t>
      </w:r>
      <w:r w:rsidRPr="00591CC7">
        <w:rPr>
          <w:color w:val="000000" w:themeColor="text1"/>
          <w:sz w:val="22"/>
          <w:szCs w:val="22"/>
          <w:lang w:val="en"/>
        </w:rPr>
        <w:t xml:space="preserve"> 0.00</w:t>
      </w:r>
      <w:r w:rsidR="00017980">
        <w:rPr>
          <w:color w:val="000000" w:themeColor="text1"/>
          <w:sz w:val="22"/>
          <w:szCs w:val="22"/>
          <w:lang w:val="en"/>
        </w:rPr>
        <w:t>0</w:t>
      </w:r>
      <w:r w:rsidRPr="00591CC7">
        <w:rPr>
          <w:color w:val="000000" w:themeColor="text1"/>
          <w:sz w:val="22"/>
          <w:szCs w:val="22"/>
          <w:lang w:val="en"/>
        </w:rPr>
        <w:t xml:space="preserve">1) </w:t>
      </w:r>
    </w:p>
    <w:p w14:paraId="5BC8DB8B" w14:textId="77777777" w:rsidR="009D5EBA" w:rsidRPr="004719EA" w:rsidRDefault="009D5EBA" w:rsidP="00BC5ADE">
      <w:pPr>
        <w:pStyle w:val="Legend"/>
        <w:spacing w:before="0" w:line="276" w:lineRule="auto"/>
        <w:jc w:val="both"/>
        <w:rPr>
          <w:color w:val="000000" w:themeColor="text1"/>
          <w:sz w:val="22"/>
          <w:szCs w:val="22"/>
          <w:lang w:val="en"/>
        </w:rPr>
      </w:pPr>
    </w:p>
    <w:p w14:paraId="439B39F7" w14:textId="77777777" w:rsidR="009D5EBA" w:rsidRPr="00591CC7" w:rsidRDefault="009D5EBA" w:rsidP="00BC5ADE">
      <w:pPr>
        <w:pStyle w:val="Heading3"/>
        <w:spacing w:before="0" w:line="276" w:lineRule="auto"/>
        <w:rPr>
          <w:rFonts w:ascii="Times New Roman" w:eastAsia="Times New Roman" w:hAnsi="Times New Roman" w:cs="Times New Roman"/>
          <w:color w:val="000000" w:themeColor="text1"/>
          <w:sz w:val="22"/>
          <w:szCs w:val="22"/>
          <w:lang w:val="en"/>
        </w:rPr>
      </w:pPr>
      <w:r w:rsidRPr="00253E70">
        <w:rPr>
          <w:rFonts w:ascii="Times New Roman" w:eastAsia="Times New Roman" w:hAnsi="Times New Roman" w:cs="Times New Roman"/>
          <w:b/>
          <w:bCs/>
          <w:color w:val="000000" w:themeColor="text1"/>
          <w:sz w:val="22"/>
          <w:szCs w:val="22"/>
          <w:lang w:val="en"/>
        </w:rPr>
        <w:t>Fig. S1</w:t>
      </w:r>
      <w:r w:rsidRPr="00591CC7">
        <w:rPr>
          <w:rFonts w:ascii="Times New Roman" w:eastAsia="Times New Roman" w:hAnsi="Times New Roman" w:cs="Times New Roman"/>
          <w:color w:val="000000" w:themeColor="text1"/>
          <w:sz w:val="22"/>
          <w:szCs w:val="22"/>
          <w:lang w:val="en"/>
        </w:rPr>
        <w:t xml:space="preserve">. </w:t>
      </w:r>
      <w:r>
        <w:rPr>
          <w:rFonts w:ascii="Times New Roman" w:eastAsia="Times New Roman" w:hAnsi="Times New Roman" w:cs="Times New Roman"/>
          <w:color w:val="000000" w:themeColor="text1"/>
          <w:sz w:val="22"/>
          <w:szCs w:val="22"/>
          <w:lang w:val="en"/>
        </w:rPr>
        <w:t>Flow of patients and samples through the study.</w:t>
      </w:r>
    </w:p>
    <w:p w14:paraId="350B83BC" w14:textId="1831B3ED" w:rsidR="009D5EBA" w:rsidRPr="00591CC7" w:rsidRDefault="009D5EBA" w:rsidP="00BC5ADE">
      <w:pPr>
        <w:pStyle w:val="Heading3"/>
        <w:spacing w:before="0" w:line="276" w:lineRule="auto"/>
        <w:rPr>
          <w:rFonts w:ascii="Times New Roman" w:eastAsia="Times New Roman" w:hAnsi="Times New Roman" w:cs="Times New Roman"/>
          <w:color w:val="000000" w:themeColor="text1"/>
          <w:sz w:val="22"/>
          <w:szCs w:val="22"/>
        </w:rPr>
      </w:pPr>
      <w:r w:rsidRPr="004719EA">
        <w:rPr>
          <w:rFonts w:ascii="Times New Roman" w:hAnsi="Times New Roman" w:cs="Times New Roman"/>
          <w:color w:val="000000" w:themeColor="text1"/>
        </w:rPr>
        <w:br/>
      </w:r>
      <w:r w:rsidRPr="00253E70">
        <w:rPr>
          <w:rFonts w:ascii="Times New Roman" w:eastAsia="Times New Roman" w:hAnsi="Times New Roman" w:cs="Times New Roman"/>
          <w:b/>
          <w:bCs/>
          <w:color w:val="000000" w:themeColor="text1"/>
          <w:sz w:val="22"/>
          <w:szCs w:val="22"/>
          <w:lang w:val="en"/>
        </w:rPr>
        <w:t>Fig. S2</w:t>
      </w:r>
      <w:r w:rsidRPr="00591CC7">
        <w:rPr>
          <w:rFonts w:ascii="Times New Roman" w:eastAsia="Times New Roman" w:hAnsi="Times New Roman" w:cs="Times New Roman"/>
          <w:color w:val="000000" w:themeColor="text1"/>
          <w:sz w:val="22"/>
          <w:szCs w:val="22"/>
        </w:rPr>
        <w:t>. Line plot</w:t>
      </w:r>
      <w:r>
        <w:rPr>
          <w:rFonts w:ascii="Times New Roman" w:eastAsia="Times New Roman" w:hAnsi="Times New Roman" w:cs="Times New Roman"/>
          <w:color w:val="000000" w:themeColor="text1"/>
          <w:sz w:val="22"/>
          <w:szCs w:val="22"/>
        </w:rPr>
        <w:t>s</w:t>
      </w:r>
      <w:r w:rsidRPr="00591CC7">
        <w:rPr>
          <w:rFonts w:ascii="Times New Roman" w:eastAsia="Times New Roman" w:hAnsi="Times New Roman" w:cs="Times New Roman"/>
          <w:color w:val="000000" w:themeColor="text1"/>
          <w:sz w:val="22"/>
          <w:szCs w:val="22"/>
        </w:rPr>
        <w:t xml:space="preserve"> illustrate the observed variation in the daily caloric intake, daily diet </w:t>
      </w:r>
      <w:r w:rsidRPr="004719EA">
        <w:rPr>
          <w:rFonts w:ascii="Symbol" w:eastAsia="Symbol" w:hAnsi="Symbol" w:cs="Symbol"/>
          <w:color w:val="000000" w:themeColor="text1"/>
          <w:sz w:val="22"/>
          <w:szCs w:val="22"/>
        </w:rPr>
        <w:sym w:font="Symbol" w:char="F061"/>
      </w:r>
      <w:r w:rsidRPr="004719EA">
        <w:rPr>
          <w:rFonts w:ascii="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diversity, and fecal</w:t>
      </w:r>
      <w:r>
        <w:rPr>
          <w:rFonts w:ascii="Times New Roman" w:eastAsia="Times New Roman" w:hAnsi="Times New Roman" w:cs="Times New Roman"/>
          <w:color w:val="000000" w:themeColor="text1"/>
          <w:sz w:val="22"/>
          <w:szCs w:val="22"/>
        </w:rPr>
        <w:t xml:space="preserve"> microbiota</w:t>
      </w:r>
      <w:r w:rsidRPr="00591CC7">
        <w:rPr>
          <w:rFonts w:ascii="Times New Roman" w:eastAsia="Times New Roman" w:hAnsi="Times New Roman" w:cs="Times New Roman"/>
          <w:color w:val="000000" w:themeColor="text1"/>
          <w:sz w:val="22"/>
          <w:szCs w:val="22"/>
        </w:rPr>
        <w:t xml:space="preserve"> </w:t>
      </w:r>
      <w:r w:rsidRPr="004719EA">
        <w:rPr>
          <w:rFonts w:ascii="Symbol" w:eastAsia="Symbol" w:hAnsi="Symbol" w:cs="Symbol"/>
          <w:color w:val="000000" w:themeColor="text1"/>
          <w:sz w:val="22"/>
          <w:szCs w:val="22"/>
        </w:rPr>
        <w:sym w:font="Symbol" w:char="F061"/>
      </w:r>
      <w:r w:rsidRPr="004719EA">
        <w:rPr>
          <w:rFonts w:ascii="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 xml:space="preserve">diversity across hospital stays. Each panel </w:t>
      </w:r>
      <w:r>
        <w:rPr>
          <w:rFonts w:ascii="Times New Roman" w:eastAsia="Times New Roman" w:hAnsi="Times New Roman" w:cs="Times New Roman"/>
          <w:color w:val="000000" w:themeColor="text1"/>
          <w:sz w:val="22"/>
          <w:szCs w:val="22"/>
        </w:rPr>
        <w:t>is</w:t>
      </w:r>
      <w:r w:rsidRPr="00591CC7">
        <w:rPr>
          <w:rFonts w:ascii="Times New Roman" w:eastAsia="Times New Roman" w:hAnsi="Times New Roman" w:cs="Times New Roman"/>
          <w:color w:val="000000" w:themeColor="text1"/>
          <w:sz w:val="22"/>
          <w:szCs w:val="22"/>
        </w:rPr>
        <w:t xml:space="preserve"> one patient’s time course. The </w:t>
      </w:r>
      <w:r>
        <w:rPr>
          <w:rFonts w:ascii="Times New Roman" w:eastAsia="Times New Roman" w:hAnsi="Times New Roman" w:cs="Times New Roman"/>
          <w:color w:val="000000" w:themeColor="text1"/>
          <w:sz w:val="22"/>
          <w:szCs w:val="22"/>
        </w:rPr>
        <w:t>enlarged</w:t>
      </w:r>
      <w:r w:rsidRPr="00591CC7">
        <w:rPr>
          <w:rFonts w:ascii="Times New Roman" w:eastAsia="Times New Roman" w:hAnsi="Times New Roman" w:cs="Times New Roman"/>
          <w:color w:val="000000" w:themeColor="text1"/>
          <w:sz w:val="22"/>
          <w:szCs w:val="22"/>
        </w:rPr>
        <w:t xml:space="preserve"> plot at the top left corner explains the details for every panel. The red, black</w:t>
      </w:r>
      <w:r w:rsidR="00DA7B92">
        <w:rPr>
          <w:rFonts w:ascii="Times New Roman" w:eastAsia="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 xml:space="preserve"> and blue line stands for the value of daily caloric intake, diet </w:t>
      </w:r>
      <w:r w:rsidRPr="004719EA">
        <w:rPr>
          <w:rFonts w:ascii="Symbol" w:eastAsia="Symbol" w:hAnsi="Symbol" w:cs="Symbol"/>
          <w:color w:val="000000" w:themeColor="text1"/>
          <w:sz w:val="22"/>
          <w:szCs w:val="22"/>
        </w:rPr>
        <w:sym w:font="Symbol" w:char="F061"/>
      </w:r>
      <w:r w:rsidRPr="004719EA">
        <w:rPr>
          <w:rFonts w:ascii="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 xml:space="preserve">diversity and fecal </w:t>
      </w:r>
      <w:r w:rsidRPr="004719EA">
        <w:rPr>
          <w:rFonts w:ascii="Symbol" w:eastAsia="Symbol" w:hAnsi="Symbol" w:cs="Symbol"/>
          <w:color w:val="000000" w:themeColor="text1"/>
          <w:sz w:val="22"/>
          <w:szCs w:val="22"/>
        </w:rPr>
        <w:sym w:font="Symbol" w:char="F061"/>
      </w:r>
      <w:r w:rsidRPr="004719EA">
        <w:rPr>
          <w:rFonts w:ascii="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 xml:space="preserve">diversity, respectively. The first two have values </w:t>
      </w:r>
      <w:r>
        <w:rPr>
          <w:rFonts w:ascii="Times New Roman" w:eastAsia="Times New Roman" w:hAnsi="Times New Roman" w:cs="Times New Roman"/>
          <w:color w:val="000000" w:themeColor="text1"/>
          <w:sz w:val="22"/>
          <w:szCs w:val="22"/>
        </w:rPr>
        <w:t>on</w:t>
      </w:r>
      <w:r w:rsidRPr="00591CC7">
        <w:rPr>
          <w:rFonts w:ascii="Times New Roman" w:eastAsia="Times New Roman" w:hAnsi="Times New Roman" w:cs="Times New Roman"/>
          <w:color w:val="000000" w:themeColor="text1"/>
          <w:sz w:val="22"/>
          <w:szCs w:val="22"/>
        </w:rPr>
        <w:t xml:space="preserve"> the same numeric scale, therefore they share the same </w:t>
      </w:r>
      <w:r>
        <w:rPr>
          <w:rFonts w:ascii="Times New Roman" w:eastAsia="Times New Roman" w:hAnsi="Times New Roman" w:cs="Times New Roman"/>
          <w:color w:val="000000" w:themeColor="text1"/>
          <w:sz w:val="22"/>
          <w:szCs w:val="22"/>
        </w:rPr>
        <w:t xml:space="preserve">left </w:t>
      </w:r>
      <w:r w:rsidRPr="00591CC7">
        <w:rPr>
          <w:rFonts w:ascii="Times New Roman" w:eastAsia="Times New Roman" w:hAnsi="Times New Roman" w:cs="Times New Roman"/>
          <w:color w:val="000000" w:themeColor="text1"/>
          <w:sz w:val="22"/>
          <w:szCs w:val="22"/>
        </w:rPr>
        <w:t xml:space="preserve">Y axis. The microbiome </w:t>
      </w:r>
      <w:r w:rsidRPr="00591CC7">
        <w:rPr>
          <w:rFonts w:ascii="Symbol" w:eastAsia="Symbol" w:hAnsi="Symbol" w:cs="Symbol"/>
          <w:color w:val="000000" w:themeColor="text1"/>
          <w:sz w:val="22"/>
          <w:szCs w:val="22"/>
        </w:rPr>
        <w:sym w:font="Symbol" w:char="F061"/>
      </w:r>
      <w:r w:rsidRPr="004719EA">
        <w:rPr>
          <w:rFonts w:ascii="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 xml:space="preserve">diversity value is measured by the Y axis on the right. The X axis represents the day relative to transplant. All panels share the same Y axis on both sides as the first one, with the X axis representing different </w:t>
      </w:r>
      <w:r>
        <w:rPr>
          <w:rFonts w:ascii="Times New Roman" w:eastAsia="Times New Roman" w:hAnsi="Times New Roman" w:cs="Times New Roman"/>
          <w:color w:val="000000" w:themeColor="text1"/>
          <w:sz w:val="22"/>
          <w:szCs w:val="22"/>
        </w:rPr>
        <w:t xml:space="preserve">temporal </w:t>
      </w:r>
      <w:r w:rsidRPr="00591CC7">
        <w:rPr>
          <w:rFonts w:ascii="Times New Roman" w:eastAsia="Times New Roman" w:hAnsi="Times New Roman" w:cs="Times New Roman"/>
          <w:color w:val="000000" w:themeColor="text1"/>
          <w:sz w:val="22"/>
          <w:szCs w:val="22"/>
        </w:rPr>
        <w:t xml:space="preserve">ranges </w:t>
      </w:r>
      <w:r>
        <w:rPr>
          <w:rFonts w:ascii="Times New Roman" w:eastAsia="Times New Roman" w:hAnsi="Times New Roman" w:cs="Times New Roman"/>
          <w:color w:val="000000" w:themeColor="text1"/>
          <w:sz w:val="22"/>
          <w:szCs w:val="22"/>
        </w:rPr>
        <w:t>of available data per patient. Alphanumeric codes are patient identifiers.</w:t>
      </w:r>
      <w:r w:rsidRPr="00591CC7">
        <w:rPr>
          <w:rFonts w:ascii="Times New Roman" w:eastAsia="Times New Roman" w:hAnsi="Times New Roman" w:cs="Times New Roman"/>
          <w:color w:val="000000" w:themeColor="text1"/>
          <w:sz w:val="22"/>
          <w:szCs w:val="22"/>
        </w:rPr>
        <w:t xml:space="preserve"> </w:t>
      </w:r>
    </w:p>
    <w:p w14:paraId="15C99652" w14:textId="77777777" w:rsidR="009D5EBA" w:rsidRPr="00591CC7" w:rsidRDefault="009D5EBA" w:rsidP="00BC5ADE">
      <w:pPr>
        <w:spacing w:line="276" w:lineRule="auto"/>
        <w:rPr>
          <w:color w:val="000000" w:themeColor="text1"/>
        </w:rPr>
      </w:pPr>
    </w:p>
    <w:p w14:paraId="0DFEAF6C" w14:textId="3BC331C5" w:rsidR="009D5EBA" w:rsidRPr="00591CC7" w:rsidRDefault="009D5EBA" w:rsidP="00BC5ADE">
      <w:pPr>
        <w:spacing w:line="276" w:lineRule="auto"/>
        <w:rPr>
          <w:color w:val="000000" w:themeColor="text1"/>
          <w:sz w:val="22"/>
          <w:szCs w:val="22"/>
        </w:rPr>
      </w:pPr>
      <w:r w:rsidRPr="00253E70">
        <w:rPr>
          <w:b/>
          <w:bCs/>
          <w:color w:val="000000" w:themeColor="text1"/>
          <w:sz w:val="22"/>
          <w:szCs w:val="22"/>
          <w:lang w:val="en"/>
        </w:rPr>
        <w:t>Fig. S3</w:t>
      </w:r>
      <w:r w:rsidRPr="00591CC7">
        <w:rPr>
          <w:b/>
          <w:bCs/>
          <w:color w:val="000000" w:themeColor="text1"/>
          <w:sz w:val="22"/>
          <w:szCs w:val="22"/>
        </w:rPr>
        <w:t>.</w:t>
      </w:r>
      <w:r w:rsidRPr="00591CC7">
        <w:rPr>
          <w:color w:val="000000" w:themeColor="text1"/>
          <w:sz w:val="22"/>
          <w:szCs w:val="22"/>
        </w:rPr>
        <w:t xml:space="preserve"> </w:t>
      </w:r>
      <w:r w:rsidRPr="004719EA">
        <w:rPr>
          <w:color w:val="000000" w:themeColor="text1"/>
          <w:sz w:val="22"/>
          <w:szCs w:val="22"/>
          <w:lang w:val="en"/>
        </w:rPr>
        <w:t xml:space="preserve">Posterior prediction check for the </w:t>
      </w:r>
      <w:r w:rsidRPr="00591CC7">
        <w:rPr>
          <w:color w:val="000000" w:themeColor="text1"/>
          <w:sz w:val="22"/>
          <w:szCs w:val="22"/>
        </w:rPr>
        <w:t xml:space="preserve">Bayesian model </w:t>
      </w:r>
      <w:r>
        <w:rPr>
          <w:color w:val="000000" w:themeColor="text1"/>
          <w:sz w:val="22"/>
          <w:szCs w:val="22"/>
        </w:rPr>
        <w:t>(</w:t>
      </w:r>
      <w:r w:rsidRPr="00E376D0">
        <w:rPr>
          <w:b/>
          <w:bCs/>
          <w:color w:val="000000" w:themeColor="text1"/>
          <w:sz w:val="22"/>
          <w:szCs w:val="22"/>
        </w:rPr>
        <w:t>Fig</w:t>
      </w:r>
      <w:r>
        <w:rPr>
          <w:b/>
          <w:bCs/>
          <w:color w:val="000000" w:themeColor="text1"/>
          <w:sz w:val="22"/>
          <w:szCs w:val="22"/>
        </w:rPr>
        <w:t>.</w:t>
      </w:r>
      <w:r w:rsidRPr="00E376D0">
        <w:rPr>
          <w:b/>
          <w:bCs/>
          <w:color w:val="000000" w:themeColor="text1"/>
          <w:sz w:val="22"/>
          <w:szCs w:val="22"/>
        </w:rPr>
        <w:t xml:space="preserve"> 2</w:t>
      </w:r>
      <w:r>
        <w:rPr>
          <w:b/>
          <w:bCs/>
          <w:color w:val="000000" w:themeColor="text1"/>
          <w:sz w:val="22"/>
          <w:szCs w:val="22"/>
        </w:rPr>
        <w:t>B</w:t>
      </w:r>
      <w:r>
        <w:rPr>
          <w:color w:val="000000" w:themeColor="text1"/>
          <w:sz w:val="22"/>
          <w:szCs w:val="22"/>
        </w:rPr>
        <w:t xml:space="preserve">) </w:t>
      </w:r>
      <w:r w:rsidRPr="00591CC7">
        <w:rPr>
          <w:color w:val="000000" w:themeColor="text1"/>
          <w:sz w:val="22"/>
          <w:szCs w:val="22"/>
        </w:rPr>
        <w:t>with natural</w:t>
      </w:r>
      <w:r>
        <w:rPr>
          <w:color w:val="000000" w:themeColor="text1"/>
          <w:sz w:val="22"/>
          <w:szCs w:val="22"/>
        </w:rPr>
        <w:t>-</w:t>
      </w:r>
      <w:r w:rsidRPr="00591CC7">
        <w:rPr>
          <w:color w:val="000000" w:themeColor="text1"/>
          <w:sz w:val="22"/>
          <w:szCs w:val="22"/>
        </w:rPr>
        <w:t>log</w:t>
      </w:r>
      <w:r>
        <w:rPr>
          <w:color w:val="000000" w:themeColor="text1"/>
          <w:sz w:val="22"/>
          <w:szCs w:val="22"/>
        </w:rPr>
        <w:t>-</w:t>
      </w:r>
      <w:r w:rsidRPr="00591CC7">
        <w:rPr>
          <w:color w:val="000000" w:themeColor="text1"/>
          <w:sz w:val="22"/>
          <w:szCs w:val="22"/>
        </w:rPr>
        <w:t xml:space="preserve">transformed </w:t>
      </w:r>
      <w:r>
        <w:rPr>
          <w:color w:val="000000" w:themeColor="text1"/>
          <w:sz w:val="22"/>
          <w:szCs w:val="22"/>
        </w:rPr>
        <w:t xml:space="preserve">fecal </w:t>
      </w:r>
      <w:r w:rsidRPr="00591CC7">
        <w:rPr>
          <w:color w:val="000000" w:themeColor="text1"/>
          <w:sz w:val="22"/>
          <w:szCs w:val="22"/>
        </w:rPr>
        <w:t xml:space="preserve">microbiome </w:t>
      </w:r>
      <w:r w:rsidRPr="004719EA">
        <w:rPr>
          <w:rFonts w:ascii="Symbol" w:eastAsia="Symbol" w:hAnsi="Symbol" w:cs="Symbol"/>
          <w:color w:val="000000" w:themeColor="text1"/>
          <w:sz w:val="22"/>
          <w:szCs w:val="22"/>
        </w:rPr>
        <w:sym w:font="Symbol" w:char="F061"/>
      </w:r>
      <w:r w:rsidRPr="004719EA">
        <w:rPr>
          <w:color w:val="000000" w:themeColor="text1"/>
          <w:sz w:val="22"/>
          <w:szCs w:val="22"/>
        </w:rPr>
        <w:t>-</w:t>
      </w:r>
      <w:r w:rsidRPr="00591CC7">
        <w:rPr>
          <w:color w:val="000000" w:themeColor="text1"/>
          <w:sz w:val="22"/>
          <w:szCs w:val="22"/>
        </w:rPr>
        <w:t>diversity as the outcome.</w:t>
      </w:r>
      <w:r>
        <w:rPr>
          <w:color w:val="000000" w:themeColor="text1"/>
          <w:sz w:val="22"/>
          <w:szCs w:val="22"/>
        </w:rPr>
        <w:t xml:space="preserve"> The</w:t>
      </w:r>
      <w:r w:rsidRPr="00591CC7">
        <w:rPr>
          <w:color w:val="000000" w:themeColor="text1"/>
          <w:sz w:val="22"/>
          <w:szCs w:val="22"/>
        </w:rPr>
        <w:t xml:space="preserve"> observed distribution </w:t>
      </w:r>
      <w:r>
        <w:rPr>
          <w:color w:val="000000" w:themeColor="text1"/>
          <w:sz w:val="22"/>
          <w:szCs w:val="22"/>
        </w:rPr>
        <w:t xml:space="preserve">is in red; </w:t>
      </w:r>
      <w:r w:rsidRPr="00591CC7">
        <w:rPr>
          <w:color w:val="000000" w:themeColor="text1"/>
          <w:sz w:val="22"/>
          <w:szCs w:val="22"/>
        </w:rPr>
        <w:t>ten simulated datasets drawn from the posterior predictive distribution</w:t>
      </w:r>
      <w:r>
        <w:rPr>
          <w:color w:val="000000" w:themeColor="text1"/>
          <w:sz w:val="22"/>
          <w:szCs w:val="22"/>
        </w:rPr>
        <w:t xml:space="preserve"> are plotted in teal</w:t>
      </w:r>
      <w:r w:rsidRPr="00591CC7">
        <w:rPr>
          <w:color w:val="000000" w:themeColor="text1"/>
          <w:sz w:val="22"/>
          <w:szCs w:val="22"/>
        </w:rPr>
        <w:t xml:space="preserve">. </w:t>
      </w:r>
    </w:p>
    <w:p w14:paraId="7EC63811" w14:textId="67899CD5" w:rsidR="009D5EBA" w:rsidRPr="00591CC7" w:rsidRDefault="009D5EBA" w:rsidP="00BC5ADE">
      <w:pPr>
        <w:pStyle w:val="Legend"/>
        <w:spacing w:before="0" w:line="276" w:lineRule="auto"/>
        <w:jc w:val="both"/>
        <w:rPr>
          <w:rFonts w:eastAsia="Arial"/>
          <w:color w:val="000000" w:themeColor="text1"/>
          <w:sz w:val="22"/>
          <w:szCs w:val="22"/>
        </w:rPr>
      </w:pPr>
    </w:p>
    <w:p w14:paraId="04C86EB2" w14:textId="4A59370C" w:rsidR="009D5EBA" w:rsidRPr="00591CC7" w:rsidRDefault="009D5EBA" w:rsidP="00BC5ADE">
      <w:pPr>
        <w:pStyle w:val="Heading3"/>
        <w:spacing w:before="0" w:line="276" w:lineRule="auto"/>
        <w:rPr>
          <w:rFonts w:ascii="Times New Roman" w:eastAsia="Times New Roman" w:hAnsi="Times New Roman" w:cs="Times New Roman"/>
          <w:color w:val="000000" w:themeColor="text1"/>
          <w:sz w:val="22"/>
          <w:szCs w:val="22"/>
        </w:rPr>
      </w:pPr>
      <w:r w:rsidRPr="00253E70">
        <w:rPr>
          <w:rFonts w:ascii="Times New Roman" w:eastAsia="Times New Roman" w:hAnsi="Times New Roman" w:cs="Times New Roman"/>
          <w:b/>
          <w:bCs/>
          <w:color w:val="000000" w:themeColor="text1"/>
          <w:sz w:val="22"/>
          <w:szCs w:val="22"/>
          <w:lang w:val="en"/>
        </w:rPr>
        <w:t>Fig. S4</w:t>
      </w:r>
      <w:r w:rsidRPr="00591CC7">
        <w:rPr>
          <w:rFonts w:ascii="Times New Roman" w:eastAsia="Times New Roman" w:hAnsi="Times New Roman" w:cs="Times New Roman"/>
          <w:color w:val="000000" w:themeColor="text1"/>
          <w:sz w:val="22"/>
          <w:szCs w:val="22"/>
        </w:rPr>
        <w:t xml:space="preserve">. </w:t>
      </w:r>
      <w:commentRangeStart w:id="86"/>
      <w:r w:rsidRPr="00591CC7">
        <w:rPr>
          <w:rFonts w:ascii="Times New Roman" w:eastAsia="Times New Roman" w:hAnsi="Times New Roman" w:cs="Times New Roman"/>
          <w:color w:val="000000" w:themeColor="text1"/>
          <w:sz w:val="22"/>
          <w:szCs w:val="22"/>
        </w:rPr>
        <w:t xml:space="preserve">Visualization of the baseline </w:t>
      </w:r>
      <w:r>
        <w:rPr>
          <w:rFonts w:ascii="Times New Roman" w:eastAsia="Times New Roman" w:hAnsi="Times New Roman" w:cs="Times New Roman"/>
          <w:color w:val="000000" w:themeColor="text1"/>
          <w:sz w:val="22"/>
          <w:szCs w:val="22"/>
        </w:rPr>
        <w:t>variation</w:t>
      </w:r>
      <w:r w:rsidRPr="00591CC7">
        <w:rPr>
          <w:rFonts w:ascii="Times New Roman" w:eastAsia="Times New Roman" w:hAnsi="Times New Roman" w:cs="Times New Roman"/>
          <w:color w:val="000000" w:themeColor="text1"/>
          <w:sz w:val="22"/>
          <w:szCs w:val="22"/>
        </w:rPr>
        <w:t xml:space="preserve"> in microbiome </w:t>
      </w:r>
      <w:r w:rsidRPr="00591CC7">
        <w:rPr>
          <w:rFonts w:ascii="Symbol" w:eastAsia="Symbol" w:hAnsi="Symbol" w:cs="Symbol"/>
          <w:color w:val="000000" w:themeColor="text1"/>
          <w:sz w:val="22"/>
          <w:szCs w:val="22"/>
        </w:rPr>
        <w:t>a</w:t>
      </w:r>
      <w:r w:rsidRPr="00591CC7">
        <w:rPr>
          <w:rFonts w:ascii="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rPr>
        <w:t>diversity among patients. Each horizontal line represents a patient’s individual diversity fluctuations</w:t>
      </w:r>
      <w:r>
        <w:rPr>
          <w:rFonts w:ascii="Times New Roman" w:eastAsia="Times New Roman" w:hAnsi="Times New Roman" w:cs="Times New Roman"/>
          <w:color w:val="000000" w:themeColor="text1"/>
          <w:sz w:val="22"/>
          <w:szCs w:val="22"/>
        </w:rPr>
        <w:t>, as modeled in the Bayesian analysis</w:t>
      </w:r>
      <w:r w:rsidRPr="00591CC7">
        <w:rPr>
          <w:rFonts w:ascii="Times New Roman" w:eastAsia="Times New Roman" w:hAnsi="Times New Roman" w:cs="Times New Roman"/>
          <w:color w:val="000000" w:themeColor="text1"/>
          <w:sz w:val="22"/>
          <w:szCs w:val="22"/>
        </w:rPr>
        <w:t xml:space="preserve">. The thin </w:t>
      </w:r>
      <w:r>
        <w:rPr>
          <w:rFonts w:ascii="Times New Roman" w:eastAsia="Times New Roman" w:hAnsi="Times New Roman" w:cs="Times New Roman"/>
          <w:color w:val="000000" w:themeColor="text1"/>
          <w:sz w:val="22"/>
          <w:szCs w:val="22"/>
        </w:rPr>
        <w:t>whisker</w:t>
      </w:r>
      <w:r w:rsidRPr="00591CC7">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indicates</w:t>
      </w:r>
      <w:r w:rsidRPr="00591CC7">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the </w:t>
      </w:r>
      <w:r w:rsidRPr="00591CC7">
        <w:rPr>
          <w:rFonts w:ascii="Times New Roman" w:eastAsia="Times New Roman" w:hAnsi="Times New Roman" w:cs="Times New Roman"/>
          <w:color w:val="000000" w:themeColor="text1"/>
          <w:sz w:val="22"/>
          <w:szCs w:val="22"/>
        </w:rPr>
        <w:t xml:space="preserve">95% </w:t>
      </w:r>
      <w:proofErr w:type="gramStart"/>
      <w:r w:rsidRPr="00591CC7">
        <w:rPr>
          <w:rFonts w:ascii="Times New Roman" w:eastAsia="Times New Roman" w:hAnsi="Times New Roman" w:cs="Times New Roman"/>
          <w:color w:val="000000" w:themeColor="text1"/>
          <w:sz w:val="22"/>
          <w:szCs w:val="22"/>
        </w:rPr>
        <w:t>CI</w:t>
      </w:r>
      <w:r>
        <w:rPr>
          <w:rFonts w:ascii="Times New Roman" w:eastAsia="Times New Roman" w:hAnsi="Times New Roman" w:cs="Times New Roman"/>
          <w:color w:val="000000" w:themeColor="text1"/>
          <w:sz w:val="22"/>
          <w:szCs w:val="22"/>
        </w:rPr>
        <w:t>;</w:t>
      </w:r>
      <w:proofErr w:type="gramEnd"/>
      <w:r w:rsidRPr="00591CC7">
        <w:rPr>
          <w:rFonts w:ascii="Times New Roman" w:eastAsia="Times New Roman" w:hAnsi="Times New Roman" w:cs="Times New Roman"/>
          <w:color w:val="000000" w:themeColor="text1"/>
          <w:sz w:val="22"/>
          <w:szCs w:val="22"/>
        </w:rPr>
        <w:t xml:space="preserve"> thick </w:t>
      </w:r>
      <w:r>
        <w:rPr>
          <w:rFonts w:ascii="Times New Roman" w:eastAsia="Times New Roman" w:hAnsi="Times New Roman" w:cs="Times New Roman"/>
          <w:color w:val="000000" w:themeColor="text1"/>
          <w:sz w:val="22"/>
          <w:szCs w:val="22"/>
        </w:rPr>
        <w:t xml:space="preserve">the </w:t>
      </w:r>
      <w:r w:rsidRPr="00591CC7">
        <w:rPr>
          <w:rFonts w:ascii="Times New Roman" w:eastAsia="Times New Roman" w:hAnsi="Times New Roman" w:cs="Times New Roman"/>
          <w:color w:val="000000" w:themeColor="text1"/>
          <w:sz w:val="22"/>
          <w:szCs w:val="22"/>
        </w:rPr>
        <w:t xml:space="preserve">66% CI. The dot signifies the median value. Red dashed line highlights if the interval is crossing zero. The patients are sorted by the median posterior coefficients. </w:t>
      </w:r>
      <w:commentRangeEnd w:id="86"/>
      <w:r w:rsidRPr="004719EA">
        <w:rPr>
          <w:rStyle w:val="CommentReference"/>
          <w:rFonts w:ascii="Times New Roman" w:eastAsia="Times New Roman" w:hAnsi="Times New Roman" w:cs="Times New Roman"/>
          <w:color w:val="000000" w:themeColor="text1"/>
        </w:rPr>
        <w:commentReference w:id="86"/>
      </w:r>
    </w:p>
    <w:p w14:paraId="2ADFDE70" w14:textId="77777777" w:rsidR="009D5EBA" w:rsidRPr="004719EA" w:rsidRDefault="009D5EBA" w:rsidP="00BC5ADE">
      <w:pPr>
        <w:spacing w:line="276" w:lineRule="auto"/>
        <w:rPr>
          <w:color w:val="000000" w:themeColor="text1"/>
        </w:rPr>
      </w:pPr>
    </w:p>
    <w:p w14:paraId="696544B4" w14:textId="77777777" w:rsidR="009D5EBA" w:rsidRPr="00591CC7" w:rsidRDefault="009D5EBA" w:rsidP="00BC5ADE">
      <w:pPr>
        <w:pStyle w:val="Heading3"/>
        <w:spacing w:before="0" w:line="276" w:lineRule="auto"/>
        <w:rPr>
          <w:rFonts w:ascii="Times New Roman" w:eastAsia="Times New Roman" w:hAnsi="Times New Roman" w:cs="Times New Roman"/>
          <w:color w:val="000000" w:themeColor="text1"/>
          <w:sz w:val="22"/>
          <w:szCs w:val="22"/>
        </w:rPr>
      </w:pPr>
      <w:r w:rsidRPr="00253E70">
        <w:rPr>
          <w:rFonts w:ascii="Times New Roman" w:eastAsia="Times New Roman" w:hAnsi="Times New Roman" w:cs="Times New Roman"/>
          <w:b/>
          <w:bCs/>
          <w:color w:val="000000" w:themeColor="text1"/>
          <w:sz w:val="22"/>
          <w:szCs w:val="22"/>
          <w:lang w:val="en"/>
        </w:rPr>
        <w:t>Fig S5</w:t>
      </w:r>
      <w:r w:rsidRPr="00591CC7">
        <w:rPr>
          <w:rFonts w:ascii="Times New Roman" w:eastAsia="Times New Roman" w:hAnsi="Times New Roman" w:cs="Times New Roman"/>
          <w:color w:val="000000" w:themeColor="text1"/>
          <w:sz w:val="22"/>
          <w:szCs w:val="22"/>
        </w:rPr>
        <w:t xml:space="preserve">. Per-meal average consumption of the top ten foods in the </w:t>
      </w:r>
      <w:r>
        <w:rPr>
          <w:rFonts w:ascii="Times New Roman" w:eastAsia="Times New Roman" w:hAnsi="Times New Roman" w:cs="Times New Roman"/>
          <w:color w:val="000000" w:themeColor="text1"/>
          <w:sz w:val="22"/>
          <w:szCs w:val="22"/>
        </w:rPr>
        <w:t>“</w:t>
      </w:r>
      <w:r w:rsidRPr="00591CC7">
        <w:rPr>
          <w:rFonts w:ascii="Times New Roman" w:eastAsia="Times New Roman" w:hAnsi="Times New Roman" w:cs="Times New Roman"/>
          <w:color w:val="000000" w:themeColor="text1"/>
          <w:sz w:val="22"/>
          <w:szCs w:val="22"/>
          <w:lang w:val="en"/>
        </w:rPr>
        <w:t>sugars, sweets, and beverages</w:t>
      </w:r>
      <w:r>
        <w:rPr>
          <w:rFonts w:ascii="Times New Roman" w:eastAsia="Times New Roman" w:hAnsi="Times New Roman" w:cs="Times New Roman"/>
          <w:color w:val="000000" w:themeColor="text1"/>
          <w:sz w:val="22"/>
          <w:szCs w:val="22"/>
          <w:lang w:val="en"/>
        </w:rPr>
        <w:t>”</w:t>
      </w:r>
      <w:r w:rsidRPr="00591CC7">
        <w:rPr>
          <w:rFonts w:ascii="Times New Roman" w:eastAsia="Times New Roman" w:hAnsi="Times New Roman" w:cs="Times New Roman"/>
          <w:color w:val="000000" w:themeColor="text1"/>
          <w:sz w:val="22"/>
          <w:szCs w:val="22"/>
        </w:rPr>
        <w:t xml:space="preserve"> group</w:t>
      </w:r>
      <w:r>
        <w:rPr>
          <w:rFonts w:ascii="Times New Roman" w:eastAsia="Times New Roman" w:hAnsi="Times New Roman" w:cs="Times New Roman"/>
          <w:color w:val="000000" w:themeColor="text1"/>
          <w:sz w:val="22"/>
          <w:szCs w:val="22"/>
        </w:rPr>
        <w:t xml:space="preserve"> (referred throughout this manuscript as simply “sweets”</w:t>
      </w:r>
      <w:r w:rsidRPr="00591CC7">
        <w:rPr>
          <w:rFonts w:ascii="Times New Roman" w:eastAsia="Times New Roman" w:hAnsi="Times New Roman" w:cs="Times New Roman"/>
          <w:color w:val="000000" w:themeColor="text1"/>
          <w:sz w:val="22"/>
          <w:szCs w:val="22"/>
        </w:rPr>
        <w:t xml:space="preserve">. Dark pink bars denote the total dehydrated weight of </w:t>
      </w:r>
      <w:r>
        <w:rPr>
          <w:rFonts w:ascii="Times New Roman" w:eastAsia="Times New Roman" w:hAnsi="Times New Roman" w:cs="Times New Roman"/>
          <w:color w:val="000000" w:themeColor="text1"/>
          <w:sz w:val="22"/>
          <w:szCs w:val="22"/>
        </w:rPr>
        <w:t>each</w:t>
      </w:r>
      <w:r w:rsidRPr="00591CC7">
        <w:rPr>
          <w:rFonts w:ascii="Times New Roman" w:eastAsia="Times New Roman" w:hAnsi="Times New Roman" w:cs="Times New Roman"/>
          <w:color w:val="000000" w:themeColor="text1"/>
          <w:sz w:val="22"/>
          <w:szCs w:val="22"/>
        </w:rPr>
        <w:t xml:space="preserve"> food’s per meal average consumption</w:t>
      </w:r>
      <w:r>
        <w:rPr>
          <w:rFonts w:ascii="Times New Roman" w:eastAsia="Times New Roman" w:hAnsi="Times New Roman" w:cs="Times New Roman"/>
          <w:color w:val="000000" w:themeColor="text1"/>
          <w:sz w:val="22"/>
          <w:szCs w:val="22"/>
        </w:rPr>
        <w:t xml:space="preserve">; </w:t>
      </w:r>
      <w:r w:rsidRPr="00591CC7">
        <w:rPr>
          <w:rFonts w:ascii="Times New Roman" w:eastAsia="Times New Roman" w:hAnsi="Times New Roman" w:cs="Times New Roman"/>
          <w:color w:val="000000" w:themeColor="text1"/>
          <w:sz w:val="22"/>
          <w:szCs w:val="22"/>
        </w:rPr>
        <w:t xml:space="preserve">the light pink bars represent the </w:t>
      </w:r>
      <w:r>
        <w:rPr>
          <w:rFonts w:ascii="Times New Roman" w:eastAsia="Times New Roman" w:hAnsi="Times New Roman" w:cs="Times New Roman"/>
          <w:color w:val="000000" w:themeColor="text1"/>
          <w:sz w:val="22"/>
          <w:szCs w:val="22"/>
        </w:rPr>
        <w:t>sugar content</w:t>
      </w:r>
      <w:r w:rsidRPr="00591CC7">
        <w:rPr>
          <w:rFonts w:ascii="Times New Roman" w:eastAsia="Times New Roman" w:hAnsi="Times New Roman" w:cs="Times New Roman"/>
          <w:color w:val="000000" w:themeColor="text1"/>
          <w:sz w:val="22"/>
          <w:szCs w:val="22"/>
        </w:rPr>
        <w:t>.</w:t>
      </w:r>
    </w:p>
    <w:p w14:paraId="6D099B4F" w14:textId="77777777" w:rsidR="009D5EBA" w:rsidRPr="00591CC7" w:rsidRDefault="009D5EBA" w:rsidP="00BC5ADE">
      <w:pPr>
        <w:pStyle w:val="Legend"/>
        <w:spacing w:before="0" w:line="276" w:lineRule="auto"/>
        <w:jc w:val="both"/>
        <w:rPr>
          <w:rFonts w:eastAsia="Arial"/>
          <w:color w:val="000000" w:themeColor="text1"/>
          <w:sz w:val="22"/>
          <w:szCs w:val="22"/>
        </w:rPr>
      </w:pPr>
    </w:p>
    <w:p w14:paraId="24981173" w14:textId="33DBB1E0" w:rsidR="009D5EBA" w:rsidRPr="00591CC7" w:rsidRDefault="009D5EBA" w:rsidP="00BC5ADE">
      <w:pPr>
        <w:spacing w:line="276" w:lineRule="auto"/>
        <w:rPr>
          <w:color w:val="000000" w:themeColor="text1"/>
          <w:sz w:val="22"/>
          <w:szCs w:val="22"/>
        </w:rPr>
      </w:pPr>
      <w:r w:rsidRPr="00253E70">
        <w:rPr>
          <w:b/>
          <w:bCs/>
          <w:color w:val="000000" w:themeColor="text1"/>
          <w:sz w:val="22"/>
          <w:szCs w:val="22"/>
          <w:lang w:val="en"/>
        </w:rPr>
        <w:t>Fig S6</w:t>
      </w:r>
      <w:r w:rsidRPr="00591CC7">
        <w:rPr>
          <w:color w:val="000000" w:themeColor="text1"/>
          <w:sz w:val="22"/>
          <w:szCs w:val="22"/>
        </w:rPr>
        <w:t>.</w:t>
      </w:r>
      <w:r>
        <w:rPr>
          <w:color w:val="000000" w:themeColor="text1"/>
          <w:sz w:val="22"/>
          <w:szCs w:val="22"/>
        </w:rPr>
        <w:t xml:space="preserve"> </w:t>
      </w:r>
      <w:r w:rsidRPr="00262940">
        <w:rPr>
          <w:color w:val="000000" w:themeColor="text1"/>
          <w:sz w:val="22"/>
          <w:szCs w:val="22"/>
        </w:rPr>
        <w:t xml:space="preserve">Although the </w:t>
      </w:r>
      <w:r>
        <w:rPr>
          <w:color w:val="000000" w:themeColor="text1"/>
          <w:sz w:val="22"/>
          <w:szCs w:val="22"/>
        </w:rPr>
        <w:t xml:space="preserve">Bayesian </w:t>
      </w:r>
      <w:r w:rsidRPr="00262940">
        <w:rPr>
          <w:color w:val="000000" w:themeColor="text1"/>
          <w:sz w:val="22"/>
          <w:szCs w:val="22"/>
        </w:rPr>
        <w:t xml:space="preserve">model </w:t>
      </w:r>
      <w:r>
        <w:rPr>
          <w:color w:val="000000" w:themeColor="text1"/>
          <w:sz w:val="22"/>
          <w:szCs w:val="22"/>
        </w:rPr>
        <w:t>(</w:t>
      </w:r>
      <w:r w:rsidRPr="00B46C5E">
        <w:rPr>
          <w:b/>
          <w:bCs/>
          <w:color w:val="000000" w:themeColor="text1"/>
          <w:sz w:val="22"/>
          <w:szCs w:val="22"/>
        </w:rPr>
        <w:t>Fig. 2B</w:t>
      </w:r>
      <w:r>
        <w:rPr>
          <w:color w:val="000000" w:themeColor="text1"/>
          <w:sz w:val="22"/>
          <w:szCs w:val="22"/>
        </w:rPr>
        <w:t xml:space="preserve">) </w:t>
      </w:r>
      <w:r w:rsidRPr="00262940">
        <w:rPr>
          <w:color w:val="000000" w:themeColor="text1"/>
          <w:sz w:val="22"/>
          <w:szCs w:val="22"/>
        </w:rPr>
        <w:t xml:space="preserve">included several variables to account for health status of the participants, we reasoned that mucositis might still confound the analysis, as damage to the gastrointestinal lining can lead to </w:t>
      </w:r>
      <w:r>
        <w:rPr>
          <w:color w:val="000000" w:themeColor="text1"/>
          <w:sz w:val="22"/>
          <w:szCs w:val="22"/>
        </w:rPr>
        <w:t xml:space="preserve">translocation of luminal contents such as lipopolysaccharide (LPS), </w:t>
      </w:r>
      <w:r>
        <w:rPr>
          <w:color w:val="000000" w:themeColor="text1"/>
          <w:sz w:val="22"/>
          <w:szCs w:val="22"/>
        </w:rPr>
        <w:lastRenderedPageBreak/>
        <w:t xml:space="preserve">leading, in turn to </w:t>
      </w:r>
      <w:r w:rsidRPr="00262940">
        <w:rPr>
          <w:color w:val="000000" w:themeColor="text1"/>
          <w:sz w:val="22"/>
          <w:szCs w:val="22"/>
        </w:rPr>
        <w:t>fever</w:t>
      </w:r>
      <w:r>
        <w:rPr>
          <w:color w:val="000000" w:themeColor="text1"/>
          <w:sz w:val="22"/>
          <w:szCs w:val="22"/>
        </w:rPr>
        <w:t xml:space="preserve">s and to </w:t>
      </w:r>
      <w:r w:rsidRPr="00262940">
        <w:rPr>
          <w:color w:val="000000" w:themeColor="text1"/>
          <w:sz w:val="22"/>
          <w:szCs w:val="22"/>
        </w:rPr>
        <w:t>antibiotics</w:t>
      </w:r>
      <w:r>
        <w:rPr>
          <w:color w:val="000000" w:themeColor="text1"/>
          <w:sz w:val="22"/>
          <w:szCs w:val="22"/>
        </w:rPr>
        <w:t xml:space="preserve">; </w:t>
      </w:r>
      <w:r w:rsidRPr="00262940">
        <w:rPr>
          <w:color w:val="000000" w:themeColor="text1"/>
          <w:sz w:val="22"/>
          <w:szCs w:val="22"/>
        </w:rPr>
        <w:t xml:space="preserve">separately </w:t>
      </w:r>
      <w:r>
        <w:rPr>
          <w:color w:val="000000" w:themeColor="text1"/>
          <w:sz w:val="22"/>
          <w:szCs w:val="22"/>
        </w:rPr>
        <w:t xml:space="preserve">mucositis </w:t>
      </w:r>
      <w:r w:rsidRPr="00262940">
        <w:rPr>
          <w:color w:val="000000" w:themeColor="text1"/>
          <w:sz w:val="22"/>
          <w:szCs w:val="22"/>
        </w:rPr>
        <w:t>can cause pain and nausea, leading to anorexia and recommendations by clinicians to consume oral nutritional supplements</w:t>
      </w:r>
      <w:r>
        <w:rPr>
          <w:color w:val="000000" w:themeColor="text1"/>
          <w:sz w:val="22"/>
          <w:szCs w:val="22"/>
        </w:rPr>
        <w:t xml:space="preserve"> (e.g. Boost, Ensure)</w:t>
      </w:r>
      <w:r w:rsidRPr="00262940">
        <w:rPr>
          <w:color w:val="000000" w:themeColor="text1"/>
          <w:sz w:val="22"/>
          <w:szCs w:val="22"/>
        </w:rPr>
        <w:t>. We therefore conducted a version of the analysis in which</w:t>
      </w:r>
      <w:r>
        <w:rPr>
          <w:color w:val="000000" w:themeColor="text1"/>
          <w:sz w:val="22"/>
          <w:szCs w:val="22"/>
        </w:rPr>
        <w:t xml:space="preserve"> we</w:t>
      </w:r>
      <w:r w:rsidRPr="00262940">
        <w:rPr>
          <w:color w:val="000000" w:themeColor="text1"/>
          <w:sz w:val="22"/>
          <w:szCs w:val="22"/>
        </w:rPr>
        <w:t xml:space="preserve"> considered </w:t>
      </w:r>
      <w:r>
        <w:rPr>
          <w:color w:val="000000" w:themeColor="text1"/>
          <w:sz w:val="22"/>
          <w:szCs w:val="22"/>
        </w:rPr>
        <w:t>exposure</w:t>
      </w:r>
      <w:r w:rsidRPr="00262940">
        <w:rPr>
          <w:color w:val="000000" w:themeColor="text1"/>
          <w:sz w:val="22"/>
          <w:szCs w:val="22"/>
        </w:rPr>
        <w:t xml:space="preserve"> </w:t>
      </w:r>
      <w:r>
        <w:rPr>
          <w:color w:val="000000" w:themeColor="text1"/>
          <w:sz w:val="22"/>
          <w:szCs w:val="22"/>
        </w:rPr>
        <w:t>to</w:t>
      </w:r>
      <w:r w:rsidRPr="00262940">
        <w:rPr>
          <w:color w:val="000000" w:themeColor="text1"/>
          <w:sz w:val="22"/>
          <w:szCs w:val="22"/>
        </w:rPr>
        <w:t xml:space="preserve"> patient-controlled analgesia (PCA) </w:t>
      </w:r>
      <w:r>
        <w:rPr>
          <w:color w:val="000000" w:themeColor="text1"/>
          <w:sz w:val="22"/>
          <w:szCs w:val="22"/>
        </w:rPr>
        <w:t xml:space="preserve">opioids by intravenous pump in the two days preceding fecal-sample collection </w:t>
      </w:r>
      <w:r w:rsidRPr="00262940">
        <w:rPr>
          <w:color w:val="000000" w:themeColor="text1"/>
          <w:sz w:val="22"/>
          <w:szCs w:val="22"/>
        </w:rPr>
        <w:t>as a surrogate for severe mucositis.</w:t>
      </w:r>
      <w:r>
        <w:rPr>
          <w:color w:val="000000" w:themeColor="text1"/>
          <w:sz w:val="22"/>
          <w:szCs w:val="22"/>
        </w:rPr>
        <w:t xml:space="preserve"> </w:t>
      </w:r>
      <w:r w:rsidRPr="00231A90">
        <w:rPr>
          <w:color w:val="000000" w:themeColor="text1"/>
          <w:sz w:val="22"/>
          <w:szCs w:val="22"/>
        </w:rPr>
        <w:t>There were 52 (</w:t>
      </w:r>
      <w:r w:rsidR="00595FE3" w:rsidRPr="00231A90">
        <w:rPr>
          <w:color w:val="000000" w:themeColor="text1"/>
          <w:sz w:val="22"/>
          <w:szCs w:val="22"/>
        </w:rPr>
        <w:t>5.2</w:t>
      </w:r>
      <w:r w:rsidRPr="00231A90">
        <w:rPr>
          <w:color w:val="000000" w:themeColor="text1"/>
          <w:sz w:val="22"/>
          <w:szCs w:val="22"/>
        </w:rPr>
        <w:t>%) fecal samples from 26 (</w:t>
      </w:r>
      <w:r w:rsidR="00824DD7" w:rsidRPr="00231A90">
        <w:rPr>
          <w:color w:val="000000" w:themeColor="text1"/>
          <w:sz w:val="22"/>
          <w:szCs w:val="22"/>
        </w:rPr>
        <w:t>15.0</w:t>
      </w:r>
      <w:r w:rsidRPr="00231A90">
        <w:rPr>
          <w:color w:val="000000" w:themeColor="text1"/>
          <w:sz w:val="22"/>
          <w:szCs w:val="22"/>
        </w:rPr>
        <w:t>%)</w:t>
      </w:r>
      <w:r>
        <w:rPr>
          <w:color w:val="000000" w:themeColor="text1"/>
          <w:sz w:val="22"/>
          <w:szCs w:val="22"/>
        </w:rPr>
        <w:t xml:space="preserve"> </w:t>
      </w:r>
      <w:r w:rsidRPr="00591CC7">
        <w:rPr>
          <w:color w:val="000000" w:themeColor="text1"/>
          <w:sz w:val="22"/>
          <w:szCs w:val="22"/>
        </w:rPr>
        <w:t>patients expos</w:t>
      </w:r>
      <w:r>
        <w:rPr>
          <w:color w:val="000000" w:themeColor="text1"/>
          <w:sz w:val="22"/>
          <w:szCs w:val="22"/>
        </w:rPr>
        <w:t>ed</w:t>
      </w:r>
      <w:r w:rsidRPr="00591CC7">
        <w:rPr>
          <w:color w:val="000000" w:themeColor="text1"/>
          <w:sz w:val="22"/>
          <w:szCs w:val="22"/>
        </w:rPr>
        <w:t>.</w:t>
      </w:r>
      <w:r>
        <w:rPr>
          <w:color w:val="000000" w:themeColor="text1"/>
          <w:sz w:val="22"/>
          <w:szCs w:val="22"/>
        </w:rPr>
        <w:t xml:space="preserve"> </w:t>
      </w:r>
      <w:r w:rsidRPr="00591CC7">
        <w:rPr>
          <w:color w:val="000000" w:themeColor="text1"/>
          <w:sz w:val="22"/>
          <w:szCs w:val="22"/>
        </w:rPr>
        <w:t>(</w:t>
      </w:r>
      <w:r w:rsidRPr="004C5570">
        <w:rPr>
          <w:b/>
          <w:bCs/>
          <w:color w:val="000000" w:themeColor="text1"/>
          <w:sz w:val="22"/>
          <w:szCs w:val="22"/>
        </w:rPr>
        <w:t>A</w:t>
      </w:r>
      <w:r w:rsidRPr="00591CC7">
        <w:rPr>
          <w:color w:val="000000" w:themeColor="text1"/>
          <w:sz w:val="22"/>
          <w:szCs w:val="22"/>
        </w:rPr>
        <w:t xml:space="preserve">) Posterior coefficients of associations between 100 grams of food intake on its own in each group and with the exposure to antibiotics during the prior two-day window and bacterial </w:t>
      </w:r>
      <w:r w:rsidRPr="00591CC7">
        <w:rPr>
          <w:rFonts w:ascii="Symbol" w:eastAsia="Symbol" w:hAnsi="Symbol" w:cs="Symbol"/>
          <w:color w:val="000000" w:themeColor="text1"/>
          <w:sz w:val="22"/>
          <w:szCs w:val="22"/>
        </w:rPr>
        <w:t>a</w:t>
      </w:r>
      <w:r w:rsidRPr="00591CC7">
        <w:rPr>
          <w:color w:val="000000" w:themeColor="text1"/>
          <w:sz w:val="22"/>
          <w:szCs w:val="22"/>
        </w:rPr>
        <w:t xml:space="preserve">-diversity, as well as the association between exposure to TPN, EN, PCA, antibiotics and </w:t>
      </w:r>
      <w:r w:rsidRPr="00591CC7">
        <w:rPr>
          <w:rFonts w:ascii="Symbol" w:eastAsia="Symbol" w:hAnsi="Symbol" w:cs="Symbol"/>
          <w:color w:val="000000" w:themeColor="text1"/>
          <w:sz w:val="22"/>
          <w:szCs w:val="22"/>
        </w:rPr>
        <w:t>a</w:t>
      </w:r>
      <w:r w:rsidRPr="00591CC7">
        <w:rPr>
          <w:color w:val="000000" w:themeColor="text1"/>
          <w:sz w:val="22"/>
          <w:szCs w:val="22"/>
        </w:rPr>
        <w:t>-diversity. (</w:t>
      </w:r>
      <w:r w:rsidRPr="00B46C5E">
        <w:rPr>
          <w:b/>
          <w:bCs/>
          <w:color w:val="000000" w:themeColor="text1"/>
          <w:sz w:val="22"/>
          <w:szCs w:val="22"/>
        </w:rPr>
        <w:t>B</w:t>
      </w:r>
      <w:r w:rsidRPr="00591CC7">
        <w:rPr>
          <w:color w:val="000000" w:themeColor="text1"/>
          <w:sz w:val="22"/>
          <w:szCs w:val="22"/>
        </w:rPr>
        <w:t xml:space="preserve">) Posterior distribution of the three levels of conditioning intensity with the same outcome. (A-B) thin lines represent 95% CIs, and thick lines 66% CIs, dots signify posterior medians, red colored lines represent the 95% CI is not crossing zero. </w:t>
      </w:r>
      <w:r w:rsidRPr="004719EA">
        <w:rPr>
          <w:color w:val="000000" w:themeColor="text1"/>
        </w:rPr>
        <w:br/>
      </w:r>
    </w:p>
    <w:p w14:paraId="1E13F7CF" w14:textId="5F0A0144" w:rsidR="009D5EBA" w:rsidRPr="00591CC7" w:rsidRDefault="009D5EBA" w:rsidP="00BC5ADE">
      <w:pPr>
        <w:spacing w:line="276" w:lineRule="auto"/>
        <w:rPr>
          <w:color w:val="000000" w:themeColor="text1"/>
          <w:sz w:val="22"/>
          <w:szCs w:val="22"/>
        </w:rPr>
      </w:pPr>
      <w:r w:rsidRPr="00253E70">
        <w:rPr>
          <w:b/>
          <w:bCs/>
          <w:color w:val="000000" w:themeColor="text1"/>
          <w:sz w:val="22"/>
          <w:szCs w:val="22"/>
          <w:lang w:val="en"/>
        </w:rPr>
        <w:t>Fig S7</w:t>
      </w:r>
      <w:r w:rsidRPr="00591CC7">
        <w:rPr>
          <w:color w:val="000000" w:themeColor="text1"/>
          <w:sz w:val="22"/>
          <w:szCs w:val="22"/>
        </w:rPr>
        <w:t xml:space="preserve">. Spearman correlation between </w:t>
      </w:r>
      <w:r>
        <w:rPr>
          <w:color w:val="000000" w:themeColor="text1"/>
          <w:sz w:val="22"/>
          <w:szCs w:val="22"/>
        </w:rPr>
        <w:t>each genus</w:t>
      </w:r>
      <w:r w:rsidRPr="00591CC7">
        <w:rPr>
          <w:color w:val="000000" w:themeColor="text1"/>
          <w:sz w:val="22"/>
          <w:szCs w:val="22"/>
        </w:rPr>
        <w:t xml:space="preserve"> relative abundance and the </w:t>
      </w:r>
      <w:r w:rsidRPr="00591CC7">
        <w:rPr>
          <w:rFonts w:ascii="Symbol" w:eastAsia="Symbol" w:hAnsi="Symbol" w:cs="Symbol"/>
          <w:color w:val="000000" w:themeColor="text1"/>
          <w:sz w:val="22"/>
          <w:szCs w:val="22"/>
        </w:rPr>
        <w:sym w:font="Symbol" w:char="F061"/>
      </w:r>
      <w:r w:rsidRPr="00591CC7">
        <w:rPr>
          <w:color w:val="000000" w:themeColor="text1"/>
          <w:sz w:val="22"/>
          <w:szCs w:val="22"/>
        </w:rPr>
        <w:t xml:space="preserve">-diversity of the stool sample </w:t>
      </w:r>
      <w:r>
        <w:rPr>
          <w:color w:val="000000" w:themeColor="text1"/>
          <w:sz w:val="22"/>
          <w:szCs w:val="22"/>
        </w:rPr>
        <w:t xml:space="preserve">(by </w:t>
      </w:r>
      <w:r w:rsidRPr="00591CC7">
        <w:rPr>
          <w:color w:val="000000" w:themeColor="text1"/>
          <w:sz w:val="22"/>
          <w:szCs w:val="22"/>
        </w:rPr>
        <w:t>Simpson reciprocal</w:t>
      </w:r>
      <w:r>
        <w:rPr>
          <w:color w:val="000000" w:themeColor="text1"/>
          <w:sz w:val="22"/>
          <w:szCs w:val="22"/>
        </w:rPr>
        <w:t xml:space="preserve"> index)</w:t>
      </w:r>
      <w:r w:rsidRPr="00591CC7">
        <w:rPr>
          <w:color w:val="000000" w:themeColor="text1"/>
          <w:sz w:val="22"/>
          <w:szCs w:val="22"/>
        </w:rPr>
        <w:t xml:space="preserve">. </w:t>
      </w:r>
      <w:r>
        <w:rPr>
          <w:color w:val="000000" w:themeColor="text1"/>
          <w:sz w:val="22"/>
          <w:szCs w:val="22"/>
        </w:rPr>
        <w:t xml:space="preserve">Genera observed in </w:t>
      </w:r>
      <w:r w:rsidR="00784667">
        <w:rPr>
          <w:color w:val="000000" w:themeColor="text1"/>
          <w:sz w:val="22"/>
          <w:szCs w:val="22"/>
        </w:rPr>
        <w:sym w:font="Symbol" w:char="F03E"/>
      </w:r>
      <w:r w:rsidRPr="00591CC7">
        <w:rPr>
          <w:color w:val="000000" w:themeColor="text1"/>
          <w:sz w:val="22"/>
          <w:szCs w:val="22"/>
        </w:rPr>
        <w:t xml:space="preserve">10% of the samples </w:t>
      </w:r>
      <w:r>
        <w:rPr>
          <w:color w:val="000000" w:themeColor="text1"/>
          <w:sz w:val="22"/>
          <w:szCs w:val="22"/>
        </w:rPr>
        <w:t xml:space="preserve">at an abundance </w:t>
      </w:r>
      <w:r w:rsidR="00784667">
        <w:rPr>
          <w:color w:val="000000" w:themeColor="text1"/>
          <w:sz w:val="22"/>
          <w:szCs w:val="22"/>
        </w:rPr>
        <w:sym w:font="Symbol" w:char="F03E"/>
      </w:r>
      <w:r w:rsidRPr="00591CC7">
        <w:rPr>
          <w:color w:val="000000" w:themeColor="text1"/>
          <w:sz w:val="22"/>
          <w:szCs w:val="22"/>
        </w:rPr>
        <w:t>0.01%</w:t>
      </w:r>
      <w:r>
        <w:rPr>
          <w:color w:val="000000" w:themeColor="text1"/>
          <w:sz w:val="22"/>
          <w:szCs w:val="22"/>
        </w:rPr>
        <w:t xml:space="preserve"> were included</w:t>
      </w:r>
      <w:r w:rsidRPr="00591CC7">
        <w:rPr>
          <w:color w:val="000000" w:themeColor="text1"/>
          <w:sz w:val="22"/>
          <w:szCs w:val="22"/>
        </w:rPr>
        <w:t xml:space="preserve">. The p value from spearman correlation test is multiple hypothesis adjusted with </w:t>
      </w:r>
      <w:proofErr w:type="spellStart"/>
      <w:r w:rsidRPr="00591CC7">
        <w:rPr>
          <w:color w:val="000000" w:themeColor="text1"/>
          <w:sz w:val="22"/>
          <w:szCs w:val="22"/>
        </w:rPr>
        <w:t>Benjamini</w:t>
      </w:r>
      <w:proofErr w:type="spellEnd"/>
      <w:r w:rsidRPr="00591CC7">
        <w:rPr>
          <w:color w:val="000000" w:themeColor="text1"/>
          <w:sz w:val="22"/>
          <w:szCs w:val="22"/>
        </w:rPr>
        <w:t xml:space="preserve"> Hochberg method. </w:t>
      </w:r>
      <w:r>
        <w:rPr>
          <w:color w:val="000000" w:themeColor="text1"/>
          <w:sz w:val="22"/>
          <w:szCs w:val="22"/>
        </w:rPr>
        <w:t xml:space="preserve">Genera </w:t>
      </w:r>
      <w:r w:rsidRPr="00591CC7">
        <w:rPr>
          <w:color w:val="000000" w:themeColor="text1"/>
          <w:sz w:val="22"/>
          <w:szCs w:val="22"/>
        </w:rPr>
        <w:t xml:space="preserve">that </w:t>
      </w:r>
      <w:r>
        <w:rPr>
          <w:color w:val="000000" w:themeColor="text1"/>
          <w:sz w:val="22"/>
          <w:szCs w:val="22"/>
        </w:rPr>
        <w:t>met an</w:t>
      </w:r>
      <w:r w:rsidRPr="00591CC7">
        <w:rPr>
          <w:color w:val="000000" w:themeColor="text1"/>
          <w:sz w:val="22"/>
          <w:szCs w:val="22"/>
        </w:rPr>
        <w:t xml:space="preserve"> FDR &lt; 0.05 are included here. Blue bars indicate correlation with lower diversity, while yellow bars represent correlation with higher diversity. </w:t>
      </w:r>
    </w:p>
    <w:p w14:paraId="04401A0F" w14:textId="72A7A657" w:rsidR="009D5EBA" w:rsidRPr="00591CC7" w:rsidRDefault="009D5EBA" w:rsidP="00BC5ADE">
      <w:pPr>
        <w:pStyle w:val="Legend"/>
        <w:spacing w:before="0" w:line="276" w:lineRule="auto"/>
        <w:jc w:val="both"/>
        <w:rPr>
          <w:color w:val="000000" w:themeColor="text1"/>
        </w:rPr>
      </w:pPr>
    </w:p>
    <w:p w14:paraId="1CF66CA1" w14:textId="260A2819" w:rsidR="009D5EBA" w:rsidRPr="00591CC7" w:rsidRDefault="009D5EBA" w:rsidP="00BC5ADE">
      <w:pPr>
        <w:pStyle w:val="Heading3"/>
        <w:spacing w:before="0" w:line="276" w:lineRule="auto"/>
        <w:rPr>
          <w:rFonts w:ascii="Times New Roman" w:eastAsia="Times New Roman" w:hAnsi="Times New Roman" w:cs="Times New Roman"/>
          <w:color w:val="000000" w:themeColor="text1"/>
          <w:sz w:val="22"/>
          <w:szCs w:val="22"/>
        </w:rPr>
      </w:pPr>
      <w:r w:rsidRPr="00253E70">
        <w:rPr>
          <w:rFonts w:ascii="Times New Roman" w:eastAsia="Times New Roman" w:hAnsi="Times New Roman" w:cs="Times New Roman"/>
          <w:b/>
          <w:bCs/>
          <w:color w:val="000000" w:themeColor="text1"/>
          <w:sz w:val="22"/>
          <w:szCs w:val="22"/>
          <w:lang w:val="en"/>
        </w:rPr>
        <w:t>Fig S8</w:t>
      </w:r>
      <w:r w:rsidRPr="00591CC7">
        <w:rPr>
          <w:rFonts w:ascii="Times New Roman" w:eastAsia="Times New Roman" w:hAnsi="Times New Roman" w:cs="Times New Roman"/>
          <w:color w:val="000000" w:themeColor="text1"/>
          <w:sz w:val="22"/>
          <w:szCs w:val="22"/>
        </w:rPr>
        <w:t xml:space="preserve">. Heatmap visualizing association between temporal exposure to food group intakes, nutrition support as well as antibiotics and microbiome genus abundance. </w:t>
      </w:r>
      <w:r>
        <w:rPr>
          <w:rFonts w:ascii="Times New Roman" w:eastAsia="Times New Roman" w:hAnsi="Times New Roman" w:cs="Times New Roman"/>
          <w:color w:val="000000" w:themeColor="text1"/>
          <w:sz w:val="22"/>
          <w:szCs w:val="22"/>
        </w:rPr>
        <w:t xml:space="preserve">Genera observed in </w:t>
      </w:r>
      <w:r w:rsidR="00FE79C8">
        <w:rPr>
          <w:color w:val="000000" w:themeColor="text1"/>
          <w:sz w:val="22"/>
          <w:szCs w:val="22"/>
        </w:rPr>
        <w:sym w:font="Symbol" w:char="F03E"/>
      </w:r>
      <w:r w:rsidRPr="00591CC7">
        <w:rPr>
          <w:rFonts w:ascii="Times New Roman" w:eastAsia="Times New Roman" w:hAnsi="Times New Roman" w:cs="Times New Roman"/>
          <w:color w:val="000000" w:themeColor="text1"/>
          <w:sz w:val="22"/>
          <w:szCs w:val="22"/>
        </w:rPr>
        <w:t xml:space="preserve">10% of the samples </w:t>
      </w:r>
      <w:r>
        <w:rPr>
          <w:rFonts w:ascii="Times New Roman" w:eastAsia="Times New Roman" w:hAnsi="Times New Roman" w:cs="Times New Roman"/>
          <w:color w:val="000000" w:themeColor="text1"/>
          <w:sz w:val="22"/>
          <w:szCs w:val="22"/>
        </w:rPr>
        <w:t>at</w:t>
      </w:r>
      <w:r w:rsidRPr="00591CC7">
        <w:rPr>
          <w:rFonts w:ascii="Times New Roman" w:eastAsia="Times New Roman" w:hAnsi="Times New Roman" w:cs="Times New Roman"/>
          <w:color w:val="000000" w:themeColor="text1"/>
          <w:sz w:val="22"/>
          <w:szCs w:val="22"/>
        </w:rPr>
        <w:t xml:space="preserve"> </w:t>
      </w:r>
      <w:r w:rsidR="00FE79C8">
        <w:rPr>
          <w:color w:val="000000" w:themeColor="text1"/>
          <w:sz w:val="22"/>
          <w:szCs w:val="22"/>
        </w:rPr>
        <w:sym w:font="Symbol" w:char="F03E"/>
      </w:r>
      <w:r w:rsidRPr="00591CC7">
        <w:rPr>
          <w:rFonts w:ascii="Times New Roman" w:eastAsia="Times New Roman" w:hAnsi="Times New Roman" w:cs="Times New Roman"/>
          <w:color w:val="000000" w:themeColor="text1"/>
          <w:sz w:val="22"/>
          <w:szCs w:val="22"/>
        </w:rPr>
        <w:t xml:space="preserve">0.01% relative abundance. Relative abundance of the genera is transformed with CLR. Red box exhibits that the 75% credible interval (CI) is positive, while blue box for 75% CI negative. Blank represents the 75% CI crosses zero. The asterisks reveal the defined significance level: one means 95% CI doesn’t cross zero, while two for 97.5% and three for 99%. Genera are ordered by hierarchical clustering with the “complete” agglomeration method with dendrogram included on the right. </w:t>
      </w:r>
    </w:p>
    <w:p w14:paraId="184F0826" w14:textId="476F1EAD" w:rsidR="00957B16" w:rsidRPr="004719EA" w:rsidRDefault="00957B16" w:rsidP="00BC5ADE">
      <w:pPr>
        <w:pStyle w:val="Legend"/>
        <w:spacing w:before="0" w:line="276" w:lineRule="auto"/>
        <w:jc w:val="both"/>
        <w:rPr>
          <w:color w:val="000000" w:themeColor="text1"/>
          <w:sz w:val="22"/>
          <w:szCs w:val="22"/>
          <w:lang w:val="en"/>
        </w:rPr>
      </w:pPr>
    </w:p>
    <w:p w14:paraId="09BD96FB" w14:textId="77777777" w:rsidR="00EC7D52" w:rsidRPr="004719EA" w:rsidRDefault="00EC7D52" w:rsidP="00BC5ADE">
      <w:pPr>
        <w:pStyle w:val="Legend"/>
        <w:spacing w:before="0" w:line="276" w:lineRule="auto"/>
        <w:jc w:val="both"/>
        <w:rPr>
          <w:color w:val="000000" w:themeColor="text1"/>
          <w:sz w:val="22"/>
          <w:szCs w:val="22"/>
          <w:lang w:val="en"/>
        </w:rPr>
      </w:pPr>
    </w:p>
    <w:p w14:paraId="33266D73" w14:textId="58893FF4" w:rsidR="00957B16" w:rsidRPr="00EC7D52" w:rsidRDefault="0CA38A4F" w:rsidP="00BC5ADE">
      <w:pPr>
        <w:pStyle w:val="Heading1"/>
        <w:spacing w:before="0" w:line="276" w:lineRule="auto"/>
        <w:rPr>
          <w:rFonts w:ascii="Times New Roman" w:eastAsia="Times New Roman" w:hAnsi="Times New Roman" w:cs="Times New Roman"/>
          <w:b/>
          <w:color w:val="000000" w:themeColor="text1"/>
          <w:sz w:val="22"/>
          <w:szCs w:val="22"/>
          <w:lang w:val="en"/>
        </w:rPr>
      </w:pPr>
      <w:r w:rsidRPr="00EC7D52">
        <w:rPr>
          <w:rFonts w:ascii="Times New Roman" w:eastAsia="Times New Roman" w:hAnsi="Times New Roman" w:cs="Times New Roman"/>
          <w:b/>
          <w:color w:val="000000" w:themeColor="text1"/>
          <w:sz w:val="22"/>
          <w:szCs w:val="22"/>
          <w:lang w:val="en"/>
        </w:rPr>
        <w:t>Methods</w:t>
      </w:r>
    </w:p>
    <w:p w14:paraId="583DBF32" w14:textId="4FEE2C29" w:rsidR="00892117" w:rsidRPr="004719EA" w:rsidRDefault="00D234D4" w:rsidP="00BC5ADE">
      <w:pPr>
        <w:spacing w:line="276" w:lineRule="auto"/>
        <w:rPr>
          <w:b/>
          <w:color w:val="000000" w:themeColor="text1"/>
          <w:sz w:val="22"/>
          <w:szCs w:val="22"/>
          <w:lang w:val="en"/>
        </w:rPr>
      </w:pPr>
      <w:r w:rsidRPr="004719EA">
        <w:rPr>
          <w:b/>
          <w:bCs/>
          <w:color w:val="000000" w:themeColor="text1"/>
          <w:sz w:val="22"/>
          <w:szCs w:val="22"/>
          <w:lang w:val="en"/>
        </w:rPr>
        <w:t>Patient</w:t>
      </w:r>
      <w:r w:rsidR="00EC7D52">
        <w:rPr>
          <w:b/>
          <w:bCs/>
          <w:color w:val="000000" w:themeColor="text1"/>
          <w:sz w:val="22"/>
          <w:szCs w:val="22"/>
          <w:lang w:val="en"/>
        </w:rPr>
        <w:t>s</w:t>
      </w:r>
    </w:p>
    <w:p w14:paraId="50EE0C8C" w14:textId="54242ABD" w:rsidR="00AC72BF" w:rsidRPr="004719EA" w:rsidRDefault="00FE189B" w:rsidP="00BC5ADE">
      <w:pPr>
        <w:spacing w:line="276" w:lineRule="auto"/>
        <w:jc w:val="both"/>
        <w:rPr>
          <w:color w:val="000000" w:themeColor="text1"/>
          <w:sz w:val="22"/>
          <w:szCs w:val="22"/>
          <w:lang w:val="en"/>
        </w:rPr>
      </w:pPr>
      <w:r w:rsidRPr="004719EA">
        <w:rPr>
          <w:color w:val="000000" w:themeColor="text1"/>
          <w:sz w:val="22"/>
          <w:szCs w:val="22"/>
          <w:lang w:val="en"/>
        </w:rPr>
        <w:t xml:space="preserve">Recipients of allo-HCT at </w:t>
      </w:r>
      <w:r w:rsidR="0CA38A4F" w:rsidRPr="004719EA">
        <w:rPr>
          <w:color w:val="000000" w:themeColor="text1"/>
          <w:sz w:val="22"/>
          <w:szCs w:val="22"/>
          <w:lang w:val="en"/>
        </w:rPr>
        <w:t>Memorial Sloan Kettering Cancer Center between 2017 and 202</w:t>
      </w:r>
      <w:r w:rsidR="00867BF0" w:rsidRPr="004719EA">
        <w:rPr>
          <w:color w:val="000000" w:themeColor="text1"/>
          <w:sz w:val="22"/>
          <w:szCs w:val="22"/>
          <w:lang w:val="en"/>
        </w:rPr>
        <w:t>2</w:t>
      </w:r>
      <w:r w:rsidR="0CA38A4F" w:rsidRPr="004719EA">
        <w:rPr>
          <w:color w:val="000000" w:themeColor="text1"/>
          <w:sz w:val="22"/>
          <w:szCs w:val="22"/>
          <w:lang w:val="en"/>
        </w:rPr>
        <w:t xml:space="preserve"> </w:t>
      </w:r>
      <w:r w:rsidR="00AC72BF" w:rsidRPr="004719EA">
        <w:rPr>
          <w:color w:val="000000" w:themeColor="text1"/>
          <w:sz w:val="22"/>
          <w:szCs w:val="22"/>
          <w:lang w:val="en"/>
        </w:rPr>
        <w:t>consented</w:t>
      </w:r>
      <w:r w:rsidR="0CA38A4F" w:rsidRPr="004719EA">
        <w:rPr>
          <w:color w:val="000000" w:themeColor="text1"/>
          <w:sz w:val="22"/>
          <w:szCs w:val="22"/>
          <w:lang w:val="en"/>
        </w:rPr>
        <w:t xml:space="preserve"> to </w:t>
      </w:r>
      <w:r w:rsidRPr="004719EA">
        <w:rPr>
          <w:color w:val="000000" w:themeColor="text1"/>
          <w:sz w:val="22"/>
          <w:szCs w:val="22"/>
          <w:lang w:val="en"/>
        </w:rPr>
        <w:t xml:space="preserve">IRB-supervised biospecimen collection. </w:t>
      </w:r>
      <w:r w:rsidR="00E346E7" w:rsidRPr="004719EA">
        <w:rPr>
          <w:color w:val="000000" w:themeColor="text1"/>
          <w:sz w:val="22"/>
          <w:szCs w:val="22"/>
          <w:lang w:val="en"/>
        </w:rPr>
        <w:t xml:space="preserve">Neutrophil engraftment was defined as the first of three days of neutrophil count </w:t>
      </w:r>
      <w:r w:rsidR="00C80C4E">
        <w:rPr>
          <w:color w:val="000000" w:themeColor="text1"/>
          <w:sz w:val="22"/>
          <w:szCs w:val="22"/>
          <w:lang w:val="en"/>
        </w:rPr>
        <w:sym w:font="Symbol" w:char="F0B3"/>
      </w:r>
      <w:r w:rsidR="00E346E7" w:rsidRPr="004719EA">
        <w:rPr>
          <w:color w:val="000000" w:themeColor="text1"/>
          <w:sz w:val="22"/>
          <w:szCs w:val="22"/>
          <w:lang w:val="en"/>
        </w:rPr>
        <w:t>500k/</w:t>
      </w:r>
      <w:r w:rsidR="00C80C4E">
        <w:rPr>
          <w:color w:val="000000" w:themeColor="text1"/>
          <w:sz w:val="22"/>
          <w:szCs w:val="22"/>
          <w:lang w:val="en"/>
        </w:rPr>
        <w:sym w:font="Symbol" w:char="F06D"/>
      </w:r>
      <w:r w:rsidR="00E346E7" w:rsidRPr="004719EA">
        <w:rPr>
          <w:color w:val="000000" w:themeColor="text1"/>
          <w:sz w:val="22"/>
          <w:szCs w:val="22"/>
          <w:lang w:val="en"/>
        </w:rPr>
        <w:t xml:space="preserve">l. Five patients died without achieving </w:t>
      </w:r>
      <w:r w:rsidR="0055219B" w:rsidRPr="004719EA">
        <w:rPr>
          <w:color w:val="000000" w:themeColor="text1"/>
          <w:sz w:val="22"/>
          <w:szCs w:val="22"/>
          <w:lang w:val="en"/>
        </w:rPr>
        <w:t>engraftment</w:t>
      </w:r>
      <w:r w:rsidR="00E346E7" w:rsidRPr="004719EA">
        <w:rPr>
          <w:color w:val="000000" w:themeColor="text1"/>
          <w:sz w:val="22"/>
          <w:szCs w:val="22"/>
          <w:lang w:val="en"/>
        </w:rPr>
        <w:t xml:space="preserve"> and were excluded from the </w:t>
      </w:r>
      <w:r w:rsidR="0055219B" w:rsidRPr="004719EA">
        <w:rPr>
          <w:color w:val="000000" w:themeColor="text1"/>
          <w:sz w:val="22"/>
          <w:szCs w:val="22"/>
          <w:lang w:val="en"/>
        </w:rPr>
        <w:t xml:space="preserve">analysis of median time to engraftment. </w:t>
      </w:r>
    </w:p>
    <w:p w14:paraId="5FEE1C39" w14:textId="77777777" w:rsidR="00AC72BF" w:rsidRPr="004719EA" w:rsidRDefault="00AC72BF" w:rsidP="00BC5ADE">
      <w:pPr>
        <w:spacing w:line="276" w:lineRule="auto"/>
        <w:jc w:val="both"/>
        <w:rPr>
          <w:color w:val="000000" w:themeColor="text1"/>
          <w:sz w:val="22"/>
          <w:szCs w:val="22"/>
          <w:lang w:val="en"/>
        </w:rPr>
      </w:pPr>
    </w:p>
    <w:p w14:paraId="3AC5366F" w14:textId="5195A3AE" w:rsidR="00957B16" w:rsidRPr="004719EA" w:rsidRDefault="0CA38A4F" w:rsidP="00BC5ADE">
      <w:pPr>
        <w:spacing w:line="276" w:lineRule="auto"/>
        <w:jc w:val="both"/>
        <w:rPr>
          <w:b/>
          <w:color w:val="000000" w:themeColor="text1"/>
          <w:sz w:val="22"/>
          <w:szCs w:val="22"/>
          <w:lang w:val="en"/>
        </w:rPr>
      </w:pPr>
      <w:r w:rsidRPr="004719EA">
        <w:rPr>
          <w:b/>
          <w:color w:val="000000" w:themeColor="text1"/>
          <w:sz w:val="22"/>
          <w:szCs w:val="22"/>
          <w:lang w:val="en"/>
        </w:rPr>
        <w:t>Nutrition data</w:t>
      </w:r>
      <w:r w:rsidR="00400A12" w:rsidRPr="004719EA">
        <w:rPr>
          <w:b/>
          <w:color w:val="000000" w:themeColor="text1"/>
          <w:sz w:val="22"/>
          <w:szCs w:val="22"/>
          <w:lang w:val="en"/>
        </w:rPr>
        <w:t xml:space="preserve"> </w:t>
      </w:r>
      <w:r w:rsidR="00EC5D22" w:rsidRPr="004719EA">
        <w:rPr>
          <w:b/>
          <w:color w:val="000000" w:themeColor="text1"/>
          <w:sz w:val="22"/>
          <w:szCs w:val="22"/>
          <w:lang w:val="en"/>
        </w:rPr>
        <w:t>collection</w:t>
      </w:r>
      <w:r w:rsidR="00400A12" w:rsidRPr="004719EA">
        <w:rPr>
          <w:b/>
          <w:color w:val="000000" w:themeColor="text1"/>
          <w:sz w:val="22"/>
          <w:szCs w:val="22"/>
          <w:lang w:val="en"/>
        </w:rPr>
        <w:t xml:space="preserve"> and</w:t>
      </w:r>
      <w:r w:rsidRPr="004719EA">
        <w:rPr>
          <w:b/>
          <w:color w:val="000000" w:themeColor="text1"/>
          <w:sz w:val="22"/>
          <w:szCs w:val="22"/>
          <w:lang w:val="en"/>
        </w:rPr>
        <w:t xml:space="preserve"> </w:t>
      </w:r>
      <w:r w:rsidR="009E78A7" w:rsidRPr="004719EA">
        <w:rPr>
          <w:b/>
          <w:color w:val="000000" w:themeColor="text1"/>
          <w:sz w:val="22"/>
          <w:szCs w:val="22"/>
          <w:lang w:val="en"/>
        </w:rPr>
        <w:t>annotation</w:t>
      </w:r>
    </w:p>
    <w:p w14:paraId="1E13A945" w14:textId="72A363C5" w:rsidR="00957B16" w:rsidRPr="004719EA" w:rsidRDefault="00425DF9" w:rsidP="00BC5ADE">
      <w:pPr>
        <w:spacing w:line="276" w:lineRule="auto"/>
        <w:jc w:val="both"/>
        <w:rPr>
          <w:color w:val="000000" w:themeColor="text1"/>
          <w:sz w:val="22"/>
          <w:szCs w:val="22"/>
          <w:lang w:val="en"/>
        </w:rPr>
      </w:pPr>
      <w:r>
        <w:rPr>
          <w:color w:val="000000" w:themeColor="text1"/>
          <w:sz w:val="22"/>
          <w:szCs w:val="22"/>
          <w:lang w:val="en"/>
        </w:rPr>
        <w:t>The hospital kitchen’s commercial computer system (</w:t>
      </w:r>
      <w:proofErr w:type="spellStart"/>
      <w:r w:rsidRPr="004719EA">
        <w:rPr>
          <w:color w:val="000000" w:themeColor="text1"/>
          <w:sz w:val="22"/>
          <w:szCs w:val="22"/>
          <w:lang w:val="en"/>
        </w:rPr>
        <w:t>Computrition</w:t>
      </w:r>
      <w:proofErr w:type="spellEnd"/>
      <w:r>
        <w:rPr>
          <w:color w:val="000000" w:themeColor="text1"/>
          <w:sz w:val="22"/>
          <w:szCs w:val="22"/>
          <w:lang w:val="en"/>
        </w:rPr>
        <w:t xml:space="preserve">, Bedford, MA) was configured to </w:t>
      </w:r>
      <w:r w:rsidR="0049220C">
        <w:rPr>
          <w:color w:val="000000" w:themeColor="text1"/>
          <w:sz w:val="22"/>
          <w:szCs w:val="22"/>
          <w:lang w:val="en"/>
        </w:rPr>
        <w:t xml:space="preserve">provide a printout </w:t>
      </w:r>
      <w:r w:rsidR="00E617BB">
        <w:rPr>
          <w:color w:val="000000" w:themeColor="text1"/>
          <w:sz w:val="22"/>
          <w:szCs w:val="22"/>
          <w:lang w:val="en"/>
        </w:rPr>
        <w:t xml:space="preserve">that accompanied each meal tray to the bedside </w:t>
      </w:r>
      <w:r w:rsidR="00F0304A">
        <w:rPr>
          <w:color w:val="000000" w:themeColor="text1"/>
          <w:sz w:val="22"/>
          <w:szCs w:val="22"/>
          <w:lang w:val="en"/>
        </w:rPr>
        <w:t xml:space="preserve">upon which patients were asked to </w:t>
      </w:r>
      <w:r w:rsidR="007764CE">
        <w:rPr>
          <w:color w:val="000000" w:themeColor="text1"/>
          <w:sz w:val="22"/>
          <w:szCs w:val="22"/>
          <w:lang w:val="en"/>
        </w:rPr>
        <w:t>indicate, immediately after each meal,</w:t>
      </w:r>
      <w:r w:rsidR="00F0304A" w:rsidRPr="004719EA">
        <w:rPr>
          <w:color w:val="000000" w:themeColor="text1"/>
          <w:sz w:val="22"/>
          <w:szCs w:val="22"/>
          <w:lang w:val="en"/>
        </w:rPr>
        <w:t xml:space="preserve"> whether they </w:t>
      </w:r>
      <w:r w:rsidR="007764CE">
        <w:rPr>
          <w:color w:val="000000" w:themeColor="text1"/>
          <w:sz w:val="22"/>
          <w:szCs w:val="22"/>
          <w:lang w:val="en"/>
        </w:rPr>
        <w:t>consumed</w:t>
      </w:r>
      <w:r w:rsidR="00F0304A" w:rsidRPr="004719EA">
        <w:rPr>
          <w:color w:val="000000" w:themeColor="text1"/>
          <w:sz w:val="22"/>
          <w:szCs w:val="22"/>
          <w:lang w:val="en"/>
        </w:rPr>
        <w:t xml:space="preserve"> 0, 25%, 50%, 75% or 100% of each item</w:t>
      </w:r>
      <w:r w:rsidR="00F0304A">
        <w:rPr>
          <w:color w:val="000000" w:themeColor="text1"/>
          <w:sz w:val="22"/>
          <w:szCs w:val="22"/>
          <w:lang w:val="en"/>
        </w:rPr>
        <w:t xml:space="preserve"> they ordered for that meal. These </w:t>
      </w:r>
      <w:r w:rsidR="007764CE">
        <w:rPr>
          <w:color w:val="000000" w:themeColor="text1"/>
          <w:sz w:val="22"/>
          <w:szCs w:val="22"/>
          <w:lang w:val="en"/>
        </w:rPr>
        <w:t xml:space="preserve">instruments were collected </w:t>
      </w:r>
      <w:r w:rsidR="00FF1FE2">
        <w:rPr>
          <w:color w:val="000000" w:themeColor="text1"/>
          <w:sz w:val="22"/>
          <w:szCs w:val="22"/>
          <w:lang w:val="en"/>
        </w:rPr>
        <w:t xml:space="preserve">by a dietician or </w:t>
      </w:r>
      <w:r w:rsidR="00AC2E8F">
        <w:rPr>
          <w:color w:val="000000" w:themeColor="text1"/>
          <w:sz w:val="22"/>
          <w:szCs w:val="22"/>
          <w:lang w:val="en"/>
        </w:rPr>
        <w:t xml:space="preserve">other research team members </w:t>
      </w:r>
      <w:r w:rsidR="00FF1FE2">
        <w:rPr>
          <w:color w:val="000000" w:themeColor="text1"/>
          <w:sz w:val="22"/>
          <w:szCs w:val="22"/>
          <w:lang w:val="en"/>
        </w:rPr>
        <w:t>thrice weekly</w:t>
      </w:r>
      <w:r w:rsidR="00AC2E8F">
        <w:rPr>
          <w:color w:val="000000" w:themeColor="text1"/>
          <w:sz w:val="22"/>
          <w:szCs w:val="22"/>
          <w:lang w:val="en"/>
        </w:rPr>
        <w:t xml:space="preserve">, during which missing entries were completed through informal bedside interviews along with encouragement to sustain motivation with the project. Consumption data were entered into the kitchen software, which </w:t>
      </w:r>
      <w:r w:rsidR="00947148">
        <w:rPr>
          <w:color w:val="000000" w:themeColor="text1"/>
          <w:sz w:val="22"/>
          <w:szCs w:val="22"/>
          <w:lang w:val="en"/>
        </w:rPr>
        <w:t xml:space="preserve">was linked to the recipe and mass of each item. </w:t>
      </w:r>
      <w:r w:rsidR="00765510">
        <w:rPr>
          <w:color w:val="000000" w:themeColor="text1"/>
          <w:sz w:val="22"/>
          <w:szCs w:val="22"/>
          <w:lang w:val="en"/>
        </w:rPr>
        <w:t>Data</w:t>
      </w:r>
      <w:r w:rsidR="0CA38A4F" w:rsidRPr="004719EA">
        <w:rPr>
          <w:color w:val="000000" w:themeColor="text1"/>
          <w:sz w:val="22"/>
          <w:szCs w:val="22"/>
          <w:lang w:val="en"/>
        </w:rPr>
        <w:t xml:space="preserve"> were </w:t>
      </w:r>
      <w:r w:rsidR="00765510">
        <w:rPr>
          <w:color w:val="000000" w:themeColor="text1"/>
          <w:sz w:val="22"/>
          <w:szCs w:val="22"/>
          <w:lang w:val="en"/>
        </w:rPr>
        <w:t>manually</w:t>
      </w:r>
      <w:r w:rsidR="0CA38A4F" w:rsidRPr="004719EA">
        <w:rPr>
          <w:color w:val="000000" w:themeColor="text1"/>
          <w:sz w:val="22"/>
          <w:szCs w:val="22"/>
          <w:lang w:val="en"/>
        </w:rPr>
        <w:t xml:space="preserve"> </w:t>
      </w:r>
      <w:r w:rsidR="001F2378" w:rsidRPr="004719EA">
        <w:rPr>
          <w:color w:val="000000" w:themeColor="text1"/>
          <w:sz w:val="22"/>
          <w:szCs w:val="22"/>
          <w:lang w:val="en"/>
        </w:rPr>
        <w:t>vetted</w:t>
      </w:r>
      <w:r w:rsidR="0CA38A4F" w:rsidRPr="004719EA">
        <w:rPr>
          <w:color w:val="000000" w:themeColor="text1"/>
          <w:sz w:val="22"/>
          <w:szCs w:val="22"/>
          <w:lang w:val="en"/>
        </w:rPr>
        <w:t xml:space="preserve"> by </w:t>
      </w:r>
      <w:r w:rsidR="00765510">
        <w:rPr>
          <w:color w:val="000000" w:themeColor="text1"/>
          <w:sz w:val="22"/>
          <w:szCs w:val="22"/>
          <w:lang w:val="en"/>
        </w:rPr>
        <w:t>a</w:t>
      </w:r>
      <w:r w:rsidR="0CA38A4F" w:rsidRPr="004719EA">
        <w:rPr>
          <w:color w:val="000000" w:themeColor="text1"/>
          <w:sz w:val="22"/>
          <w:szCs w:val="22"/>
          <w:lang w:val="en"/>
        </w:rPr>
        <w:t xml:space="preserve"> research dietitian</w:t>
      </w:r>
      <w:r w:rsidR="00765510">
        <w:rPr>
          <w:color w:val="000000" w:themeColor="text1"/>
          <w:sz w:val="22"/>
          <w:szCs w:val="22"/>
          <w:lang w:val="en"/>
        </w:rPr>
        <w:t xml:space="preserve"> to </w:t>
      </w:r>
      <w:r w:rsidR="0CA38A4F" w:rsidRPr="004719EA">
        <w:rPr>
          <w:color w:val="000000" w:themeColor="text1"/>
          <w:sz w:val="22"/>
          <w:szCs w:val="22"/>
          <w:lang w:val="en"/>
        </w:rPr>
        <w:t xml:space="preserve">correct </w:t>
      </w:r>
      <w:r w:rsidR="00765510">
        <w:rPr>
          <w:color w:val="000000" w:themeColor="text1"/>
          <w:sz w:val="22"/>
          <w:szCs w:val="22"/>
          <w:lang w:val="en"/>
        </w:rPr>
        <w:t xml:space="preserve">obvious errors </w:t>
      </w:r>
      <w:r w:rsidR="00577AFD">
        <w:rPr>
          <w:color w:val="000000" w:themeColor="text1"/>
          <w:sz w:val="22"/>
          <w:szCs w:val="22"/>
          <w:lang w:val="en"/>
        </w:rPr>
        <w:t>(e.g.,</w:t>
      </w:r>
      <w:r w:rsidR="0CA38A4F" w:rsidRPr="004719EA">
        <w:rPr>
          <w:color w:val="000000" w:themeColor="text1"/>
          <w:sz w:val="22"/>
          <w:szCs w:val="22"/>
          <w:lang w:val="en"/>
        </w:rPr>
        <w:t xml:space="preserve"> grossly </w:t>
      </w:r>
      <w:r w:rsidR="00577AFD">
        <w:rPr>
          <w:color w:val="000000" w:themeColor="text1"/>
          <w:sz w:val="22"/>
          <w:szCs w:val="22"/>
          <w:lang w:val="en"/>
        </w:rPr>
        <w:t>implausible</w:t>
      </w:r>
      <w:r w:rsidR="0CA38A4F" w:rsidRPr="004719EA">
        <w:rPr>
          <w:color w:val="000000" w:themeColor="text1"/>
          <w:sz w:val="22"/>
          <w:szCs w:val="22"/>
          <w:lang w:val="en"/>
        </w:rPr>
        <w:t xml:space="preserve"> kilocalorie values</w:t>
      </w:r>
      <w:r w:rsidR="00577AFD">
        <w:rPr>
          <w:color w:val="000000" w:themeColor="text1"/>
          <w:sz w:val="22"/>
          <w:szCs w:val="22"/>
          <w:lang w:val="en"/>
        </w:rPr>
        <w:t xml:space="preserve"> resulting from sporadic typographic errors in the hospital kitchen records</w:t>
      </w:r>
      <w:r w:rsidR="0CA38A4F" w:rsidRPr="004719EA">
        <w:rPr>
          <w:color w:val="000000" w:themeColor="text1"/>
          <w:sz w:val="22"/>
          <w:szCs w:val="22"/>
          <w:lang w:val="en"/>
        </w:rPr>
        <w:t xml:space="preserve">). </w:t>
      </w:r>
    </w:p>
    <w:p w14:paraId="4779F6E4" w14:textId="617DD065" w:rsidR="00957B16" w:rsidRPr="004719EA" w:rsidRDefault="00957B16" w:rsidP="00BC5ADE">
      <w:pPr>
        <w:spacing w:line="276" w:lineRule="auto"/>
        <w:jc w:val="both"/>
        <w:rPr>
          <w:color w:val="000000" w:themeColor="text1"/>
          <w:sz w:val="22"/>
          <w:szCs w:val="22"/>
          <w:lang w:val="en"/>
        </w:rPr>
      </w:pPr>
    </w:p>
    <w:p w14:paraId="774AECB1" w14:textId="0A91DE96" w:rsidR="00957B16"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lastRenderedPageBreak/>
        <w:t xml:space="preserve">A </w:t>
      </w:r>
      <w:r w:rsidR="005207EE" w:rsidRPr="004719EA">
        <w:rPr>
          <w:color w:val="000000" w:themeColor="text1"/>
          <w:sz w:val="22"/>
          <w:szCs w:val="22"/>
          <w:lang w:val="en"/>
        </w:rPr>
        <w:t>nine</w:t>
      </w:r>
      <w:r w:rsidRPr="004719EA">
        <w:rPr>
          <w:color w:val="000000" w:themeColor="text1"/>
          <w:sz w:val="22"/>
          <w:szCs w:val="22"/>
          <w:lang w:val="en"/>
        </w:rPr>
        <w:t xml:space="preserve">-digit food code was assigned to each unique food item according to the classification of the Food and Nutrient Database for Dietary Studies (FNDDS) </w:t>
      </w:r>
      <w:r w:rsidR="00091D2E">
        <w:rPr>
          <w:color w:val="000000" w:themeColor="text1"/>
          <w:sz w:val="22"/>
          <w:szCs w:val="22"/>
          <w:lang w:val="en"/>
        </w:rPr>
        <w:fldChar w:fldCharType="begin"/>
      </w:r>
      <w:r w:rsidR="005F36AD">
        <w:rPr>
          <w:color w:val="000000" w:themeColor="text1"/>
          <w:sz w:val="22"/>
          <w:szCs w:val="22"/>
          <w:lang w:val="en"/>
        </w:rPr>
        <w:instrText xml:space="preserve"> ADDIN ZOTERO_ITEM CSL_CITATION {"citationID":"DC7PsVuV","properties":{"formattedCitation":"({\\i{}45})","plainCitation":"(45)","noteIndex":0},"citationItems":[{"id":3717,"uris":["http://zotero.org/groups/4675359/items/45TIBNRN"],"itemData":{"id":3717,"type":"article-journal","language":"en","note":"Food Surveys Research Group Home Page, http://www.ars.usda.gov/ba/bhnrc/fsrg, accessed October 23, 2020","source":"Zotero","title":"USDA Food and Nutrient Database for Dietary Studies 2015-2016","author":[{"family":"U.S. Department of Agriculture, Agricultural Research Service.","given":""}],"issued":{"date-parts":[["2018"]]}}}],"schema":"https://github.com/citation-style-language/schema/raw/master/csl-citation.json"} </w:instrText>
      </w:r>
      <w:r w:rsidR="00091D2E">
        <w:rPr>
          <w:color w:val="000000" w:themeColor="text1"/>
          <w:sz w:val="22"/>
          <w:szCs w:val="22"/>
          <w:lang w:val="en"/>
        </w:rPr>
        <w:fldChar w:fldCharType="separate"/>
      </w:r>
      <w:r w:rsidR="005F36AD" w:rsidRPr="005F36AD">
        <w:rPr>
          <w:color w:val="000000"/>
          <w:sz w:val="22"/>
        </w:rPr>
        <w:t>(</w:t>
      </w:r>
      <w:r w:rsidR="005F36AD" w:rsidRPr="005F36AD">
        <w:rPr>
          <w:i/>
          <w:iCs/>
          <w:color w:val="000000"/>
          <w:sz w:val="22"/>
        </w:rPr>
        <w:t>45</w:t>
      </w:r>
      <w:r w:rsidR="005F36AD" w:rsidRPr="005F36AD">
        <w:rPr>
          <w:color w:val="000000"/>
          <w:sz w:val="22"/>
        </w:rPr>
        <w:t>)</w:t>
      </w:r>
      <w:r w:rsidR="00091D2E">
        <w:rPr>
          <w:color w:val="000000" w:themeColor="text1"/>
          <w:sz w:val="22"/>
          <w:szCs w:val="22"/>
          <w:lang w:val="en"/>
        </w:rPr>
        <w:fldChar w:fldCharType="end"/>
      </w:r>
      <w:r w:rsidR="005F36AD">
        <w:rPr>
          <w:color w:val="000000" w:themeColor="text1"/>
          <w:sz w:val="22"/>
          <w:szCs w:val="22"/>
          <w:lang w:val="en"/>
        </w:rPr>
        <w:t>.</w:t>
      </w:r>
      <w:r w:rsidRPr="004719EA">
        <w:rPr>
          <w:color w:val="000000" w:themeColor="text1"/>
          <w:sz w:val="22"/>
          <w:szCs w:val="22"/>
          <w:lang w:val="en"/>
        </w:rPr>
        <w:t xml:space="preserve"> </w:t>
      </w:r>
      <w:r w:rsidR="00CB0ABA">
        <w:rPr>
          <w:color w:val="000000" w:themeColor="text1"/>
          <w:sz w:val="22"/>
          <w:szCs w:val="22"/>
          <w:lang w:val="en"/>
        </w:rPr>
        <w:t xml:space="preserve">The numeric codes are structures such that </w:t>
      </w:r>
      <w:r w:rsidR="00BA4033">
        <w:rPr>
          <w:color w:val="000000" w:themeColor="text1"/>
          <w:sz w:val="22"/>
          <w:szCs w:val="22"/>
          <w:lang w:val="en"/>
        </w:rPr>
        <w:t xml:space="preserve">subsequent numeral positions </w:t>
      </w:r>
      <w:r w:rsidR="006D092E" w:rsidRPr="004719EA">
        <w:rPr>
          <w:color w:val="000000" w:themeColor="text1"/>
          <w:sz w:val="22"/>
          <w:szCs w:val="22"/>
          <w:lang w:val="en"/>
        </w:rPr>
        <w:t>differentiate</w:t>
      </w:r>
      <w:r w:rsidR="003B6B91">
        <w:rPr>
          <w:color w:val="000000" w:themeColor="text1"/>
          <w:sz w:val="22"/>
          <w:szCs w:val="22"/>
          <w:lang w:val="en"/>
        </w:rPr>
        <w:t xml:space="preserve"> foods</w:t>
      </w:r>
      <w:r w:rsidR="006D092E" w:rsidRPr="004719EA">
        <w:rPr>
          <w:color w:val="000000" w:themeColor="text1"/>
          <w:sz w:val="22"/>
          <w:szCs w:val="22"/>
          <w:lang w:val="en"/>
        </w:rPr>
        <w:t xml:space="preserve"> within larger groups</w:t>
      </w:r>
      <w:r w:rsidR="006D092E">
        <w:rPr>
          <w:color w:val="000000" w:themeColor="text1"/>
          <w:sz w:val="22"/>
          <w:szCs w:val="22"/>
          <w:lang w:val="en"/>
        </w:rPr>
        <w:t>.</w:t>
      </w:r>
      <w:r w:rsidR="003B6B91">
        <w:rPr>
          <w:color w:val="000000" w:themeColor="text1"/>
          <w:sz w:val="22"/>
          <w:szCs w:val="22"/>
          <w:lang w:val="en"/>
        </w:rPr>
        <w:t xml:space="preserve"> </w:t>
      </w:r>
      <w:r w:rsidRPr="004719EA">
        <w:rPr>
          <w:color w:val="000000" w:themeColor="text1"/>
          <w:sz w:val="22"/>
          <w:szCs w:val="22"/>
          <w:lang w:val="en"/>
        </w:rPr>
        <w:t xml:space="preserve">For </w:t>
      </w:r>
      <w:r w:rsidR="00B42027">
        <w:rPr>
          <w:color w:val="000000" w:themeColor="text1"/>
          <w:sz w:val="22"/>
          <w:szCs w:val="22"/>
          <w:lang w:val="en"/>
        </w:rPr>
        <w:t>example,</w:t>
      </w:r>
      <w:r w:rsidRPr="004719EA">
        <w:rPr>
          <w:color w:val="000000" w:themeColor="text1"/>
          <w:sz w:val="22"/>
          <w:szCs w:val="22"/>
          <w:lang w:val="en"/>
        </w:rPr>
        <w:t xml:space="preserve"> “Egg omelet with whole egg” </w:t>
      </w:r>
      <w:r w:rsidR="00553633">
        <w:rPr>
          <w:color w:val="000000" w:themeColor="text1"/>
          <w:sz w:val="22"/>
          <w:szCs w:val="22"/>
          <w:lang w:val="en"/>
        </w:rPr>
        <w:t>has</w:t>
      </w:r>
      <w:r w:rsidRPr="004719EA">
        <w:rPr>
          <w:color w:val="000000" w:themeColor="text1"/>
          <w:sz w:val="22"/>
          <w:szCs w:val="22"/>
          <w:lang w:val="en"/>
        </w:rPr>
        <w:t xml:space="preserve"> food code 32130010</w:t>
      </w:r>
      <w:r w:rsidR="003B6B91">
        <w:rPr>
          <w:color w:val="000000" w:themeColor="text1"/>
          <w:sz w:val="22"/>
          <w:szCs w:val="22"/>
          <w:lang w:val="en"/>
        </w:rPr>
        <w:t xml:space="preserve">, </w:t>
      </w:r>
      <w:r w:rsidR="00553633">
        <w:rPr>
          <w:color w:val="000000" w:themeColor="text1"/>
          <w:sz w:val="22"/>
          <w:szCs w:val="22"/>
          <w:lang w:val="en"/>
        </w:rPr>
        <w:t>in which</w:t>
      </w:r>
      <w:r w:rsidR="003B6B91">
        <w:rPr>
          <w:color w:val="000000" w:themeColor="text1"/>
          <w:sz w:val="22"/>
          <w:szCs w:val="22"/>
          <w:lang w:val="en"/>
        </w:rPr>
        <w:t xml:space="preserve"> the first</w:t>
      </w:r>
      <w:r w:rsidR="001B572D">
        <w:rPr>
          <w:color w:val="000000" w:themeColor="text1"/>
          <w:sz w:val="22"/>
          <w:szCs w:val="22"/>
          <w:lang w:val="en"/>
        </w:rPr>
        <w:t xml:space="preserve"> </w:t>
      </w:r>
      <w:r w:rsidR="003B6B91">
        <w:rPr>
          <w:color w:val="000000" w:themeColor="text1"/>
          <w:sz w:val="22"/>
          <w:szCs w:val="22"/>
          <w:lang w:val="en"/>
        </w:rPr>
        <w:t>digit “3” denotes egg</w:t>
      </w:r>
      <w:r w:rsidR="001B572D">
        <w:rPr>
          <w:color w:val="000000" w:themeColor="text1"/>
          <w:sz w:val="22"/>
          <w:szCs w:val="22"/>
          <w:lang w:val="en"/>
        </w:rPr>
        <w:t>s</w:t>
      </w:r>
      <w:r w:rsidR="00FB7A5B">
        <w:rPr>
          <w:color w:val="000000" w:themeColor="text1"/>
          <w:sz w:val="22"/>
          <w:szCs w:val="22"/>
          <w:lang w:val="en"/>
        </w:rPr>
        <w:t>, the second digit X denotes XX,</w:t>
      </w:r>
      <w:r w:rsidR="00514FBD">
        <w:rPr>
          <w:color w:val="000000" w:themeColor="text1"/>
          <w:sz w:val="22"/>
          <w:szCs w:val="22"/>
          <w:lang w:val="en"/>
        </w:rPr>
        <w:t xml:space="preserve"> and each subsequent digit conveys </w:t>
      </w:r>
      <w:r w:rsidR="00553633">
        <w:rPr>
          <w:color w:val="000000" w:themeColor="text1"/>
          <w:sz w:val="22"/>
          <w:szCs w:val="22"/>
          <w:lang w:val="en"/>
        </w:rPr>
        <w:t>progressively</w:t>
      </w:r>
      <w:r w:rsidR="00514FBD">
        <w:rPr>
          <w:color w:val="000000" w:themeColor="text1"/>
          <w:sz w:val="22"/>
          <w:szCs w:val="22"/>
          <w:lang w:val="en"/>
        </w:rPr>
        <w:t xml:space="preserve"> high-resolution </w:t>
      </w:r>
      <w:r w:rsidR="00553633">
        <w:rPr>
          <w:color w:val="000000" w:themeColor="text1"/>
          <w:sz w:val="22"/>
          <w:szCs w:val="22"/>
          <w:lang w:val="en"/>
        </w:rPr>
        <w:t>classifications</w:t>
      </w:r>
      <w:r w:rsidR="00514FBD">
        <w:rPr>
          <w:color w:val="000000" w:themeColor="text1"/>
          <w:sz w:val="22"/>
          <w:szCs w:val="22"/>
          <w:lang w:val="en"/>
        </w:rPr>
        <w:t xml:space="preserve"> of foods</w:t>
      </w:r>
      <w:r w:rsidRPr="004719EA">
        <w:rPr>
          <w:color w:val="000000" w:themeColor="text1"/>
          <w:sz w:val="22"/>
          <w:szCs w:val="22"/>
          <w:lang w:val="en"/>
        </w:rPr>
        <w:t xml:space="preserve">. </w:t>
      </w:r>
      <w:r w:rsidR="0029768D">
        <w:rPr>
          <w:color w:val="000000" w:themeColor="text1"/>
          <w:sz w:val="22"/>
          <w:szCs w:val="22"/>
          <w:lang w:val="en"/>
        </w:rPr>
        <w:t xml:space="preserve"> </w:t>
      </w:r>
      <w:r w:rsidR="00A50035">
        <w:rPr>
          <w:color w:val="000000" w:themeColor="text1"/>
          <w:sz w:val="22"/>
          <w:szCs w:val="22"/>
          <w:lang w:val="en"/>
        </w:rPr>
        <w:t>Water fractions from the FNDDS</w:t>
      </w:r>
      <w:r w:rsidR="0029768D">
        <w:rPr>
          <w:color w:val="000000" w:themeColor="text1"/>
          <w:sz w:val="22"/>
          <w:szCs w:val="22"/>
          <w:lang w:val="en"/>
        </w:rPr>
        <w:t xml:space="preserve"> </w:t>
      </w:r>
      <w:r w:rsidR="004334A8">
        <w:rPr>
          <w:color w:val="000000" w:themeColor="text1"/>
          <w:sz w:val="22"/>
          <w:szCs w:val="22"/>
          <w:lang w:val="en"/>
        </w:rPr>
        <w:t>dataset were</w:t>
      </w:r>
      <w:r w:rsidRPr="004719EA">
        <w:rPr>
          <w:color w:val="000000" w:themeColor="text1"/>
          <w:sz w:val="22"/>
          <w:szCs w:val="22"/>
          <w:lang w:val="en"/>
        </w:rPr>
        <w:t xml:space="preserve"> used to compute the dehydrated weight of the consumed food. </w:t>
      </w:r>
      <w:r w:rsidR="00564B6F">
        <w:rPr>
          <w:color w:val="000000" w:themeColor="text1"/>
          <w:sz w:val="22"/>
          <w:szCs w:val="22"/>
          <w:lang w:val="en"/>
        </w:rPr>
        <w:t>For enteral nutrition</w:t>
      </w:r>
      <w:r w:rsidRPr="004719EA">
        <w:rPr>
          <w:color w:val="000000" w:themeColor="text1"/>
          <w:sz w:val="22"/>
          <w:szCs w:val="22"/>
          <w:lang w:val="en"/>
        </w:rPr>
        <w:t xml:space="preserve">, the </w:t>
      </w:r>
      <w:r w:rsidR="004334A8">
        <w:rPr>
          <w:color w:val="000000" w:themeColor="text1"/>
          <w:sz w:val="22"/>
          <w:szCs w:val="22"/>
          <w:lang w:val="en"/>
        </w:rPr>
        <w:t>listed</w:t>
      </w:r>
      <w:r w:rsidR="00564B6F" w:rsidRPr="004719EA">
        <w:rPr>
          <w:color w:val="000000" w:themeColor="text1"/>
          <w:sz w:val="22"/>
          <w:szCs w:val="22"/>
          <w:lang w:val="en"/>
        </w:rPr>
        <w:t xml:space="preserve"> </w:t>
      </w:r>
      <w:r w:rsidRPr="004719EA">
        <w:rPr>
          <w:color w:val="000000" w:themeColor="text1"/>
          <w:sz w:val="22"/>
          <w:szCs w:val="22"/>
          <w:lang w:val="en"/>
        </w:rPr>
        <w:t xml:space="preserve">water percentage in each </w:t>
      </w:r>
      <w:r w:rsidR="00564B6F">
        <w:rPr>
          <w:color w:val="000000" w:themeColor="text1"/>
          <w:sz w:val="22"/>
          <w:szCs w:val="22"/>
          <w:lang w:val="en"/>
        </w:rPr>
        <w:t>formulation</w:t>
      </w:r>
      <w:r w:rsidRPr="004719EA">
        <w:rPr>
          <w:color w:val="000000" w:themeColor="text1"/>
          <w:sz w:val="22"/>
          <w:szCs w:val="22"/>
          <w:lang w:val="en"/>
        </w:rPr>
        <w:t xml:space="preserve"> was </w:t>
      </w:r>
      <w:r w:rsidR="004334A8">
        <w:rPr>
          <w:color w:val="000000" w:themeColor="text1"/>
          <w:sz w:val="22"/>
          <w:szCs w:val="22"/>
          <w:lang w:val="en"/>
        </w:rPr>
        <w:t>used to calculate</w:t>
      </w:r>
      <w:r w:rsidRPr="004719EA">
        <w:rPr>
          <w:color w:val="000000" w:themeColor="text1"/>
          <w:sz w:val="22"/>
          <w:szCs w:val="22"/>
          <w:lang w:val="en"/>
        </w:rPr>
        <w:t xml:space="preserve"> non-water volumes. The dehydrated weight was computed by converting the volume to grams based on 1.05 g/</w:t>
      </w:r>
      <w:proofErr w:type="spellStart"/>
      <w:r w:rsidRPr="004719EA">
        <w:rPr>
          <w:color w:val="000000" w:themeColor="text1"/>
          <w:sz w:val="22"/>
          <w:szCs w:val="22"/>
          <w:lang w:val="en"/>
        </w:rPr>
        <w:t>mL.</w:t>
      </w:r>
      <w:proofErr w:type="spellEnd"/>
      <w:r w:rsidR="009A3852">
        <w:rPr>
          <w:color w:val="000000" w:themeColor="text1"/>
          <w:sz w:val="22"/>
          <w:szCs w:val="22"/>
          <w:lang w:val="en"/>
        </w:rPr>
        <w:t xml:space="preserve"> The </w:t>
      </w:r>
      <w:r w:rsidR="004334A8">
        <w:rPr>
          <w:color w:val="000000" w:themeColor="text1"/>
          <w:sz w:val="22"/>
          <w:szCs w:val="22"/>
          <w:lang w:val="en"/>
        </w:rPr>
        <w:t xml:space="preserve">analyzed </w:t>
      </w:r>
      <w:r w:rsidRPr="004719EA">
        <w:rPr>
          <w:color w:val="000000" w:themeColor="text1"/>
          <w:sz w:val="22"/>
          <w:szCs w:val="22"/>
          <w:lang w:val="en"/>
        </w:rPr>
        <w:t>data</w:t>
      </w:r>
      <w:r w:rsidR="009A3852">
        <w:rPr>
          <w:color w:val="000000" w:themeColor="text1"/>
          <w:sz w:val="22"/>
          <w:szCs w:val="22"/>
          <w:lang w:val="en"/>
        </w:rPr>
        <w:t>set</w:t>
      </w:r>
      <w:r w:rsidRPr="004719EA">
        <w:rPr>
          <w:color w:val="000000" w:themeColor="text1"/>
          <w:sz w:val="22"/>
          <w:szCs w:val="22"/>
          <w:lang w:val="en"/>
        </w:rPr>
        <w:t xml:space="preserve"> </w:t>
      </w:r>
      <w:r w:rsidR="004334A8">
        <w:rPr>
          <w:color w:val="000000" w:themeColor="text1"/>
          <w:sz w:val="22"/>
          <w:szCs w:val="22"/>
          <w:lang w:val="en"/>
        </w:rPr>
        <w:t>thus listed</w:t>
      </w:r>
      <w:r w:rsidRPr="004719EA">
        <w:rPr>
          <w:color w:val="000000" w:themeColor="text1"/>
          <w:sz w:val="22"/>
          <w:szCs w:val="22"/>
          <w:lang w:val="en"/>
        </w:rPr>
        <w:t xml:space="preserve"> the grams of </w:t>
      </w:r>
      <w:r w:rsidR="009A3852">
        <w:rPr>
          <w:color w:val="000000" w:themeColor="text1"/>
          <w:sz w:val="22"/>
          <w:szCs w:val="22"/>
          <w:lang w:val="en"/>
        </w:rPr>
        <w:t>FNDDS</w:t>
      </w:r>
      <w:r w:rsidRPr="004719EA">
        <w:rPr>
          <w:color w:val="000000" w:themeColor="text1"/>
          <w:sz w:val="22"/>
          <w:szCs w:val="22"/>
          <w:lang w:val="en"/>
        </w:rPr>
        <w:t xml:space="preserve"> food items consumed in each meal on each day of hospitalization.</w:t>
      </w:r>
    </w:p>
    <w:p w14:paraId="15A472D9" w14:textId="05351E84" w:rsidR="00957B16"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 </w:t>
      </w:r>
    </w:p>
    <w:p w14:paraId="4820B639" w14:textId="32CA3DD0" w:rsidR="00957B16" w:rsidRPr="004719EA" w:rsidRDefault="0CA38A4F" w:rsidP="00BC5ADE">
      <w:pPr>
        <w:pStyle w:val="Heading3"/>
        <w:spacing w:before="0" w:line="276" w:lineRule="auto"/>
        <w:rPr>
          <w:rFonts w:ascii="Times New Roman" w:eastAsia="Times New Roman" w:hAnsi="Times New Roman" w:cs="Times New Roman"/>
          <w:b/>
          <w:color w:val="000000" w:themeColor="text1"/>
          <w:sz w:val="22"/>
          <w:szCs w:val="22"/>
          <w:lang w:val="en"/>
        </w:rPr>
      </w:pPr>
      <w:r w:rsidRPr="004719EA">
        <w:rPr>
          <w:rFonts w:ascii="Times New Roman" w:eastAsia="Times New Roman" w:hAnsi="Times New Roman" w:cs="Times New Roman"/>
          <w:b/>
          <w:color w:val="000000" w:themeColor="text1"/>
          <w:sz w:val="22"/>
          <w:szCs w:val="22"/>
          <w:lang w:val="en"/>
        </w:rPr>
        <w:t>Food tree construction</w:t>
      </w:r>
    </w:p>
    <w:p w14:paraId="651B3D29" w14:textId="78E4FBDF" w:rsidR="00115BB8" w:rsidRPr="004719EA" w:rsidRDefault="0CA38A4F" w:rsidP="00BC5ADE">
      <w:pPr>
        <w:spacing w:line="276" w:lineRule="auto"/>
        <w:rPr>
          <w:color w:val="000000" w:themeColor="text1"/>
          <w:lang w:val="en"/>
        </w:rPr>
      </w:pPr>
      <w:r w:rsidRPr="004719EA">
        <w:rPr>
          <w:color w:val="000000" w:themeColor="text1"/>
          <w:sz w:val="22"/>
          <w:szCs w:val="22"/>
          <w:lang w:val="en"/>
        </w:rPr>
        <w:t xml:space="preserve">A food tree was constructed with the </w:t>
      </w:r>
      <w:r w:rsidR="0038354B" w:rsidRPr="004719EA">
        <w:rPr>
          <w:color w:val="000000" w:themeColor="text1"/>
          <w:sz w:val="22"/>
          <w:szCs w:val="22"/>
          <w:lang w:val="en"/>
        </w:rPr>
        <w:t>6</w:t>
      </w:r>
      <w:r w:rsidR="00273109" w:rsidRPr="004719EA">
        <w:rPr>
          <w:color w:val="000000" w:themeColor="text1"/>
          <w:sz w:val="22"/>
          <w:szCs w:val="22"/>
          <w:lang w:val="en"/>
        </w:rPr>
        <w:t>22</w:t>
      </w:r>
      <w:r w:rsidRPr="004719EA">
        <w:rPr>
          <w:color w:val="000000" w:themeColor="text1"/>
          <w:sz w:val="22"/>
          <w:szCs w:val="22"/>
          <w:lang w:val="en"/>
        </w:rPr>
        <w:t xml:space="preserve"> unique </w:t>
      </w:r>
      <w:r w:rsidR="0038354B" w:rsidRPr="004719EA">
        <w:rPr>
          <w:color w:val="000000" w:themeColor="text1"/>
          <w:sz w:val="22"/>
          <w:szCs w:val="22"/>
          <w:lang w:val="en"/>
        </w:rPr>
        <w:t>FNDDS</w:t>
      </w:r>
      <w:r w:rsidRPr="004719EA">
        <w:rPr>
          <w:color w:val="000000" w:themeColor="text1"/>
          <w:sz w:val="22"/>
          <w:szCs w:val="22"/>
          <w:lang w:val="en"/>
        </w:rPr>
        <w:t xml:space="preserve"> items consumed by the patients in this cohort, as done before </w:t>
      </w:r>
      <w:r w:rsidR="009F4E63">
        <w:rPr>
          <w:color w:val="000000" w:themeColor="text1"/>
          <w:sz w:val="22"/>
          <w:szCs w:val="22"/>
          <w:lang w:val="en"/>
        </w:rPr>
        <w:fldChar w:fldCharType="begin"/>
      </w:r>
      <w:r w:rsidR="001F6E42">
        <w:rPr>
          <w:color w:val="000000" w:themeColor="text1"/>
          <w:sz w:val="22"/>
          <w:szCs w:val="22"/>
          <w:lang w:val="en"/>
        </w:rPr>
        <w:instrText xml:space="preserve"> ADDIN ZOTERO_ITEM CSL_CITATION {"citationID":"hA4N1acj","properties":{"formattedCitation":"({\\i{}11})","plainCitation":"(11)","noteIndex":0},"citationItems":[{"id":3674,"uris":["http://zotero.org/groups/4675359/items/5JCLAA2Q"],"itemData":{"id":3674,"type":"article-journal","abstract":"Diet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9F4E63">
        <w:rPr>
          <w:color w:val="000000" w:themeColor="text1"/>
          <w:sz w:val="22"/>
          <w:szCs w:val="22"/>
          <w:lang w:val="en"/>
        </w:rPr>
        <w:fldChar w:fldCharType="separate"/>
      </w:r>
      <w:r w:rsidR="001F6E42" w:rsidRPr="001F6E42">
        <w:rPr>
          <w:color w:val="000000"/>
          <w:sz w:val="22"/>
        </w:rPr>
        <w:t>(</w:t>
      </w:r>
      <w:r w:rsidR="001F6E42" w:rsidRPr="001F6E42">
        <w:rPr>
          <w:i/>
          <w:iCs/>
          <w:color w:val="000000"/>
          <w:sz w:val="22"/>
        </w:rPr>
        <w:t>11</w:t>
      </w:r>
      <w:r w:rsidR="001F6E42" w:rsidRPr="001F6E42">
        <w:rPr>
          <w:color w:val="000000"/>
          <w:sz w:val="22"/>
        </w:rPr>
        <w:t>)</w:t>
      </w:r>
      <w:r w:rsidR="009F4E63">
        <w:rPr>
          <w:color w:val="000000" w:themeColor="text1"/>
          <w:sz w:val="22"/>
          <w:szCs w:val="22"/>
          <w:lang w:val="en"/>
        </w:rPr>
        <w:fldChar w:fldCharType="end"/>
      </w:r>
      <w:r w:rsidRPr="004719EA">
        <w:rPr>
          <w:color w:val="000000" w:themeColor="text1"/>
          <w:sz w:val="22"/>
          <w:szCs w:val="22"/>
          <w:lang w:val="en"/>
        </w:rPr>
        <w:t>(</w:t>
      </w:r>
      <w:hyperlink r:id="rId16">
        <w:r w:rsidRPr="004719EA">
          <w:rPr>
            <w:rStyle w:val="Hyperlink"/>
            <w:color w:val="000000" w:themeColor="text1"/>
            <w:sz w:val="22"/>
            <w:szCs w:val="22"/>
            <w:lang w:val="en"/>
          </w:rPr>
          <w:t>https://github.com/knights-lab/Food_Tree</w:t>
        </w:r>
      </w:hyperlink>
      <w:r w:rsidRPr="004719EA">
        <w:rPr>
          <w:color w:val="000000" w:themeColor="text1"/>
          <w:sz w:val="22"/>
          <w:szCs w:val="22"/>
          <w:lang w:val="en"/>
        </w:rPr>
        <w:t xml:space="preserve">). The tree spans nine broad </w:t>
      </w:r>
      <w:r w:rsidR="001632D5">
        <w:rPr>
          <w:color w:val="000000" w:themeColor="text1"/>
          <w:sz w:val="22"/>
          <w:szCs w:val="22"/>
          <w:lang w:val="en"/>
        </w:rPr>
        <w:t xml:space="preserve">FNDDS </w:t>
      </w:r>
      <w:r w:rsidRPr="004719EA">
        <w:rPr>
          <w:color w:val="000000" w:themeColor="text1"/>
          <w:sz w:val="22"/>
          <w:szCs w:val="22"/>
          <w:lang w:val="en"/>
        </w:rPr>
        <w:t xml:space="preserve">food groups, </w:t>
      </w:r>
      <w:r w:rsidR="0038354B" w:rsidRPr="004719EA">
        <w:rPr>
          <w:color w:val="000000" w:themeColor="text1"/>
          <w:sz w:val="22"/>
          <w:szCs w:val="22"/>
          <w:lang w:val="en"/>
        </w:rPr>
        <w:t xml:space="preserve">namely, </w:t>
      </w:r>
      <w:r w:rsidR="00144D03">
        <w:rPr>
          <w:color w:val="000000" w:themeColor="text1"/>
          <w:sz w:val="22"/>
          <w:szCs w:val="22"/>
          <w:lang w:val="en"/>
        </w:rPr>
        <w:t>G</w:t>
      </w:r>
      <w:r w:rsidR="0003440E">
        <w:rPr>
          <w:color w:val="000000" w:themeColor="text1"/>
          <w:sz w:val="22"/>
          <w:szCs w:val="22"/>
          <w:lang w:val="en"/>
        </w:rPr>
        <w:t xml:space="preserve">rain </w:t>
      </w:r>
      <w:r w:rsidR="00144D03">
        <w:rPr>
          <w:color w:val="000000" w:themeColor="text1"/>
          <w:sz w:val="22"/>
          <w:szCs w:val="22"/>
          <w:lang w:val="en"/>
        </w:rPr>
        <w:t>P</w:t>
      </w:r>
      <w:r w:rsidR="0003440E">
        <w:rPr>
          <w:color w:val="000000" w:themeColor="text1"/>
          <w:sz w:val="22"/>
          <w:szCs w:val="22"/>
          <w:lang w:val="en"/>
        </w:rPr>
        <w:t>roducts (abbreviated here as</w:t>
      </w:r>
      <w:r w:rsidR="0038354B" w:rsidRPr="004719EA">
        <w:rPr>
          <w:color w:val="000000" w:themeColor="text1"/>
          <w:sz w:val="22"/>
          <w:szCs w:val="22"/>
          <w:lang w:val="en"/>
        </w:rPr>
        <w:t xml:space="preserve"> </w:t>
      </w:r>
      <w:r w:rsidR="0003440E">
        <w:rPr>
          <w:color w:val="000000" w:themeColor="text1"/>
          <w:sz w:val="22"/>
          <w:szCs w:val="22"/>
          <w:lang w:val="en"/>
        </w:rPr>
        <w:t>“</w:t>
      </w:r>
      <w:r w:rsidRPr="004719EA">
        <w:rPr>
          <w:color w:val="000000" w:themeColor="text1"/>
          <w:sz w:val="22"/>
          <w:szCs w:val="22"/>
          <w:lang w:val="en"/>
        </w:rPr>
        <w:t>grains</w:t>
      </w:r>
      <w:r w:rsidR="0003440E">
        <w:rPr>
          <w:color w:val="000000" w:themeColor="text1"/>
          <w:sz w:val="22"/>
          <w:szCs w:val="22"/>
          <w:lang w:val="en"/>
        </w:rPr>
        <w:t>”)</w:t>
      </w:r>
      <w:r w:rsidRPr="004719EA">
        <w:rPr>
          <w:color w:val="000000" w:themeColor="text1"/>
          <w:sz w:val="22"/>
          <w:szCs w:val="22"/>
          <w:lang w:val="en"/>
        </w:rPr>
        <w:t xml:space="preserve">, vegetables, </w:t>
      </w:r>
      <w:r w:rsidR="0003440E">
        <w:rPr>
          <w:color w:val="000000" w:themeColor="text1"/>
          <w:sz w:val="22"/>
          <w:szCs w:val="22"/>
          <w:lang w:val="en"/>
        </w:rPr>
        <w:t xml:space="preserve">“Meat, Poultry, Fish, and </w:t>
      </w:r>
      <w:proofErr w:type="spellStart"/>
      <w:r w:rsidR="0003440E">
        <w:rPr>
          <w:color w:val="000000" w:themeColor="text1"/>
          <w:sz w:val="22"/>
          <w:szCs w:val="22"/>
          <w:lang w:val="en"/>
        </w:rPr>
        <w:t>mixtrues</w:t>
      </w:r>
      <w:proofErr w:type="spellEnd"/>
      <w:r w:rsidR="0003440E">
        <w:rPr>
          <w:color w:val="000000" w:themeColor="text1"/>
          <w:sz w:val="22"/>
          <w:szCs w:val="22"/>
          <w:lang w:val="en"/>
        </w:rPr>
        <w:t>” (abbreviated here at “</w:t>
      </w:r>
      <w:r w:rsidRPr="004719EA">
        <w:rPr>
          <w:color w:val="000000" w:themeColor="text1"/>
          <w:sz w:val="22"/>
          <w:szCs w:val="22"/>
          <w:lang w:val="en"/>
        </w:rPr>
        <w:t>meats</w:t>
      </w:r>
      <w:r w:rsidR="0003440E">
        <w:rPr>
          <w:color w:val="000000" w:themeColor="text1"/>
          <w:sz w:val="22"/>
          <w:szCs w:val="22"/>
          <w:lang w:val="en"/>
        </w:rPr>
        <w:t xml:space="preserve">”), </w:t>
      </w:r>
      <w:r w:rsidR="00144D03">
        <w:rPr>
          <w:color w:val="000000" w:themeColor="text1"/>
          <w:sz w:val="22"/>
          <w:szCs w:val="22"/>
          <w:lang w:val="en"/>
        </w:rPr>
        <w:t>“Milk and Milk Products”</w:t>
      </w:r>
      <w:r w:rsidR="001632D5">
        <w:rPr>
          <w:color w:val="000000" w:themeColor="text1"/>
          <w:sz w:val="22"/>
          <w:szCs w:val="22"/>
          <w:lang w:val="en"/>
        </w:rPr>
        <w:t xml:space="preserve"> (abbreviated here as </w:t>
      </w:r>
      <w:r w:rsidR="00144D03">
        <w:rPr>
          <w:color w:val="000000" w:themeColor="text1"/>
          <w:sz w:val="22"/>
          <w:szCs w:val="22"/>
          <w:lang w:val="en"/>
        </w:rPr>
        <w:t>“</w:t>
      </w:r>
      <w:r w:rsidRPr="004719EA">
        <w:rPr>
          <w:color w:val="000000" w:themeColor="text1"/>
          <w:sz w:val="22"/>
          <w:szCs w:val="22"/>
          <w:lang w:val="en"/>
        </w:rPr>
        <w:t>milk</w:t>
      </w:r>
      <w:r w:rsidR="00144D03">
        <w:rPr>
          <w:color w:val="000000" w:themeColor="text1"/>
          <w:sz w:val="22"/>
          <w:szCs w:val="22"/>
          <w:lang w:val="en"/>
        </w:rPr>
        <w:t>”)</w:t>
      </w:r>
      <w:r w:rsidRPr="004719EA">
        <w:rPr>
          <w:color w:val="000000" w:themeColor="text1"/>
          <w:sz w:val="22"/>
          <w:szCs w:val="22"/>
          <w:lang w:val="en"/>
        </w:rPr>
        <w:t xml:space="preserve">, </w:t>
      </w:r>
      <w:r w:rsidR="00144D03">
        <w:rPr>
          <w:color w:val="000000" w:themeColor="text1"/>
          <w:sz w:val="22"/>
          <w:szCs w:val="22"/>
          <w:lang w:val="en"/>
        </w:rPr>
        <w:t xml:space="preserve">“Sugars, Sweets, and Beverages” </w:t>
      </w:r>
      <w:r w:rsidR="001632D5">
        <w:rPr>
          <w:color w:val="000000" w:themeColor="text1"/>
          <w:sz w:val="22"/>
          <w:szCs w:val="22"/>
          <w:lang w:val="en"/>
        </w:rPr>
        <w:t xml:space="preserve">(abbreviated here as </w:t>
      </w:r>
      <w:r w:rsidR="00144D03">
        <w:rPr>
          <w:color w:val="000000" w:themeColor="text1"/>
          <w:sz w:val="22"/>
          <w:szCs w:val="22"/>
          <w:lang w:val="en"/>
        </w:rPr>
        <w:t>“</w:t>
      </w:r>
      <w:r w:rsidR="001632D5">
        <w:rPr>
          <w:color w:val="000000" w:themeColor="text1"/>
          <w:sz w:val="22"/>
          <w:szCs w:val="22"/>
          <w:lang w:val="en"/>
        </w:rPr>
        <w:t>sweets</w:t>
      </w:r>
      <w:r w:rsidR="00144D03">
        <w:rPr>
          <w:color w:val="000000" w:themeColor="text1"/>
          <w:sz w:val="22"/>
          <w:szCs w:val="22"/>
          <w:lang w:val="en"/>
        </w:rPr>
        <w:t>”</w:t>
      </w:r>
      <w:r w:rsidR="001632D5">
        <w:rPr>
          <w:color w:val="000000" w:themeColor="text1"/>
          <w:sz w:val="22"/>
          <w:szCs w:val="22"/>
          <w:lang w:val="en"/>
        </w:rPr>
        <w:t>)</w:t>
      </w:r>
      <w:r w:rsidRPr="004719EA">
        <w:rPr>
          <w:color w:val="000000" w:themeColor="text1"/>
          <w:sz w:val="22"/>
          <w:szCs w:val="22"/>
          <w:lang w:val="en"/>
        </w:rPr>
        <w:t xml:space="preserve">, fruits, </w:t>
      </w:r>
      <w:r w:rsidR="00144D03">
        <w:rPr>
          <w:color w:val="000000" w:themeColor="text1"/>
          <w:sz w:val="22"/>
          <w:szCs w:val="22"/>
          <w:lang w:val="en"/>
        </w:rPr>
        <w:t>“Dry Beans, Peas, Other Legumes, Nuts, and Seeds” (abbreviated here as “</w:t>
      </w:r>
      <w:r w:rsidRPr="004719EA">
        <w:rPr>
          <w:color w:val="000000" w:themeColor="text1"/>
          <w:sz w:val="22"/>
          <w:szCs w:val="22"/>
          <w:lang w:val="en"/>
        </w:rPr>
        <w:t>legumes</w:t>
      </w:r>
      <w:r w:rsidR="00144D03">
        <w:rPr>
          <w:color w:val="000000" w:themeColor="text1"/>
          <w:sz w:val="22"/>
          <w:szCs w:val="22"/>
          <w:lang w:val="en"/>
        </w:rPr>
        <w:t>”)</w:t>
      </w:r>
      <w:r w:rsidRPr="004719EA">
        <w:rPr>
          <w:color w:val="000000" w:themeColor="text1"/>
          <w:sz w:val="22"/>
          <w:szCs w:val="22"/>
          <w:lang w:val="en"/>
        </w:rPr>
        <w:t xml:space="preserve">, </w:t>
      </w:r>
      <w:r w:rsidR="00144D03">
        <w:rPr>
          <w:color w:val="000000" w:themeColor="text1"/>
          <w:sz w:val="22"/>
          <w:szCs w:val="22"/>
          <w:lang w:val="en"/>
        </w:rPr>
        <w:t>“Fats, Oils, and Salad Dressings” (</w:t>
      </w:r>
      <w:r w:rsidR="006667D9">
        <w:rPr>
          <w:color w:val="000000" w:themeColor="text1"/>
          <w:sz w:val="22"/>
          <w:szCs w:val="22"/>
          <w:lang w:val="en"/>
        </w:rPr>
        <w:t>abbreviated</w:t>
      </w:r>
      <w:r w:rsidR="00144D03">
        <w:rPr>
          <w:color w:val="000000" w:themeColor="text1"/>
          <w:sz w:val="22"/>
          <w:szCs w:val="22"/>
          <w:lang w:val="en"/>
        </w:rPr>
        <w:t xml:space="preserve"> here as “</w:t>
      </w:r>
      <w:r w:rsidRPr="004719EA">
        <w:rPr>
          <w:color w:val="000000" w:themeColor="text1"/>
          <w:sz w:val="22"/>
          <w:szCs w:val="22"/>
          <w:lang w:val="en"/>
        </w:rPr>
        <w:t>fats</w:t>
      </w:r>
      <w:r w:rsidR="00144D03">
        <w:rPr>
          <w:color w:val="000000" w:themeColor="text1"/>
          <w:sz w:val="22"/>
          <w:szCs w:val="22"/>
          <w:lang w:val="en"/>
        </w:rPr>
        <w:t>”),</w:t>
      </w:r>
      <w:r w:rsidRPr="004719EA">
        <w:rPr>
          <w:color w:val="000000" w:themeColor="text1"/>
          <w:sz w:val="22"/>
          <w:szCs w:val="22"/>
          <w:lang w:val="en"/>
        </w:rPr>
        <w:t xml:space="preserve"> and </w:t>
      </w:r>
      <w:r w:rsidR="00144D03">
        <w:rPr>
          <w:color w:val="000000" w:themeColor="text1"/>
          <w:sz w:val="22"/>
          <w:szCs w:val="22"/>
          <w:lang w:val="en"/>
        </w:rPr>
        <w:t>E</w:t>
      </w:r>
      <w:r w:rsidRPr="004719EA">
        <w:rPr>
          <w:color w:val="000000" w:themeColor="text1"/>
          <w:sz w:val="22"/>
          <w:szCs w:val="22"/>
          <w:lang w:val="en"/>
        </w:rPr>
        <w:t>ggs</w:t>
      </w:r>
      <w:r w:rsidR="00CC3035" w:rsidRPr="004719EA">
        <w:rPr>
          <w:color w:val="000000" w:themeColor="text1"/>
          <w:sz w:val="22"/>
          <w:szCs w:val="22"/>
          <w:lang w:val="en"/>
        </w:rPr>
        <w:t xml:space="preserve">. </w:t>
      </w:r>
      <w:r w:rsidR="00D44107" w:rsidRPr="004719EA">
        <w:rPr>
          <w:color w:val="000000" w:themeColor="text1"/>
          <w:sz w:val="22"/>
          <w:szCs w:val="22"/>
          <w:lang w:val="en"/>
        </w:rPr>
        <w:t xml:space="preserve">In some </w:t>
      </w:r>
      <w:r w:rsidR="0048032B" w:rsidRPr="004719EA">
        <w:rPr>
          <w:color w:val="000000" w:themeColor="text1"/>
          <w:sz w:val="22"/>
          <w:szCs w:val="22"/>
          <w:lang w:val="en"/>
        </w:rPr>
        <w:t>cases,</w:t>
      </w:r>
      <w:r w:rsidR="00D44107" w:rsidRPr="004719EA">
        <w:rPr>
          <w:color w:val="000000" w:themeColor="text1"/>
          <w:sz w:val="22"/>
          <w:szCs w:val="22"/>
          <w:lang w:val="en"/>
        </w:rPr>
        <w:t xml:space="preserve"> food items </w:t>
      </w:r>
      <w:r w:rsidR="00B70F86">
        <w:rPr>
          <w:color w:val="000000" w:themeColor="text1"/>
          <w:sz w:val="22"/>
          <w:szCs w:val="22"/>
          <w:lang w:val="en"/>
        </w:rPr>
        <w:t xml:space="preserve">not explicitly classified in FNDDS </w:t>
      </w:r>
      <w:r w:rsidR="00D44107" w:rsidRPr="004719EA">
        <w:rPr>
          <w:color w:val="000000" w:themeColor="text1"/>
          <w:sz w:val="22"/>
          <w:szCs w:val="22"/>
          <w:lang w:val="en"/>
        </w:rPr>
        <w:t>contained ingredients from multiple categories (</w:t>
      </w:r>
      <w:r w:rsidR="00022896" w:rsidRPr="004719EA">
        <w:rPr>
          <w:color w:val="000000" w:themeColor="text1"/>
          <w:sz w:val="22"/>
          <w:szCs w:val="22"/>
          <w:lang w:val="en"/>
        </w:rPr>
        <w:t>e.g.,</w:t>
      </w:r>
      <w:r w:rsidR="00D44107" w:rsidRPr="004719EA">
        <w:rPr>
          <w:color w:val="000000" w:themeColor="text1"/>
          <w:sz w:val="22"/>
          <w:szCs w:val="22"/>
          <w:lang w:val="en"/>
        </w:rPr>
        <w:t xml:space="preserve"> milk-based mango smoothie)</w:t>
      </w:r>
      <w:r w:rsidR="002C5A14" w:rsidRPr="004719EA">
        <w:rPr>
          <w:color w:val="000000" w:themeColor="text1"/>
          <w:sz w:val="22"/>
          <w:szCs w:val="22"/>
          <w:lang w:val="en"/>
        </w:rPr>
        <w:t xml:space="preserve">. We </w:t>
      </w:r>
      <w:r w:rsidR="00B60806" w:rsidRPr="004719EA">
        <w:rPr>
          <w:color w:val="000000" w:themeColor="text1"/>
          <w:sz w:val="22"/>
          <w:szCs w:val="22"/>
          <w:lang w:val="en"/>
        </w:rPr>
        <w:t xml:space="preserve">addressed this by </w:t>
      </w:r>
      <w:r w:rsidR="00DD3FE5">
        <w:rPr>
          <w:color w:val="000000" w:themeColor="text1"/>
          <w:sz w:val="22"/>
          <w:szCs w:val="22"/>
          <w:lang w:val="en"/>
        </w:rPr>
        <w:t>manually</w:t>
      </w:r>
      <w:r w:rsidR="00B60806" w:rsidRPr="004719EA">
        <w:rPr>
          <w:color w:val="000000" w:themeColor="text1"/>
          <w:sz w:val="22"/>
          <w:szCs w:val="22"/>
          <w:lang w:val="en"/>
        </w:rPr>
        <w:t xml:space="preserve"> </w:t>
      </w:r>
      <w:r w:rsidR="00557FB1" w:rsidRPr="004719EA">
        <w:rPr>
          <w:color w:val="000000" w:themeColor="text1"/>
          <w:sz w:val="22"/>
          <w:szCs w:val="22"/>
          <w:lang w:val="en"/>
        </w:rPr>
        <w:t xml:space="preserve">categorizing foods </w:t>
      </w:r>
      <w:r w:rsidR="00A0567B" w:rsidRPr="004719EA">
        <w:rPr>
          <w:color w:val="000000" w:themeColor="text1"/>
          <w:sz w:val="22"/>
          <w:szCs w:val="22"/>
          <w:lang w:val="en"/>
        </w:rPr>
        <w:t>based on</w:t>
      </w:r>
      <w:r w:rsidR="000B5D6B" w:rsidRPr="004719EA">
        <w:rPr>
          <w:color w:val="000000" w:themeColor="text1"/>
          <w:sz w:val="22"/>
          <w:szCs w:val="22"/>
          <w:lang w:val="en"/>
        </w:rPr>
        <w:t xml:space="preserve"> </w:t>
      </w:r>
      <w:r w:rsidR="00AD4C64" w:rsidRPr="004719EA">
        <w:rPr>
          <w:color w:val="000000" w:themeColor="text1"/>
          <w:sz w:val="22"/>
          <w:szCs w:val="22"/>
          <w:lang w:val="en"/>
        </w:rPr>
        <w:t>which FNDDS food description the</w:t>
      </w:r>
      <w:r w:rsidR="00693E76" w:rsidRPr="004719EA">
        <w:rPr>
          <w:color w:val="000000" w:themeColor="text1"/>
          <w:sz w:val="22"/>
          <w:szCs w:val="22"/>
          <w:lang w:val="en"/>
        </w:rPr>
        <w:t>y</w:t>
      </w:r>
      <w:r w:rsidR="00AD4C64" w:rsidRPr="004719EA">
        <w:rPr>
          <w:color w:val="000000" w:themeColor="text1"/>
          <w:sz w:val="22"/>
          <w:szCs w:val="22"/>
          <w:lang w:val="en"/>
        </w:rPr>
        <w:t xml:space="preserve"> fit best to</w:t>
      </w:r>
      <w:r w:rsidR="00B60806" w:rsidRPr="004719EA">
        <w:rPr>
          <w:color w:val="000000" w:themeColor="text1"/>
          <w:sz w:val="22"/>
          <w:szCs w:val="22"/>
          <w:lang w:val="en"/>
        </w:rPr>
        <w:t>.</w:t>
      </w:r>
      <w:r w:rsidR="00AD4C64" w:rsidRPr="004719EA">
        <w:rPr>
          <w:color w:val="000000" w:themeColor="text1"/>
          <w:sz w:val="22"/>
          <w:szCs w:val="22"/>
          <w:lang w:val="en"/>
        </w:rPr>
        <w:t xml:space="preserve"> For example, </w:t>
      </w:r>
      <w:r w:rsidR="008748BA" w:rsidRPr="004719EA">
        <w:rPr>
          <w:color w:val="000000" w:themeColor="text1"/>
          <w:sz w:val="22"/>
          <w:szCs w:val="22"/>
          <w:lang w:val="en"/>
        </w:rPr>
        <w:t xml:space="preserve">milk-based mango smoothie, despite having mango in it, fits the description of </w:t>
      </w:r>
      <w:r w:rsidR="00703794" w:rsidRPr="004719EA">
        <w:rPr>
          <w:color w:val="000000" w:themeColor="text1"/>
          <w:sz w:val="22"/>
          <w:szCs w:val="22"/>
          <w:lang w:val="en"/>
        </w:rPr>
        <w:t>“11553110 fruit smoothie, with whole fruit and dairy”</w:t>
      </w:r>
      <w:r w:rsidR="00260DF7" w:rsidRPr="004719EA">
        <w:rPr>
          <w:color w:val="000000" w:themeColor="text1"/>
          <w:sz w:val="22"/>
          <w:szCs w:val="22"/>
          <w:lang w:val="en"/>
        </w:rPr>
        <w:t xml:space="preserve">, therefore it was </w:t>
      </w:r>
      <w:r w:rsidR="00DD3FE5">
        <w:rPr>
          <w:color w:val="000000" w:themeColor="text1"/>
          <w:sz w:val="22"/>
          <w:szCs w:val="22"/>
          <w:lang w:val="en"/>
        </w:rPr>
        <w:t>classified in the “Milk</w:t>
      </w:r>
      <w:r w:rsidR="00987EB9" w:rsidRPr="004719EA">
        <w:rPr>
          <w:color w:val="000000" w:themeColor="text1"/>
          <w:sz w:val="22"/>
          <w:szCs w:val="22"/>
          <w:lang w:val="en"/>
        </w:rPr>
        <w:t xml:space="preserve"> and </w:t>
      </w:r>
      <w:r w:rsidR="00DD3FE5">
        <w:rPr>
          <w:color w:val="000000" w:themeColor="text1"/>
          <w:sz w:val="22"/>
          <w:szCs w:val="22"/>
          <w:lang w:val="en"/>
        </w:rPr>
        <w:t>Milk Products” group</w:t>
      </w:r>
      <w:r w:rsidR="004B66AD">
        <w:rPr>
          <w:color w:val="000000" w:themeColor="text1"/>
          <w:sz w:val="22"/>
          <w:szCs w:val="22"/>
          <w:lang w:val="en"/>
        </w:rPr>
        <w:t>.</w:t>
      </w:r>
    </w:p>
    <w:p w14:paraId="764439E4" w14:textId="77777777" w:rsidR="00987EB9" w:rsidRPr="004719EA" w:rsidRDefault="00987EB9" w:rsidP="00BC5ADE">
      <w:pPr>
        <w:spacing w:line="276" w:lineRule="auto"/>
        <w:rPr>
          <w:color w:val="000000" w:themeColor="text1"/>
        </w:rPr>
      </w:pPr>
    </w:p>
    <w:p w14:paraId="60CB02FA" w14:textId="190F1B36" w:rsidR="00957B16" w:rsidRPr="00591CC7" w:rsidRDefault="0CA38A4F" w:rsidP="00BC5ADE">
      <w:pPr>
        <w:pStyle w:val="Heading2"/>
        <w:spacing w:before="0" w:line="276" w:lineRule="auto"/>
        <w:rPr>
          <w:rFonts w:ascii="Times New Roman" w:eastAsia="Times New Roman" w:hAnsi="Times New Roman" w:cs="Times New Roman"/>
          <w:b/>
          <w:color w:val="000000" w:themeColor="text1"/>
          <w:sz w:val="22"/>
          <w:szCs w:val="22"/>
          <w:lang w:val="en"/>
        </w:rPr>
      </w:pPr>
      <w:r w:rsidRPr="00591CC7">
        <w:rPr>
          <w:rFonts w:ascii="Times New Roman" w:eastAsia="Times New Roman" w:hAnsi="Times New Roman" w:cs="Times New Roman"/>
          <w:b/>
          <w:color w:val="000000" w:themeColor="text1"/>
          <w:sz w:val="22"/>
          <w:szCs w:val="22"/>
          <w:lang w:val="en"/>
        </w:rPr>
        <w:t xml:space="preserve">Dietary data analysis: </w:t>
      </w:r>
      <w:proofErr w:type="spellStart"/>
      <w:r w:rsidRPr="00591CC7">
        <w:rPr>
          <w:rFonts w:ascii="Times New Roman" w:eastAsia="Times New Roman" w:hAnsi="Times New Roman" w:cs="Times New Roman"/>
          <w:b/>
          <w:color w:val="000000" w:themeColor="text1"/>
          <w:sz w:val="22"/>
          <w:szCs w:val="22"/>
          <w:lang w:val="en"/>
        </w:rPr>
        <w:t>taxUMAP</w:t>
      </w:r>
      <w:proofErr w:type="spellEnd"/>
      <w:r w:rsidRPr="00591CC7">
        <w:rPr>
          <w:rFonts w:ascii="Times New Roman" w:eastAsia="Times New Roman" w:hAnsi="Times New Roman" w:cs="Times New Roman"/>
          <w:b/>
          <w:color w:val="000000" w:themeColor="text1"/>
          <w:sz w:val="22"/>
          <w:szCs w:val="22"/>
          <w:lang w:val="en"/>
        </w:rPr>
        <w:t xml:space="preserve"> and diet </w:t>
      </w:r>
      <w:r w:rsidR="00591CC7" w:rsidRPr="00591CC7">
        <w:rPr>
          <w:rFonts w:ascii="Symbol" w:eastAsia="Symbol" w:hAnsi="Symbol" w:cs="Symbol"/>
          <w:color w:val="000000" w:themeColor="text1"/>
          <w:sz w:val="22"/>
          <w:szCs w:val="22"/>
        </w:rPr>
        <w:sym w:font="Symbol" w:char="F061"/>
      </w:r>
      <w:r w:rsidR="00591CC7" w:rsidRPr="00591CC7">
        <w:rPr>
          <w:rFonts w:ascii="Times New Roman" w:hAnsi="Times New Roman" w:cs="Times New Roman"/>
          <w:color w:val="000000" w:themeColor="text1"/>
          <w:sz w:val="22"/>
          <w:szCs w:val="22"/>
        </w:rPr>
        <w:t>-</w:t>
      </w:r>
      <w:r w:rsidRPr="00591CC7">
        <w:rPr>
          <w:rFonts w:ascii="Times New Roman" w:eastAsia="Times New Roman" w:hAnsi="Times New Roman" w:cs="Times New Roman"/>
          <w:b/>
          <w:color w:val="000000" w:themeColor="text1"/>
          <w:sz w:val="22"/>
          <w:szCs w:val="22"/>
          <w:lang w:val="en"/>
        </w:rPr>
        <w:t>diversity</w:t>
      </w:r>
    </w:p>
    <w:p w14:paraId="5F942548" w14:textId="6F916AE0" w:rsidR="00957B16"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The hierarchical organization of the FNDDS vocabulary facilitated application of </w:t>
      </w:r>
      <w:r w:rsidR="00591CC7" w:rsidRPr="00591CC7">
        <w:rPr>
          <w:rFonts w:ascii="Symbol" w:eastAsia="Symbol" w:hAnsi="Symbol" w:cs="Symbol"/>
          <w:color w:val="000000" w:themeColor="text1"/>
          <w:sz w:val="22"/>
          <w:szCs w:val="22"/>
        </w:rPr>
        <w:t>a</w:t>
      </w:r>
      <w:r w:rsidR="00591CC7" w:rsidRPr="00591CC7">
        <w:rPr>
          <w:color w:val="000000" w:themeColor="text1"/>
          <w:sz w:val="22"/>
          <w:szCs w:val="22"/>
        </w:rPr>
        <w:t>-</w:t>
      </w:r>
      <w:r w:rsidRPr="004719EA">
        <w:rPr>
          <w:color w:val="000000" w:themeColor="text1"/>
          <w:sz w:val="22"/>
          <w:szCs w:val="22"/>
          <w:lang w:val="en"/>
        </w:rPr>
        <w:t>diversities to diet data using Faith’s phylogenetic distance</w:t>
      </w:r>
      <w:r w:rsidR="00432D81">
        <w:rPr>
          <w:color w:val="000000" w:themeColor="text1"/>
          <w:sz w:val="22"/>
          <w:szCs w:val="22"/>
          <w:lang w:val="en"/>
        </w:rPr>
        <w:t xml:space="preserve"> </w:t>
      </w:r>
      <w:r w:rsidR="004D751C"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{"citationID":"lqMXBXEt","properties":{"formattedCitation":"({\\i{}75})","plainCitation":"(75)","noteIndex":0},"citationItems":[{"id":3678,"uris":["http://zotero.org/groups/4675359/items/XNMVT5IM"],"itemData":{"id":3678,"type":"article-journal","abstract":"Protecting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protected.","container-title":"Biological Conservation","DOI":"10.1016/0006-3207(92)91201-3","ISSN":"0006-3207","issue":"1","journalAbbreviation":"Biological Conservation","language":"en","page":"1-10","source":"ScienceDirect","title":"Conservation evaluation and phylogenetic diversity","volume":"61","author":[{"family":"Faith","given":"Daniel P."}],"issued":{"date-parts":[["1992",1,1]]}}}],"schema":"https://github.com/citation-style-language/schema/raw/master/csl-citation.json"} </w:instrText>
      </w:r>
      <w:r w:rsidR="004D751C"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75</w:t>
      </w:r>
      <w:r w:rsidR="0028548F" w:rsidRPr="004719EA">
        <w:rPr>
          <w:color w:val="000000" w:themeColor="text1"/>
          <w:sz w:val="22"/>
        </w:rPr>
        <w:t>)</w:t>
      </w:r>
      <w:r w:rsidR="004D751C" w:rsidRPr="004719EA">
        <w:rPr>
          <w:color w:val="000000" w:themeColor="text1"/>
          <w:sz w:val="22"/>
          <w:szCs w:val="22"/>
          <w:lang w:val="en"/>
        </w:rPr>
        <w:fldChar w:fldCharType="end"/>
      </w:r>
      <w:r w:rsidR="00432D81">
        <w:rPr>
          <w:color w:val="000000" w:themeColor="text1"/>
          <w:sz w:val="22"/>
          <w:szCs w:val="22"/>
          <w:lang w:val="en"/>
        </w:rPr>
        <w:t>, which</w:t>
      </w:r>
      <w:r w:rsidRPr="004719EA">
        <w:rPr>
          <w:color w:val="000000" w:themeColor="text1"/>
          <w:sz w:val="22"/>
          <w:szCs w:val="22"/>
          <w:lang w:val="en"/>
        </w:rPr>
        <w:t xml:space="preserve"> was implemented using Qiime2’s (qiime2-2021.11)</w:t>
      </w:r>
      <w:r w:rsidR="00796D76"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{"citationID":"sFh1FMMT","properties":{"formattedCitation":"({\\i{}76})","plainCitation":"(76)","noteIndex":0},"citationItems":[{"id":3685,"uris":["http://zotero.org/groups/4675359/items/WXJKV3NH"],"itemData":{"id":3685,"type":"article-journal","container-title":"Nature Biotechnology","DOI":"10.1038/s41587-019-0209-9","ISSN":"1546-1696","issue":"8","journalAbbreviation":"Nat Biotechnol","language":"en","license":"2019 The Author(s), under exclusive licence to Springer Nature America, Inc.","note":"number: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Gregory"}],"issued":{"date-parts":[["2019",8]]}},"locator":"2"}],"schema":"https://github.com/citation-style-language/schema/raw/master/csl-citation.json"} </w:instrText>
      </w:r>
      <w:r w:rsidR="00796D76"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76</w:t>
      </w:r>
      <w:r w:rsidR="0028548F" w:rsidRPr="004719EA">
        <w:rPr>
          <w:color w:val="000000" w:themeColor="text1"/>
          <w:sz w:val="22"/>
        </w:rPr>
        <w:t>)</w:t>
      </w:r>
      <w:r w:rsidR="00796D76" w:rsidRPr="004719EA">
        <w:rPr>
          <w:color w:val="000000" w:themeColor="text1"/>
          <w:sz w:val="22"/>
          <w:szCs w:val="22"/>
          <w:lang w:val="en"/>
        </w:rPr>
        <w:fldChar w:fldCharType="end"/>
      </w:r>
      <w:r w:rsidRPr="004719EA">
        <w:rPr>
          <w:color w:val="000000" w:themeColor="text1"/>
          <w:sz w:val="22"/>
          <w:szCs w:val="22"/>
          <w:lang w:val="en"/>
        </w:rPr>
        <w:t xml:space="preserve"> “</w:t>
      </w:r>
      <w:proofErr w:type="spellStart"/>
      <w:r w:rsidRPr="004719EA">
        <w:rPr>
          <w:color w:val="000000" w:themeColor="text1"/>
          <w:sz w:val="22"/>
          <w:szCs w:val="22"/>
          <w:lang w:val="en"/>
        </w:rPr>
        <w:t>qiime</w:t>
      </w:r>
      <w:proofErr w:type="spellEnd"/>
      <w:r w:rsidRPr="004719EA">
        <w:rPr>
          <w:color w:val="000000" w:themeColor="text1"/>
          <w:sz w:val="22"/>
          <w:szCs w:val="22"/>
          <w:lang w:val="en"/>
        </w:rPr>
        <w:t xml:space="preserve"> diversity alpha-phylogenetic” functionality with the </w:t>
      </w:r>
      <w:proofErr w:type="spellStart"/>
      <w:r w:rsidRPr="004719EA">
        <w:rPr>
          <w:color w:val="000000" w:themeColor="text1"/>
          <w:sz w:val="22"/>
          <w:szCs w:val="22"/>
          <w:lang w:val="en"/>
        </w:rPr>
        <w:t>faith_pd</w:t>
      </w:r>
      <w:proofErr w:type="spellEnd"/>
      <w:r w:rsidRPr="004719EA">
        <w:rPr>
          <w:color w:val="000000" w:themeColor="text1"/>
          <w:sz w:val="22"/>
          <w:szCs w:val="22"/>
          <w:lang w:val="en"/>
        </w:rPr>
        <w:t xml:space="preserve"> metric. The food tree taxonomy was utilized, as well as the dehydrated weight consumption of the food item represented by food code per patient per day. The </w:t>
      </w:r>
      <w:proofErr w:type="spellStart"/>
      <w:r w:rsidRPr="004719EA">
        <w:rPr>
          <w:color w:val="000000" w:themeColor="text1"/>
          <w:sz w:val="22"/>
          <w:szCs w:val="22"/>
          <w:lang w:val="en"/>
        </w:rPr>
        <w:t>taxUMAP</w:t>
      </w:r>
      <w:proofErr w:type="spellEnd"/>
      <w:r w:rsidRPr="004719EA">
        <w:rPr>
          <w:color w:val="000000" w:themeColor="text1"/>
          <w:sz w:val="22"/>
          <w:szCs w:val="22"/>
          <w:lang w:val="en"/>
        </w:rPr>
        <w:t xml:space="preserve"> method </w:t>
      </w:r>
      <w:r w:rsidR="00F46A64"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RjvJBgCx","properties":{"formattedCitation":"({\\i{}4})","plainCitation":"(4)","noteIndex":0},"citationItems":[{"id":4543,"uris":["http://zotero.org/groups/4675359/items/CHWBTYDL","http://zotero.org/groups/4675359/items/78N5L2YR"],"itemData":{"id":4543,"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F46A64"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4</w:t>
      </w:r>
      <w:r w:rsidR="0028548F" w:rsidRPr="004719EA">
        <w:rPr>
          <w:color w:val="000000" w:themeColor="text1"/>
          <w:sz w:val="22"/>
        </w:rPr>
        <w:t>)</w:t>
      </w:r>
      <w:r w:rsidR="00F46A64" w:rsidRPr="004719EA">
        <w:rPr>
          <w:color w:val="000000" w:themeColor="text1"/>
          <w:sz w:val="22"/>
          <w:szCs w:val="22"/>
          <w:lang w:val="en"/>
        </w:rPr>
        <w:fldChar w:fldCharType="end"/>
      </w:r>
      <w:r w:rsidR="009B0C4C">
        <w:rPr>
          <w:color w:val="000000" w:themeColor="text1"/>
          <w:sz w:val="22"/>
          <w:szCs w:val="22"/>
          <w:lang w:val="en"/>
        </w:rPr>
        <w:t xml:space="preserve"> </w:t>
      </w:r>
      <w:r w:rsidRPr="004719EA">
        <w:rPr>
          <w:color w:val="000000" w:themeColor="text1"/>
          <w:sz w:val="22"/>
          <w:szCs w:val="22"/>
          <w:lang w:val="en"/>
        </w:rPr>
        <w:t xml:space="preserve">was used to </w:t>
      </w:r>
      <w:r w:rsidR="007171A3">
        <w:rPr>
          <w:color w:val="000000" w:themeColor="text1"/>
          <w:sz w:val="22"/>
          <w:szCs w:val="22"/>
          <w:lang w:val="en"/>
        </w:rPr>
        <w:t>visualize</w:t>
      </w:r>
      <w:r w:rsidRPr="004719EA">
        <w:rPr>
          <w:color w:val="000000" w:themeColor="text1"/>
          <w:sz w:val="22"/>
          <w:szCs w:val="22"/>
          <w:lang w:val="en"/>
        </w:rPr>
        <w:t xml:space="preserve"> compositional similarities between the patients’ daily meals, similar to beta diversity. The fraction of each consumed food represented by a food code per patient per day was used to </w:t>
      </w:r>
      <w:r w:rsidR="009B0C4C">
        <w:rPr>
          <w:color w:val="000000" w:themeColor="text1"/>
          <w:sz w:val="22"/>
          <w:szCs w:val="22"/>
          <w:lang w:val="en"/>
        </w:rPr>
        <w:t>calculate</w:t>
      </w:r>
      <w:r w:rsidRPr="004719EA">
        <w:rPr>
          <w:color w:val="000000" w:themeColor="text1"/>
          <w:sz w:val="22"/>
          <w:szCs w:val="22"/>
          <w:lang w:val="en"/>
        </w:rPr>
        <w:t xml:space="preserve"> the food tree taxonomy. </w:t>
      </w:r>
    </w:p>
    <w:p w14:paraId="7E9D41D2" w14:textId="77777777" w:rsidR="00115BB8" w:rsidRPr="004719EA" w:rsidRDefault="00115BB8" w:rsidP="00BC5ADE">
      <w:pPr>
        <w:spacing w:line="276" w:lineRule="auto"/>
        <w:jc w:val="both"/>
        <w:rPr>
          <w:color w:val="000000" w:themeColor="text1"/>
          <w:sz w:val="22"/>
          <w:szCs w:val="22"/>
          <w:lang w:val="en"/>
        </w:rPr>
      </w:pPr>
    </w:p>
    <w:p w14:paraId="271323A9" w14:textId="1F22397E" w:rsidR="00957B16" w:rsidRPr="00591CC7" w:rsidRDefault="009B0C4C" w:rsidP="00BC5ADE">
      <w:pPr>
        <w:pStyle w:val="Heading2"/>
        <w:spacing w:before="0" w:line="276" w:lineRule="auto"/>
        <w:rPr>
          <w:rFonts w:ascii="Times New Roman" w:eastAsia="Times New Roman" w:hAnsi="Times New Roman" w:cs="Times New Roman"/>
          <w:b/>
          <w:color w:val="000000" w:themeColor="text1"/>
          <w:sz w:val="22"/>
          <w:szCs w:val="22"/>
          <w:lang w:val="en"/>
        </w:rPr>
      </w:pPr>
      <w:r>
        <w:rPr>
          <w:rFonts w:ascii="Times New Roman" w:eastAsia="Times New Roman" w:hAnsi="Times New Roman" w:cs="Times New Roman"/>
          <w:b/>
          <w:color w:val="000000" w:themeColor="text1"/>
          <w:sz w:val="22"/>
          <w:szCs w:val="22"/>
          <w:lang w:val="en"/>
        </w:rPr>
        <w:t>Fecal microbiome analysis</w:t>
      </w:r>
    </w:p>
    <w:p w14:paraId="1F5EF8EC" w14:textId="714BC328" w:rsidR="00957B16" w:rsidRPr="004719EA" w:rsidRDefault="00530CD5" w:rsidP="00BC5ADE">
      <w:pPr>
        <w:spacing w:line="276" w:lineRule="auto"/>
        <w:jc w:val="both"/>
        <w:rPr>
          <w:color w:val="000000" w:themeColor="text1"/>
          <w:sz w:val="22"/>
          <w:szCs w:val="22"/>
          <w:lang w:val="en"/>
        </w:rPr>
      </w:pPr>
      <w:r>
        <w:rPr>
          <w:color w:val="000000" w:themeColor="text1"/>
          <w:sz w:val="22"/>
          <w:szCs w:val="22"/>
          <w:lang w:val="en"/>
        </w:rPr>
        <w:t>Fecal</w:t>
      </w:r>
      <w:r w:rsidR="00482321" w:rsidRPr="004719EA">
        <w:rPr>
          <w:color w:val="000000" w:themeColor="text1"/>
          <w:sz w:val="22"/>
          <w:szCs w:val="22"/>
          <w:lang w:val="en"/>
        </w:rPr>
        <w:t xml:space="preserve"> sample </w:t>
      </w:r>
      <w:r w:rsidR="009B0C4C">
        <w:rPr>
          <w:color w:val="000000" w:themeColor="text1"/>
          <w:sz w:val="22"/>
          <w:szCs w:val="22"/>
          <w:lang w:val="en"/>
        </w:rPr>
        <w:t xml:space="preserve">inclusion criteria </w:t>
      </w:r>
      <w:r>
        <w:rPr>
          <w:color w:val="000000" w:themeColor="text1"/>
          <w:sz w:val="22"/>
          <w:szCs w:val="22"/>
          <w:lang w:val="en"/>
        </w:rPr>
        <w:t>and flow through the study</w:t>
      </w:r>
      <w:r w:rsidR="009B0C4C">
        <w:rPr>
          <w:color w:val="000000" w:themeColor="text1"/>
          <w:sz w:val="22"/>
          <w:szCs w:val="22"/>
          <w:lang w:val="en"/>
        </w:rPr>
        <w:t xml:space="preserve"> are </w:t>
      </w:r>
      <w:r w:rsidR="00A94178" w:rsidRPr="004719EA">
        <w:rPr>
          <w:color w:val="000000" w:themeColor="text1"/>
          <w:sz w:val="22"/>
          <w:szCs w:val="22"/>
          <w:lang w:val="en"/>
        </w:rPr>
        <w:t xml:space="preserve">detailed in </w:t>
      </w:r>
      <w:r w:rsidR="00A94178" w:rsidRPr="009B0C4C">
        <w:rPr>
          <w:b/>
          <w:bCs/>
          <w:color w:val="000000" w:themeColor="text1"/>
          <w:sz w:val="22"/>
          <w:szCs w:val="22"/>
          <w:lang w:val="en"/>
        </w:rPr>
        <w:t>Fig.</w:t>
      </w:r>
      <w:r w:rsidR="00A94178" w:rsidRPr="009B0C4C">
        <w:rPr>
          <w:b/>
          <w:color w:val="000000" w:themeColor="text1"/>
          <w:sz w:val="22"/>
          <w:szCs w:val="22"/>
          <w:lang w:val="en"/>
        </w:rPr>
        <w:t xml:space="preserve"> </w:t>
      </w:r>
      <w:r w:rsidR="00A94178" w:rsidRPr="009B0C4C">
        <w:rPr>
          <w:b/>
          <w:bCs/>
          <w:color w:val="000000" w:themeColor="text1"/>
          <w:sz w:val="22"/>
          <w:szCs w:val="22"/>
          <w:lang w:val="en"/>
        </w:rPr>
        <w:t>S</w:t>
      </w:r>
      <w:r w:rsidR="003D500E" w:rsidRPr="009B0C4C">
        <w:rPr>
          <w:b/>
          <w:bCs/>
          <w:color w:val="000000" w:themeColor="text1"/>
          <w:sz w:val="22"/>
          <w:szCs w:val="22"/>
          <w:lang w:val="en"/>
        </w:rPr>
        <w:t>1</w:t>
      </w:r>
      <w:r w:rsidR="0CA38A4F" w:rsidRPr="004719EA">
        <w:rPr>
          <w:color w:val="000000" w:themeColor="text1"/>
          <w:sz w:val="22"/>
          <w:szCs w:val="22"/>
          <w:lang w:val="en"/>
        </w:rPr>
        <w:t>.</w:t>
      </w:r>
      <w:r w:rsidR="00166369" w:rsidRPr="004719EA">
        <w:rPr>
          <w:color w:val="000000" w:themeColor="text1"/>
          <w:sz w:val="22"/>
          <w:szCs w:val="22"/>
          <w:lang w:val="en"/>
        </w:rPr>
        <w:t xml:space="preserve"> </w:t>
      </w:r>
      <w:r w:rsidR="00DC2C0D">
        <w:rPr>
          <w:color w:val="000000" w:themeColor="text1"/>
          <w:sz w:val="22"/>
          <w:szCs w:val="22"/>
          <w:lang w:val="en"/>
        </w:rPr>
        <w:t>Microbiome profiling by</w:t>
      </w:r>
      <w:r w:rsidR="0CA38A4F" w:rsidRPr="004719EA">
        <w:rPr>
          <w:color w:val="000000" w:themeColor="text1"/>
          <w:sz w:val="22"/>
          <w:szCs w:val="22"/>
          <w:lang w:val="en"/>
        </w:rPr>
        <w:t xml:space="preserve"> 16S rRNA sequencing</w:t>
      </w:r>
      <w:r w:rsidR="00DC2C0D">
        <w:rPr>
          <w:color w:val="000000" w:themeColor="text1"/>
          <w:sz w:val="22"/>
          <w:szCs w:val="22"/>
          <w:lang w:val="en"/>
        </w:rPr>
        <w:t xml:space="preserve"> was performed as described </w:t>
      </w:r>
      <w:r w:rsidR="00DC2C0D">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{"citationID":"WHzcipNo","properties":{"formattedCitation":"({\\i{}77})","plainCitation":"(77)","noteIndex":0},"citationItems":[{"id":4186,"uris":["http://zotero.org/users/6686769/items/N7H2HLQA"],"itemData":{"id":4186,"type":"article-journal","abstract":"Discerning the effect of pharmacological exposures on intestinal bacterial communities in cancer patients is challenging. Here, we deconvoluted the relationship between drug exposures and changes in microbial composition by developing and applying a new computational method, PARADIGM (parameters associated with dynamics of gut microbiota), to a large set of longitudinal fecal microbiome profiles with detailed medication-administration records from patients undergoing allogeneic hematopoietic cell transplantation. We observed that several non-antibiotic drugs, including laxatives, antiemetics, and opioids, are associated with increased Enterococcus relative abundance and decreased alpha diversity. Shotgun metagenomic sequencing further demonstrated subspecies competition, leading to increased dominant-strain genetic convergence during allo-HCT that is significantly associated with antibiotic exposures. We integrated drug-microbiome associations to predict clinical outcomes in two validation cohorts on the basis of drug exposures alone, suggesting that this approach can generate biologically and clinically relevant insights into how pharmacological exposures can perturb or preserve microbiota composition. The application of a computational method called PARADIGM to a large dataset of cancer patients' longitudinal fecal specimens and detailed daily medication records reveals associations between drug exposures and the intestinal microbiota that recapitulate in vitro findings and are also predictive of clinical outcomes.","container-title":"Cell","DOI":"10.1016/j.cell.2023.05.007","ISSN":"1097-4172","issue":"12","journalAbbreviation":"Cell","language":"eng","note":"PMID: 37295406","page":"2705-2718.e17","source":"PubMed","title":"High-resolution analyses of associations between medications, microbiome, and mortality in cancer patients","volume":"186","author":[{"family":"Nguyen","given":"Chi L."},{"family":"Markey","given":"Kate A."},{"family":"Miltiadous","given":"Oriana"},{"family":"Dai","given":"Anqi"},{"family":"Waters","given":"Nicholas"},{"family":"Sadeghi","given":"Keimya"},{"family":"Fei","given":"Teng"},{"family":"Shouval","given":"Roni"},{"family":"Taylor","given":"Bradford P."},{"family":"Liao","given":"Chen"},{"family":"Slingerland","given":"John B."},{"family":"Slingerland","given":"Ann E."},{"family":"Clurman","given":"Annelie G."},{"family":"Maloy","given":"Molly A."},{"family":"Bohannon","given":"Lauren"},{"family":"Giardina","given":"Paul A."},{"family":"Brereton","given":"Daniel G."},{"family":"Armijo","given":"Gabriel K."},{"family":"Fontana","given":"Emily"},{"family":"Gradissimo","given":"Ana"},{"family":"Gyurkocza","given":"Boglarka"},{"family":"Sung","given":"Anthony D."},{"family":"Chao","given":"Nelson J."},{"family":"Devlin","given":"Sean M."},{"family":"Taur","given":"Ying"},{"family":"Giralt","given":"Sergio A."},{"family":"Perales","given":"Miguel-Angel"},{"family":"Xavier","given":"Joao B."},{"family":"Pamer","given":"Eric G."},{"family":"Peled","given":"Jonathan U."},{"family":"Gomes","given":"Antonio L. C."},{"family":"Brink","given":"Marcel R. M.","non-dropping-particle":"van den"}],"issued":{"date-parts":[["2023",6,8]]}}}],"schema":"https://github.com/citation-style-language/schema/raw/master/csl-citation.json"} </w:instrText>
      </w:r>
      <w:r w:rsidR="00DC2C0D">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77</w:t>
      </w:r>
      <w:r w:rsidR="000C7A99" w:rsidRPr="000C7A99">
        <w:rPr>
          <w:color w:val="000000"/>
          <w:sz w:val="22"/>
        </w:rPr>
        <w:t>)</w:t>
      </w:r>
      <w:r w:rsidR="00DC2C0D">
        <w:rPr>
          <w:color w:val="000000" w:themeColor="text1"/>
          <w:sz w:val="22"/>
          <w:szCs w:val="22"/>
          <w:lang w:val="en"/>
        </w:rPr>
        <w:fldChar w:fldCharType="end"/>
      </w:r>
      <w:r w:rsidR="0069665C">
        <w:rPr>
          <w:color w:val="000000" w:themeColor="text1"/>
          <w:sz w:val="22"/>
          <w:szCs w:val="22"/>
          <w:lang w:val="en"/>
        </w:rPr>
        <w:t>. Briefly</w:t>
      </w:r>
      <w:r w:rsidR="0CA38A4F" w:rsidRPr="004719EA">
        <w:rPr>
          <w:color w:val="000000" w:themeColor="text1"/>
          <w:sz w:val="22"/>
          <w:szCs w:val="22"/>
          <w:lang w:val="en"/>
        </w:rPr>
        <w:t xml:space="preserve">, bacterial cell walls were disrupted using silica bead-beating, nucleic acids were isolated using phenol-chloroform extraction, and the </w:t>
      </w:r>
      <w:proofErr w:type="spellStart"/>
      <w:r w:rsidR="009D3780">
        <w:rPr>
          <w:color w:val="000000" w:themeColor="text1"/>
          <w:sz w:val="22"/>
          <w:szCs w:val="22"/>
          <w:lang w:val="en"/>
        </w:rPr>
        <w:t>the</w:t>
      </w:r>
      <w:proofErr w:type="spellEnd"/>
      <w:r w:rsidR="009D3780">
        <w:rPr>
          <w:color w:val="000000" w:themeColor="text1"/>
          <w:sz w:val="22"/>
          <w:szCs w:val="22"/>
          <w:lang w:val="en"/>
        </w:rPr>
        <w:t xml:space="preserve"> </w:t>
      </w:r>
      <w:r w:rsidR="0CA38A4F" w:rsidRPr="004719EA">
        <w:rPr>
          <w:color w:val="000000" w:themeColor="text1"/>
          <w:sz w:val="22"/>
          <w:szCs w:val="22"/>
          <w:lang w:val="en"/>
        </w:rPr>
        <w:t xml:space="preserve">V4-V5 variable region of the 16S rRNA gene was amplified. 16S amplicons were purified either using a Qiagen PCR Purification Kit (Qiagen, USA) or </w:t>
      </w:r>
      <w:proofErr w:type="spellStart"/>
      <w:r w:rsidR="0CA38A4F" w:rsidRPr="004719EA">
        <w:rPr>
          <w:color w:val="000000" w:themeColor="text1"/>
          <w:sz w:val="22"/>
          <w:szCs w:val="22"/>
          <w:lang w:val="en"/>
        </w:rPr>
        <w:t>AMPure</w:t>
      </w:r>
      <w:proofErr w:type="spellEnd"/>
      <w:r w:rsidR="0CA38A4F" w:rsidRPr="004719EA">
        <w:rPr>
          <w:color w:val="000000" w:themeColor="text1"/>
          <w:sz w:val="22"/>
          <w:szCs w:val="22"/>
          <w:lang w:val="en"/>
        </w:rPr>
        <w:t xml:space="preserve"> magnetic beads (Beckman Coulter, USA) and quantified using a </w:t>
      </w:r>
      <w:proofErr w:type="spellStart"/>
      <w:r w:rsidR="0CA38A4F" w:rsidRPr="004719EA">
        <w:rPr>
          <w:color w:val="000000" w:themeColor="text1"/>
          <w:sz w:val="22"/>
          <w:szCs w:val="22"/>
          <w:lang w:val="en"/>
        </w:rPr>
        <w:t>Tapestation</w:t>
      </w:r>
      <w:proofErr w:type="spellEnd"/>
      <w:r w:rsidR="0CA38A4F" w:rsidRPr="004719EA">
        <w:rPr>
          <w:color w:val="000000" w:themeColor="text1"/>
          <w:sz w:val="22"/>
          <w:szCs w:val="22"/>
          <w:lang w:val="en"/>
        </w:rPr>
        <w:t xml:space="preserve"> instrument (Agilent, USA). DNA was pooled to equal final concentrations for each sample and then sequenced </w:t>
      </w:r>
      <w:r w:rsidR="00221314">
        <w:rPr>
          <w:color w:val="000000" w:themeColor="text1"/>
          <w:sz w:val="22"/>
          <w:szCs w:val="22"/>
          <w:lang w:val="en"/>
        </w:rPr>
        <w:t>on</w:t>
      </w:r>
      <w:r w:rsidR="0CA38A4F" w:rsidRPr="004719EA">
        <w:rPr>
          <w:color w:val="000000" w:themeColor="text1"/>
          <w:sz w:val="22"/>
          <w:szCs w:val="22"/>
          <w:lang w:val="en"/>
        </w:rPr>
        <w:t xml:space="preserve"> the Illumina platform. The 16S sequencing data was analyzed using the R package DADA2 (version 1.16.0) pipeline with default parameters except for </w:t>
      </w:r>
      <w:proofErr w:type="spellStart"/>
      <w:r w:rsidR="0CA38A4F" w:rsidRPr="004719EA">
        <w:rPr>
          <w:color w:val="000000" w:themeColor="text1"/>
          <w:sz w:val="22"/>
          <w:szCs w:val="22"/>
          <w:lang w:val="en"/>
        </w:rPr>
        <w:t>maxEE</w:t>
      </w:r>
      <w:proofErr w:type="spellEnd"/>
      <w:r w:rsidR="0CA38A4F" w:rsidRPr="004719EA">
        <w:rPr>
          <w:color w:val="000000" w:themeColor="text1"/>
          <w:sz w:val="22"/>
          <w:szCs w:val="22"/>
          <w:lang w:val="en"/>
        </w:rPr>
        <w:t xml:space="preserve">=2 and </w:t>
      </w:r>
      <w:proofErr w:type="spellStart"/>
      <w:r w:rsidR="0CA38A4F" w:rsidRPr="004719EA">
        <w:rPr>
          <w:color w:val="000000" w:themeColor="text1"/>
          <w:sz w:val="22"/>
          <w:szCs w:val="22"/>
          <w:lang w:val="en"/>
        </w:rPr>
        <w:t>truncQ</w:t>
      </w:r>
      <w:proofErr w:type="spellEnd"/>
      <w:r w:rsidR="0CA38A4F" w:rsidRPr="004719EA">
        <w:rPr>
          <w:color w:val="000000" w:themeColor="text1"/>
          <w:sz w:val="22"/>
          <w:szCs w:val="22"/>
          <w:lang w:val="en"/>
        </w:rPr>
        <w:t xml:space="preserve">=2 in </w:t>
      </w:r>
      <w:proofErr w:type="spellStart"/>
      <w:r w:rsidR="0CA38A4F" w:rsidRPr="004719EA">
        <w:rPr>
          <w:color w:val="000000" w:themeColor="text1"/>
          <w:sz w:val="22"/>
          <w:szCs w:val="22"/>
          <w:lang w:val="en"/>
        </w:rPr>
        <w:t>filterandtrim</w:t>
      </w:r>
      <w:proofErr w:type="spellEnd"/>
      <w:r w:rsidR="0CA38A4F" w:rsidRPr="004719EA">
        <w:rPr>
          <w:color w:val="000000" w:themeColor="text1"/>
          <w:sz w:val="22"/>
          <w:szCs w:val="22"/>
          <w:lang w:val="en"/>
        </w:rPr>
        <w:t>() function</w:t>
      </w:r>
      <w:r w:rsidR="000817E2"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{"citationID":"k3KhLV4g","properties":{"formattedCitation":"({\\i{}78})","plainCitation":"(78)","noteIndex":0},"citationItems":[{"id":3680,"uris":["http://zotero.org/groups/4675359/items/TF35G23K"],"itemData":{"id":3680,"type":"article-journal","abstract":"DADA2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Nature Publishing Group, a division of Macmillan Publishers Limited. All Rights Reserved.","note":"number: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0817E2"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78</w:t>
      </w:r>
      <w:r w:rsidR="000C7A99" w:rsidRPr="000C7A99">
        <w:rPr>
          <w:color w:val="000000"/>
          <w:sz w:val="22"/>
        </w:rPr>
        <w:t>)</w:t>
      </w:r>
      <w:r w:rsidR="000817E2" w:rsidRPr="004719EA">
        <w:rPr>
          <w:color w:val="000000" w:themeColor="text1"/>
          <w:sz w:val="22"/>
          <w:szCs w:val="22"/>
          <w:lang w:val="en"/>
        </w:rPr>
        <w:fldChar w:fldCharType="end"/>
      </w:r>
      <w:r w:rsidR="0CA38A4F" w:rsidRPr="004719EA">
        <w:rPr>
          <w:color w:val="000000" w:themeColor="text1"/>
          <w:sz w:val="22"/>
          <w:szCs w:val="22"/>
          <w:lang w:val="en"/>
        </w:rPr>
        <w:t xml:space="preserve">, 16S </w:t>
      </w:r>
      <w:proofErr w:type="spellStart"/>
      <w:r w:rsidR="0CA38A4F" w:rsidRPr="004719EA">
        <w:rPr>
          <w:color w:val="000000" w:themeColor="text1"/>
          <w:sz w:val="22"/>
          <w:szCs w:val="22"/>
          <w:lang w:val="en"/>
        </w:rPr>
        <w:t>Fastq</w:t>
      </w:r>
      <w:proofErr w:type="spellEnd"/>
      <w:r w:rsidR="0CA38A4F" w:rsidRPr="004719EA">
        <w:rPr>
          <w:color w:val="000000" w:themeColor="text1"/>
          <w:sz w:val="22"/>
          <w:szCs w:val="22"/>
          <w:lang w:val="en"/>
        </w:rPr>
        <w:t xml:space="preserve"> files were capped at 100K reads per sample. Amplicon sequence variants (ASVs) were annotated according to NCBI 16S database using BLAST</w:t>
      </w:r>
      <w:r w:rsidR="000C2632">
        <w:rPr>
          <w:color w:val="000000" w:themeColor="text1"/>
          <w:sz w:val="22"/>
          <w:szCs w:val="22"/>
          <w:lang w:val="en"/>
        </w:rPr>
        <w:t xml:space="preserve"> </w:t>
      </w:r>
      <w:r w:rsidR="000A2FAD"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{"citationID":"x3xxayGc","properties":{"formattedCitation":"({\\i{}79})","plainCitation":"(79)","noteIndex":0},"citationItems":[{"id":3687,"uris":["http://zotero.org/groups/4675359/items/8VZ2GW5I"],"itemData":{"id":3687,"type":"article-journal","abstract":"A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J."}],"issued":{"date-parts":[["1990",10,5]]}}}],"schema":"https://github.com/citation-style-language/schema/raw/master/csl-citation.json"} </w:instrText>
      </w:r>
      <w:r w:rsidR="000A2FAD"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79</w:t>
      </w:r>
      <w:r w:rsidR="000C7A99" w:rsidRPr="000C7A99">
        <w:rPr>
          <w:color w:val="000000"/>
          <w:sz w:val="22"/>
        </w:rPr>
        <w:t>)</w:t>
      </w:r>
      <w:r w:rsidR="000A2FAD" w:rsidRPr="004719EA">
        <w:rPr>
          <w:color w:val="000000" w:themeColor="text1"/>
          <w:sz w:val="22"/>
          <w:szCs w:val="22"/>
          <w:lang w:val="en"/>
        </w:rPr>
        <w:fldChar w:fldCharType="end"/>
      </w:r>
      <w:r w:rsidR="0066639C" w:rsidRPr="004719EA">
        <w:rPr>
          <w:color w:val="000000" w:themeColor="text1"/>
          <w:sz w:val="22"/>
          <w:szCs w:val="22"/>
        </w:rPr>
        <w:t xml:space="preserve">. </w:t>
      </w:r>
      <w:r w:rsidR="0CA38A4F" w:rsidRPr="004719EA">
        <w:rPr>
          <w:color w:val="000000" w:themeColor="text1"/>
          <w:sz w:val="22"/>
          <w:szCs w:val="22"/>
          <w:lang w:val="en"/>
        </w:rPr>
        <w:t xml:space="preserve">Microbiome </w:t>
      </w:r>
      <w:r w:rsidR="00591CC7" w:rsidRPr="00591CC7">
        <w:rPr>
          <w:rFonts w:ascii="Symbol" w:eastAsia="Symbol" w:hAnsi="Symbol" w:cs="Symbol"/>
          <w:color w:val="000000" w:themeColor="text1"/>
          <w:sz w:val="22"/>
          <w:szCs w:val="22"/>
        </w:rPr>
        <w:t>a</w:t>
      </w:r>
      <w:r w:rsidR="00591CC7" w:rsidRPr="00591CC7">
        <w:rPr>
          <w:color w:val="000000" w:themeColor="text1"/>
          <w:sz w:val="22"/>
          <w:szCs w:val="22"/>
        </w:rPr>
        <w:t>-</w:t>
      </w:r>
      <w:r w:rsidR="0CA38A4F" w:rsidRPr="004719EA">
        <w:rPr>
          <w:color w:val="000000" w:themeColor="text1"/>
          <w:sz w:val="22"/>
          <w:szCs w:val="22"/>
          <w:lang w:val="en"/>
        </w:rPr>
        <w:t xml:space="preserve">diversity was evaluated using the Simpson reciprocal index, a summary statistic of both the richness and evenness of the microbiome flora. Taxa abundances were summarized at </w:t>
      </w:r>
      <w:r w:rsidR="0076762E" w:rsidRPr="004719EA">
        <w:rPr>
          <w:color w:val="000000" w:themeColor="text1"/>
          <w:sz w:val="22"/>
          <w:szCs w:val="22"/>
          <w:lang w:val="en"/>
        </w:rPr>
        <w:t xml:space="preserve">the </w:t>
      </w:r>
      <w:r w:rsidR="0CA38A4F" w:rsidRPr="004719EA">
        <w:rPr>
          <w:color w:val="000000" w:themeColor="text1"/>
          <w:sz w:val="22"/>
          <w:szCs w:val="22"/>
          <w:lang w:val="en"/>
        </w:rPr>
        <w:t>genus</w:t>
      </w:r>
      <w:r w:rsidR="000A2FAD" w:rsidRPr="004719EA">
        <w:rPr>
          <w:color w:val="000000" w:themeColor="text1"/>
          <w:sz w:val="22"/>
          <w:szCs w:val="22"/>
          <w:lang w:val="en"/>
        </w:rPr>
        <w:t xml:space="preserve"> </w:t>
      </w:r>
      <w:r w:rsidR="0CA38A4F" w:rsidRPr="004719EA">
        <w:rPr>
          <w:color w:val="000000" w:themeColor="text1"/>
          <w:sz w:val="22"/>
          <w:szCs w:val="22"/>
          <w:lang w:val="en"/>
        </w:rPr>
        <w:t xml:space="preserve">level. </w:t>
      </w:r>
    </w:p>
    <w:p w14:paraId="3A2123AC" w14:textId="77777777" w:rsidR="000A2FAD" w:rsidRPr="004719EA" w:rsidRDefault="000A2FAD" w:rsidP="00BC5ADE">
      <w:pPr>
        <w:spacing w:line="276" w:lineRule="auto"/>
        <w:jc w:val="both"/>
        <w:rPr>
          <w:color w:val="000000" w:themeColor="text1"/>
          <w:sz w:val="22"/>
          <w:szCs w:val="22"/>
          <w:lang w:val="en"/>
        </w:rPr>
      </w:pPr>
    </w:p>
    <w:p w14:paraId="556DE0F4" w14:textId="75C4EDCE" w:rsidR="00957B16" w:rsidRPr="00591CC7" w:rsidRDefault="0CA38A4F" w:rsidP="00BC5ADE">
      <w:pPr>
        <w:pStyle w:val="Heading2"/>
        <w:spacing w:before="0" w:line="276" w:lineRule="auto"/>
        <w:rPr>
          <w:rFonts w:ascii="Times New Roman" w:eastAsia="Times New Roman" w:hAnsi="Times New Roman" w:cs="Times New Roman"/>
          <w:b/>
          <w:color w:val="000000" w:themeColor="text1"/>
          <w:sz w:val="22"/>
          <w:szCs w:val="22"/>
          <w:lang w:val="en"/>
        </w:rPr>
      </w:pPr>
      <w:r w:rsidRPr="00591CC7">
        <w:rPr>
          <w:rFonts w:ascii="Times New Roman" w:eastAsia="Times New Roman" w:hAnsi="Times New Roman" w:cs="Times New Roman"/>
          <w:b/>
          <w:color w:val="000000" w:themeColor="text1"/>
          <w:sz w:val="22"/>
          <w:szCs w:val="22"/>
          <w:lang w:val="en"/>
        </w:rPr>
        <w:t>Procrustes test</w:t>
      </w:r>
    </w:p>
    <w:p w14:paraId="73190FFC" w14:textId="0BFE8342" w:rsidR="00EB179C" w:rsidRPr="004719EA" w:rsidRDefault="00021E7B" w:rsidP="00BC5ADE">
      <w:pPr>
        <w:spacing w:line="276" w:lineRule="auto"/>
        <w:jc w:val="both"/>
        <w:rPr>
          <w:color w:val="000000" w:themeColor="text1"/>
          <w:sz w:val="22"/>
          <w:szCs w:val="22"/>
          <w:lang w:val="en"/>
        </w:rPr>
      </w:pPr>
      <w:r>
        <w:rPr>
          <w:color w:val="000000" w:themeColor="text1"/>
          <w:sz w:val="22"/>
          <w:szCs w:val="22"/>
          <w:lang w:val="en"/>
        </w:rPr>
        <w:t>Since</w:t>
      </w:r>
      <w:r w:rsidR="00881F69">
        <w:rPr>
          <w:color w:val="000000" w:themeColor="text1"/>
          <w:sz w:val="22"/>
          <w:szCs w:val="22"/>
          <w:lang w:val="en"/>
        </w:rPr>
        <w:t xml:space="preserve"> we </w:t>
      </w:r>
      <w:r>
        <w:rPr>
          <w:color w:val="000000" w:themeColor="text1"/>
          <w:sz w:val="22"/>
          <w:szCs w:val="22"/>
          <w:lang w:val="en"/>
        </w:rPr>
        <w:t xml:space="preserve">collected serial </w:t>
      </w:r>
      <w:r w:rsidR="00713AAA">
        <w:rPr>
          <w:color w:val="000000" w:themeColor="text1"/>
          <w:sz w:val="22"/>
          <w:szCs w:val="22"/>
          <w:lang w:val="en"/>
        </w:rPr>
        <w:t>fecal</w:t>
      </w:r>
      <w:r w:rsidR="00881F69">
        <w:rPr>
          <w:color w:val="000000" w:themeColor="text1"/>
          <w:sz w:val="22"/>
          <w:szCs w:val="22"/>
          <w:lang w:val="en"/>
        </w:rPr>
        <w:t xml:space="preserve"> samples</w:t>
      </w:r>
      <w:r w:rsidR="00713AAA">
        <w:rPr>
          <w:color w:val="000000" w:themeColor="text1"/>
          <w:sz w:val="22"/>
          <w:szCs w:val="22"/>
          <w:lang w:val="en"/>
        </w:rPr>
        <w:t xml:space="preserve"> and serial</w:t>
      </w:r>
      <w:r w:rsidR="0CA38A4F" w:rsidRPr="004719EA">
        <w:rPr>
          <w:color w:val="000000" w:themeColor="text1"/>
          <w:sz w:val="22"/>
          <w:szCs w:val="22"/>
          <w:lang w:val="en"/>
        </w:rPr>
        <w:t xml:space="preserve"> dietary intake data</w:t>
      </w:r>
      <w:r w:rsidR="00713AAA">
        <w:rPr>
          <w:color w:val="000000" w:themeColor="text1"/>
          <w:sz w:val="22"/>
          <w:szCs w:val="22"/>
          <w:lang w:val="en"/>
        </w:rPr>
        <w:t xml:space="preserve">, a question arose as </w:t>
      </w:r>
      <w:r w:rsidR="0CA38A4F" w:rsidRPr="004719EA">
        <w:rPr>
          <w:color w:val="000000" w:themeColor="text1"/>
          <w:sz w:val="22"/>
          <w:szCs w:val="22"/>
          <w:lang w:val="en"/>
        </w:rPr>
        <w:t xml:space="preserve">to </w:t>
      </w:r>
      <w:r w:rsidR="00713AAA">
        <w:rPr>
          <w:color w:val="000000" w:themeColor="text1"/>
          <w:sz w:val="22"/>
          <w:szCs w:val="22"/>
          <w:lang w:val="en"/>
        </w:rPr>
        <w:t xml:space="preserve">how many prior days of dietary </w:t>
      </w:r>
      <w:r w:rsidR="00F560F8">
        <w:rPr>
          <w:color w:val="000000" w:themeColor="text1"/>
          <w:sz w:val="22"/>
          <w:szCs w:val="22"/>
          <w:lang w:val="en"/>
        </w:rPr>
        <w:t>intake</w:t>
      </w:r>
      <w:r w:rsidR="00DB4D9E">
        <w:rPr>
          <w:color w:val="000000" w:themeColor="text1"/>
          <w:sz w:val="22"/>
          <w:szCs w:val="22"/>
          <w:lang w:val="en"/>
        </w:rPr>
        <w:t xml:space="preserve"> to correlate with</w:t>
      </w:r>
      <w:r w:rsidR="00881F69">
        <w:rPr>
          <w:color w:val="000000" w:themeColor="text1"/>
          <w:sz w:val="22"/>
          <w:szCs w:val="22"/>
          <w:lang w:val="en"/>
        </w:rPr>
        <w:t xml:space="preserve"> any given </w:t>
      </w:r>
      <w:r w:rsidR="00DB4D9E">
        <w:rPr>
          <w:color w:val="000000" w:themeColor="text1"/>
          <w:sz w:val="22"/>
          <w:szCs w:val="22"/>
          <w:lang w:val="en"/>
        </w:rPr>
        <w:t xml:space="preserve">fecal sample. </w:t>
      </w:r>
      <w:r w:rsidR="0CA38A4F" w:rsidRPr="004719EA">
        <w:rPr>
          <w:color w:val="000000" w:themeColor="text1"/>
          <w:sz w:val="22"/>
          <w:szCs w:val="22"/>
          <w:lang w:val="en"/>
        </w:rPr>
        <w:t xml:space="preserve"> To find the optimal time window of dietary intake to consider, we performed a </w:t>
      </w:r>
      <w:r w:rsidR="00582B61" w:rsidRPr="004719EA">
        <w:rPr>
          <w:color w:val="000000" w:themeColor="text1"/>
          <w:sz w:val="22"/>
          <w:szCs w:val="22"/>
          <w:lang w:val="en"/>
        </w:rPr>
        <w:t>P</w:t>
      </w:r>
      <w:r w:rsidR="0CA38A4F" w:rsidRPr="004719EA">
        <w:rPr>
          <w:color w:val="000000" w:themeColor="text1"/>
          <w:sz w:val="22"/>
          <w:szCs w:val="22"/>
          <w:lang w:val="en"/>
        </w:rPr>
        <w:t>rocrustes analysis, as done previously</w:t>
      </w:r>
      <w:r w:rsidR="00DB4D9E">
        <w:rPr>
          <w:color w:val="000000" w:themeColor="text1"/>
          <w:sz w:val="22"/>
          <w:szCs w:val="22"/>
          <w:lang w:val="en"/>
        </w:rPr>
        <w:t xml:space="preserve"> </w:t>
      </w:r>
      <w:r w:rsidR="005052A4" w:rsidRPr="004719EA">
        <w:rPr>
          <w:color w:val="000000" w:themeColor="text1"/>
          <w:sz w:val="22"/>
          <w:szCs w:val="22"/>
          <w:lang w:val="en"/>
        </w:rPr>
        <w:fldChar w:fldCharType="begin"/>
      </w:r>
      <w:r w:rsidR="0028548F" w:rsidRPr="004719EA">
        <w:rPr>
          <w:color w:val="000000" w:themeColor="text1"/>
          <w:sz w:val="22"/>
          <w:szCs w:val="22"/>
          <w:lang w:val="en"/>
        </w:rPr>
        <w:instrText xml:space="preserve"> ADDIN ZOTERO_ITEM CSL_CITATION {"citationID":"1kC4OkQB","properties":{"formattedCitation":"({\\i{}11})","plainCitation":"(11)","noteIndex":0},"citationItems":[{"id":3674,"uris":["http://zotero.org/groups/4675359/items/5JCLAA2Q"],"itemData":{"id":3674,"type":"article-journal","abstract":"Diet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5052A4" w:rsidRPr="004719EA">
        <w:rPr>
          <w:color w:val="000000" w:themeColor="text1"/>
          <w:sz w:val="22"/>
          <w:szCs w:val="22"/>
          <w:lang w:val="en"/>
        </w:rPr>
        <w:fldChar w:fldCharType="separate"/>
      </w:r>
      <w:r w:rsidR="0028548F" w:rsidRPr="004719EA">
        <w:rPr>
          <w:color w:val="000000" w:themeColor="text1"/>
          <w:sz w:val="22"/>
        </w:rPr>
        <w:t>(</w:t>
      </w:r>
      <w:r w:rsidR="0028548F" w:rsidRPr="004719EA">
        <w:rPr>
          <w:i/>
          <w:color w:val="000000" w:themeColor="text1"/>
          <w:sz w:val="22"/>
        </w:rPr>
        <w:t>11</w:t>
      </w:r>
      <w:r w:rsidR="0028548F" w:rsidRPr="004719EA">
        <w:rPr>
          <w:color w:val="000000" w:themeColor="text1"/>
          <w:sz w:val="22"/>
        </w:rPr>
        <w:t>)</w:t>
      </w:r>
      <w:r w:rsidR="005052A4" w:rsidRPr="004719EA">
        <w:rPr>
          <w:color w:val="000000" w:themeColor="text1"/>
          <w:sz w:val="22"/>
          <w:szCs w:val="22"/>
          <w:lang w:val="en"/>
        </w:rPr>
        <w:fldChar w:fldCharType="end"/>
      </w:r>
      <w:r w:rsidR="0CA38A4F" w:rsidRPr="004719EA">
        <w:rPr>
          <w:color w:val="000000" w:themeColor="text1"/>
          <w:sz w:val="22"/>
          <w:szCs w:val="22"/>
          <w:lang w:val="en"/>
        </w:rPr>
        <w:t xml:space="preserve">. We considered dietary data in two alternative ways, first by using the grams of consumed macronutrients per </w:t>
      </w:r>
      <w:r w:rsidR="00040330" w:rsidRPr="004719EA">
        <w:rPr>
          <w:color w:val="000000" w:themeColor="text1"/>
          <w:sz w:val="22"/>
          <w:szCs w:val="22"/>
          <w:lang w:val="en"/>
        </w:rPr>
        <w:t>day</w:t>
      </w:r>
      <w:r w:rsidR="0CA38A4F" w:rsidRPr="004719EA">
        <w:rPr>
          <w:color w:val="000000" w:themeColor="text1"/>
          <w:sz w:val="22"/>
          <w:szCs w:val="22"/>
          <w:lang w:val="en"/>
        </w:rPr>
        <w:t xml:space="preserve"> and second by considering the </w:t>
      </w:r>
      <w:r w:rsidR="00DB4D9E">
        <w:rPr>
          <w:color w:val="000000" w:themeColor="text1"/>
          <w:sz w:val="22"/>
          <w:szCs w:val="22"/>
          <w:lang w:val="en"/>
        </w:rPr>
        <w:t>specific named foods.</w:t>
      </w:r>
      <w:r w:rsidR="0CA38A4F" w:rsidRPr="004719EA">
        <w:rPr>
          <w:color w:val="000000" w:themeColor="text1"/>
          <w:sz w:val="22"/>
          <w:szCs w:val="22"/>
          <w:lang w:val="en"/>
        </w:rPr>
        <w:t xml:space="preserve"> Qiime2 (qiime2-2021.11) was used to do the Principal Coordinate Analysis (</w:t>
      </w:r>
      <w:proofErr w:type="spellStart"/>
      <w:r w:rsidR="0CA38A4F" w:rsidRPr="004719EA">
        <w:rPr>
          <w:color w:val="000000" w:themeColor="text1"/>
          <w:sz w:val="22"/>
          <w:szCs w:val="22"/>
          <w:lang w:val="en"/>
        </w:rPr>
        <w:t>PCoA</w:t>
      </w:r>
      <w:proofErr w:type="spellEnd"/>
      <w:r w:rsidR="0CA38A4F" w:rsidRPr="004719EA">
        <w:rPr>
          <w:color w:val="000000" w:themeColor="text1"/>
          <w:sz w:val="22"/>
          <w:szCs w:val="22"/>
          <w:lang w:val="en"/>
        </w:rPr>
        <w:t xml:space="preserve">) by first converting the counts data to </w:t>
      </w:r>
      <w:proofErr w:type="spellStart"/>
      <w:r w:rsidR="0CA38A4F" w:rsidRPr="004719EA">
        <w:rPr>
          <w:color w:val="000000" w:themeColor="text1"/>
          <w:sz w:val="22"/>
          <w:szCs w:val="22"/>
          <w:lang w:val="en"/>
        </w:rPr>
        <w:t>biom</w:t>
      </w:r>
      <w:proofErr w:type="spellEnd"/>
      <w:r w:rsidR="0CA38A4F" w:rsidRPr="004719EA">
        <w:rPr>
          <w:color w:val="000000" w:themeColor="text1"/>
          <w:sz w:val="22"/>
          <w:szCs w:val="22"/>
          <w:lang w:val="en"/>
        </w:rPr>
        <w:t xml:space="preserve"> format, then to </w:t>
      </w:r>
      <w:proofErr w:type="spellStart"/>
      <w:r w:rsidR="0CA38A4F" w:rsidRPr="004719EA">
        <w:rPr>
          <w:color w:val="000000" w:themeColor="text1"/>
          <w:sz w:val="22"/>
          <w:szCs w:val="22"/>
          <w:lang w:val="en"/>
        </w:rPr>
        <w:t>qza</w:t>
      </w:r>
      <w:proofErr w:type="spellEnd"/>
      <w:r w:rsidR="0CA38A4F" w:rsidRPr="004719EA">
        <w:rPr>
          <w:color w:val="000000" w:themeColor="text1"/>
          <w:sz w:val="22"/>
          <w:szCs w:val="22"/>
          <w:lang w:val="en"/>
        </w:rPr>
        <w:t xml:space="preserve"> format, then for stool samples the Bray-</w:t>
      </w:r>
      <w:r w:rsidR="002B26E2" w:rsidRPr="004719EA">
        <w:rPr>
          <w:color w:val="000000" w:themeColor="text1"/>
          <w:sz w:val="22"/>
          <w:szCs w:val="22"/>
          <w:lang w:val="en"/>
        </w:rPr>
        <w:t>Curtis</w:t>
      </w:r>
      <w:r w:rsidR="0CA38A4F" w:rsidRPr="004719EA">
        <w:rPr>
          <w:color w:val="000000" w:themeColor="text1"/>
          <w:sz w:val="22"/>
          <w:szCs w:val="22"/>
          <w:lang w:val="en"/>
        </w:rPr>
        <w:t xml:space="preserve"> distance was used for the </w:t>
      </w:r>
      <w:proofErr w:type="spellStart"/>
      <w:r w:rsidR="0CA38A4F" w:rsidRPr="004719EA">
        <w:rPr>
          <w:color w:val="000000" w:themeColor="text1"/>
          <w:sz w:val="22"/>
          <w:szCs w:val="22"/>
          <w:lang w:val="en"/>
        </w:rPr>
        <w:t>P</w:t>
      </w:r>
      <w:r w:rsidR="002B26E2">
        <w:rPr>
          <w:color w:val="000000" w:themeColor="text1"/>
          <w:sz w:val="22"/>
          <w:szCs w:val="22"/>
          <w:lang w:val="en"/>
        </w:rPr>
        <w:t>C</w:t>
      </w:r>
      <w:r w:rsidR="0CA38A4F" w:rsidRPr="004719EA">
        <w:rPr>
          <w:color w:val="000000" w:themeColor="text1"/>
          <w:sz w:val="22"/>
          <w:szCs w:val="22"/>
          <w:lang w:val="en"/>
        </w:rPr>
        <w:t>oA</w:t>
      </w:r>
      <w:proofErr w:type="spellEnd"/>
      <w:r w:rsidR="00810937" w:rsidRPr="004719EA">
        <w:rPr>
          <w:color w:val="000000" w:themeColor="text1"/>
          <w:sz w:val="22"/>
          <w:szCs w:val="22"/>
          <w:lang w:val="en"/>
        </w:rPr>
        <w:t xml:space="preserve"> analysis with the macronutrient data</w:t>
      </w:r>
      <w:r w:rsidR="0CA38A4F" w:rsidRPr="004719EA">
        <w:rPr>
          <w:color w:val="000000" w:themeColor="text1"/>
          <w:sz w:val="22"/>
          <w:szCs w:val="22"/>
          <w:lang w:val="en"/>
        </w:rPr>
        <w:t>. For food</w:t>
      </w:r>
      <w:r w:rsidR="00200442">
        <w:rPr>
          <w:color w:val="000000" w:themeColor="text1"/>
          <w:sz w:val="22"/>
          <w:szCs w:val="22"/>
          <w:lang w:val="en"/>
        </w:rPr>
        <w:t>-</w:t>
      </w:r>
      <w:r w:rsidR="00810937" w:rsidRPr="004719EA">
        <w:rPr>
          <w:color w:val="000000" w:themeColor="text1"/>
          <w:sz w:val="22"/>
          <w:szCs w:val="22"/>
          <w:lang w:val="en"/>
        </w:rPr>
        <w:t xml:space="preserve">code </w:t>
      </w:r>
      <w:r w:rsidR="0CA38A4F" w:rsidRPr="004719EA">
        <w:rPr>
          <w:color w:val="000000" w:themeColor="text1"/>
          <w:sz w:val="22"/>
          <w:szCs w:val="22"/>
          <w:lang w:val="en"/>
        </w:rPr>
        <w:t xml:space="preserve">data, the unweighted </w:t>
      </w:r>
      <w:proofErr w:type="spellStart"/>
      <w:r w:rsidR="0CA38A4F" w:rsidRPr="004719EA">
        <w:rPr>
          <w:color w:val="000000" w:themeColor="text1"/>
          <w:sz w:val="22"/>
          <w:szCs w:val="22"/>
          <w:lang w:val="en"/>
        </w:rPr>
        <w:t>unifrac</w:t>
      </w:r>
      <w:proofErr w:type="spellEnd"/>
      <w:r w:rsidR="0CA38A4F" w:rsidRPr="004719EA">
        <w:rPr>
          <w:color w:val="000000" w:themeColor="text1"/>
          <w:sz w:val="22"/>
          <w:szCs w:val="22"/>
          <w:lang w:val="en"/>
        </w:rPr>
        <w:t xml:space="preserve"> distance was used to calculate beta diversity </w:t>
      </w:r>
      <w:proofErr w:type="spellStart"/>
      <w:r w:rsidR="0CA38A4F" w:rsidRPr="004719EA">
        <w:rPr>
          <w:color w:val="000000" w:themeColor="text1"/>
          <w:sz w:val="22"/>
          <w:szCs w:val="22"/>
          <w:lang w:val="en"/>
        </w:rPr>
        <w:t>PCo</w:t>
      </w:r>
      <w:r w:rsidR="00810937" w:rsidRPr="004719EA">
        <w:rPr>
          <w:color w:val="000000" w:themeColor="text1"/>
          <w:sz w:val="22"/>
          <w:szCs w:val="22"/>
          <w:lang w:val="en"/>
        </w:rPr>
        <w:t>A</w:t>
      </w:r>
      <w:proofErr w:type="spellEnd"/>
      <w:r w:rsidR="0CA38A4F" w:rsidRPr="004719EA">
        <w:rPr>
          <w:color w:val="000000" w:themeColor="text1"/>
          <w:sz w:val="22"/>
          <w:szCs w:val="22"/>
          <w:lang w:val="en"/>
        </w:rPr>
        <w:t xml:space="preserve"> with the food taxonomy information. The resulting principle coordinates were incorporated to compute a sum of square value using the </w:t>
      </w:r>
      <w:r w:rsidR="002B26E2" w:rsidRPr="004719EA">
        <w:rPr>
          <w:color w:val="000000" w:themeColor="text1"/>
          <w:sz w:val="22"/>
          <w:szCs w:val="22"/>
          <w:lang w:val="en"/>
        </w:rPr>
        <w:t>Procrustes</w:t>
      </w:r>
      <w:r w:rsidR="0CA38A4F" w:rsidRPr="004719EA">
        <w:rPr>
          <w:color w:val="000000" w:themeColor="text1"/>
          <w:sz w:val="22"/>
          <w:szCs w:val="22"/>
          <w:lang w:val="en"/>
        </w:rPr>
        <w:t xml:space="preserve"> function from the vegan (2.5-7) package</w:t>
      </w:r>
      <w:r w:rsidR="0033355D">
        <w:rPr>
          <w:color w:val="000000" w:themeColor="text1"/>
          <w:sz w:val="22"/>
          <w:szCs w:val="22"/>
          <w:lang w:val="en"/>
        </w:rPr>
        <w:t xml:space="preserve"> </w:t>
      </w:r>
      <w:r w:rsidR="00805E59"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{"citationID":"NfPlI4Lm","properties":{"formattedCitation":"({\\i{}80})","plainCitation":"(80)","noteIndex":0},"citationItems":[{"id":4554,"uris":["http://zotero.org/groups/4675359/items/4WSYYQXY"],"itemData":{"id":4554,"type":"software","abstract":"Ordination methods, diversity analysis and other functions for community and vegetation ecologists.","license":"GPL-2","source":"R-Packages","title":"vegan: Community Ecology Package","title-short":"vegan","URL":"https://cran.r-project.org/web/packages/vegan/index.html","version":"2.6-4","author":[{"family":"Oksanen","given":"Jari"},{"family":"Simpson","given":"Gavin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Ter"},{"family":"Weedon","given":"James"}],"accessed":{"date-parts":[["2023",8,7]]},"issued":{"date-parts":[["2022",10,11]]}}}],"schema":"https://github.com/citation-style-language/schema/raw/master/csl-citation.json"} </w:instrText>
      </w:r>
      <w:r w:rsidR="00805E59"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80</w:t>
      </w:r>
      <w:r w:rsidR="000C7A99" w:rsidRPr="000C7A99">
        <w:rPr>
          <w:color w:val="000000"/>
          <w:sz w:val="22"/>
        </w:rPr>
        <w:t>)</w:t>
      </w:r>
      <w:r w:rsidR="00805E59" w:rsidRPr="004719EA">
        <w:rPr>
          <w:color w:val="000000" w:themeColor="text1"/>
          <w:sz w:val="22"/>
          <w:szCs w:val="22"/>
          <w:lang w:val="en"/>
        </w:rPr>
        <w:fldChar w:fldCharType="end"/>
      </w:r>
      <w:r w:rsidR="0CA38A4F" w:rsidRPr="004719EA">
        <w:rPr>
          <w:color w:val="000000" w:themeColor="text1"/>
          <w:sz w:val="22"/>
          <w:szCs w:val="22"/>
          <w:lang w:val="en"/>
        </w:rPr>
        <w:t xml:space="preserve">. </w:t>
      </w:r>
      <w:r w:rsidR="0033355D">
        <w:rPr>
          <w:color w:val="000000" w:themeColor="text1"/>
          <w:sz w:val="22"/>
          <w:szCs w:val="22"/>
          <w:lang w:val="en"/>
        </w:rPr>
        <w:t>A</w:t>
      </w:r>
      <w:r w:rsidR="0CA38A4F" w:rsidRPr="004719EA">
        <w:rPr>
          <w:color w:val="000000" w:themeColor="text1"/>
          <w:sz w:val="22"/>
          <w:szCs w:val="22"/>
          <w:lang w:val="en"/>
        </w:rPr>
        <w:t xml:space="preserve"> Procrustes score was defined as the difference between the minimal sum of squares from the five </w:t>
      </w:r>
      <w:r w:rsidR="00CC4BAA">
        <w:rPr>
          <w:color w:val="000000" w:themeColor="text1"/>
          <w:sz w:val="22"/>
          <w:szCs w:val="22"/>
          <w:lang w:val="en"/>
        </w:rPr>
        <w:t xml:space="preserve">tested </w:t>
      </w:r>
      <w:r w:rsidR="0CA38A4F" w:rsidRPr="004719EA">
        <w:rPr>
          <w:color w:val="000000" w:themeColor="text1"/>
          <w:sz w:val="22"/>
          <w:szCs w:val="22"/>
          <w:lang w:val="en"/>
        </w:rPr>
        <w:t>scenarios and the corresponding one scenario was computed.</w:t>
      </w:r>
    </w:p>
    <w:p w14:paraId="6E68A502" w14:textId="79517306" w:rsidR="00131A49" w:rsidRPr="004719EA" w:rsidRDefault="00131A49" w:rsidP="00BC5ADE">
      <w:pPr>
        <w:spacing w:line="276" w:lineRule="auto"/>
        <w:jc w:val="both"/>
        <w:rPr>
          <w:color w:val="000000" w:themeColor="text1"/>
          <w:sz w:val="22"/>
          <w:szCs w:val="22"/>
          <w:lang w:val="en"/>
        </w:rPr>
      </w:pPr>
    </w:p>
    <w:p w14:paraId="3D76DBF2" w14:textId="230A8014" w:rsidR="00957B16" w:rsidRPr="00591CC7" w:rsidRDefault="0CA38A4F" w:rsidP="00BC5ADE">
      <w:pPr>
        <w:pStyle w:val="Heading2"/>
        <w:spacing w:before="0" w:line="276" w:lineRule="auto"/>
        <w:rPr>
          <w:rFonts w:ascii="Times New Roman" w:eastAsia="Times New Roman" w:hAnsi="Times New Roman" w:cs="Times New Roman"/>
          <w:b/>
          <w:color w:val="000000" w:themeColor="text1"/>
          <w:sz w:val="22"/>
          <w:szCs w:val="22"/>
          <w:lang w:val="en"/>
        </w:rPr>
      </w:pPr>
      <w:r w:rsidRPr="00591CC7">
        <w:rPr>
          <w:rFonts w:ascii="Times New Roman" w:eastAsia="Times New Roman" w:hAnsi="Times New Roman" w:cs="Times New Roman"/>
          <w:b/>
          <w:color w:val="000000" w:themeColor="text1"/>
          <w:sz w:val="22"/>
          <w:szCs w:val="22"/>
          <w:lang w:val="en"/>
        </w:rPr>
        <w:t>Bayesian multilevel model</w:t>
      </w:r>
    </w:p>
    <w:p w14:paraId="4A28A3C1" w14:textId="7A3FB7F2" w:rsidR="00957B16" w:rsidRPr="00591CC7" w:rsidRDefault="0CA38A4F" w:rsidP="00BC5ADE">
      <w:pPr>
        <w:pStyle w:val="Heading3"/>
        <w:spacing w:before="0" w:line="276" w:lineRule="auto"/>
        <w:rPr>
          <w:rFonts w:ascii="Times New Roman" w:eastAsia="Times New Roman" w:hAnsi="Times New Roman" w:cs="Times New Roman"/>
          <w:i/>
          <w:color w:val="000000" w:themeColor="text1"/>
          <w:sz w:val="22"/>
          <w:szCs w:val="22"/>
          <w:lang w:val="en"/>
        </w:rPr>
      </w:pPr>
      <w:r w:rsidRPr="00591CC7">
        <w:rPr>
          <w:rFonts w:ascii="Times New Roman" w:eastAsia="Times New Roman" w:hAnsi="Times New Roman" w:cs="Times New Roman"/>
          <w:i/>
          <w:color w:val="000000" w:themeColor="text1"/>
          <w:sz w:val="22"/>
          <w:szCs w:val="22"/>
          <w:lang w:val="en"/>
        </w:rPr>
        <w:t xml:space="preserve">Data preparation </w:t>
      </w:r>
    </w:p>
    <w:p w14:paraId="17D81380" w14:textId="05D43F6A" w:rsidR="003D37E2"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For </w:t>
      </w:r>
      <w:r w:rsidR="0091799F">
        <w:rPr>
          <w:color w:val="000000" w:themeColor="text1"/>
          <w:sz w:val="22"/>
          <w:szCs w:val="22"/>
          <w:lang w:val="en"/>
        </w:rPr>
        <w:t>each</w:t>
      </w:r>
      <w:r w:rsidRPr="004719EA">
        <w:rPr>
          <w:color w:val="000000" w:themeColor="text1"/>
          <w:sz w:val="22"/>
          <w:szCs w:val="22"/>
          <w:lang w:val="en"/>
        </w:rPr>
        <w:t xml:space="preserve"> stool sample included, the dietary data was summarized</w:t>
      </w:r>
      <w:r w:rsidR="00EE4109">
        <w:rPr>
          <w:color w:val="000000" w:themeColor="text1"/>
          <w:sz w:val="22"/>
          <w:szCs w:val="22"/>
          <w:lang w:val="en"/>
        </w:rPr>
        <w:t>,</w:t>
      </w:r>
      <w:r w:rsidR="0091799F">
        <w:rPr>
          <w:color w:val="000000" w:themeColor="text1"/>
          <w:sz w:val="22"/>
          <w:szCs w:val="22"/>
          <w:lang w:val="en"/>
        </w:rPr>
        <w:t xml:space="preserve"> for macronutrient analysis</w:t>
      </w:r>
      <w:r w:rsidR="00EE4109">
        <w:rPr>
          <w:color w:val="000000" w:themeColor="text1"/>
          <w:sz w:val="22"/>
          <w:szCs w:val="22"/>
          <w:lang w:val="en"/>
        </w:rPr>
        <w:t>,</w:t>
      </w:r>
      <w:r w:rsidRPr="004719EA">
        <w:rPr>
          <w:color w:val="000000" w:themeColor="text1"/>
          <w:sz w:val="22"/>
          <w:szCs w:val="22"/>
          <w:lang w:val="en"/>
        </w:rPr>
        <w:t xml:space="preserve"> as the previous </w:t>
      </w:r>
      <w:r w:rsidR="00FD3D1C" w:rsidRPr="004719EA">
        <w:rPr>
          <w:color w:val="000000" w:themeColor="text1"/>
          <w:sz w:val="22"/>
          <w:szCs w:val="22"/>
          <w:lang w:val="en"/>
        </w:rPr>
        <w:t>two-day</w:t>
      </w:r>
      <w:r w:rsidRPr="004719EA">
        <w:rPr>
          <w:color w:val="000000" w:themeColor="text1"/>
          <w:sz w:val="22"/>
          <w:szCs w:val="22"/>
          <w:lang w:val="en"/>
        </w:rPr>
        <w:t xml:space="preserve"> average intake of sugars, </w:t>
      </w:r>
      <w:proofErr w:type="gramStart"/>
      <w:r w:rsidRPr="004719EA">
        <w:rPr>
          <w:color w:val="000000" w:themeColor="text1"/>
          <w:sz w:val="22"/>
          <w:szCs w:val="22"/>
          <w:lang w:val="en"/>
        </w:rPr>
        <w:t>fibers</w:t>
      </w:r>
      <w:proofErr w:type="gramEnd"/>
      <w:r w:rsidRPr="004719EA">
        <w:rPr>
          <w:color w:val="000000" w:themeColor="text1"/>
          <w:sz w:val="22"/>
          <w:szCs w:val="22"/>
          <w:lang w:val="en"/>
        </w:rPr>
        <w:t xml:space="preserve"> and fat in grams</w:t>
      </w:r>
      <w:r w:rsidR="00EE4109">
        <w:rPr>
          <w:color w:val="000000" w:themeColor="text1"/>
          <w:sz w:val="22"/>
          <w:szCs w:val="22"/>
          <w:lang w:val="en"/>
        </w:rPr>
        <w:t>;</w:t>
      </w:r>
      <w:r w:rsidRPr="004719EA">
        <w:rPr>
          <w:color w:val="000000" w:themeColor="text1"/>
          <w:sz w:val="22"/>
          <w:szCs w:val="22"/>
          <w:lang w:val="en"/>
        </w:rPr>
        <w:t xml:space="preserve"> </w:t>
      </w:r>
      <w:r w:rsidR="00EE4109">
        <w:rPr>
          <w:color w:val="000000" w:themeColor="text1"/>
          <w:sz w:val="22"/>
          <w:szCs w:val="22"/>
          <w:lang w:val="en"/>
        </w:rPr>
        <w:t xml:space="preserve">in the food-group analysis, as </w:t>
      </w:r>
      <w:r w:rsidR="00EE4109" w:rsidRPr="004719EA">
        <w:rPr>
          <w:color w:val="000000" w:themeColor="text1"/>
          <w:sz w:val="22"/>
          <w:szCs w:val="22"/>
          <w:lang w:val="en"/>
        </w:rPr>
        <w:t>the previous two-day</w:t>
      </w:r>
      <w:r w:rsidRPr="004719EA">
        <w:rPr>
          <w:color w:val="000000" w:themeColor="text1"/>
          <w:sz w:val="22"/>
          <w:szCs w:val="22"/>
          <w:lang w:val="en"/>
        </w:rPr>
        <w:t xml:space="preserve"> average intake of grains, vegetables, meats, milk, sweets, fruits, legumes, fats and eggs. </w:t>
      </w:r>
      <w:r w:rsidR="00017C92">
        <w:rPr>
          <w:color w:val="000000" w:themeColor="text1"/>
          <w:sz w:val="22"/>
          <w:szCs w:val="22"/>
          <w:lang w:val="en"/>
        </w:rPr>
        <w:t>G</w:t>
      </w:r>
      <w:r w:rsidRPr="004719EA">
        <w:rPr>
          <w:color w:val="000000" w:themeColor="text1"/>
          <w:sz w:val="22"/>
          <w:szCs w:val="22"/>
          <w:lang w:val="en"/>
        </w:rPr>
        <w:t>ram weight</w:t>
      </w:r>
      <w:r w:rsidR="00017C92">
        <w:rPr>
          <w:color w:val="000000" w:themeColor="text1"/>
          <w:sz w:val="22"/>
          <w:szCs w:val="22"/>
          <w:lang w:val="en"/>
        </w:rPr>
        <w:t xml:space="preserve">s were </w:t>
      </w:r>
      <w:r w:rsidRPr="004719EA">
        <w:rPr>
          <w:color w:val="000000" w:themeColor="text1"/>
          <w:sz w:val="22"/>
          <w:szCs w:val="22"/>
          <w:lang w:val="en"/>
        </w:rPr>
        <w:t xml:space="preserve">divided by 100 so that the resulting coefficients represent </w:t>
      </w:r>
      <w:r w:rsidR="00017C92">
        <w:rPr>
          <w:color w:val="000000" w:themeColor="text1"/>
          <w:sz w:val="22"/>
          <w:szCs w:val="22"/>
          <w:lang w:val="en"/>
        </w:rPr>
        <w:t xml:space="preserve">the expected </w:t>
      </w:r>
      <w:r w:rsidRPr="004719EA">
        <w:rPr>
          <w:color w:val="000000" w:themeColor="text1"/>
          <w:sz w:val="22"/>
          <w:szCs w:val="22"/>
          <w:lang w:val="en"/>
        </w:rPr>
        <w:t xml:space="preserve">change in the outcome </w:t>
      </w:r>
      <w:r w:rsidR="00017C92">
        <w:rPr>
          <w:color w:val="000000" w:themeColor="text1"/>
          <w:sz w:val="22"/>
          <w:szCs w:val="22"/>
          <w:lang w:val="en"/>
        </w:rPr>
        <w:t>variable per each</w:t>
      </w:r>
      <w:r w:rsidRPr="004719EA">
        <w:rPr>
          <w:color w:val="000000" w:themeColor="text1"/>
          <w:sz w:val="22"/>
          <w:szCs w:val="22"/>
          <w:lang w:val="en"/>
        </w:rPr>
        <w:t xml:space="preserve"> </w:t>
      </w:r>
      <w:r w:rsidR="00224253" w:rsidRPr="004719EA">
        <w:rPr>
          <w:color w:val="000000" w:themeColor="text1"/>
          <w:sz w:val="22"/>
          <w:szCs w:val="22"/>
          <w:lang w:val="en"/>
        </w:rPr>
        <w:t>100-gram</w:t>
      </w:r>
      <w:r w:rsidRPr="004719EA">
        <w:rPr>
          <w:color w:val="000000" w:themeColor="text1"/>
          <w:sz w:val="22"/>
          <w:szCs w:val="22"/>
          <w:lang w:val="en"/>
        </w:rPr>
        <w:t xml:space="preserve"> intake of the dietary component. </w:t>
      </w:r>
      <w:r w:rsidR="009A59B8" w:rsidRPr="004719EA">
        <w:rPr>
          <w:color w:val="000000" w:themeColor="text1"/>
          <w:sz w:val="22"/>
          <w:szCs w:val="22"/>
          <w:lang w:val="en"/>
        </w:rPr>
        <w:t>Conditioning</w:t>
      </w:r>
      <w:r w:rsidR="008E3E94" w:rsidRPr="004719EA">
        <w:rPr>
          <w:color w:val="000000" w:themeColor="text1"/>
          <w:sz w:val="22"/>
          <w:szCs w:val="22"/>
          <w:lang w:val="en"/>
        </w:rPr>
        <w:t xml:space="preserve"> intensity </w:t>
      </w:r>
      <w:r w:rsidR="00017C92">
        <w:rPr>
          <w:color w:val="000000" w:themeColor="text1"/>
          <w:sz w:val="22"/>
          <w:szCs w:val="22"/>
          <w:lang w:val="en"/>
        </w:rPr>
        <w:t>was a</w:t>
      </w:r>
      <w:r w:rsidR="008E3E94" w:rsidRPr="004719EA">
        <w:rPr>
          <w:color w:val="000000" w:themeColor="text1"/>
          <w:sz w:val="22"/>
          <w:szCs w:val="22"/>
          <w:lang w:val="en"/>
        </w:rPr>
        <w:t xml:space="preserve"> three</w:t>
      </w:r>
      <w:r w:rsidR="00017C92">
        <w:rPr>
          <w:color w:val="000000" w:themeColor="text1"/>
          <w:sz w:val="22"/>
          <w:szCs w:val="22"/>
          <w:lang w:val="en"/>
        </w:rPr>
        <w:t>-</w:t>
      </w:r>
      <w:r w:rsidR="008E3E94" w:rsidRPr="004719EA">
        <w:rPr>
          <w:color w:val="000000" w:themeColor="text1"/>
          <w:sz w:val="22"/>
          <w:szCs w:val="22"/>
          <w:lang w:val="en"/>
        </w:rPr>
        <w:t xml:space="preserve">level factorial variable </w:t>
      </w:r>
      <w:r w:rsidR="00017C92">
        <w:rPr>
          <w:color w:val="000000" w:themeColor="text1"/>
          <w:sz w:val="22"/>
          <w:szCs w:val="22"/>
          <w:lang w:val="en"/>
        </w:rPr>
        <w:t xml:space="preserve">comprised of (in increasing order of intensity) </w:t>
      </w:r>
      <w:r w:rsidR="00D14985">
        <w:rPr>
          <w:color w:val="000000" w:themeColor="text1"/>
          <w:sz w:val="22"/>
          <w:szCs w:val="22"/>
          <w:lang w:val="en"/>
        </w:rPr>
        <w:t>Nonmyelo</w:t>
      </w:r>
      <w:r w:rsidR="009A59B8" w:rsidRPr="004719EA">
        <w:rPr>
          <w:color w:val="000000" w:themeColor="text1"/>
          <w:sz w:val="22"/>
          <w:szCs w:val="22"/>
          <w:lang w:val="en"/>
        </w:rPr>
        <w:t>ablative</w:t>
      </w:r>
      <w:r w:rsidR="00D14985">
        <w:rPr>
          <w:color w:val="000000" w:themeColor="text1"/>
          <w:sz w:val="22"/>
          <w:szCs w:val="22"/>
          <w:lang w:val="en"/>
        </w:rPr>
        <w:t xml:space="preserve"> (“</w:t>
      </w:r>
      <w:proofErr w:type="spellStart"/>
      <w:r w:rsidR="00D14985">
        <w:rPr>
          <w:color w:val="000000" w:themeColor="text1"/>
          <w:sz w:val="22"/>
          <w:szCs w:val="22"/>
          <w:lang w:val="en"/>
        </w:rPr>
        <w:t>nonablative</w:t>
      </w:r>
      <w:proofErr w:type="spellEnd"/>
      <w:r w:rsidR="00D14985">
        <w:rPr>
          <w:color w:val="000000" w:themeColor="text1"/>
          <w:sz w:val="22"/>
          <w:szCs w:val="22"/>
          <w:lang w:val="en"/>
        </w:rPr>
        <w:t>”)</w:t>
      </w:r>
      <w:r w:rsidR="009A59B8" w:rsidRPr="004719EA">
        <w:rPr>
          <w:color w:val="000000" w:themeColor="text1"/>
          <w:sz w:val="22"/>
          <w:szCs w:val="22"/>
          <w:lang w:val="en"/>
        </w:rPr>
        <w:t>, reduced</w:t>
      </w:r>
      <w:r w:rsidR="00017C92">
        <w:rPr>
          <w:color w:val="000000" w:themeColor="text1"/>
          <w:sz w:val="22"/>
          <w:szCs w:val="22"/>
          <w:lang w:val="en"/>
        </w:rPr>
        <w:t xml:space="preserve"> intensity conditioning</w:t>
      </w:r>
      <w:r w:rsidR="00D14985">
        <w:rPr>
          <w:color w:val="000000" w:themeColor="text1"/>
          <w:sz w:val="22"/>
          <w:szCs w:val="22"/>
          <w:lang w:val="en"/>
        </w:rPr>
        <w:t xml:space="preserve"> (“reduced”)</w:t>
      </w:r>
      <w:r w:rsidR="009A59B8" w:rsidRPr="004719EA">
        <w:rPr>
          <w:color w:val="000000" w:themeColor="text1"/>
          <w:sz w:val="22"/>
          <w:szCs w:val="22"/>
          <w:lang w:val="en"/>
        </w:rPr>
        <w:t xml:space="preserve">, </w:t>
      </w:r>
      <w:r w:rsidR="00017C92">
        <w:rPr>
          <w:color w:val="000000" w:themeColor="text1"/>
          <w:sz w:val="22"/>
          <w:szCs w:val="22"/>
          <w:lang w:val="en"/>
        </w:rPr>
        <w:t>and myelo</w:t>
      </w:r>
      <w:r w:rsidR="009A59B8" w:rsidRPr="004719EA">
        <w:rPr>
          <w:color w:val="000000" w:themeColor="text1"/>
          <w:sz w:val="22"/>
          <w:szCs w:val="22"/>
          <w:lang w:val="en"/>
        </w:rPr>
        <w:t>ablative</w:t>
      </w:r>
      <w:r w:rsidR="00D14985">
        <w:rPr>
          <w:color w:val="000000" w:themeColor="text1"/>
          <w:sz w:val="22"/>
          <w:szCs w:val="22"/>
          <w:lang w:val="en"/>
        </w:rPr>
        <w:t xml:space="preserve"> (“ablative”).</w:t>
      </w:r>
      <w:r w:rsidR="00017C92">
        <w:rPr>
          <w:color w:val="000000" w:themeColor="text1"/>
          <w:sz w:val="22"/>
          <w:szCs w:val="22"/>
          <w:lang w:val="en"/>
        </w:rPr>
        <w:t xml:space="preserve"> </w:t>
      </w:r>
      <w:r w:rsidRPr="004719EA">
        <w:rPr>
          <w:color w:val="000000" w:themeColor="text1"/>
          <w:sz w:val="22"/>
          <w:szCs w:val="22"/>
          <w:lang w:val="en"/>
        </w:rPr>
        <w:t xml:space="preserve">EN and TPN </w:t>
      </w:r>
      <w:r w:rsidR="00D14985">
        <w:rPr>
          <w:color w:val="000000" w:themeColor="text1"/>
          <w:sz w:val="22"/>
          <w:szCs w:val="22"/>
          <w:lang w:val="en"/>
        </w:rPr>
        <w:t>were</w:t>
      </w:r>
      <w:r w:rsidRPr="004719EA">
        <w:rPr>
          <w:color w:val="000000" w:themeColor="text1"/>
          <w:sz w:val="22"/>
          <w:szCs w:val="22"/>
          <w:lang w:val="en"/>
        </w:rPr>
        <w:t xml:space="preserve"> two</w:t>
      </w:r>
      <w:r w:rsidR="00D14985">
        <w:rPr>
          <w:color w:val="000000" w:themeColor="text1"/>
          <w:sz w:val="22"/>
          <w:szCs w:val="22"/>
          <w:lang w:val="en"/>
        </w:rPr>
        <w:t>-</w:t>
      </w:r>
      <w:r w:rsidRPr="004719EA">
        <w:rPr>
          <w:color w:val="000000" w:themeColor="text1"/>
          <w:sz w:val="22"/>
          <w:szCs w:val="22"/>
          <w:lang w:val="en"/>
        </w:rPr>
        <w:t xml:space="preserve">factor variables </w:t>
      </w:r>
      <w:r w:rsidR="001F6B6B">
        <w:rPr>
          <w:color w:val="000000" w:themeColor="text1"/>
          <w:sz w:val="22"/>
          <w:szCs w:val="22"/>
          <w:lang w:val="en"/>
        </w:rPr>
        <w:t>encoded as TRUE</w:t>
      </w:r>
      <w:r w:rsidRPr="004719EA">
        <w:rPr>
          <w:color w:val="000000" w:themeColor="text1"/>
          <w:sz w:val="22"/>
          <w:szCs w:val="22"/>
          <w:lang w:val="en"/>
        </w:rPr>
        <w:t xml:space="preserve"> if the patient </w:t>
      </w:r>
      <w:r w:rsidR="001F6B6B">
        <w:rPr>
          <w:color w:val="000000" w:themeColor="text1"/>
          <w:sz w:val="22"/>
          <w:szCs w:val="22"/>
          <w:lang w:val="en"/>
        </w:rPr>
        <w:t>was exposed to</w:t>
      </w:r>
      <w:r w:rsidRPr="004719EA">
        <w:rPr>
          <w:color w:val="000000" w:themeColor="text1"/>
          <w:sz w:val="22"/>
          <w:szCs w:val="22"/>
          <w:lang w:val="en"/>
        </w:rPr>
        <w:t xml:space="preserve"> EN or TPN in the two days </w:t>
      </w:r>
      <w:r w:rsidR="001F6B6B">
        <w:rPr>
          <w:color w:val="000000" w:themeColor="text1"/>
          <w:sz w:val="22"/>
          <w:szCs w:val="22"/>
          <w:lang w:val="en"/>
        </w:rPr>
        <w:t>preceding</w:t>
      </w:r>
      <w:r w:rsidR="004640DC">
        <w:rPr>
          <w:color w:val="000000" w:themeColor="text1"/>
          <w:sz w:val="22"/>
          <w:szCs w:val="22"/>
          <w:lang w:val="en"/>
        </w:rPr>
        <w:t xml:space="preserve"> fecal</w:t>
      </w:r>
      <w:r w:rsidRPr="004719EA">
        <w:rPr>
          <w:color w:val="000000" w:themeColor="text1"/>
          <w:sz w:val="22"/>
          <w:szCs w:val="22"/>
          <w:lang w:val="en"/>
        </w:rPr>
        <w:t xml:space="preserve"> collection</w:t>
      </w:r>
      <w:r w:rsidR="004640DC">
        <w:rPr>
          <w:color w:val="000000" w:themeColor="text1"/>
          <w:sz w:val="22"/>
          <w:szCs w:val="22"/>
          <w:lang w:val="en"/>
        </w:rPr>
        <w:t xml:space="preserve"> and </w:t>
      </w:r>
      <w:r w:rsidRPr="004719EA">
        <w:rPr>
          <w:color w:val="000000" w:themeColor="text1"/>
          <w:sz w:val="22"/>
          <w:szCs w:val="22"/>
          <w:lang w:val="en"/>
        </w:rPr>
        <w:t xml:space="preserve">otherwise </w:t>
      </w:r>
      <w:r w:rsidR="004640DC">
        <w:rPr>
          <w:color w:val="000000" w:themeColor="text1"/>
          <w:sz w:val="22"/>
          <w:szCs w:val="22"/>
          <w:lang w:val="en"/>
        </w:rPr>
        <w:t>FALSE.</w:t>
      </w:r>
      <w:r w:rsidRPr="004719EA">
        <w:rPr>
          <w:color w:val="000000" w:themeColor="text1"/>
          <w:sz w:val="22"/>
          <w:szCs w:val="22"/>
          <w:lang w:val="en"/>
        </w:rPr>
        <w:t xml:space="preserve"> Likewise, if the stool sample was collected after exposure to antibiotics in the </w:t>
      </w:r>
      <w:r w:rsidR="00C67964" w:rsidRPr="004719EA">
        <w:rPr>
          <w:color w:val="000000" w:themeColor="text1"/>
          <w:sz w:val="22"/>
          <w:szCs w:val="22"/>
          <w:lang w:val="en"/>
        </w:rPr>
        <w:t>two-day</w:t>
      </w:r>
      <w:r w:rsidRPr="004719EA">
        <w:rPr>
          <w:color w:val="000000" w:themeColor="text1"/>
          <w:sz w:val="22"/>
          <w:szCs w:val="22"/>
          <w:lang w:val="en"/>
        </w:rPr>
        <w:t xml:space="preserve"> window before it, it will be true otherwise false. The antibiotics </w:t>
      </w:r>
      <w:r w:rsidR="009C7C85">
        <w:rPr>
          <w:color w:val="000000" w:themeColor="text1"/>
          <w:sz w:val="22"/>
          <w:szCs w:val="22"/>
          <w:lang w:val="en"/>
        </w:rPr>
        <w:t>considered</w:t>
      </w:r>
      <w:r w:rsidR="0033133C">
        <w:rPr>
          <w:color w:val="000000" w:themeColor="text1"/>
          <w:sz w:val="22"/>
          <w:szCs w:val="22"/>
          <w:lang w:val="en"/>
        </w:rPr>
        <w:t xml:space="preserve"> were</w:t>
      </w:r>
      <w:r w:rsidRPr="004719EA">
        <w:rPr>
          <w:color w:val="000000" w:themeColor="text1"/>
          <w:sz w:val="22"/>
          <w:szCs w:val="22"/>
          <w:lang w:val="en"/>
        </w:rPr>
        <w:t xml:space="preserve"> piperacillin/tazobactam, carbapenems, cefepime, linezolid</w:t>
      </w:r>
      <w:r w:rsidR="0033133C">
        <w:rPr>
          <w:color w:val="000000" w:themeColor="text1"/>
          <w:sz w:val="22"/>
          <w:szCs w:val="22"/>
          <w:lang w:val="en"/>
        </w:rPr>
        <w:t xml:space="preserve">, </w:t>
      </w:r>
      <w:r w:rsidRPr="004719EA">
        <w:rPr>
          <w:color w:val="000000" w:themeColor="text1"/>
          <w:sz w:val="22"/>
          <w:szCs w:val="22"/>
          <w:lang w:val="en"/>
        </w:rPr>
        <w:t xml:space="preserve">oral vancomycin, </w:t>
      </w:r>
      <w:r w:rsidR="0033133C">
        <w:rPr>
          <w:color w:val="000000" w:themeColor="text1"/>
          <w:sz w:val="22"/>
          <w:szCs w:val="22"/>
          <w:lang w:val="en"/>
        </w:rPr>
        <w:t xml:space="preserve">and </w:t>
      </w:r>
      <w:r w:rsidRPr="004719EA">
        <w:rPr>
          <w:color w:val="000000" w:themeColor="text1"/>
          <w:sz w:val="22"/>
          <w:szCs w:val="22"/>
          <w:lang w:val="en"/>
        </w:rPr>
        <w:t>metronidazole</w:t>
      </w:r>
      <w:r w:rsidR="00387ADF">
        <w:rPr>
          <w:color w:val="000000" w:themeColor="text1"/>
          <w:sz w:val="22"/>
          <w:szCs w:val="22"/>
          <w:lang w:val="en"/>
        </w:rPr>
        <w:t xml:space="preserve">; </w:t>
      </w:r>
      <w:proofErr w:type="gramStart"/>
      <w:r w:rsidR="00387ADF">
        <w:rPr>
          <w:color w:val="000000" w:themeColor="text1"/>
          <w:sz w:val="22"/>
          <w:szCs w:val="22"/>
          <w:lang w:val="en"/>
        </w:rPr>
        <w:t xml:space="preserve">they </w:t>
      </w:r>
      <w:r w:rsidR="00AA5641">
        <w:rPr>
          <w:color w:val="000000" w:themeColor="text1"/>
          <w:sz w:val="22"/>
          <w:szCs w:val="22"/>
          <w:lang w:val="en"/>
        </w:rPr>
        <w:t xml:space="preserve"> were</w:t>
      </w:r>
      <w:proofErr w:type="gramEnd"/>
      <w:r w:rsidR="00AA5641">
        <w:rPr>
          <w:color w:val="000000" w:themeColor="text1"/>
          <w:sz w:val="22"/>
          <w:szCs w:val="22"/>
          <w:lang w:val="en"/>
        </w:rPr>
        <w:t xml:space="preserve"> most commonly used</w:t>
      </w:r>
      <w:r w:rsidR="0033133C">
        <w:rPr>
          <w:color w:val="000000" w:themeColor="text1"/>
          <w:sz w:val="22"/>
          <w:szCs w:val="22"/>
          <w:lang w:val="en"/>
        </w:rPr>
        <w:t xml:space="preserve"> as empiric therapy (most commonly for neutropenic fever) or </w:t>
      </w:r>
      <w:r w:rsidR="00E66FED">
        <w:rPr>
          <w:color w:val="000000" w:themeColor="text1"/>
          <w:sz w:val="22"/>
          <w:szCs w:val="22"/>
          <w:lang w:val="en"/>
        </w:rPr>
        <w:t xml:space="preserve">in a </w:t>
      </w:r>
      <w:r w:rsidR="0033133C">
        <w:rPr>
          <w:color w:val="000000" w:themeColor="text1"/>
          <w:sz w:val="22"/>
          <w:szCs w:val="22"/>
          <w:lang w:val="en"/>
        </w:rPr>
        <w:t xml:space="preserve">pathogen-directed </w:t>
      </w:r>
      <w:r w:rsidR="00E66FED">
        <w:rPr>
          <w:color w:val="000000" w:themeColor="text1"/>
          <w:sz w:val="22"/>
          <w:szCs w:val="22"/>
          <w:lang w:val="en"/>
        </w:rPr>
        <w:t xml:space="preserve">fashion </w:t>
      </w:r>
      <w:r w:rsidR="0033133C">
        <w:rPr>
          <w:color w:val="000000" w:themeColor="text1"/>
          <w:sz w:val="22"/>
          <w:szCs w:val="22"/>
          <w:lang w:val="en"/>
        </w:rPr>
        <w:t xml:space="preserve">(most commonly for bloodstream infections or </w:t>
      </w:r>
      <w:r w:rsidR="0033133C" w:rsidRPr="004719EA">
        <w:rPr>
          <w:i/>
          <w:color w:val="000000" w:themeColor="text1"/>
          <w:sz w:val="22"/>
          <w:szCs w:val="22"/>
          <w:lang w:val="en"/>
        </w:rPr>
        <w:t>C. difficile</w:t>
      </w:r>
      <w:r w:rsidR="0033133C" w:rsidRPr="004719EA">
        <w:rPr>
          <w:color w:val="000000" w:themeColor="text1"/>
          <w:sz w:val="22"/>
          <w:szCs w:val="22"/>
          <w:lang w:val="en"/>
        </w:rPr>
        <w:t xml:space="preserve"> </w:t>
      </w:r>
      <w:r w:rsidR="00060BD1">
        <w:rPr>
          <w:color w:val="000000" w:themeColor="text1"/>
          <w:sz w:val="22"/>
          <w:szCs w:val="22"/>
          <w:lang w:val="en"/>
        </w:rPr>
        <w:t>diarrhea</w:t>
      </w:r>
      <w:r w:rsidR="0033133C">
        <w:rPr>
          <w:color w:val="000000" w:themeColor="text1"/>
          <w:sz w:val="22"/>
          <w:szCs w:val="22"/>
          <w:lang w:val="en"/>
        </w:rPr>
        <w:t>)</w:t>
      </w:r>
      <w:r w:rsidRPr="004719EA">
        <w:rPr>
          <w:color w:val="000000" w:themeColor="text1"/>
          <w:sz w:val="22"/>
          <w:szCs w:val="22"/>
          <w:lang w:val="en"/>
        </w:rPr>
        <w:t xml:space="preserve">. Prophylactic fluoroquinolones and intravenous vancomycin </w:t>
      </w:r>
      <w:r w:rsidR="0018096A">
        <w:rPr>
          <w:color w:val="000000" w:themeColor="text1"/>
          <w:sz w:val="22"/>
          <w:szCs w:val="22"/>
          <w:lang w:val="en"/>
        </w:rPr>
        <w:fldChar w:fldCharType="begin"/>
      </w:r>
      <w:r w:rsidR="00755B40">
        <w:rPr>
          <w:color w:val="000000" w:themeColor="text1"/>
          <w:sz w:val="22"/>
          <w:szCs w:val="22"/>
          <w:lang w:val="en"/>
        </w:rPr>
        <w:instrText xml:space="preserve"> ADDIN ZOTERO_ITEM CSL_CITATION {"citationID":"rxbLT2sw","properties":{"formattedCitation":"({\\i{}52})","plainCitation":"(52)","noteIndex":0},"citationItems":[{"id":3692,"uris":["http://zotero.org/groups/4675359/items/236MINM3"],"itemData":{"id":3692,"type":"article-journal","abstract":"BACKGROUND: We analyzed the effect of peri-transplant prophylaxis on the epidemiology of bacteremia in a 12-year contemporary cohort of allogeneic HSCT recipients at our center.\nMETHODS: This was an observational study of 1052 consecutive adult HSCT from 2000 to 2011. Formal prophylaxis with vancomycin only, fluoroquinolone (FQ) only, or vancomycin + FQ was implemented in 2006. The cumulative incidence of day 100 bacteremia was compared between the Early Period (2000-2005) and the Recent Period (2006-2011). Predictors for pre-engraftment bacteremia were analyzed with Cox-proportional hazard models in a subcohort of 821 HSCT who received myeloablative or reduced intensity conditioning (MA/RIC).\nRESULTS: The incidence of bacteremia decreased in the Recent Period (32% vs 27%; P = 0.002), whereas the rates of resistance in gram-negative rods (GNR) and vancomycin-resistant enterococci (VRE) were similar between the two Periods (P values are not statistically significant.) In multivariate analyses, prophylaxis with vancomycin only or vancomycin + FQ was protective (HR = 0.5; CI = 0.30-0.72) and (HR = 0.3; CI = 0.12-0.52, P &lt; 0.01). Vancomycin or vancomycin + FQ eliminated viridans streptococcal bacteremia (VSB); vancomycin + FQ decreased GNR bacteremia (HR = 0.35; CI = 0.15-0.85).\nCONCLUSIONS: Vancomycin-based prophylaxis peri-transplant in MA/RIC HSCT was associated with elimination of VSB and may be considered at centers with high incidence of this infection.","container-title":"The Journal of Infection","DOI":"10.1016/j.jinf.2014.06.004","ISSN":"1532-2742","issue":"4","journalAbbreviation":"J Infect","language":"eng","note":"PMID: 24931578\nPMCID: PMC4163089","page":"341-351","source":"PubMed","title":"Impact of peri-transplant vancomycin and fluoroquinolone administration on rates of bacteremia in allogeneic hematopoietic stem cell transplant (HSCT) recipients: a 12-year single institution study","title-short":"Impact of peri-transplant vancomycin and fluoroquinolone administration on rates of bacteremia in allogeneic hematopoietic stem cell transplant (HSCT) recipients","volume":"69","author":[{"family":"Seo","given":"Susan K."},{"family":"Xiao","given":"Kun"},{"family":"Huang","given":"Yao-Ting"},{"family":"Jongwutiwes","given":"Ubonvan"},{"family":"Chung","given":"Dick"},{"family":"Maloy","given":"Molly"},{"family":"Giralt","given":"Sergio"},{"family":"Barker","given":"Juliet N."},{"family":"Jakubowski","given":"Ann A."},{"family":"Papanicolaou","given":"Genovefa A."}],"issued":{"date-parts":[["2014",10]]}}}],"schema":"https://github.com/citation-style-language/schema/raw/master/csl-citation.json"} </w:instrText>
      </w:r>
      <w:r w:rsidR="0018096A">
        <w:rPr>
          <w:color w:val="000000" w:themeColor="text1"/>
          <w:sz w:val="22"/>
          <w:szCs w:val="22"/>
          <w:lang w:val="en"/>
        </w:rPr>
        <w:fldChar w:fldCharType="separate"/>
      </w:r>
      <w:r w:rsidR="00755B40" w:rsidRPr="00755B40">
        <w:rPr>
          <w:color w:val="000000"/>
          <w:sz w:val="22"/>
        </w:rPr>
        <w:t>(</w:t>
      </w:r>
      <w:r w:rsidR="00755B40" w:rsidRPr="00755B40">
        <w:rPr>
          <w:i/>
          <w:iCs/>
          <w:color w:val="000000"/>
          <w:sz w:val="22"/>
        </w:rPr>
        <w:t>52</w:t>
      </w:r>
      <w:r w:rsidR="00755B40" w:rsidRPr="00755B40">
        <w:rPr>
          <w:color w:val="000000"/>
          <w:sz w:val="22"/>
        </w:rPr>
        <w:t>)</w:t>
      </w:r>
      <w:r w:rsidR="0018096A">
        <w:rPr>
          <w:color w:val="000000" w:themeColor="text1"/>
          <w:sz w:val="22"/>
          <w:szCs w:val="22"/>
          <w:lang w:val="en"/>
        </w:rPr>
        <w:fldChar w:fldCharType="end"/>
      </w:r>
      <w:r w:rsidR="00755B40">
        <w:rPr>
          <w:color w:val="000000" w:themeColor="text1"/>
          <w:sz w:val="22"/>
          <w:szCs w:val="22"/>
          <w:lang w:val="en"/>
        </w:rPr>
        <w:t xml:space="preserve"> </w:t>
      </w:r>
      <w:r w:rsidRPr="004719EA">
        <w:rPr>
          <w:color w:val="000000" w:themeColor="text1"/>
          <w:sz w:val="22"/>
          <w:szCs w:val="22"/>
          <w:lang w:val="en"/>
        </w:rPr>
        <w:t xml:space="preserve">were not </w:t>
      </w:r>
      <w:commentRangeStart w:id="87"/>
      <w:r w:rsidRPr="004719EA">
        <w:rPr>
          <w:color w:val="000000" w:themeColor="text1"/>
          <w:sz w:val="22"/>
          <w:szCs w:val="22"/>
          <w:lang w:val="en"/>
        </w:rPr>
        <w:t>considered</w:t>
      </w:r>
      <w:commentRangeEnd w:id="87"/>
      <w:r w:rsidR="00E66FED">
        <w:rPr>
          <w:rStyle w:val="CommentReference"/>
        </w:rPr>
        <w:commentReference w:id="87"/>
      </w:r>
      <w:r w:rsidRPr="004719EA">
        <w:rPr>
          <w:color w:val="000000" w:themeColor="text1"/>
          <w:sz w:val="22"/>
          <w:szCs w:val="22"/>
          <w:lang w:val="en"/>
        </w:rPr>
        <w:t xml:space="preserve">. </w:t>
      </w:r>
      <w:r w:rsidR="00C45C2D">
        <w:rPr>
          <w:color w:val="000000" w:themeColor="text1"/>
          <w:sz w:val="22"/>
          <w:szCs w:val="22"/>
          <w:lang w:val="en"/>
        </w:rPr>
        <w:t>A</w:t>
      </w:r>
      <w:r w:rsidR="007C0CFF" w:rsidRPr="004719EA">
        <w:rPr>
          <w:color w:val="000000" w:themeColor="text1"/>
          <w:sz w:val="22"/>
          <w:szCs w:val="22"/>
          <w:lang w:val="en"/>
        </w:rPr>
        <w:t>ssociation of food</w:t>
      </w:r>
      <w:r w:rsidR="00C45C2D">
        <w:rPr>
          <w:color w:val="000000" w:themeColor="text1"/>
          <w:sz w:val="22"/>
          <w:szCs w:val="22"/>
          <w:lang w:val="en"/>
        </w:rPr>
        <w:t>s</w:t>
      </w:r>
      <w:r w:rsidR="007C0CFF" w:rsidRPr="004719EA">
        <w:rPr>
          <w:color w:val="000000" w:themeColor="text1"/>
          <w:sz w:val="22"/>
          <w:szCs w:val="22"/>
          <w:lang w:val="en"/>
        </w:rPr>
        <w:t xml:space="preserve"> and antibiotics with microbiome diversity </w:t>
      </w:r>
      <w:r w:rsidR="00C45C2D">
        <w:rPr>
          <w:color w:val="000000" w:themeColor="text1"/>
          <w:sz w:val="22"/>
          <w:szCs w:val="22"/>
          <w:lang w:val="en"/>
        </w:rPr>
        <w:t>were also analyzed</w:t>
      </w:r>
      <w:r w:rsidR="007C0CFF" w:rsidRPr="004719EA">
        <w:rPr>
          <w:color w:val="000000" w:themeColor="text1"/>
          <w:sz w:val="22"/>
          <w:szCs w:val="22"/>
          <w:lang w:val="en"/>
        </w:rPr>
        <w:t xml:space="preserve"> as </w:t>
      </w:r>
      <w:r w:rsidR="00C45C2D">
        <w:rPr>
          <w:color w:val="000000" w:themeColor="text1"/>
          <w:sz w:val="22"/>
          <w:szCs w:val="22"/>
          <w:lang w:val="en"/>
        </w:rPr>
        <w:t>interaction</w:t>
      </w:r>
      <w:r w:rsidR="007C0CFF" w:rsidRPr="004719EA">
        <w:rPr>
          <w:color w:val="000000" w:themeColor="text1"/>
          <w:sz w:val="22"/>
          <w:szCs w:val="22"/>
          <w:lang w:val="en"/>
        </w:rPr>
        <w:t xml:space="preserve"> terms, with the assumption that food</w:t>
      </w:r>
      <w:r w:rsidR="007C4DC6">
        <w:rPr>
          <w:color w:val="000000" w:themeColor="text1"/>
          <w:sz w:val="22"/>
          <w:szCs w:val="22"/>
          <w:lang w:val="en"/>
        </w:rPr>
        <w:t xml:space="preserve"> </w:t>
      </w:r>
      <w:r w:rsidR="007C0CFF" w:rsidRPr="004719EA">
        <w:rPr>
          <w:color w:val="000000" w:themeColor="text1"/>
          <w:sz w:val="22"/>
          <w:szCs w:val="22"/>
          <w:lang w:val="en"/>
        </w:rPr>
        <w:t>correlation</w:t>
      </w:r>
      <w:r w:rsidR="007C4DC6">
        <w:rPr>
          <w:color w:val="000000" w:themeColor="text1"/>
          <w:sz w:val="22"/>
          <w:szCs w:val="22"/>
          <w:lang w:val="en"/>
        </w:rPr>
        <w:t>s</w:t>
      </w:r>
      <w:r w:rsidR="007C0CFF" w:rsidRPr="004719EA">
        <w:rPr>
          <w:color w:val="000000" w:themeColor="text1"/>
          <w:sz w:val="22"/>
          <w:szCs w:val="22"/>
          <w:lang w:val="en"/>
        </w:rPr>
        <w:t xml:space="preserve"> with microbiome will be different depending on whether the patients had antibiotics in the prior two-day window or not. </w:t>
      </w:r>
      <w:r w:rsidRPr="004719EA">
        <w:rPr>
          <w:color w:val="000000" w:themeColor="text1"/>
          <w:sz w:val="22"/>
          <w:szCs w:val="22"/>
          <w:lang w:val="en"/>
        </w:rPr>
        <w:t>Two random effects were incorporated: one for patient</w:t>
      </w:r>
      <w:r w:rsidR="007C4DC6">
        <w:rPr>
          <w:color w:val="000000" w:themeColor="text1"/>
          <w:sz w:val="22"/>
          <w:szCs w:val="22"/>
          <w:lang w:val="en"/>
        </w:rPr>
        <w:t>-</w:t>
      </w:r>
      <w:r w:rsidRPr="004719EA">
        <w:rPr>
          <w:color w:val="000000" w:themeColor="text1"/>
          <w:sz w:val="22"/>
          <w:szCs w:val="22"/>
          <w:lang w:val="en"/>
        </w:rPr>
        <w:t>level variation</w:t>
      </w:r>
      <w:r w:rsidR="007C4DC6">
        <w:rPr>
          <w:color w:val="000000" w:themeColor="text1"/>
          <w:sz w:val="22"/>
          <w:szCs w:val="22"/>
          <w:lang w:val="en"/>
        </w:rPr>
        <w:t xml:space="preserve">, which also </w:t>
      </w:r>
      <w:r w:rsidR="000E7D9A" w:rsidRPr="004719EA">
        <w:rPr>
          <w:color w:val="000000" w:themeColor="text1"/>
          <w:sz w:val="22"/>
          <w:szCs w:val="22"/>
          <w:lang w:val="en"/>
        </w:rPr>
        <w:t>account</w:t>
      </w:r>
      <w:r w:rsidR="007C4DC6">
        <w:rPr>
          <w:color w:val="000000" w:themeColor="text1"/>
          <w:sz w:val="22"/>
          <w:szCs w:val="22"/>
          <w:lang w:val="en"/>
        </w:rPr>
        <w:t>ed</w:t>
      </w:r>
      <w:r w:rsidR="000E7D9A" w:rsidRPr="004719EA">
        <w:rPr>
          <w:color w:val="000000" w:themeColor="text1"/>
          <w:sz w:val="22"/>
          <w:szCs w:val="22"/>
          <w:lang w:val="en"/>
        </w:rPr>
        <w:t xml:space="preserve"> for repeated measurements from the same patient</w:t>
      </w:r>
      <w:r w:rsidRPr="004719EA">
        <w:rPr>
          <w:color w:val="000000" w:themeColor="text1"/>
          <w:sz w:val="22"/>
          <w:szCs w:val="22"/>
          <w:lang w:val="en"/>
        </w:rPr>
        <w:t xml:space="preserve">, </w:t>
      </w:r>
      <w:r w:rsidR="007C4DC6">
        <w:rPr>
          <w:color w:val="000000" w:themeColor="text1"/>
          <w:sz w:val="22"/>
          <w:szCs w:val="22"/>
          <w:lang w:val="en"/>
        </w:rPr>
        <w:t xml:space="preserve">and </w:t>
      </w:r>
      <w:r w:rsidRPr="004719EA">
        <w:rPr>
          <w:color w:val="000000" w:themeColor="text1"/>
          <w:sz w:val="22"/>
          <w:szCs w:val="22"/>
          <w:lang w:val="en"/>
        </w:rPr>
        <w:t>another for stool samples collected at different times of the patient’s hospitalization, in the format of weeks relative to transplant</w:t>
      </w:r>
      <w:r w:rsidR="0082645B">
        <w:rPr>
          <w:color w:val="000000" w:themeColor="text1"/>
          <w:sz w:val="22"/>
          <w:szCs w:val="22"/>
          <w:lang w:val="en"/>
        </w:rPr>
        <w:t xml:space="preserve"> which was intended to capture the dramatic decline in microbiome </w:t>
      </w:r>
      <w:r w:rsidR="0082645B" w:rsidRPr="004719EA">
        <w:rPr>
          <w:rFonts w:ascii="Symbol" w:eastAsia="Symbol" w:hAnsi="Symbol" w:cs="Symbol"/>
          <w:color w:val="000000" w:themeColor="text1"/>
          <w:sz w:val="22"/>
          <w:szCs w:val="22"/>
        </w:rPr>
        <w:t>a</w:t>
      </w:r>
      <w:r w:rsidR="0082645B" w:rsidRPr="004719EA">
        <w:rPr>
          <w:color w:val="000000" w:themeColor="text1"/>
          <w:sz w:val="22"/>
          <w:szCs w:val="22"/>
        </w:rPr>
        <w:t>-</w:t>
      </w:r>
      <w:r w:rsidR="0082645B" w:rsidRPr="004719EA">
        <w:rPr>
          <w:color w:val="000000" w:themeColor="text1"/>
          <w:sz w:val="22"/>
          <w:szCs w:val="22"/>
          <w:lang w:val="en"/>
        </w:rPr>
        <w:t>diversity</w:t>
      </w:r>
      <w:r w:rsidR="0082645B">
        <w:rPr>
          <w:color w:val="000000" w:themeColor="text1"/>
          <w:sz w:val="22"/>
          <w:szCs w:val="22"/>
          <w:lang w:val="en"/>
        </w:rPr>
        <w:t xml:space="preserve"> that occurs during transplantatio</w:t>
      </w:r>
      <w:r w:rsidR="00725E74">
        <w:rPr>
          <w:color w:val="000000" w:themeColor="text1"/>
          <w:sz w:val="22"/>
          <w:szCs w:val="22"/>
          <w:lang w:val="en"/>
        </w:rPr>
        <w:t>n</w:t>
      </w:r>
      <w:r w:rsidRPr="004719EA">
        <w:rPr>
          <w:color w:val="000000" w:themeColor="text1"/>
          <w:sz w:val="22"/>
          <w:szCs w:val="22"/>
          <w:lang w:val="en"/>
        </w:rPr>
        <w:t xml:space="preserve">. For example, </w:t>
      </w:r>
      <w:r w:rsidR="0082645B">
        <w:rPr>
          <w:color w:val="000000" w:themeColor="text1"/>
          <w:sz w:val="22"/>
          <w:szCs w:val="22"/>
          <w:lang w:val="en"/>
        </w:rPr>
        <w:t xml:space="preserve">the sampling window expressed in days as </w:t>
      </w:r>
      <w:r w:rsidRPr="004719EA">
        <w:rPr>
          <w:color w:val="000000" w:themeColor="text1"/>
          <w:sz w:val="22"/>
          <w:szCs w:val="22"/>
          <w:lang w:val="en"/>
        </w:rPr>
        <w:t xml:space="preserve">[-7,0) </w:t>
      </w:r>
      <w:r w:rsidR="0082645B">
        <w:rPr>
          <w:color w:val="000000" w:themeColor="text1"/>
          <w:sz w:val="22"/>
          <w:szCs w:val="22"/>
          <w:lang w:val="en"/>
        </w:rPr>
        <w:t>is</w:t>
      </w:r>
      <w:r w:rsidRPr="004719EA">
        <w:rPr>
          <w:color w:val="000000" w:themeColor="text1"/>
          <w:sz w:val="22"/>
          <w:szCs w:val="22"/>
          <w:lang w:val="en"/>
        </w:rPr>
        <w:t xml:space="preserve"> the week before transplant, and [7,14) the second week after transplant. </w:t>
      </w:r>
    </w:p>
    <w:p w14:paraId="2CE26588" w14:textId="4BA2430E" w:rsidR="00957B16" w:rsidRPr="004719EA" w:rsidRDefault="00957B16" w:rsidP="00BC5ADE">
      <w:pPr>
        <w:spacing w:line="276" w:lineRule="auto"/>
        <w:jc w:val="both"/>
        <w:rPr>
          <w:color w:val="000000" w:themeColor="text1"/>
          <w:sz w:val="22"/>
          <w:szCs w:val="22"/>
          <w:lang w:val="en"/>
        </w:rPr>
      </w:pPr>
    </w:p>
    <w:p w14:paraId="7B5EFEA3" w14:textId="0D2BFB53" w:rsidR="00720705"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When the outcome </w:t>
      </w:r>
      <w:r w:rsidR="00725E74">
        <w:rPr>
          <w:color w:val="000000" w:themeColor="text1"/>
          <w:sz w:val="22"/>
          <w:szCs w:val="22"/>
          <w:lang w:val="en"/>
        </w:rPr>
        <w:t>was</w:t>
      </w:r>
      <w:r w:rsidRPr="004719EA">
        <w:rPr>
          <w:color w:val="000000" w:themeColor="text1"/>
          <w:sz w:val="22"/>
          <w:szCs w:val="22"/>
          <w:lang w:val="en"/>
        </w:rPr>
        <w:t xml:space="preserve"> microbiome </w:t>
      </w:r>
      <w:r w:rsidR="00591CC7" w:rsidRPr="00591CC7">
        <w:rPr>
          <w:rFonts w:ascii="Symbol" w:eastAsia="Symbol" w:hAnsi="Symbol" w:cs="Symbol"/>
          <w:color w:val="000000" w:themeColor="text1"/>
          <w:sz w:val="22"/>
          <w:szCs w:val="22"/>
        </w:rPr>
        <w:t>a</w:t>
      </w:r>
      <w:r w:rsidR="00591CC7" w:rsidRPr="00591CC7">
        <w:rPr>
          <w:color w:val="000000" w:themeColor="text1"/>
          <w:sz w:val="22"/>
          <w:szCs w:val="22"/>
        </w:rPr>
        <w:t>-</w:t>
      </w:r>
      <w:r w:rsidRPr="004719EA">
        <w:rPr>
          <w:color w:val="000000" w:themeColor="text1"/>
          <w:sz w:val="22"/>
          <w:szCs w:val="22"/>
          <w:lang w:val="en"/>
        </w:rPr>
        <w:t xml:space="preserve">diversity, </w:t>
      </w:r>
      <w:r w:rsidR="000A19D7">
        <w:rPr>
          <w:color w:val="000000" w:themeColor="text1"/>
          <w:sz w:val="22"/>
          <w:szCs w:val="22"/>
          <w:lang w:val="en"/>
        </w:rPr>
        <w:t>it was analyzed</w:t>
      </w:r>
      <w:r w:rsidRPr="004719EA">
        <w:rPr>
          <w:color w:val="000000" w:themeColor="text1"/>
          <w:sz w:val="22"/>
          <w:szCs w:val="22"/>
          <w:lang w:val="en"/>
        </w:rPr>
        <w:t xml:space="preserve"> as the natural</w:t>
      </w:r>
      <w:r w:rsidR="000A19D7">
        <w:rPr>
          <w:color w:val="000000" w:themeColor="text1"/>
          <w:sz w:val="22"/>
          <w:szCs w:val="22"/>
          <w:lang w:val="en"/>
        </w:rPr>
        <w:t>-</w:t>
      </w:r>
      <w:r w:rsidRPr="004719EA">
        <w:rPr>
          <w:color w:val="000000" w:themeColor="text1"/>
          <w:sz w:val="22"/>
          <w:szCs w:val="22"/>
          <w:lang w:val="en"/>
        </w:rPr>
        <w:t>log</w:t>
      </w:r>
      <w:r w:rsidR="000A19D7">
        <w:rPr>
          <w:color w:val="000000" w:themeColor="text1"/>
          <w:sz w:val="22"/>
          <w:szCs w:val="22"/>
          <w:lang w:val="en"/>
        </w:rPr>
        <w:t>-</w:t>
      </w:r>
      <w:r w:rsidRPr="004719EA">
        <w:rPr>
          <w:color w:val="000000" w:themeColor="text1"/>
          <w:sz w:val="22"/>
          <w:szCs w:val="22"/>
          <w:lang w:val="en"/>
        </w:rPr>
        <w:t xml:space="preserve">transformed </w:t>
      </w:r>
      <w:r w:rsidR="007C0CFF" w:rsidRPr="004719EA">
        <w:rPr>
          <w:color w:val="000000" w:themeColor="text1"/>
          <w:sz w:val="22"/>
          <w:szCs w:val="22"/>
          <w:lang w:val="en"/>
        </w:rPr>
        <w:t>S</w:t>
      </w:r>
      <w:r w:rsidRPr="004719EA">
        <w:rPr>
          <w:color w:val="000000" w:themeColor="text1"/>
          <w:sz w:val="22"/>
          <w:szCs w:val="22"/>
          <w:lang w:val="en"/>
        </w:rPr>
        <w:t xml:space="preserve">impson’s reciprocal index. When the outcome </w:t>
      </w:r>
      <w:r w:rsidR="000A19D7">
        <w:rPr>
          <w:color w:val="000000" w:themeColor="text1"/>
          <w:sz w:val="22"/>
          <w:szCs w:val="22"/>
          <w:lang w:val="en"/>
        </w:rPr>
        <w:t>was</w:t>
      </w:r>
      <w:r w:rsidRPr="004719EA">
        <w:rPr>
          <w:color w:val="000000" w:themeColor="text1"/>
          <w:sz w:val="22"/>
          <w:szCs w:val="22"/>
          <w:lang w:val="en"/>
        </w:rPr>
        <w:t xml:space="preserve"> genus abundance, </w:t>
      </w:r>
      <w:r w:rsidR="000A19D7">
        <w:rPr>
          <w:color w:val="000000" w:themeColor="text1"/>
          <w:sz w:val="22"/>
          <w:szCs w:val="22"/>
          <w:lang w:val="en"/>
        </w:rPr>
        <w:t>it was</w:t>
      </w:r>
      <w:r w:rsidRPr="004719EA">
        <w:rPr>
          <w:color w:val="000000" w:themeColor="text1"/>
          <w:sz w:val="22"/>
          <w:szCs w:val="22"/>
          <w:lang w:val="en"/>
        </w:rPr>
        <w:t xml:space="preserve"> </w:t>
      </w:r>
      <w:r w:rsidR="00725DB9">
        <w:rPr>
          <w:color w:val="000000" w:themeColor="text1"/>
          <w:sz w:val="22"/>
          <w:szCs w:val="22"/>
          <w:lang w:val="en"/>
        </w:rPr>
        <w:t>analyzed</w:t>
      </w:r>
      <w:r w:rsidRPr="004719EA">
        <w:rPr>
          <w:color w:val="000000" w:themeColor="text1"/>
          <w:sz w:val="22"/>
          <w:szCs w:val="22"/>
          <w:lang w:val="en"/>
        </w:rPr>
        <w:t xml:space="preserve"> as </w:t>
      </w:r>
      <w:r w:rsidR="00761C42" w:rsidRPr="004719EA">
        <w:rPr>
          <w:color w:val="000000" w:themeColor="text1"/>
          <w:sz w:val="22"/>
          <w:szCs w:val="22"/>
          <w:lang w:val="en"/>
        </w:rPr>
        <w:t>centered log</w:t>
      </w:r>
      <w:r w:rsidR="00047364">
        <w:rPr>
          <w:color w:val="000000" w:themeColor="text1"/>
          <w:sz w:val="22"/>
          <w:szCs w:val="22"/>
          <w:lang w:val="en"/>
        </w:rPr>
        <w:t xml:space="preserve"> </w:t>
      </w:r>
      <w:r w:rsidR="00761C42" w:rsidRPr="004719EA">
        <w:rPr>
          <w:color w:val="000000" w:themeColor="text1"/>
          <w:sz w:val="22"/>
          <w:szCs w:val="22"/>
          <w:lang w:val="en"/>
        </w:rPr>
        <w:t>ratio (CLR)</w:t>
      </w:r>
      <w:r w:rsidR="00047364">
        <w:rPr>
          <w:color w:val="000000" w:themeColor="text1"/>
          <w:sz w:val="22"/>
          <w:szCs w:val="22"/>
          <w:lang w:val="en"/>
        </w:rPr>
        <w:t>-</w:t>
      </w:r>
      <w:r w:rsidR="00761C42" w:rsidRPr="004719EA">
        <w:rPr>
          <w:color w:val="000000" w:themeColor="text1"/>
          <w:sz w:val="22"/>
          <w:szCs w:val="22"/>
          <w:lang w:val="en"/>
        </w:rPr>
        <w:t>transform</w:t>
      </w:r>
      <w:r w:rsidR="00264BA4" w:rsidRPr="004719EA">
        <w:rPr>
          <w:color w:val="000000" w:themeColor="text1"/>
          <w:sz w:val="22"/>
          <w:szCs w:val="22"/>
          <w:lang w:val="en"/>
        </w:rPr>
        <w:t>ed</w:t>
      </w:r>
      <w:r w:rsidR="00761C42" w:rsidRPr="004719EA">
        <w:rPr>
          <w:color w:val="000000" w:themeColor="text1"/>
          <w:sz w:val="22"/>
          <w:szCs w:val="22"/>
          <w:lang w:val="en"/>
        </w:rPr>
        <w:t xml:space="preserve"> </w:t>
      </w:r>
      <w:r w:rsidR="00EC6BC8" w:rsidRPr="004719EA">
        <w:rPr>
          <w:color w:val="000000" w:themeColor="text1"/>
          <w:sz w:val="22"/>
          <w:szCs w:val="22"/>
          <w:lang w:val="en"/>
        </w:rPr>
        <w:t>raw ASV count</w:t>
      </w:r>
      <w:r w:rsidRPr="004719EA">
        <w:rPr>
          <w:color w:val="000000" w:themeColor="text1"/>
          <w:sz w:val="22"/>
          <w:szCs w:val="22"/>
          <w:lang w:val="en"/>
        </w:rPr>
        <w:t xml:space="preserve"> of the genus </w:t>
      </w:r>
      <w:r w:rsidR="00517F3F">
        <w:rPr>
          <w:color w:val="000000" w:themeColor="text1"/>
          <w:sz w:val="22"/>
          <w:szCs w:val="22"/>
          <w:lang w:val="en"/>
        </w:rPr>
        <w:t>after</w:t>
      </w:r>
      <w:r w:rsidRPr="004719EA">
        <w:rPr>
          <w:color w:val="000000" w:themeColor="text1"/>
          <w:sz w:val="22"/>
          <w:szCs w:val="22"/>
          <w:lang w:val="en"/>
        </w:rPr>
        <w:t xml:space="preserve"> adding a pseudo</w:t>
      </w:r>
      <w:r w:rsidR="00517F3F">
        <w:rPr>
          <w:color w:val="000000" w:themeColor="text1"/>
          <w:sz w:val="22"/>
          <w:szCs w:val="22"/>
          <w:lang w:val="en"/>
        </w:rPr>
        <w:t>-</w:t>
      </w:r>
      <w:r w:rsidRPr="004719EA">
        <w:rPr>
          <w:color w:val="000000" w:themeColor="text1"/>
          <w:sz w:val="22"/>
          <w:szCs w:val="22"/>
          <w:lang w:val="en"/>
        </w:rPr>
        <w:t>count of</w:t>
      </w:r>
      <w:r w:rsidR="00EC6BC8" w:rsidRPr="004719EA">
        <w:rPr>
          <w:color w:val="000000" w:themeColor="text1"/>
          <w:sz w:val="22"/>
          <w:szCs w:val="22"/>
          <w:lang w:val="en"/>
        </w:rPr>
        <w:t xml:space="preserve"> 0.5</w:t>
      </w:r>
      <w:r w:rsidR="00DA22C0">
        <w:rPr>
          <w:color w:val="000000" w:themeColor="text1"/>
          <w:sz w:val="22"/>
          <w:szCs w:val="22"/>
          <w:lang w:val="en"/>
        </w:rPr>
        <w:t xml:space="preserve"> reads</w:t>
      </w:r>
      <w:r w:rsidR="00725DB9">
        <w:rPr>
          <w:color w:val="000000" w:themeColor="text1"/>
          <w:sz w:val="22"/>
          <w:szCs w:val="22"/>
          <w:lang w:val="en"/>
        </w:rPr>
        <w:t xml:space="preserve"> with</w:t>
      </w:r>
      <w:r w:rsidR="001E1DC3" w:rsidRPr="004719EA">
        <w:rPr>
          <w:color w:val="000000" w:themeColor="text1"/>
          <w:sz w:val="22"/>
          <w:szCs w:val="22"/>
          <w:lang w:val="en"/>
        </w:rPr>
        <w:t xml:space="preserve"> the </w:t>
      </w:r>
      <w:proofErr w:type="spellStart"/>
      <w:r w:rsidR="001E1DC3" w:rsidRPr="004719EA">
        <w:rPr>
          <w:color w:val="000000" w:themeColor="text1"/>
          <w:sz w:val="22"/>
          <w:szCs w:val="22"/>
          <w:lang w:val="en"/>
        </w:rPr>
        <w:t>clr</w:t>
      </w:r>
      <w:proofErr w:type="spellEnd"/>
      <w:r w:rsidR="001E1DC3" w:rsidRPr="004719EA">
        <w:rPr>
          <w:color w:val="000000" w:themeColor="text1"/>
          <w:sz w:val="22"/>
          <w:szCs w:val="22"/>
          <w:lang w:val="en"/>
        </w:rPr>
        <w:t xml:space="preserve"> function in the </w:t>
      </w:r>
      <w:r w:rsidR="00841846" w:rsidRPr="004719EA">
        <w:rPr>
          <w:color w:val="000000" w:themeColor="text1"/>
          <w:sz w:val="22"/>
          <w:szCs w:val="22"/>
          <w:lang w:val="en"/>
        </w:rPr>
        <w:t>compositions package (</w:t>
      </w:r>
      <w:r w:rsidR="00F16273" w:rsidRPr="004719EA">
        <w:rPr>
          <w:color w:val="000000" w:themeColor="text1"/>
          <w:sz w:val="22"/>
          <w:szCs w:val="22"/>
          <w:lang w:val="en"/>
        </w:rPr>
        <w:t>2.0-6</w:t>
      </w:r>
      <w:r w:rsidR="00841846" w:rsidRPr="004719EA">
        <w:rPr>
          <w:color w:val="000000" w:themeColor="text1"/>
          <w:sz w:val="22"/>
          <w:szCs w:val="22"/>
          <w:lang w:val="en"/>
        </w:rPr>
        <w:t>)</w:t>
      </w:r>
      <w:r w:rsidR="00517F3F">
        <w:rPr>
          <w:color w:val="000000" w:themeColor="text1"/>
          <w:sz w:val="22"/>
          <w:szCs w:val="22"/>
          <w:lang w:val="en"/>
        </w:rPr>
        <w:t xml:space="preserve"> </w:t>
      </w:r>
      <w:r w:rsidR="00841846"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{"citationID":"lmDlVHBA","properties":{"formattedCitation":"({\\i{}81})","plainCitation":"(81)","noteIndex":0},"citationItems":[{"id":4560,"uris":["http://zotero.org/groups/4675359/items/H7RBSWVW"],"itemData":{"id":4560,"type":"software","abstract":"Provides functions for the consistent analysis of compositional data (e.g. portions of substances) and positive numbers (e.g. concentrations) in the way proposed by J. Aitchison and V. Pawlowsky-Glahn.","license":"GPL-2 | GPL-3 [expanded from: GPL (≥ 2)]","source":"R-Packages","title":"compositions: Compositional Data Analysis","title-short":"compositions","URL":"https://cran.r-project.org/web/packages/compositions/index.html","version":"2.0-6","author":[{"family":"Boogaart","given":"K. Gerald","dropping-particle":"van den"},{"family":"Tolosana-Delgado","given":"Raimon"},{"family":"Bren","given":"Matevz"}],"accessed":{"date-parts":[["2023",8,7]]},"issued":{"date-parts":[["2023",4,13]]}}}],"schema":"https://github.com/citation-style-language/schema/raw/master/csl-citation.json"} </w:instrText>
      </w:r>
      <w:r w:rsidR="00841846"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81</w:t>
      </w:r>
      <w:r w:rsidR="000C7A99" w:rsidRPr="000C7A99">
        <w:rPr>
          <w:color w:val="000000"/>
          <w:sz w:val="22"/>
        </w:rPr>
        <w:t>)</w:t>
      </w:r>
      <w:r w:rsidR="00841846" w:rsidRPr="004719EA">
        <w:rPr>
          <w:color w:val="000000" w:themeColor="text1"/>
          <w:sz w:val="22"/>
          <w:szCs w:val="22"/>
          <w:lang w:val="en"/>
        </w:rPr>
        <w:fldChar w:fldCharType="end"/>
      </w:r>
      <w:r w:rsidR="00841846" w:rsidRPr="004719EA">
        <w:rPr>
          <w:color w:val="000000" w:themeColor="text1"/>
          <w:sz w:val="22"/>
          <w:szCs w:val="22"/>
          <w:lang w:val="en"/>
        </w:rPr>
        <w:t xml:space="preserve">. </w:t>
      </w:r>
      <w:r w:rsidR="00517F3F">
        <w:rPr>
          <w:color w:val="000000" w:themeColor="text1"/>
          <w:sz w:val="22"/>
          <w:szCs w:val="22"/>
          <w:lang w:val="en"/>
        </w:rPr>
        <w:t>Ninety</w:t>
      </w:r>
      <w:r w:rsidR="00720705" w:rsidRPr="004719EA">
        <w:rPr>
          <w:color w:val="000000" w:themeColor="text1"/>
          <w:sz w:val="22"/>
          <w:szCs w:val="22"/>
          <w:lang w:val="en"/>
        </w:rPr>
        <w:t xml:space="preserve"> genera </w:t>
      </w:r>
      <w:r w:rsidR="00725DB9">
        <w:rPr>
          <w:color w:val="000000" w:themeColor="text1"/>
          <w:sz w:val="22"/>
          <w:szCs w:val="22"/>
          <w:lang w:val="en"/>
        </w:rPr>
        <w:t>with a</w:t>
      </w:r>
      <w:r w:rsidR="00725DB9" w:rsidRPr="004719EA">
        <w:rPr>
          <w:color w:val="000000" w:themeColor="text1"/>
          <w:sz w:val="22"/>
          <w:szCs w:val="22"/>
          <w:lang w:val="en"/>
        </w:rPr>
        <w:t xml:space="preserve"> relative abundance</w:t>
      </w:r>
      <w:r w:rsidR="00725DB9">
        <w:rPr>
          <w:color w:val="000000" w:themeColor="text1"/>
          <w:sz w:val="22"/>
          <w:szCs w:val="22"/>
          <w:lang w:val="en"/>
        </w:rPr>
        <w:t xml:space="preserve"> </w:t>
      </w:r>
      <w:r w:rsidR="00725DB9" w:rsidRPr="004719EA">
        <w:rPr>
          <w:color w:val="000000" w:themeColor="text1"/>
          <w:sz w:val="22"/>
          <w:szCs w:val="22"/>
          <w:lang w:val="en"/>
        </w:rPr>
        <w:t xml:space="preserve">greater than 0.01% and </w:t>
      </w:r>
      <w:r w:rsidR="00725DB9" w:rsidRPr="004719EA">
        <w:rPr>
          <w:color w:val="000000" w:themeColor="text1"/>
          <w:sz w:val="22"/>
          <w:szCs w:val="22"/>
          <w:lang w:val="en"/>
        </w:rPr>
        <w:lastRenderedPageBreak/>
        <w:t>exist in at least 10% of the samples were selected</w:t>
      </w:r>
      <w:r w:rsidR="00720705" w:rsidRPr="004719EA">
        <w:rPr>
          <w:color w:val="000000" w:themeColor="text1"/>
          <w:sz w:val="22"/>
          <w:szCs w:val="22"/>
          <w:lang w:val="en"/>
        </w:rPr>
        <w:t xml:space="preserve"> were selected when investigating how the model could predict taxon abundance. The genera that have. </w:t>
      </w:r>
    </w:p>
    <w:p w14:paraId="55A5A482" w14:textId="22FC3AE8" w:rsidR="005F00D8" w:rsidRPr="004719EA" w:rsidRDefault="005F00D8" w:rsidP="00BC5ADE">
      <w:pPr>
        <w:spacing w:line="276" w:lineRule="auto"/>
        <w:rPr>
          <w:color w:val="000000" w:themeColor="text1"/>
          <w:lang w:val="en"/>
        </w:rPr>
      </w:pPr>
    </w:p>
    <w:p w14:paraId="1B53F04C" w14:textId="2E87400F" w:rsidR="00957B16" w:rsidRPr="00591CC7" w:rsidRDefault="0CA38A4F" w:rsidP="00BC5ADE">
      <w:pPr>
        <w:pStyle w:val="Heading3"/>
        <w:spacing w:before="0" w:line="276" w:lineRule="auto"/>
        <w:rPr>
          <w:rFonts w:ascii="Times New Roman" w:eastAsia="Times New Roman" w:hAnsi="Times New Roman" w:cs="Times New Roman"/>
          <w:i/>
          <w:color w:val="000000" w:themeColor="text1"/>
          <w:sz w:val="22"/>
          <w:szCs w:val="22"/>
          <w:lang w:val="en"/>
        </w:rPr>
      </w:pPr>
      <w:r w:rsidRPr="00591CC7">
        <w:rPr>
          <w:rFonts w:ascii="Times New Roman" w:eastAsia="Times New Roman" w:hAnsi="Times New Roman" w:cs="Times New Roman"/>
          <w:i/>
          <w:color w:val="000000" w:themeColor="text1"/>
          <w:sz w:val="22"/>
          <w:szCs w:val="22"/>
          <w:lang w:val="en"/>
        </w:rPr>
        <w:t>Model construction</w:t>
      </w:r>
      <w:r w:rsidR="00720705" w:rsidRPr="00591CC7">
        <w:rPr>
          <w:rFonts w:ascii="Times New Roman" w:eastAsia="Times New Roman" w:hAnsi="Times New Roman" w:cs="Times New Roman"/>
          <w:i/>
          <w:color w:val="000000" w:themeColor="text1"/>
          <w:sz w:val="22"/>
          <w:szCs w:val="22"/>
          <w:lang w:val="en"/>
        </w:rPr>
        <w:t xml:space="preserve"> and results</w:t>
      </w:r>
    </w:p>
    <w:p w14:paraId="55FB5FB0" w14:textId="08EE1583" w:rsidR="004F1841" w:rsidRPr="004719EA" w:rsidRDefault="0CA38A4F" w:rsidP="00BC5ADE">
      <w:pPr>
        <w:spacing w:line="276" w:lineRule="auto"/>
        <w:rPr>
          <w:color w:val="000000" w:themeColor="text1"/>
          <w:sz w:val="22"/>
          <w:szCs w:val="22"/>
          <w:lang w:val="en"/>
        </w:rPr>
      </w:pPr>
      <w:r w:rsidRPr="004719EA">
        <w:rPr>
          <w:color w:val="000000" w:themeColor="text1"/>
          <w:sz w:val="22"/>
          <w:szCs w:val="22"/>
          <w:lang w:val="en"/>
        </w:rPr>
        <w:t>brms(2.16.3)</w:t>
      </w:r>
      <w:r w:rsidR="007F5BC7"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{"citationID":"4nRKMT18","properties":{"formattedCitation":"({\\i{}82})","plainCitation":"(82)","noteIndex":0},"citationItems":[{"id":3683,"uris":["http://zotero.org/groups/4675359/items/I4G4EKYB"],"itemData":{"id":3683,"type":"article-journal","abstract":"The brms package allows R users to easily specify a wide range of Bayesian single-level and multilevel models which are ﬁt with the probabilistic programming language Stan behind the scenes. Several response distributions are supported, of which all parameters (e.g., location, scale, and shape) can be predicted. Non-linear relationships may be speciﬁed using non-linear predictor terms or semi-parametric approaches such as splines or Gaussian processes. Multivariate models can be ﬁt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syntax.","container-title":"The R Journal","DOI":"10.32614/RJ-2018-017","ISSN":"2073-4859","issue":"1","journalAbbreviation":"The R Journal","language":"en","page":"395","source":"DOI.org (Crossref)","title":"Advanced Bayesian Multilevel Modeling with the R Package brms","volume":"10","author":[{"family":"Bürkner","given":"Paul-Christian"}],"issued":{"date-parts":[["2018"]]}}}],"schema":"https://github.com/citation-style-language/schema/raw/master/csl-citation.json"} </w:instrText>
      </w:r>
      <w:r w:rsidR="007F5BC7"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82</w:t>
      </w:r>
      <w:r w:rsidR="000C7A99" w:rsidRPr="000C7A99">
        <w:rPr>
          <w:color w:val="000000"/>
          <w:sz w:val="22"/>
        </w:rPr>
        <w:t>)</w:t>
      </w:r>
      <w:r w:rsidR="007F5BC7" w:rsidRPr="004719EA">
        <w:rPr>
          <w:color w:val="000000" w:themeColor="text1"/>
          <w:sz w:val="22"/>
          <w:szCs w:val="22"/>
          <w:lang w:val="en"/>
        </w:rPr>
        <w:fldChar w:fldCharType="end"/>
      </w:r>
      <w:r w:rsidR="00D158F2"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D3Ef4Gd0","properties":{"formattedCitation":"({\\i{}83})","plainCitation":"(83)","noteIndex":0},"citationItems":[{"id":4559,"uris":["http://zotero.org/groups/4675359/items/H3ZYCG44","http://zotero.org/groups/4675359/items/LXY2A8QE"],"itemData":{"id":4559,"type":"article-journal","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Software","DOI":"10.18637/jss.v080.i01","ISSN":"1548-7660","language":"en","license":"Copyright (c) 2017 Paul-Christian Bürkner","page":"1-28","source":"www.jstatsoft.org","title":"brms: An R Package for Bayesian Multilevel Models Using Stan","title-short":"brms","volume":"80","author":[{"family":"Bürkner","given":"Paul-Christian"}],"issued":{"date-parts":[["2017",8,29]]}}}],"schema":"https://github.com/citation-style-language/schema/raw/master/csl-citation.json"} </w:instrText>
      </w:r>
      <w:r w:rsidR="00D158F2"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83</w:t>
      </w:r>
      <w:r w:rsidR="000C7A99" w:rsidRPr="000C7A99">
        <w:rPr>
          <w:color w:val="000000"/>
          <w:sz w:val="22"/>
        </w:rPr>
        <w:t>)</w:t>
      </w:r>
      <w:r w:rsidR="00D158F2" w:rsidRPr="004719EA">
        <w:rPr>
          <w:color w:val="000000" w:themeColor="text1"/>
          <w:sz w:val="22"/>
          <w:szCs w:val="22"/>
          <w:lang w:val="en"/>
        </w:rPr>
        <w:fldChar w:fldCharType="end"/>
      </w:r>
      <w:r w:rsidR="00761A88"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05m6nnkL","properties":{"formattedCitation":"({\\i{}84})","plainCitation":"(84)","noteIndex":0},"citationItems":[{"id":4557,"uris":["http://zotero.org/groups/4675359/items/S3NXG7DR","http://zotero.org/groups/4675359/items/YTWLBKFC"],"itemData":{"id":4557,"type":"article-journal","abstract":"Item response theory (IRT) is widely applied in the human sciences to model persons' responses on a set of items measuring one or more latent constructs. While several R packages have been developed that implement IRT models, they tend to be restricted to respective pre-specified classes of models. Further, most implementations are frequentist while the availability of Bayesian methods remains comparably limited. I demonstrate how to use the R package brms together with the probabilistic programming language Stan to specify and fit a wide range of Bayesian IRT models using flexible and intuitive multilevel formula syntax. Further, item and person parameters can be related in both a linear or non-linear manner. Various distributions for categorical, ordinal, and continuous responses are supported. Users may even define their own custom response distribution for use in the presented framework. Common IRT model classes that can be specified natively in the presented framework include 1PL and 2PL logistic models optionally also containing guessing parameters, graded response and partial credit ordinal models, as well as drift diffusion models of response times coupled with binary decisions. Posterior distributions of item and person parameters can be conveniently extracted and postprocessed. Model fit can be evaluated and compared using Bayes factors and efficient cross-validation procedures.","container-title":"Journal of Statistical Software","DOI":"10.18637/jss.v100.i05","ISSN":"1548-7660","language":"en","license":"Copyright (c) 2021 Paul-Christian Bürkner","page":"1-54","source":"www.jstatsoft.org","title":"Bayesian Item Response Modeling in R with brms and Stan","volume":"100","author":[{"family":"Bürkner","given":"Paul-Christian"}],"issued":{"date-parts":[["2021",11,30]]}}}],"schema":"https://github.com/citation-style-language/schema/raw/master/csl-citation.json"} </w:instrText>
      </w:r>
      <w:r w:rsidR="00761A88"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84</w:t>
      </w:r>
      <w:r w:rsidR="000C7A99" w:rsidRPr="000C7A99">
        <w:rPr>
          <w:color w:val="000000"/>
          <w:sz w:val="22"/>
        </w:rPr>
        <w:t>)</w:t>
      </w:r>
      <w:r w:rsidR="00761A88" w:rsidRPr="004719EA">
        <w:rPr>
          <w:color w:val="000000" w:themeColor="text1"/>
          <w:sz w:val="22"/>
          <w:szCs w:val="22"/>
          <w:lang w:val="en"/>
        </w:rPr>
        <w:fldChar w:fldCharType="end"/>
      </w:r>
      <w:r w:rsidRPr="004719EA">
        <w:rPr>
          <w:color w:val="000000" w:themeColor="text1"/>
          <w:sz w:val="22"/>
          <w:szCs w:val="22"/>
          <w:lang w:val="en"/>
        </w:rPr>
        <w:t xml:space="preserve"> and </w:t>
      </w:r>
      <w:proofErr w:type="spellStart"/>
      <w:r w:rsidRPr="004719EA">
        <w:rPr>
          <w:color w:val="000000" w:themeColor="text1"/>
          <w:sz w:val="22"/>
          <w:szCs w:val="22"/>
          <w:lang w:val="en"/>
        </w:rPr>
        <w:t>rstan</w:t>
      </w:r>
      <w:proofErr w:type="spellEnd"/>
      <w:r w:rsidRPr="004719EA">
        <w:rPr>
          <w:color w:val="000000" w:themeColor="text1"/>
          <w:sz w:val="22"/>
          <w:szCs w:val="22"/>
          <w:lang w:val="en"/>
        </w:rPr>
        <w:t>(2.26.4)</w:t>
      </w:r>
      <w:r w:rsidR="004C0ABB"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{"citationID":"GlVARuMl","properties":{"formattedCitation":"({\\i{}85})","plainCitation":"(85)","noteIndex":0},"citationItems":[{"id":3786,"uris":["http://zotero.org/groups/4675359/items/8ZM82GJG"],"itemData":{"id":3786,"type":"webpage","note":"R package version 2.21.5","title":"RStan: the R interface to Stan","URL":"https://mc-stan.org/","author":[{"family":"Stan Development Team","given":""}],"accessed":{"date-parts":[["2022",4,28]]},"issued":{"date-parts":[["2022"]]}}}],"schema":"https://github.com/citation-style-language/schema/raw/master/csl-citation.json"} </w:instrText>
      </w:r>
      <w:r w:rsidR="004C0ABB"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85</w:t>
      </w:r>
      <w:r w:rsidR="000C7A99" w:rsidRPr="000C7A99">
        <w:rPr>
          <w:color w:val="000000"/>
          <w:sz w:val="22"/>
        </w:rPr>
        <w:t>)</w:t>
      </w:r>
      <w:r w:rsidR="004C0ABB" w:rsidRPr="004719EA">
        <w:rPr>
          <w:color w:val="000000" w:themeColor="text1"/>
          <w:sz w:val="22"/>
          <w:szCs w:val="22"/>
          <w:lang w:val="en"/>
        </w:rPr>
        <w:fldChar w:fldCharType="end"/>
      </w:r>
      <w:r w:rsidRPr="004719EA">
        <w:rPr>
          <w:color w:val="000000" w:themeColor="text1"/>
          <w:sz w:val="22"/>
          <w:szCs w:val="22"/>
          <w:lang w:val="en"/>
        </w:rPr>
        <w:t xml:space="preserve"> packages were used to build and run the model</w:t>
      </w:r>
      <w:r w:rsidR="005342CB" w:rsidRPr="004719EA">
        <w:rPr>
          <w:color w:val="000000" w:themeColor="text1"/>
          <w:sz w:val="22"/>
          <w:szCs w:val="22"/>
          <w:lang w:val="en"/>
        </w:rPr>
        <w:t>, with a formula: log(</w:t>
      </w:r>
      <w:proofErr w:type="spellStart"/>
      <w:r w:rsidR="005342CB" w:rsidRPr="004719EA">
        <w:rPr>
          <w:color w:val="000000" w:themeColor="text1"/>
          <w:sz w:val="22"/>
          <w:szCs w:val="22"/>
          <w:lang w:val="en"/>
        </w:rPr>
        <w:t>simpson_reciprocal</w:t>
      </w:r>
      <w:proofErr w:type="spellEnd"/>
      <w:r w:rsidR="005342CB" w:rsidRPr="004719EA">
        <w:rPr>
          <w:color w:val="000000" w:themeColor="text1"/>
          <w:sz w:val="22"/>
          <w:szCs w:val="22"/>
          <w:lang w:val="en"/>
        </w:rPr>
        <w:t xml:space="preserve">) ~ </w:t>
      </w:r>
      <w:r w:rsidR="006D7A27" w:rsidRPr="004719EA">
        <w:rPr>
          <w:color w:val="000000" w:themeColor="text1"/>
          <w:sz w:val="22"/>
          <w:szCs w:val="22"/>
          <w:lang w:val="en"/>
        </w:rPr>
        <w:t>0</w:t>
      </w:r>
      <w:r w:rsidR="005342CB" w:rsidRPr="004719EA">
        <w:rPr>
          <w:color w:val="000000" w:themeColor="text1"/>
          <w:sz w:val="22"/>
          <w:szCs w:val="22"/>
          <w:lang w:val="en"/>
        </w:rPr>
        <w:t xml:space="preserve"> + </w:t>
      </w:r>
      <w:proofErr w:type="spellStart"/>
      <w:r w:rsidR="005342CB" w:rsidRPr="004719EA">
        <w:rPr>
          <w:color w:val="000000" w:themeColor="text1"/>
          <w:sz w:val="22"/>
          <w:szCs w:val="22"/>
          <w:lang w:val="en"/>
        </w:rPr>
        <w:t>ave_fiber</w:t>
      </w:r>
      <w:proofErr w:type="spellEnd"/>
      <w:r w:rsidR="005342CB" w:rsidRPr="004719EA">
        <w:rPr>
          <w:color w:val="000000" w:themeColor="text1"/>
          <w:sz w:val="22"/>
          <w:szCs w:val="22"/>
          <w:lang w:val="en"/>
        </w:rPr>
        <w:t xml:space="preserve"> + </w:t>
      </w:r>
      <w:proofErr w:type="spellStart"/>
      <w:r w:rsidR="005342CB" w:rsidRPr="004719EA">
        <w:rPr>
          <w:color w:val="000000" w:themeColor="text1"/>
          <w:sz w:val="22"/>
          <w:szCs w:val="22"/>
          <w:lang w:val="en"/>
        </w:rPr>
        <w:t>ave_fat</w:t>
      </w:r>
      <w:proofErr w:type="spellEnd"/>
      <w:r w:rsidR="005342CB" w:rsidRPr="004719EA">
        <w:rPr>
          <w:color w:val="000000" w:themeColor="text1"/>
          <w:sz w:val="22"/>
          <w:szCs w:val="22"/>
          <w:lang w:val="en"/>
        </w:rPr>
        <w:t xml:space="preserve"> + </w:t>
      </w:r>
      <w:proofErr w:type="spellStart"/>
      <w:r w:rsidR="005342CB" w:rsidRPr="004719EA">
        <w:rPr>
          <w:color w:val="000000" w:themeColor="text1"/>
          <w:sz w:val="22"/>
          <w:szCs w:val="22"/>
          <w:lang w:val="en"/>
        </w:rPr>
        <w:t>ave_Sugars</w:t>
      </w:r>
      <w:proofErr w:type="spellEnd"/>
      <w:r w:rsidR="005342CB" w:rsidRPr="004719EA">
        <w:rPr>
          <w:color w:val="000000" w:themeColor="text1"/>
          <w:sz w:val="22"/>
          <w:szCs w:val="22"/>
          <w:lang w:val="en"/>
        </w:rPr>
        <w:t xml:space="preserve"> + </w:t>
      </w:r>
      <w:proofErr w:type="spellStart"/>
      <w:r w:rsidR="00170BAC" w:rsidRPr="004719EA">
        <w:rPr>
          <w:color w:val="000000" w:themeColor="text1"/>
          <w:sz w:val="22"/>
          <w:szCs w:val="22"/>
          <w:lang w:val="en"/>
        </w:rPr>
        <w:t>ave_fiber:</w:t>
      </w:r>
      <w:r w:rsidR="00B96514" w:rsidRPr="004719EA">
        <w:rPr>
          <w:color w:val="000000" w:themeColor="text1"/>
          <w:sz w:val="22"/>
          <w:szCs w:val="22"/>
          <w:lang w:val="en"/>
        </w:rPr>
        <w:t>abx</w:t>
      </w:r>
      <w:proofErr w:type="spellEnd"/>
      <w:r w:rsidR="00170BAC" w:rsidRPr="004719EA">
        <w:rPr>
          <w:color w:val="000000" w:themeColor="text1"/>
          <w:sz w:val="22"/>
          <w:szCs w:val="22"/>
          <w:lang w:val="en"/>
        </w:rPr>
        <w:t xml:space="preserve"> + </w:t>
      </w:r>
      <w:proofErr w:type="spellStart"/>
      <w:r w:rsidR="00170BAC" w:rsidRPr="004719EA">
        <w:rPr>
          <w:color w:val="000000" w:themeColor="text1"/>
          <w:sz w:val="22"/>
          <w:szCs w:val="22"/>
          <w:lang w:val="en"/>
        </w:rPr>
        <w:t>ave_fat</w:t>
      </w:r>
      <w:r w:rsidR="009C3BDB" w:rsidRPr="004719EA">
        <w:rPr>
          <w:color w:val="000000" w:themeColor="text1"/>
          <w:sz w:val="22"/>
          <w:szCs w:val="22"/>
          <w:lang w:val="en"/>
        </w:rPr>
        <w:t>:abx</w:t>
      </w:r>
      <w:proofErr w:type="spellEnd"/>
      <w:r w:rsidR="00170BAC" w:rsidRPr="004719EA">
        <w:rPr>
          <w:color w:val="000000" w:themeColor="text1"/>
          <w:sz w:val="22"/>
          <w:szCs w:val="22"/>
          <w:lang w:val="en"/>
        </w:rPr>
        <w:t xml:space="preserve"> + </w:t>
      </w:r>
      <w:proofErr w:type="spellStart"/>
      <w:r w:rsidR="00170BAC" w:rsidRPr="004719EA">
        <w:rPr>
          <w:color w:val="000000" w:themeColor="text1"/>
          <w:sz w:val="22"/>
          <w:szCs w:val="22"/>
          <w:lang w:val="en"/>
        </w:rPr>
        <w:t>ave_Sugars</w:t>
      </w:r>
      <w:r w:rsidR="009C3BDB" w:rsidRPr="004719EA">
        <w:rPr>
          <w:color w:val="000000" w:themeColor="text1"/>
          <w:sz w:val="22"/>
          <w:szCs w:val="22"/>
          <w:lang w:val="en"/>
        </w:rPr>
        <w:t>:abx</w:t>
      </w:r>
      <w:proofErr w:type="spellEnd"/>
      <w:r w:rsidR="00170BAC" w:rsidRPr="004719EA">
        <w:rPr>
          <w:color w:val="000000" w:themeColor="text1"/>
          <w:sz w:val="22"/>
          <w:szCs w:val="22"/>
          <w:lang w:val="en"/>
        </w:rPr>
        <w:t xml:space="preserve"> + </w:t>
      </w:r>
      <w:r w:rsidR="005342CB" w:rsidRPr="004719EA">
        <w:rPr>
          <w:color w:val="000000" w:themeColor="text1"/>
          <w:sz w:val="22"/>
          <w:szCs w:val="22"/>
          <w:lang w:val="en"/>
        </w:rPr>
        <w:t>inten</w:t>
      </w:r>
      <w:r w:rsidR="0092740B" w:rsidRPr="004719EA">
        <w:rPr>
          <w:color w:val="000000" w:themeColor="text1"/>
          <w:sz w:val="22"/>
          <w:szCs w:val="22"/>
          <w:lang w:val="en"/>
        </w:rPr>
        <w:t>sity</w:t>
      </w:r>
      <w:r w:rsidR="005342CB" w:rsidRPr="004719EA">
        <w:rPr>
          <w:color w:val="000000" w:themeColor="text1"/>
          <w:sz w:val="22"/>
          <w:szCs w:val="22"/>
          <w:lang w:val="en"/>
        </w:rPr>
        <w:t xml:space="preserve"> + EN + TPN +</w:t>
      </w:r>
      <w:r w:rsidR="0098477C" w:rsidRPr="004719EA">
        <w:rPr>
          <w:color w:val="000000" w:themeColor="text1"/>
          <w:sz w:val="22"/>
          <w:szCs w:val="22"/>
          <w:lang w:val="en"/>
        </w:rPr>
        <w:t xml:space="preserve"> </w:t>
      </w:r>
      <w:proofErr w:type="spellStart"/>
      <w:r w:rsidR="0092740B" w:rsidRPr="004719EA">
        <w:rPr>
          <w:color w:val="000000" w:themeColor="text1"/>
          <w:sz w:val="22"/>
          <w:szCs w:val="22"/>
          <w:lang w:val="en"/>
        </w:rPr>
        <w:t>abx</w:t>
      </w:r>
      <w:proofErr w:type="spellEnd"/>
      <w:r w:rsidR="005342CB" w:rsidRPr="004719EA">
        <w:rPr>
          <w:color w:val="000000" w:themeColor="text1"/>
          <w:sz w:val="22"/>
          <w:szCs w:val="22"/>
          <w:lang w:val="en"/>
        </w:rPr>
        <w:t xml:space="preserve"> +</w:t>
      </w:r>
      <w:r w:rsidR="0098477C" w:rsidRPr="004719EA">
        <w:rPr>
          <w:color w:val="000000" w:themeColor="text1"/>
          <w:sz w:val="22"/>
          <w:szCs w:val="22"/>
          <w:lang w:val="en"/>
        </w:rPr>
        <w:t xml:space="preserve"> </w:t>
      </w:r>
      <w:r w:rsidR="005342CB" w:rsidRPr="004719EA">
        <w:rPr>
          <w:color w:val="000000" w:themeColor="text1"/>
          <w:sz w:val="22"/>
          <w:szCs w:val="22"/>
          <w:lang w:val="en"/>
        </w:rPr>
        <w:t xml:space="preserve">(1 | </w:t>
      </w:r>
      <w:proofErr w:type="spellStart"/>
      <w:r w:rsidR="005342CB" w:rsidRPr="004719EA">
        <w:rPr>
          <w:color w:val="000000" w:themeColor="text1"/>
          <w:sz w:val="22"/>
          <w:szCs w:val="22"/>
          <w:lang w:val="en"/>
        </w:rPr>
        <w:t>mrn</w:t>
      </w:r>
      <w:proofErr w:type="spellEnd"/>
      <w:r w:rsidR="005342CB" w:rsidRPr="004719EA">
        <w:rPr>
          <w:color w:val="000000" w:themeColor="text1"/>
          <w:sz w:val="22"/>
          <w:szCs w:val="22"/>
          <w:lang w:val="en"/>
        </w:rPr>
        <w:t>) +</w:t>
      </w:r>
      <w:r w:rsidR="0098477C" w:rsidRPr="004719EA">
        <w:rPr>
          <w:color w:val="000000" w:themeColor="text1"/>
          <w:sz w:val="22"/>
          <w:szCs w:val="22"/>
          <w:lang w:val="en"/>
        </w:rPr>
        <w:t xml:space="preserve"> </w:t>
      </w:r>
      <w:r w:rsidR="005342CB" w:rsidRPr="004719EA">
        <w:rPr>
          <w:color w:val="000000" w:themeColor="text1"/>
          <w:sz w:val="22"/>
          <w:szCs w:val="22"/>
          <w:lang w:val="en"/>
        </w:rPr>
        <w:t xml:space="preserve">(1 | </w:t>
      </w:r>
      <w:proofErr w:type="spellStart"/>
      <w:r w:rsidR="005342CB" w:rsidRPr="004719EA">
        <w:rPr>
          <w:color w:val="000000" w:themeColor="text1"/>
          <w:sz w:val="22"/>
          <w:szCs w:val="22"/>
          <w:lang w:val="en"/>
        </w:rPr>
        <w:t>timebin</w:t>
      </w:r>
      <w:proofErr w:type="spellEnd"/>
      <w:r w:rsidR="005342CB" w:rsidRPr="004719EA">
        <w:rPr>
          <w:color w:val="000000" w:themeColor="text1"/>
          <w:sz w:val="22"/>
          <w:szCs w:val="22"/>
          <w:lang w:val="en"/>
        </w:rPr>
        <w:t>) for nutritional intake represented as the macronutrients, or : log(</w:t>
      </w:r>
      <w:proofErr w:type="spellStart"/>
      <w:r w:rsidR="005342CB" w:rsidRPr="004719EA">
        <w:rPr>
          <w:color w:val="000000" w:themeColor="text1"/>
          <w:sz w:val="22"/>
          <w:szCs w:val="22"/>
          <w:lang w:val="en"/>
        </w:rPr>
        <w:t>simpson_reciprocal</w:t>
      </w:r>
      <w:proofErr w:type="spellEnd"/>
      <w:r w:rsidR="005342CB" w:rsidRPr="004719EA">
        <w:rPr>
          <w:color w:val="000000" w:themeColor="text1"/>
          <w:sz w:val="22"/>
          <w:szCs w:val="22"/>
          <w:lang w:val="en"/>
        </w:rPr>
        <w:t>) ~ 0 +</w:t>
      </w:r>
      <w:r w:rsidR="0098477C" w:rsidRPr="004719EA">
        <w:rPr>
          <w:color w:val="000000" w:themeColor="text1"/>
          <w:sz w:val="22"/>
          <w:szCs w:val="22"/>
          <w:lang w:val="en"/>
        </w:rPr>
        <w:t xml:space="preserve"> </w:t>
      </w:r>
      <w:proofErr w:type="spellStart"/>
      <w:r w:rsidR="005342CB" w:rsidRPr="004719EA">
        <w:rPr>
          <w:color w:val="000000" w:themeColor="text1"/>
          <w:sz w:val="22"/>
          <w:szCs w:val="22"/>
          <w:lang w:val="en"/>
        </w:rPr>
        <w:t>ave_fruit</w:t>
      </w:r>
      <w:proofErr w:type="spellEnd"/>
      <w:r w:rsidR="005342CB" w:rsidRPr="004719EA">
        <w:rPr>
          <w:color w:val="000000" w:themeColor="text1"/>
          <w:sz w:val="22"/>
          <w:szCs w:val="22"/>
          <w:lang w:val="en"/>
        </w:rPr>
        <w:t xml:space="preserve"> +</w:t>
      </w:r>
      <w:r w:rsidR="0098477C" w:rsidRPr="004719EA">
        <w:rPr>
          <w:color w:val="000000" w:themeColor="text1"/>
          <w:sz w:val="22"/>
          <w:szCs w:val="22"/>
          <w:lang w:val="en"/>
        </w:rPr>
        <w:t xml:space="preserve"> </w:t>
      </w:r>
      <w:proofErr w:type="spellStart"/>
      <w:r w:rsidR="005342CB" w:rsidRPr="004719EA">
        <w:rPr>
          <w:color w:val="000000" w:themeColor="text1"/>
          <w:sz w:val="22"/>
          <w:szCs w:val="22"/>
          <w:lang w:val="en"/>
        </w:rPr>
        <w:t>ave_meat</w:t>
      </w:r>
      <w:proofErr w:type="spellEnd"/>
      <w:r w:rsidR="005342CB" w:rsidRPr="004719EA">
        <w:rPr>
          <w:color w:val="000000" w:themeColor="text1"/>
          <w:sz w:val="22"/>
          <w:szCs w:val="22"/>
          <w:lang w:val="en"/>
        </w:rPr>
        <w:t xml:space="preserve">+ </w:t>
      </w:r>
      <w:proofErr w:type="spellStart"/>
      <w:r w:rsidR="005342CB" w:rsidRPr="004719EA">
        <w:rPr>
          <w:color w:val="000000" w:themeColor="text1"/>
          <w:sz w:val="22"/>
          <w:szCs w:val="22"/>
          <w:lang w:val="en"/>
        </w:rPr>
        <w:t>ave_milk</w:t>
      </w:r>
      <w:proofErr w:type="spellEnd"/>
      <w:r w:rsidR="005342CB"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5342CB" w:rsidRPr="004719EA">
        <w:rPr>
          <w:color w:val="000000" w:themeColor="text1"/>
          <w:sz w:val="22"/>
          <w:szCs w:val="22"/>
          <w:lang w:val="en"/>
        </w:rPr>
        <w:t>ave_oils</w:t>
      </w:r>
      <w:proofErr w:type="spellEnd"/>
      <w:r w:rsidR="005342CB"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5342CB" w:rsidRPr="004719EA">
        <w:rPr>
          <w:color w:val="000000" w:themeColor="text1"/>
          <w:sz w:val="22"/>
          <w:szCs w:val="22"/>
          <w:lang w:val="en"/>
        </w:rPr>
        <w:t>ave_egg</w:t>
      </w:r>
      <w:proofErr w:type="spellEnd"/>
      <w:r w:rsidR="005342CB" w:rsidRPr="004719EA">
        <w:rPr>
          <w:color w:val="000000" w:themeColor="text1"/>
          <w:sz w:val="22"/>
          <w:szCs w:val="22"/>
          <w:lang w:val="en"/>
        </w:rPr>
        <w:t xml:space="preserve">+ </w:t>
      </w:r>
      <w:proofErr w:type="spellStart"/>
      <w:r w:rsidR="005342CB" w:rsidRPr="004719EA">
        <w:rPr>
          <w:color w:val="000000" w:themeColor="text1"/>
          <w:sz w:val="22"/>
          <w:szCs w:val="22"/>
          <w:lang w:val="en"/>
        </w:rPr>
        <w:t>ave_grain</w:t>
      </w:r>
      <w:proofErr w:type="spellEnd"/>
      <w:r w:rsidR="005342CB"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5342CB" w:rsidRPr="004719EA">
        <w:rPr>
          <w:color w:val="000000" w:themeColor="text1"/>
          <w:sz w:val="22"/>
          <w:szCs w:val="22"/>
          <w:lang w:val="en"/>
        </w:rPr>
        <w:t>ave_sweets</w:t>
      </w:r>
      <w:proofErr w:type="spellEnd"/>
      <w:r w:rsidR="005342CB"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5342CB" w:rsidRPr="004719EA">
        <w:rPr>
          <w:color w:val="000000" w:themeColor="text1"/>
          <w:sz w:val="22"/>
          <w:szCs w:val="22"/>
          <w:lang w:val="en"/>
        </w:rPr>
        <w:t>ave_legume</w:t>
      </w:r>
      <w:proofErr w:type="spellEnd"/>
      <w:r w:rsidR="005342CB" w:rsidRPr="004719EA">
        <w:rPr>
          <w:color w:val="000000" w:themeColor="text1"/>
          <w:sz w:val="22"/>
          <w:szCs w:val="22"/>
          <w:lang w:val="en"/>
        </w:rPr>
        <w:t xml:space="preserve">+ </w:t>
      </w:r>
      <w:proofErr w:type="spellStart"/>
      <w:r w:rsidR="005342CB" w:rsidRPr="004719EA">
        <w:rPr>
          <w:color w:val="000000" w:themeColor="text1"/>
          <w:sz w:val="22"/>
          <w:szCs w:val="22"/>
          <w:lang w:val="en"/>
        </w:rPr>
        <w:t>ave_veggie</w:t>
      </w:r>
      <w:proofErr w:type="spellEnd"/>
      <w:r w:rsidR="005342CB" w:rsidRPr="004719EA">
        <w:rPr>
          <w:color w:val="000000" w:themeColor="text1"/>
          <w:sz w:val="22"/>
          <w:szCs w:val="22"/>
          <w:lang w:val="en"/>
        </w:rPr>
        <w:t xml:space="preserve"> </w:t>
      </w:r>
      <w:r w:rsidR="00E84100"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E84100" w:rsidRPr="004719EA">
        <w:rPr>
          <w:color w:val="000000" w:themeColor="text1"/>
          <w:sz w:val="22"/>
          <w:szCs w:val="22"/>
          <w:lang w:val="en"/>
        </w:rPr>
        <w:t>ave_fruit</w:t>
      </w:r>
      <w:r w:rsidR="009D0F59" w:rsidRPr="004719EA">
        <w:rPr>
          <w:color w:val="000000" w:themeColor="text1"/>
          <w:sz w:val="22"/>
          <w:szCs w:val="22"/>
          <w:lang w:val="en"/>
        </w:rPr>
        <w:t>:abx</w:t>
      </w:r>
      <w:proofErr w:type="spellEnd"/>
      <w:r w:rsidR="00E84100" w:rsidRPr="004719EA">
        <w:rPr>
          <w:color w:val="000000" w:themeColor="text1"/>
          <w:sz w:val="22"/>
          <w:szCs w:val="22"/>
          <w:lang w:val="en"/>
        </w:rPr>
        <w:t xml:space="preserve"> +</w:t>
      </w:r>
      <w:r w:rsidR="0098477C" w:rsidRPr="004719EA">
        <w:rPr>
          <w:color w:val="000000" w:themeColor="text1"/>
          <w:sz w:val="22"/>
          <w:szCs w:val="22"/>
          <w:lang w:val="en"/>
        </w:rPr>
        <w:t xml:space="preserve"> </w:t>
      </w:r>
      <w:proofErr w:type="spellStart"/>
      <w:r w:rsidR="00E84100" w:rsidRPr="004719EA">
        <w:rPr>
          <w:color w:val="000000" w:themeColor="text1"/>
          <w:sz w:val="22"/>
          <w:szCs w:val="22"/>
          <w:lang w:val="en"/>
        </w:rPr>
        <w:t>ave_meat</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 xml:space="preserve">+ </w:t>
      </w:r>
      <w:proofErr w:type="spellStart"/>
      <w:r w:rsidR="00E84100" w:rsidRPr="004719EA">
        <w:rPr>
          <w:color w:val="000000" w:themeColor="text1"/>
          <w:sz w:val="22"/>
          <w:szCs w:val="22"/>
          <w:lang w:val="en"/>
        </w:rPr>
        <w:t>ave_milk</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E84100" w:rsidRPr="004719EA">
        <w:rPr>
          <w:color w:val="000000" w:themeColor="text1"/>
          <w:sz w:val="22"/>
          <w:szCs w:val="22"/>
          <w:lang w:val="en"/>
        </w:rPr>
        <w:t>ave_oils</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E84100" w:rsidRPr="004719EA">
        <w:rPr>
          <w:color w:val="000000" w:themeColor="text1"/>
          <w:sz w:val="22"/>
          <w:szCs w:val="22"/>
          <w:lang w:val="en"/>
        </w:rPr>
        <w:t>ave_egg</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 xml:space="preserve">+ </w:t>
      </w:r>
      <w:proofErr w:type="spellStart"/>
      <w:r w:rsidR="00E84100" w:rsidRPr="004719EA">
        <w:rPr>
          <w:color w:val="000000" w:themeColor="text1"/>
          <w:sz w:val="22"/>
          <w:szCs w:val="22"/>
          <w:lang w:val="en"/>
        </w:rPr>
        <w:t>ave_grain</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E84100" w:rsidRPr="004719EA">
        <w:rPr>
          <w:color w:val="000000" w:themeColor="text1"/>
          <w:sz w:val="22"/>
          <w:szCs w:val="22"/>
          <w:lang w:val="en"/>
        </w:rPr>
        <w:t>ave_sweets</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w:t>
      </w:r>
      <w:r w:rsidR="0098477C" w:rsidRPr="004719EA">
        <w:rPr>
          <w:color w:val="000000" w:themeColor="text1"/>
          <w:sz w:val="22"/>
          <w:szCs w:val="22"/>
          <w:lang w:val="en"/>
        </w:rPr>
        <w:t xml:space="preserve"> </w:t>
      </w:r>
      <w:proofErr w:type="spellStart"/>
      <w:r w:rsidR="00E84100" w:rsidRPr="004719EA">
        <w:rPr>
          <w:color w:val="000000" w:themeColor="text1"/>
          <w:sz w:val="22"/>
          <w:szCs w:val="22"/>
          <w:lang w:val="en"/>
        </w:rPr>
        <w:t>ave_legume</w:t>
      </w:r>
      <w:r w:rsidR="009D0F59" w:rsidRPr="004719EA">
        <w:rPr>
          <w:color w:val="000000" w:themeColor="text1"/>
          <w:sz w:val="22"/>
          <w:szCs w:val="22"/>
          <w:lang w:val="en"/>
        </w:rPr>
        <w:t>:abx</w:t>
      </w:r>
      <w:proofErr w:type="spellEnd"/>
      <w:r w:rsidR="009D0F59" w:rsidRPr="004719EA">
        <w:rPr>
          <w:color w:val="000000" w:themeColor="text1"/>
          <w:sz w:val="22"/>
          <w:szCs w:val="22"/>
          <w:lang w:val="en"/>
        </w:rPr>
        <w:t xml:space="preserve"> </w:t>
      </w:r>
      <w:r w:rsidR="00E84100" w:rsidRPr="004719EA">
        <w:rPr>
          <w:color w:val="000000" w:themeColor="text1"/>
          <w:sz w:val="22"/>
          <w:szCs w:val="22"/>
          <w:lang w:val="en"/>
        </w:rPr>
        <w:t xml:space="preserve">+ </w:t>
      </w:r>
      <w:proofErr w:type="spellStart"/>
      <w:r w:rsidR="00E84100" w:rsidRPr="004719EA">
        <w:rPr>
          <w:color w:val="000000" w:themeColor="text1"/>
          <w:sz w:val="22"/>
          <w:szCs w:val="22"/>
          <w:lang w:val="en"/>
        </w:rPr>
        <w:t>ave_veggie</w:t>
      </w:r>
      <w:r w:rsidR="009D0F59" w:rsidRPr="004719EA">
        <w:rPr>
          <w:color w:val="000000" w:themeColor="text1"/>
          <w:sz w:val="22"/>
          <w:szCs w:val="22"/>
          <w:lang w:val="en"/>
        </w:rPr>
        <w:t>:abx</w:t>
      </w:r>
      <w:proofErr w:type="spellEnd"/>
      <w:r w:rsidR="009D0F59" w:rsidRPr="004719EA">
        <w:rPr>
          <w:color w:val="000000" w:themeColor="text1"/>
          <w:sz w:val="22"/>
          <w:szCs w:val="22"/>
          <w:lang w:val="en"/>
        </w:rPr>
        <w:t>+</w:t>
      </w:r>
      <w:r w:rsidR="00E84100" w:rsidRPr="004719EA">
        <w:rPr>
          <w:color w:val="000000" w:themeColor="text1"/>
          <w:sz w:val="22"/>
          <w:szCs w:val="22"/>
          <w:lang w:val="en"/>
        </w:rPr>
        <w:t xml:space="preserve"> </w:t>
      </w:r>
      <w:r w:rsidR="005342CB" w:rsidRPr="004719EA">
        <w:rPr>
          <w:color w:val="000000" w:themeColor="text1"/>
          <w:sz w:val="22"/>
          <w:szCs w:val="22"/>
          <w:lang w:val="en"/>
        </w:rPr>
        <w:t>intensity + EN + TPN +</w:t>
      </w:r>
      <w:r w:rsidR="0098477C" w:rsidRPr="004719EA">
        <w:rPr>
          <w:color w:val="000000" w:themeColor="text1"/>
          <w:sz w:val="22"/>
          <w:szCs w:val="22"/>
          <w:lang w:val="en"/>
        </w:rPr>
        <w:t xml:space="preserve"> </w:t>
      </w:r>
      <w:proofErr w:type="spellStart"/>
      <w:r w:rsidR="00186C14" w:rsidRPr="004719EA">
        <w:rPr>
          <w:color w:val="000000" w:themeColor="text1"/>
          <w:sz w:val="22"/>
          <w:szCs w:val="22"/>
          <w:lang w:val="en"/>
        </w:rPr>
        <w:t>abx</w:t>
      </w:r>
      <w:proofErr w:type="spellEnd"/>
      <w:r w:rsidR="00186C14" w:rsidRPr="004719EA">
        <w:rPr>
          <w:color w:val="000000" w:themeColor="text1"/>
          <w:sz w:val="22"/>
          <w:szCs w:val="22"/>
          <w:lang w:val="en"/>
        </w:rPr>
        <w:t xml:space="preserve"> </w:t>
      </w:r>
      <w:r w:rsidR="005342CB" w:rsidRPr="004719EA">
        <w:rPr>
          <w:color w:val="000000" w:themeColor="text1"/>
          <w:sz w:val="22"/>
          <w:szCs w:val="22"/>
          <w:lang w:val="en"/>
        </w:rPr>
        <w:t>+</w:t>
      </w:r>
      <w:r w:rsidR="0098477C" w:rsidRPr="004719EA">
        <w:rPr>
          <w:color w:val="000000" w:themeColor="text1"/>
          <w:sz w:val="22"/>
          <w:szCs w:val="22"/>
          <w:lang w:val="en"/>
        </w:rPr>
        <w:t xml:space="preserve"> </w:t>
      </w:r>
      <w:r w:rsidR="005342CB" w:rsidRPr="004719EA">
        <w:rPr>
          <w:color w:val="000000" w:themeColor="text1"/>
          <w:sz w:val="22"/>
          <w:szCs w:val="22"/>
          <w:lang w:val="en"/>
        </w:rPr>
        <w:t xml:space="preserve">(1 | </w:t>
      </w:r>
      <w:proofErr w:type="spellStart"/>
      <w:r w:rsidR="005342CB" w:rsidRPr="004719EA">
        <w:rPr>
          <w:color w:val="000000" w:themeColor="text1"/>
          <w:sz w:val="22"/>
          <w:szCs w:val="22"/>
          <w:lang w:val="en"/>
        </w:rPr>
        <w:t>mrn</w:t>
      </w:r>
      <w:proofErr w:type="spellEnd"/>
      <w:r w:rsidR="005342CB" w:rsidRPr="004719EA">
        <w:rPr>
          <w:color w:val="000000" w:themeColor="text1"/>
          <w:sz w:val="22"/>
          <w:szCs w:val="22"/>
          <w:lang w:val="en"/>
        </w:rPr>
        <w:t>) +</w:t>
      </w:r>
      <w:r w:rsidR="0098477C" w:rsidRPr="004719EA">
        <w:rPr>
          <w:color w:val="000000" w:themeColor="text1"/>
          <w:sz w:val="22"/>
          <w:szCs w:val="22"/>
          <w:lang w:val="en"/>
        </w:rPr>
        <w:t xml:space="preserve"> </w:t>
      </w:r>
      <w:r w:rsidR="005342CB" w:rsidRPr="004719EA">
        <w:rPr>
          <w:color w:val="000000" w:themeColor="text1"/>
          <w:sz w:val="22"/>
          <w:szCs w:val="22"/>
          <w:lang w:val="en"/>
        </w:rPr>
        <w:t xml:space="preserve">(1 | </w:t>
      </w:r>
      <w:proofErr w:type="spellStart"/>
      <w:r w:rsidR="005342CB" w:rsidRPr="004719EA">
        <w:rPr>
          <w:color w:val="000000" w:themeColor="text1"/>
          <w:sz w:val="22"/>
          <w:szCs w:val="22"/>
          <w:lang w:val="en"/>
        </w:rPr>
        <w:t>timebin</w:t>
      </w:r>
      <w:proofErr w:type="spellEnd"/>
      <w:r w:rsidR="005342CB" w:rsidRPr="004719EA">
        <w:rPr>
          <w:color w:val="000000" w:themeColor="text1"/>
          <w:sz w:val="22"/>
          <w:szCs w:val="22"/>
          <w:lang w:val="en"/>
        </w:rPr>
        <w:t xml:space="preserve">) for nutritional intake represented as the food groups. The running parameter is </w:t>
      </w:r>
      <w:r w:rsidR="00176525" w:rsidRPr="004719EA">
        <w:rPr>
          <w:color w:val="000000" w:themeColor="text1"/>
          <w:sz w:val="22"/>
          <w:szCs w:val="22"/>
          <w:lang w:val="en"/>
        </w:rPr>
        <w:t>“warmup</w:t>
      </w:r>
      <w:r w:rsidR="005342CB" w:rsidRPr="004719EA">
        <w:rPr>
          <w:color w:val="000000" w:themeColor="text1"/>
          <w:sz w:val="22"/>
          <w:szCs w:val="22"/>
          <w:lang w:val="en"/>
        </w:rPr>
        <w:t xml:space="preserve"> = 1000, </w:t>
      </w:r>
      <w:proofErr w:type="spellStart"/>
      <w:r w:rsidR="005342CB" w:rsidRPr="004719EA">
        <w:rPr>
          <w:color w:val="000000" w:themeColor="text1"/>
          <w:sz w:val="22"/>
          <w:szCs w:val="22"/>
          <w:lang w:val="en"/>
        </w:rPr>
        <w:t>iter</w:t>
      </w:r>
      <w:proofErr w:type="spellEnd"/>
      <w:r w:rsidR="005342CB" w:rsidRPr="004719EA">
        <w:rPr>
          <w:color w:val="000000" w:themeColor="text1"/>
          <w:sz w:val="22"/>
          <w:szCs w:val="22"/>
          <w:lang w:val="en"/>
        </w:rPr>
        <w:t xml:space="preserve"> = </w:t>
      </w:r>
      <w:proofErr w:type="gramStart"/>
      <w:r w:rsidR="005342CB" w:rsidRPr="004719EA">
        <w:rPr>
          <w:color w:val="000000" w:themeColor="text1"/>
          <w:sz w:val="22"/>
          <w:szCs w:val="22"/>
          <w:lang w:val="en"/>
        </w:rPr>
        <w:t>3000,</w:t>
      </w:r>
      <w:r w:rsidR="0098477C" w:rsidRPr="004719EA">
        <w:rPr>
          <w:color w:val="000000" w:themeColor="text1"/>
          <w:sz w:val="22"/>
          <w:szCs w:val="22"/>
          <w:lang w:val="en"/>
        </w:rPr>
        <w:t xml:space="preserve"> </w:t>
      </w:r>
      <w:r w:rsidR="005342CB" w:rsidRPr="004719EA">
        <w:rPr>
          <w:color w:val="000000" w:themeColor="text1"/>
          <w:sz w:val="22"/>
          <w:szCs w:val="22"/>
          <w:lang w:val="en"/>
        </w:rPr>
        <w:t xml:space="preserve"> control</w:t>
      </w:r>
      <w:proofErr w:type="gramEnd"/>
      <w:r w:rsidR="005342CB" w:rsidRPr="004719EA">
        <w:rPr>
          <w:color w:val="000000" w:themeColor="text1"/>
          <w:sz w:val="22"/>
          <w:szCs w:val="22"/>
          <w:lang w:val="en"/>
        </w:rPr>
        <w:t xml:space="preserve"> = list(</w:t>
      </w:r>
      <w:proofErr w:type="spellStart"/>
      <w:r w:rsidR="005342CB" w:rsidRPr="004719EA">
        <w:rPr>
          <w:color w:val="000000" w:themeColor="text1"/>
          <w:sz w:val="22"/>
          <w:szCs w:val="22"/>
          <w:lang w:val="en"/>
        </w:rPr>
        <w:t>adapt_delta</w:t>
      </w:r>
      <w:proofErr w:type="spellEnd"/>
      <w:r w:rsidR="005342CB" w:rsidRPr="004719EA">
        <w:rPr>
          <w:color w:val="000000" w:themeColor="text1"/>
          <w:sz w:val="22"/>
          <w:szCs w:val="22"/>
          <w:lang w:val="en"/>
        </w:rPr>
        <w:t xml:space="preserve"> = 0.99), cores = 16, chains = 2,</w:t>
      </w:r>
      <w:r w:rsidR="0098477C" w:rsidRPr="004719EA">
        <w:rPr>
          <w:color w:val="000000" w:themeColor="text1"/>
          <w:sz w:val="22"/>
          <w:szCs w:val="22"/>
          <w:lang w:val="en"/>
        </w:rPr>
        <w:t xml:space="preserve"> </w:t>
      </w:r>
      <w:r w:rsidR="005342CB" w:rsidRPr="004719EA">
        <w:rPr>
          <w:color w:val="000000" w:themeColor="text1"/>
          <w:sz w:val="22"/>
          <w:szCs w:val="22"/>
          <w:lang w:val="en"/>
        </w:rPr>
        <w:t xml:space="preserve">seed = 123”, which means the model will do 1000 warmups, and 3000 iterations in two chains, </w:t>
      </w:r>
      <w:proofErr w:type="spellStart"/>
      <w:r w:rsidR="005342CB" w:rsidRPr="004719EA">
        <w:rPr>
          <w:color w:val="000000" w:themeColor="text1"/>
          <w:sz w:val="22"/>
          <w:szCs w:val="22"/>
          <w:lang w:val="en"/>
        </w:rPr>
        <w:t>adapt_delta</w:t>
      </w:r>
      <w:proofErr w:type="spellEnd"/>
      <w:r w:rsidR="005342CB" w:rsidRPr="004719EA">
        <w:rPr>
          <w:color w:val="000000" w:themeColor="text1"/>
          <w:sz w:val="22"/>
          <w:szCs w:val="22"/>
          <w:lang w:val="en"/>
        </w:rPr>
        <w:t xml:space="preserve"> is raised to 0.99 instead of 0.8 to avoid divergent transitions. </w:t>
      </w:r>
    </w:p>
    <w:p w14:paraId="6F4DA20A" w14:textId="6CAE3376" w:rsidR="00957B16" w:rsidRPr="004719EA" w:rsidRDefault="00957B16" w:rsidP="00BC5ADE">
      <w:pPr>
        <w:spacing w:line="276" w:lineRule="auto"/>
        <w:jc w:val="both"/>
        <w:rPr>
          <w:color w:val="000000" w:themeColor="text1"/>
          <w:sz w:val="22"/>
          <w:szCs w:val="22"/>
          <w:lang w:val="en"/>
        </w:rPr>
      </w:pPr>
    </w:p>
    <w:p w14:paraId="54B4DE4C" w14:textId="2E1E6AA3" w:rsidR="045A032C" w:rsidRPr="004719EA" w:rsidRDefault="045A032C" w:rsidP="00BC5ADE">
      <w:pPr>
        <w:spacing w:line="276" w:lineRule="auto"/>
        <w:jc w:val="both"/>
        <w:rPr>
          <w:rFonts w:eastAsia="Helvetica Neue"/>
          <w:color w:val="000000" w:themeColor="text1"/>
          <w:sz w:val="30"/>
          <w:szCs w:val="30"/>
          <w:lang w:val="en"/>
        </w:rPr>
      </w:pPr>
      <w:r w:rsidRPr="004719EA">
        <w:rPr>
          <w:color w:val="000000" w:themeColor="text1"/>
          <w:sz w:val="22"/>
          <w:szCs w:val="22"/>
          <w:lang w:val="en"/>
        </w:rPr>
        <w:t xml:space="preserve">A posterior </w:t>
      </w:r>
      <w:r w:rsidR="00484BE2" w:rsidRPr="004719EA">
        <w:rPr>
          <w:color w:val="000000" w:themeColor="text1"/>
          <w:sz w:val="22"/>
          <w:szCs w:val="22"/>
          <w:lang w:val="en"/>
        </w:rPr>
        <w:t>prediction</w:t>
      </w:r>
      <w:r w:rsidRPr="004719EA">
        <w:rPr>
          <w:color w:val="000000" w:themeColor="text1"/>
          <w:sz w:val="22"/>
          <w:szCs w:val="22"/>
          <w:lang w:val="en"/>
        </w:rPr>
        <w:t xml:space="preserve"> check was done to </w:t>
      </w:r>
      <w:r w:rsidR="7A39C9F0" w:rsidRPr="004719EA">
        <w:rPr>
          <w:color w:val="000000" w:themeColor="text1"/>
          <w:sz w:val="22"/>
          <w:szCs w:val="22"/>
          <w:lang w:val="en"/>
        </w:rPr>
        <w:t>investigate how the model fit</w:t>
      </w:r>
      <w:r w:rsidR="5C354879" w:rsidRPr="004719EA">
        <w:rPr>
          <w:color w:val="000000" w:themeColor="text1"/>
          <w:sz w:val="22"/>
          <w:szCs w:val="22"/>
          <w:lang w:val="en"/>
        </w:rPr>
        <w:t xml:space="preserve"> (Fig. S3A)</w:t>
      </w:r>
      <w:r w:rsidR="7A39C9F0" w:rsidRPr="004719EA">
        <w:rPr>
          <w:color w:val="000000" w:themeColor="text1"/>
          <w:sz w:val="22"/>
          <w:szCs w:val="22"/>
          <w:lang w:val="en"/>
        </w:rPr>
        <w:t>.</w:t>
      </w:r>
      <w:r w:rsidR="0CF6490B" w:rsidRPr="004719EA">
        <w:rPr>
          <w:color w:val="000000" w:themeColor="text1"/>
          <w:sz w:val="22"/>
          <w:szCs w:val="22"/>
          <w:lang w:val="en"/>
        </w:rPr>
        <w:t xml:space="preserve"> </w:t>
      </w:r>
      <w:r w:rsidR="68660E9F" w:rsidRPr="004719EA">
        <w:rPr>
          <w:color w:val="000000" w:themeColor="text1"/>
          <w:sz w:val="22"/>
          <w:szCs w:val="22"/>
          <w:lang w:val="en"/>
        </w:rPr>
        <w:t xml:space="preserve">Comparing the observed data to ten draws of simulated data that is generated from the posterior predictive distribution of the model, </w:t>
      </w:r>
      <w:r w:rsidR="3705B4C2" w:rsidRPr="004719EA">
        <w:rPr>
          <w:color w:val="000000" w:themeColor="text1"/>
          <w:sz w:val="22"/>
          <w:szCs w:val="22"/>
          <w:lang w:val="en"/>
        </w:rPr>
        <w:t xml:space="preserve">it was shown that simulated data </w:t>
      </w:r>
      <w:r w:rsidR="00A767F2">
        <w:rPr>
          <w:color w:val="000000" w:themeColor="text1"/>
          <w:sz w:val="22"/>
          <w:szCs w:val="22"/>
          <w:lang w:val="en"/>
        </w:rPr>
        <w:t>are</w:t>
      </w:r>
      <w:r w:rsidR="3705B4C2" w:rsidRPr="004719EA">
        <w:rPr>
          <w:color w:val="000000" w:themeColor="text1"/>
          <w:sz w:val="22"/>
          <w:szCs w:val="22"/>
          <w:lang w:val="en"/>
        </w:rPr>
        <w:t xml:space="preserve"> </w:t>
      </w:r>
      <w:proofErr w:type="gramStart"/>
      <w:r w:rsidR="3705B4C2" w:rsidRPr="004719EA">
        <w:rPr>
          <w:color w:val="000000" w:themeColor="text1"/>
          <w:sz w:val="22"/>
          <w:szCs w:val="22"/>
          <w:lang w:val="en"/>
        </w:rPr>
        <w:t>similar to</w:t>
      </w:r>
      <w:proofErr w:type="gramEnd"/>
      <w:r w:rsidR="3705B4C2" w:rsidRPr="004719EA">
        <w:rPr>
          <w:color w:val="000000" w:themeColor="text1"/>
          <w:sz w:val="22"/>
          <w:szCs w:val="22"/>
          <w:lang w:val="en"/>
        </w:rPr>
        <w:t xml:space="preserve"> the observed data, hence we conclude that the model fit well. </w:t>
      </w:r>
    </w:p>
    <w:p w14:paraId="540D1FDF" w14:textId="55B5A7F9" w:rsidR="00957B16" w:rsidRPr="004719EA" w:rsidRDefault="00957B16" w:rsidP="00BC5ADE">
      <w:pPr>
        <w:spacing w:line="276" w:lineRule="auto"/>
        <w:jc w:val="both"/>
        <w:rPr>
          <w:color w:val="000000" w:themeColor="text1"/>
          <w:sz w:val="22"/>
          <w:szCs w:val="22"/>
          <w:lang w:val="en"/>
        </w:rPr>
      </w:pPr>
    </w:p>
    <w:p w14:paraId="54FBDF15" w14:textId="00C2934C" w:rsidR="00957B16"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The posterior </w:t>
      </w:r>
      <w:r w:rsidR="00E16A5B" w:rsidRPr="004719EA">
        <w:rPr>
          <w:color w:val="000000" w:themeColor="text1"/>
          <w:sz w:val="22"/>
          <w:szCs w:val="22"/>
          <w:lang w:val="en"/>
        </w:rPr>
        <w:t xml:space="preserve">results </w:t>
      </w:r>
      <w:r w:rsidRPr="004719EA">
        <w:rPr>
          <w:color w:val="000000" w:themeColor="text1"/>
          <w:sz w:val="22"/>
          <w:szCs w:val="22"/>
          <w:lang w:val="en"/>
        </w:rPr>
        <w:t xml:space="preserve">are plotted with </w:t>
      </w:r>
      <w:proofErr w:type="spellStart"/>
      <w:r w:rsidRPr="004719EA">
        <w:rPr>
          <w:color w:val="000000" w:themeColor="text1"/>
          <w:sz w:val="22"/>
          <w:szCs w:val="22"/>
          <w:lang w:val="en"/>
        </w:rPr>
        <w:t>ggplot</w:t>
      </w:r>
      <w:proofErr w:type="spellEnd"/>
      <w:r w:rsidRPr="004719EA">
        <w:rPr>
          <w:color w:val="000000" w:themeColor="text1"/>
          <w:sz w:val="22"/>
          <w:szCs w:val="22"/>
          <w:lang w:val="en"/>
        </w:rPr>
        <w:t xml:space="preserve"> (3.3.5)</w:t>
      </w:r>
      <w:r w:rsidR="00087C64"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{"citationID":"dSLgC8fo","properties":{"formattedCitation":"({\\i{}86})","plainCitation":"(86)","noteIndex":0},"citationItems":[{"id":3659,"uris":["http://zotero.org/groups/4675359/items/MAQ8FEIM"],"itemData":{"id":3659,"type":"book","abstract":"A book created with bookdown.","ISBN":"978-3-319-24277-4","language":"en","publisher":"Springer-Verlag New York","source":"ggplot2-book.org","title":"ggplot2: Elegant Graphics for Data Analysis","URL":"https://ggplot2.tidyverse.org","author":[{"family":"Wickham","given":"Hadley"}],"accessed":{"date-parts":[["2022",4,28]]},"issued":{"date-parts":[["2016"]]}}}],"schema":"https://github.com/citation-style-language/schema/raw/master/csl-citation.json"} </w:instrText>
      </w:r>
      <w:r w:rsidR="00087C64"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86</w:t>
      </w:r>
      <w:r w:rsidR="000C7A99" w:rsidRPr="000C7A99">
        <w:rPr>
          <w:color w:val="000000"/>
          <w:sz w:val="22"/>
        </w:rPr>
        <w:t>)</w:t>
      </w:r>
      <w:r w:rsidR="00087C64" w:rsidRPr="004719EA">
        <w:rPr>
          <w:color w:val="000000" w:themeColor="text1"/>
          <w:sz w:val="22"/>
          <w:szCs w:val="22"/>
          <w:lang w:val="en"/>
        </w:rPr>
        <w:fldChar w:fldCharType="end"/>
      </w:r>
      <w:r w:rsidRPr="004719EA">
        <w:rPr>
          <w:color w:val="000000" w:themeColor="text1"/>
          <w:sz w:val="22"/>
          <w:szCs w:val="22"/>
          <w:lang w:val="en"/>
        </w:rPr>
        <w:t xml:space="preserve">, </w:t>
      </w:r>
      <w:proofErr w:type="spellStart"/>
      <w:r w:rsidRPr="004719EA">
        <w:rPr>
          <w:color w:val="000000" w:themeColor="text1"/>
          <w:sz w:val="22"/>
          <w:szCs w:val="22"/>
          <w:lang w:val="en"/>
        </w:rPr>
        <w:t>tidybayes</w:t>
      </w:r>
      <w:proofErr w:type="spellEnd"/>
      <w:r w:rsidRPr="004719EA">
        <w:rPr>
          <w:color w:val="000000" w:themeColor="text1"/>
          <w:sz w:val="22"/>
          <w:szCs w:val="22"/>
          <w:lang w:val="en"/>
        </w:rPr>
        <w:t xml:space="preserve"> (3.0.2)</w:t>
      </w:r>
      <w:r w:rsidR="00D233F1"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{"citationID":"yoOp2aLr","properties":{"formattedCitation":"({\\i{}87})","plainCitation":"(87)","noteIndex":0},"citationItems":[{"id":3656,"uris":["http://zotero.org/groups/4675359/items/QI87A7XQ"],"itemData":{"id":3656,"type":"software","abstract":"tidybayes","note":"R package version 3.0.2, 10.5281/zenodo.1308151","title":"tidybayes: Tidy Data and Geoms for Bayesian Models","URL":"http://mjskay.github.io/tidybayes/","author":[{"family":"Kay","given":"Matthew"}],"accessed":{"date-parts":[["2022",4,28]]},"issued":{"date-parts":[["2022"]]}}}],"schema":"https://github.com/citation-style-language/schema/raw/master/csl-citation.json"} </w:instrText>
      </w:r>
      <w:r w:rsidR="00D233F1"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87</w:t>
      </w:r>
      <w:r w:rsidR="000C7A99" w:rsidRPr="000C7A99">
        <w:rPr>
          <w:color w:val="000000"/>
          <w:sz w:val="22"/>
        </w:rPr>
        <w:t>)</w:t>
      </w:r>
      <w:r w:rsidR="00D233F1" w:rsidRPr="004719EA">
        <w:rPr>
          <w:color w:val="000000" w:themeColor="text1"/>
          <w:sz w:val="22"/>
          <w:szCs w:val="22"/>
          <w:lang w:val="en"/>
        </w:rPr>
        <w:fldChar w:fldCharType="end"/>
      </w:r>
      <w:r w:rsidRPr="004719EA">
        <w:rPr>
          <w:color w:val="000000" w:themeColor="text1"/>
          <w:sz w:val="22"/>
          <w:szCs w:val="22"/>
          <w:lang w:val="en"/>
        </w:rPr>
        <w:t xml:space="preserve"> and </w:t>
      </w:r>
      <w:proofErr w:type="spellStart"/>
      <w:r w:rsidRPr="004719EA">
        <w:rPr>
          <w:color w:val="000000" w:themeColor="text1"/>
          <w:sz w:val="22"/>
          <w:szCs w:val="22"/>
          <w:lang w:val="en"/>
        </w:rPr>
        <w:t>ggpubr</w:t>
      </w:r>
      <w:proofErr w:type="spellEnd"/>
      <w:r w:rsidRPr="004719EA">
        <w:rPr>
          <w:color w:val="000000" w:themeColor="text1"/>
          <w:sz w:val="22"/>
          <w:szCs w:val="22"/>
          <w:lang w:val="en"/>
        </w:rPr>
        <w:t xml:space="preserve"> (0.4.0)</w:t>
      </w:r>
      <w:r w:rsidR="00FE5C38" w:rsidRPr="004719EA">
        <w:rPr>
          <w:color w:val="000000" w:themeColor="text1"/>
          <w:sz w:val="22"/>
          <w:szCs w:val="22"/>
          <w:lang w:val="en"/>
        </w:rPr>
        <w:fldChar w:fldCharType="begin"/>
      </w:r>
      <w:r w:rsidR="000C7A99">
        <w:rPr>
          <w:color w:val="000000" w:themeColor="text1"/>
          <w:sz w:val="22"/>
          <w:szCs w:val="22"/>
          <w:lang w:val="en"/>
        </w:rPr>
        <w:instrText xml:space="preserve"> ADDIN ZOTERO_ITEM CSL_CITATION {"citationID":"eZFCYkvD","properties":{"formattedCitation":"({\\i{}88})","plainCitation":"(88)","noteIndex":0},"citationItems":[{"id":3785,"uris":["http://zotero.org/groups/4675359/items/4T96W5NL"],"itemData":{"id":3785,"type":"webpage","abstract":"Statistical tools for data analysis and visualization","language":"en","note":"R package version 0.4.0","title":"ggpubr: 'ggplot2' Based Publication Ready Plots","title-short":"ggpubr","URL":"https://CRAN.R-project.org/package=ggpubr","author":[{"family":"Kassambara","given":"Alboukadel"}],"accessed":{"date-parts":[["2022",4,28]]},"issued":{"date-parts":[["2020"]]}}}],"schema":"https://github.com/citation-style-language/schema/raw/master/csl-citation.json"} </w:instrText>
      </w:r>
      <w:r w:rsidR="00FE5C38" w:rsidRPr="004719EA">
        <w:rPr>
          <w:color w:val="000000" w:themeColor="text1"/>
          <w:sz w:val="22"/>
          <w:szCs w:val="22"/>
          <w:lang w:val="en"/>
        </w:rPr>
        <w:fldChar w:fldCharType="separate"/>
      </w:r>
      <w:r w:rsidR="000C7A99" w:rsidRPr="000C7A99">
        <w:rPr>
          <w:color w:val="000000"/>
          <w:sz w:val="22"/>
        </w:rPr>
        <w:t>(</w:t>
      </w:r>
      <w:r w:rsidR="000C7A99" w:rsidRPr="000C7A99">
        <w:rPr>
          <w:i/>
          <w:iCs/>
          <w:color w:val="000000"/>
          <w:sz w:val="22"/>
        </w:rPr>
        <w:t>88</w:t>
      </w:r>
      <w:r w:rsidR="000C7A99" w:rsidRPr="000C7A99">
        <w:rPr>
          <w:color w:val="000000"/>
          <w:sz w:val="22"/>
        </w:rPr>
        <w:t>)</w:t>
      </w:r>
      <w:r w:rsidR="00FE5C38" w:rsidRPr="004719EA">
        <w:rPr>
          <w:color w:val="000000" w:themeColor="text1"/>
          <w:sz w:val="22"/>
          <w:szCs w:val="22"/>
          <w:lang w:val="en"/>
        </w:rPr>
        <w:fldChar w:fldCharType="end"/>
      </w:r>
      <w:r w:rsidRPr="004719EA">
        <w:rPr>
          <w:color w:val="000000" w:themeColor="text1"/>
          <w:sz w:val="22"/>
          <w:szCs w:val="22"/>
          <w:lang w:val="en"/>
        </w:rPr>
        <w:t xml:space="preserve"> packages. The 66% and 95% CI are demonstrated as thicker and thinner lines on the coefficient plots, while the median is shown as a dot. </w:t>
      </w:r>
    </w:p>
    <w:p w14:paraId="6485FB6F" w14:textId="17FF53A3" w:rsidR="00941539" w:rsidRPr="004719EA" w:rsidRDefault="00941539" w:rsidP="00BC5ADE">
      <w:pPr>
        <w:spacing w:line="276" w:lineRule="auto"/>
        <w:rPr>
          <w:color w:val="000000" w:themeColor="text1"/>
        </w:rPr>
      </w:pPr>
      <w:r w:rsidRPr="004719EA">
        <w:rPr>
          <w:color w:val="000000" w:themeColor="text1"/>
          <w:sz w:val="22"/>
          <w:szCs w:val="22"/>
          <w:lang w:val="en"/>
        </w:rPr>
        <w:t xml:space="preserve">When investigating how the model could predict taxon abundance, the model </w:t>
      </w:r>
      <w:r w:rsidR="00427C59" w:rsidRPr="004719EA">
        <w:rPr>
          <w:color w:val="000000" w:themeColor="text1"/>
          <w:sz w:val="22"/>
          <w:szCs w:val="22"/>
          <w:lang w:val="en"/>
        </w:rPr>
        <w:t>formular</w:t>
      </w:r>
      <w:r w:rsidRPr="004719EA">
        <w:rPr>
          <w:color w:val="000000" w:themeColor="text1"/>
          <w:sz w:val="22"/>
          <w:szCs w:val="22"/>
          <w:lang w:val="en"/>
        </w:rPr>
        <w:t xml:space="preserve"> changed</w:t>
      </w:r>
      <w:r w:rsidRPr="004719EA">
        <w:rPr>
          <w:color w:val="000000" w:themeColor="text1"/>
          <w:sz w:val="22"/>
          <w:szCs w:val="22"/>
        </w:rPr>
        <w:t xml:space="preserve"> </w:t>
      </w:r>
      <w:r w:rsidRPr="004719EA">
        <w:rPr>
          <w:color w:val="000000" w:themeColor="text1"/>
          <w:sz w:val="22"/>
          <w:szCs w:val="22"/>
          <w:lang w:val="en"/>
        </w:rPr>
        <w:t>to</w:t>
      </w:r>
      <w:r w:rsidR="00680157" w:rsidRPr="004719EA">
        <w:rPr>
          <w:color w:val="000000" w:themeColor="text1"/>
          <w:sz w:val="22"/>
          <w:szCs w:val="22"/>
          <w:lang w:val="en"/>
        </w:rPr>
        <w:t xml:space="preserve"> (for instance when Enterococcus was examined)</w:t>
      </w:r>
      <w:r w:rsidRPr="004719EA">
        <w:rPr>
          <w:color w:val="000000" w:themeColor="text1"/>
          <w:sz w:val="22"/>
          <w:szCs w:val="22"/>
          <w:lang w:val="en"/>
        </w:rPr>
        <w:t xml:space="preserve">: </w:t>
      </w:r>
      <w:r w:rsidR="00584029" w:rsidRPr="004719EA">
        <w:rPr>
          <w:color w:val="000000" w:themeColor="text1"/>
          <w:sz w:val="22"/>
          <w:szCs w:val="22"/>
          <w:lang w:val="en"/>
        </w:rPr>
        <w:t>CLR(</w:t>
      </w:r>
      <w:r w:rsidR="00680157" w:rsidRPr="004719EA">
        <w:rPr>
          <w:color w:val="000000" w:themeColor="text1"/>
          <w:sz w:val="22"/>
          <w:szCs w:val="22"/>
          <w:lang w:val="en"/>
        </w:rPr>
        <w:t>Enterococcus</w:t>
      </w:r>
      <w:r w:rsidR="00584029" w:rsidRPr="004719EA">
        <w:rPr>
          <w:color w:val="000000" w:themeColor="text1"/>
          <w:sz w:val="22"/>
          <w:szCs w:val="22"/>
          <w:lang w:val="en"/>
        </w:rPr>
        <w:t>)</w:t>
      </w:r>
      <w:r w:rsidR="00680157" w:rsidRPr="004719EA">
        <w:rPr>
          <w:color w:val="000000" w:themeColor="text1"/>
          <w:sz w:val="22"/>
          <w:szCs w:val="22"/>
          <w:lang w:val="en"/>
        </w:rPr>
        <w:t xml:space="preserve"> </w:t>
      </w:r>
      <w:r w:rsidRPr="004719EA">
        <w:rPr>
          <w:color w:val="000000" w:themeColor="text1"/>
          <w:sz w:val="22"/>
          <w:szCs w:val="22"/>
          <w:lang w:val="en"/>
        </w:rPr>
        <w:t xml:space="preserve">~ 0 + </w:t>
      </w:r>
      <w:proofErr w:type="spellStart"/>
      <w:r w:rsidRPr="004719EA">
        <w:rPr>
          <w:color w:val="000000" w:themeColor="text1"/>
          <w:sz w:val="22"/>
          <w:szCs w:val="22"/>
          <w:lang w:val="en"/>
        </w:rPr>
        <w:t>ave_fruit</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ave_meat</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ave_milk</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ave_oils</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ave_egg</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ave_grain</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ave_sweets</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ave_legume</w:t>
      </w:r>
      <w:proofErr w:type="spellEnd"/>
      <w:r w:rsidRPr="004719EA">
        <w:rPr>
          <w:color w:val="000000" w:themeColor="text1"/>
          <w:sz w:val="22"/>
          <w:szCs w:val="22"/>
          <w:lang w:val="en"/>
        </w:rPr>
        <w:t xml:space="preserve">+ </w:t>
      </w:r>
      <w:proofErr w:type="spellStart"/>
      <w:r w:rsidRPr="004719EA">
        <w:rPr>
          <w:color w:val="000000" w:themeColor="text1"/>
          <w:sz w:val="22"/>
          <w:szCs w:val="22"/>
          <w:lang w:val="en"/>
        </w:rPr>
        <w:t>ave_veggie</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ave_fruit:abx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ave_meat:abx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ave_milk:abx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ave_oils:abx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ave_egg:abx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ave_grain:abx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ave_sweets:abx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ave_legume:abx</w:t>
      </w:r>
      <w:proofErr w:type="spellEnd"/>
      <w:r w:rsidRPr="004719EA">
        <w:rPr>
          <w:color w:val="000000" w:themeColor="text1"/>
          <w:sz w:val="22"/>
          <w:szCs w:val="22"/>
          <w:lang w:val="en"/>
        </w:rPr>
        <w:t xml:space="preserve"> + </w:t>
      </w:r>
      <w:proofErr w:type="spellStart"/>
      <w:r w:rsidRPr="004719EA">
        <w:rPr>
          <w:color w:val="000000" w:themeColor="text1"/>
          <w:sz w:val="22"/>
          <w:szCs w:val="22"/>
          <w:lang w:val="en"/>
        </w:rPr>
        <w:t>ave_veggie:abx</w:t>
      </w:r>
      <w:proofErr w:type="spellEnd"/>
      <w:r w:rsidRPr="004719EA">
        <w:rPr>
          <w:color w:val="000000" w:themeColor="text1"/>
          <w:sz w:val="22"/>
          <w:szCs w:val="22"/>
          <w:lang w:val="en"/>
        </w:rPr>
        <w:t xml:space="preserve">+ intensity + EN + TPN + </w:t>
      </w:r>
      <w:proofErr w:type="spellStart"/>
      <w:r w:rsidRPr="004719EA">
        <w:rPr>
          <w:color w:val="000000" w:themeColor="text1"/>
          <w:sz w:val="22"/>
          <w:szCs w:val="22"/>
          <w:lang w:val="en"/>
        </w:rPr>
        <w:t>abx</w:t>
      </w:r>
      <w:proofErr w:type="spellEnd"/>
      <w:r w:rsidRPr="004719EA">
        <w:rPr>
          <w:color w:val="000000" w:themeColor="text1"/>
          <w:sz w:val="22"/>
          <w:szCs w:val="22"/>
          <w:lang w:val="en"/>
        </w:rPr>
        <w:t xml:space="preserve"> + (1 | </w:t>
      </w:r>
      <w:proofErr w:type="spellStart"/>
      <w:r w:rsidRPr="004719EA">
        <w:rPr>
          <w:color w:val="000000" w:themeColor="text1"/>
          <w:sz w:val="22"/>
          <w:szCs w:val="22"/>
          <w:lang w:val="en"/>
        </w:rPr>
        <w:t>mrn</w:t>
      </w:r>
      <w:proofErr w:type="spellEnd"/>
      <w:r w:rsidRPr="004719EA">
        <w:rPr>
          <w:color w:val="000000" w:themeColor="text1"/>
          <w:sz w:val="22"/>
          <w:szCs w:val="22"/>
          <w:lang w:val="en"/>
        </w:rPr>
        <w:t xml:space="preserve">) + (1 | </w:t>
      </w:r>
      <w:proofErr w:type="spellStart"/>
      <w:r w:rsidRPr="004719EA">
        <w:rPr>
          <w:color w:val="000000" w:themeColor="text1"/>
          <w:sz w:val="22"/>
          <w:szCs w:val="22"/>
          <w:lang w:val="en"/>
        </w:rPr>
        <w:t>timebin</w:t>
      </w:r>
      <w:proofErr w:type="spellEnd"/>
      <w:r w:rsidRPr="004719EA">
        <w:rPr>
          <w:color w:val="000000" w:themeColor="text1"/>
          <w:sz w:val="22"/>
          <w:szCs w:val="22"/>
          <w:lang w:val="en"/>
        </w:rPr>
        <w:t>)</w:t>
      </w:r>
      <w:r w:rsidR="00427C59" w:rsidRPr="004719EA">
        <w:rPr>
          <w:color w:val="000000" w:themeColor="text1"/>
          <w:sz w:val="22"/>
          <w:szCs w:val="22"/>
          <w:lang w:val="en"/>
        </w:rPr>
        <w:t xml:space="preserve">, with the same running </w:t>
      </w:r>
      <w:r w:rsidR="00A054A7" w:rsidRPr="004719EA">
        <w:rPr>
          <w:color w:val="000000" w:themeColor="text1"/>
          <w:sz w:val="22"/>
          <w:szCs w:val="22"/>
          <w:lang w:val="en"/>
        </w:rPr>
        <w:t>parameters.</w:t>
      </w:r>
    </w:p>
    <w:p w14:paraId="02D29CE3" w14:textId="77777777" w:rsidR="00936937" w:rsidRPr="004719EA" w:rsidRDefault="00936937" w:rsidP="00BC5ADE">
      <w:pPr>
        <w:spacing w:line="276" w:lineRule="auto"/>
        <w:jc w:val="both"/>
        <w:rPr>
          <w:color w:val="000000" w:themeColor="text1"/>
          <w:sz w:val="22"/>
          <w:szCs w:val="22"/>
          <w:lang w:val="en"/>
        </w:rPr>
      </w:pPr>
    </w:p>
    <w:p w14:paraId="1FB6C2D9" w14:textId="23836551" w:rsidR="00957B16"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The model posterior results of the </w:t>
      </w:r>
      <w:r w:rsidR="00190DC9" w:rsidRPr="004719EA">
        <w:rPr>
          <w:color w:val="000000" w:themeColor="text1"/>
          <w:sz w:val="22"/>
          <w:szCs w:val="22"/>
          <w:lang w:val="en"/>
        </w:rPr>
        <w:t>90</w:t>
      </w:r>
      <w:r w:rsidRPr="004719EA">
        <w:rPr>
          <w:color w:val="000000" w:themeColor="text1"/>
          <w:sz w:val="22"/>
          <w:szCs w:val="22"/>
          <w:lang w:val="en"/>
        </w:rPr>
        <w:t xml:space="preserve"> genera were illustrated in a heatmap using </w:t>
      </w:r>
      <w:proofErr w:type="spellStart"/>
      <w:r w:rsidRPr="004719EA">
        <w:rPr>
          <w:color w:val="000000" w:themeColor="text1"/>
          <w:sz w:val="22"/>
          <w:szCs w:val="22"/>
          <w:lang w:val="en"/>
        </w:rPr>
        <w:t>ggplot</w:t>
      </w:r>
      <w:proofErr w:type="spellEnd"/>
      <w:r w:rsidRPr="004719EA">
        <w:rPr>
          <w:color w:val="000000" w:themeColor="text1"/>
          <w:sz w:val="22"/>
          <w:szCs w:val="22"/>
          <w:lang w:val="en"/>
        </w:rPr>
        <w:t xml:space="preserve">. The blue block denotes 75% CI is negative, while the red block for the 75% CI to be positive. Blank reads as the 75% CI crosses 0. The number of stars define the different levels of significance. </w:t>
      </w:r>
      <w:r w:rsidR="00CB3C3E" w:rsidRPr="004719EA">
        <w:rPr>
          <w:color w:val="000000" w:themeColor="text1"/>
          <w:sz w:val="22"/>
          <w:szCs w:val="22"/>
          <w:lang w:val="en"/>
        </w:rPr>
        <w:t>We</w:t>
      </w:r>
      <w:r w:rsidRPr="004719EA">
        <w:rPr>
          <w:color w:val="000000" w:themeColor="text1"/>
          <w:sz w:val="22"/>
          <w:szCs w:val="22"/>
          <w:lang w:val="en"/>
        </w:rPr>
        <w:t xml:space="preserve"> defined one star reveals that 95% CI doesn’t cross 0, two stars for 97.5%, and three stars for 99%. </w:t>
      </w:r>
    </w:p>
    <w:p w14:paraId="6C6ADAFC" w14:textId="77777777" w:rsidR="000A7652" w:rsidRPr="004719EA" w:rsidRDefault="000A7652" w:rsidP="00BC5ADE">
      <w:pPr>
        <w:spacing w:line="276" w:lineRule="auto"/>
        <w:jc w:val="both"/>
        <w:rPr>
          <w:color w:val="000000" w:themeColor="text1"/>
          <w:sz w:val="22"/>
          <w:szCs w:val="22"/>
          <w:lang w:val="en"/>
        </w:rPr>
      </w:pPr>
    </w:p>
    <w:p w14:paraId="7E9E221F" w14:textId="38CB45C5" w:rsidR="000A7652" w:rsidRPr="004719EA" w:rsidRDefault="002B29E8" w:rsidP="00BC5ADE">
      <w:pPr>
        <w:spacing w:line="276" w:lineRule="auto"/>
        <w:jc w:val="both"/>
        <w:rPr>
          <w:color w:val="000000" w:themeColor="text1"/>
          <w:sz w:val="22"/>
          <w:szCs w:val="22"/>
          <w:lang w:val="en"/>
        </w:rPr>
      </w:pPr>
      <w:r w:rsidRPr="004719EA">
        <w:rPr>
          <w:color w:val="000000" w:themeColor="text1"/>
          <w:sz w:val="22"/>
          <w:szCs w:val="22"/>
          <w:lang w:val="en"/>
        </w:rPr>
        <w:t xml:space="preserve">The </w:t>
      </w:r>
      <w:r w:rsidR="00432E3A" w:rsidRPr="004719EA">
        <w:rPr>
          <w:color w:val="000000" w:themeColor="text1"/>
          <w:sz w:val="22"/>
          <w:szCs w:val="22"/>
          <w:lang w:val="en"/>
        </w:rPr>
        <w:t xml:space="preserve">marginal effects of </w:t>
      </w:r>
      <w:r w:rsidR="009A69B4" w:rsidRPr="004719EA">
        <w:rPr>
          <w:color w:val="000000" w:themeColor="text1"/>
          <w:sz w:val="22"/>
          <w:szCs w:val="22"/>
          <w:lang w:val="en"/>
        </w:rPr>
        <w:t>each</w:t>
      </w:r>
      <w:r w:rsidR="00AC5C84" w:rsidRPr="004719EA">
        <w:rPr>
          <w:color w:val="000000" w:themeColor="text1"/>
          <w:sz w:val="22"/>
          <w:szCs w:val="22"/>
          <w:lang w:val="en"/>
        </w:rPr>
        <w:t xml:space="preserve"> food group consumption on the predicted </w:t>
      </w:r>
      <w:r w:rsidR="009A69B4" w:rsidRPr="004719EA">
        <w:rPr>
          <w:color w:val="000000" w:themeColor="text1"/>
          <w:sz w:val="22"/>
          <w:szCs w:val="22"/>
          <w:lang w:val="en"/>
        </w:rPr>
        <w:t xml:space="preserve">diversity </w:t>
      </w:r>
      <w:r w:rsidR="00934417" w:rsidRPr="004719EA">
        <w:rPr>
          <w:color w:val="000000" w:themeColor="text1"/>
          <w:sz w:val="22"/>
          <w:szCs w:val="22"/>
          <w:lang w:val="en"/>
        </w:rPr>
        <w:t xml:space="preserve">are calculated with the </w:t>
      </w:r>
      <w:proofErr w:type="spellStart"/>
      <w:r w:rsidR="00934417" w:rsidRPr="004719EA">
        <w:rPr>
          <w:color w:val="000000" w:themeColor="text1"/>
          <w:sz w:val="22"/>
          <w:szCs w:val="22"/>
          <w:lang w:val="en"/>
        </w:rPr>
        <w:t>conditional_effects</w:t>
      </w:r>
      <w:proofErr w:type="spellEnd"/>
      <w:r w:rsidR="00934417" w:rsidRPr="004719EA">
        <w:rPr>
          <w:color w:val="000000" w:themeColor="text1"/>
          <w:sz w:val="22"/>
          <w:szCs w:val="22"/>
          <w:lang w:val="en"/>
        </w:rPr>
        <w:t xml:space="preserve"> function from brms</w:t>
      </w:r>
      <w:r w:rsidR="004D1665" w:rsidRPr="004719EA">
        <w:rPr>
          <w:color w:val="000000" w:themeColor="text1"/>
          <w:sz w:val="22"/>
          <w:szCs w:val="22"/>
          <w:lang w:val="en"/>
        </w:rPr>
        <w:t xml:space="preserve"> </w:t>
      </w:r>
      <w:r w:rsidR="003A348B" w:rsidRPr="004719EA">
        <w:rPr>
          <w:color w:val="000000" w:themeColor="text1"/>
          <w:sz w:val="22"/>
          <w:szCs w:val="22"/>
          <w:lang w:val="en"/>
        </w:rPr>
        <w:t xml:space="preserve">package. </w:t>
      </w:r>
      <w:r w:rsidR="002E6346" w:rsidRPr="004719EA">
        <w:rPr>
          <w:color w:val="000000" w:themeColor="text1"/>
          <w:sz w:val="22"/>
          <w:szCs w:val="22"/>
          <w:lang w:val="en"/>
        </w:rPr>
        <w:t xml:space="preserve">The method used </w:t>
      </w:r>
      <w:r w:rsidR="00E15F41" w:rsidRPr="004719EA">
        <w:rPr>
          <w:color w:val="000000" w:themeColor="text1"/>
          <w:sz w:val="22"/>
          <w:szCs w:val="22"/>
          <w:lang w:val="en"/>
        </w:rPr>
        <w:t xml:space="preserve">in the </w:t>
      </w:r>
      <w:r w:rsidR="00CB5803" w:rsidRPr="004719EA">
        <w:rPr>
          <w:color w:val="000000" w:themeColor="text1"/>
          <w:sz w:val="22"/>
          <w:szCs w:val="22"/>
          <w:lang w:val="en"/>
        </w:rPr>
        <w:t>function is “</w:t>
      </w:r>
      <w:proofErr w:type="spellStart"/>
      <w:r w:rsidR="00486F5F" w:rsidRPr="004719EA">
        <w:rPr>
          <w:color w:val="000000" w:themeColor="text1"/>
          <w:sz w:val="22"/>
          <w:szCs w:val="22"/>
          <w:lang w:val="en"/>
        </w:rPr>
        <w:t>posterior_epred</w:t>
      </w:r>
      <w:proofErr w:type="spellEnd"/>
      <w:r w:rsidR="00CB5803" w:rsidRPr="004719EA">
        <w:rPr>
          <w:color w:val="000000" w:themeColor="text1"/>
          <w:sz w:val="22"/>
          <w:szCs w:val="22"/>
          <w:lang w:val="en"/>
        </w:rPr>
        <w:t>”</w:t>
      </w:r>
      <w:r w:rsidR="00486F5F" w:rsidRPr="004719EA">
        <w:rPr>
          <w:color w:val="000000" w:themeColor="text1"/>
          <w:sz w:val="22"/>
          <w:szCs w:val="22"/>
          <w:lang w:val="en"/>
        </w:rPr>
        <w:t>.</w:t>
      </w:r>
    </w:p>
    <w:p w14:paraId="4469EA39" w14:textId="41422A1A" w:rsidR="00FE3D32"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 </w:t>
      </w:r>
    </w:p>
    <w:p w14:paraId="457694CC" w14:textId="7CAF4DE2" w:rsidR="00957B16" w:rsidRPr="00591CC7" w:rsidRDefault="00A1296D" w:rsidP="00BC5ADE">
      <w:pPr>
        <w:pStyle w:val="Heading3"/>
        <w:spacing w:before="0" w:line="276" w:lineRule="auto"/>
        <w:rPr>
          <w:rFonts w:ascii="Times New Roman" w:eastAsia="Times New Roman" w:hAnsi="Times New Roman" w:cs="Times New Roman"/>
          <w:b/>
          <w:color w:val="000000" w:themeColor="text1"/>
          <w:sz w:val="22"/>
          <w:szCs w:val="22"/>
          <w:lang w:val="en"/>
        </w:rPr>
      </w:pPr>
      <w:r w:rsidRPr="00591CC7">
        <w:rPr>
          <w:rFonts w:ascii="Times New Roman" w:eastAsia="Times New Roman" w:hAnsi="Times New Roman" w:cs="Times New Roman"/>
          <w:b/>
          <w:bCs/>
          <w:color w:val="000000" w:themeColor="text1"/>
          <w:sz w:val="22"/>
          <w:szCs w:val="22"/>
        </w:rPr>
        <w:t>Patient-controlled analgesia</w:t>
      </w:r>
      <w:r w:rsidRPr="00591CC7">
        <w:rPr>
          <w:rFonts w:ascii="Times New Roman" w:eastAsia="Times New Roman" w:hAnsi="Times New Roman" w:cs="Times New Roman"/>
          <w:b/>
          <w:bCs/>
          <w:color w:val="000000" w:themeColor="text1"/>
          <w:sz w:val="22"/>
          <w:szCs w:val="22"/>
          <w:lang w:val="en"/>
        </w:rPr>
        <w:t xml:space="preserve"> (</w:t>
      </w:r>
      <w:r w:rsidR="0CA38A4F" w:rsidRPr="00591CC7">
        <w:rPr>
          <w:rFonts w:ascii="Times New Roman" w:eastAsia="Times New Roman" w:hAnsi="Times New Roman" w:cs="Times New Roman"/>
          <w:b/>
          <w:color w:val="000000" w:themeColor="text1"/>
          <w:sz w:val="22"/>
          <w:szCs w:val="22"/>
          <w:lang w:val="en"/>
        </w:rPr>
        <w:t>PCA</w:t>
      </w:r>
      <w:r w:rsidRPr="00591CC7">
        <w:rPr>
          <w:rFonts w:ascii="Times New Roman" w:eastAsia="Times New Roman" w:hAnsi="Times New Roman" w:cs="Times New Roman"/>
          <w:b/>
          <w:bCs/>
          <w:color w:val="000000" w:themeColor="text1"/>
          <w:sz w:val="22"/>
          <w:szCs w:val="22"/>
          <w:lang w:val="en"/>
        </w:rPr>
        <w:t>)</w:t>
      </w:r>
      <w:r w:rsidR="0CA38A4F" w:rsidRPr="00591CC7">
        <w:rPr>
          <w:rFonts w:ascii="Times New Roman" w:eastAsia="Times New Roman" w:hAnsi="Times New Roman" w:cs="Times New Roman"/>
          <w:b/>
          <w:color w:val="000000" w:themeColor="text1"/>
          <w:sz w:val="22"/>
          <w:szCs w:val="22"/>
          <w:lang w:val="en"/>
        </w:rPr>
        <w:t xml:space="preserve"> exposure of the patients</w:t>
      </w:r>
    </w:p>
    <w:p w14:paraId="199B8818" w14:textId="5441C8CE" w:rsidR="00957B16" w:rsidRPr="004719EA" w:rsidRDefault="0CA38A4F" w:rsidP="00BC5ADE">
      <w:pPr>
        <w:spacing w:line="276" w:lineRule="auto"/>
        <w:jc w:val="both"/>
        <w:rPr>
          <w:color w:val="000000" w:themeColor="text1"/>
          <w:sz w:val="22"/>
          <w:szCs w:val="22"/>
          <w:lang w:val="en"/>
        </w:rPr>
      </w:pPr>
      <w:r w:rsidRPr="004719EA">
        <w:rPr>
          <w:color w:val="000000" w:themeColor="text1"/>
          <w:sz w:val="22"/>
          <w:szCs w:val="22"/>
          <w:lang w:val="en"/>
        </w:rPr>
        <w:t xml:space="preserve">Medication prescription data were first pulled for the patients. The PCA </w:t>
      </w:r>
      <w:r w:rsidR="00A1296D" w:rsidRPr="004719EA">
        <w:rPr>
          <w:color w:val="000000" w:themeColor="text1"/>
          <w:sz w:val="22"/>
          <w:szCs w:val="22"/>
          <w:lang w:val="en"/>
        </w:rPr>
        <w:t>usage</w:t>
      </w:r>
      <w:r w:rsidRPr="004719EA">
        <w:rPr>
          <w:color w:val="000000" w:themeColor="text1"/>
          <w:sz w:val="22"/>
          <w:szCs w:val="22"/>
          <w:lang w:val="en"/>
        </w:rPr>
        <w:t xml:space="preserve"> were identified. The prescription duration that was not relevant to this cohort was ignored. The overlap between the PCA exposure and the previous two</w:t>
      </w:r>
      <w:r w:rsidR="0011477B" w:rsidRPr="004719EA">
        <w:rPr>
          <w:color w:val="000000" w:themeColor="text1"/>
          <w:sz w:val="22"/>
          <w:szCs w:val="22"/>
          <w:lang w:val="en"/>
        </w:rPr>
        <w:t>-</w:t>
      </w:r>
      <w:r w:rsidRPr="004719EA">
        <w:rPr>
          <w:color w:val="000000" w:themeColor="text1"/>
          <w:sz w:val="22"/>
          <w:szCs w:val="22"/>
          <w:lang w:val="en"/>
        </w:rPr>
        <w:t xml:space="preserve">day window of a given microbiome sample was scrutinized. It turned out that </w:t>
      </w:r>
      <w:r w:rsidR="005102BD" w:rsidRPr="004719EA">
        <w:rPr>
          <w:color w:val="000000" w:themeColor="text1"/>
          <w:sz w:val="22"/>
          <w:szCs w:val="22"/>
          <w:lang w:val="en"/>
        </w:rPr>
        <w:t>52</w:t>
      </w:r>
      <w:r w:rsidRPr="004719EA">
        <w:rPr>
          <w:color w:val="000000" w:themeColor="text1"/>
          <w:sz w:val="22"/>
          <w:szCs w:val="22"/>
          <w:lang w:val="en"/>
        </w:rPr>
        <w:t xml:space="preserve"> fecal samples from </w:t>
      </w:r>
      <w:r w:rsidR="005102BD" w:rsidRPr="004719EA">
        <w:rPr>
          <w:color w:val="000000" w:themeColor="text1"/>
          <w:sz w:val="22"/>
          <w:szCs w:val="22"/>
          <w:lang w:val="en"/>
        </w:rPr>
        <w:t>26</w:t>
      </w:r>
      <w:r w:rsidRPr="004719EA">
        <w:rPr>
          <w:color w:val="000000" w:themeColor="text1"/>
          <w:sz w:val="22"/>
          <w:szCs w:val="22"/>
          <w:lang w:val="en"/>
        </w:rPr>
        <w:t xml:space="preserve"> patients had been exposed to PCA </w:t>
      </w:r>
      <w:r w:rsidR="00F40100" w:rsidRPr="004719EA">
        <w:rPr>
          <w:color w:val="000000" w:themeColor="text1"/>
          <w:sz w:val="22"/>
          <w:szCs w:val="22"/>
          <w:lang w:val="en"/>
        </w:rPr>
        <w:t>before a stool sample collection</w:t>
      </w:r>
      <w:r w:rsidRPr="004719EA">
        <w:rPr>
          <w:color w:val="000000" w:themeColor="text1"/>
          <w:sz w:val="22"/>
          <w:szCs w:val="22"/>
          <w:lang w:val="en"/>
        </w:rPr>
        <w:t xml:space="preserve">. We created a slightly different model based on the original one by adding a binary vector to determine whether the stool sample was exposed to PCA usage or not. </w:t>
      </w:r>
    </w:p>
    <w:p w14:paraId="06E62374" w14:textId="60302B20" w:rsidR="00957B16" w:rsidRPr="004719EA" w:rsidRDefault="0CA38A4F" w:rsidP="00BC5ADE">
      <w:pPr>
        <w:spacing w:line="276" w:lineRule="auto"/>
        <w:jc w:val="both"/>
        <w:rPr>
          <w:color w:val="000000" w:themeColor="text1"/>
          <w:sz w:val="22"/>
          <w:szCs w:val="22"/>
        </w:rPr>
      </w:pPr>
      <w:r w:rsidRPr="004719EA">
        <w:rPr>
          <w:color w:val="000000" w:themeColor="text1"/>
          <w:sz w:val="22"/>
          <w:szCs w:val="22"/>
          <w:lang w:val="en"/>
        </w:rPr>
        <w:lastRenderedPageBreak/>
        <w:t xml:space="preserve"> </w:t>
      </w:r>
      <w:r w:rsidR="00957B16" w:rsidRPr="004719EA">
        <w:rPr>
          <w:color w:val="000000" w:themeColor="text1"/>
        </w:rPr>
        <w:br/>
      </w:r>
      <w:r w:rsidR="179B972C" w:rsidRPr="004719EA">
        <w:rPr>
          <w:b/>
          <w:color w:val="000000" w:themeColor="text1"/>
          <w:sz w:val="22"/>
          <w:szCs w:val="22"/>
        </w:rPr>
        <w:t>Mouse experiments</w:t>
      </w:r>
    </w:p>
    <w:p w14:paraId="28B628D4" w14:textId="2978B145" w:rsidR="179B972C" w:rsidRPr="004719EA" w:rsidRDefault="179B972C" w:rsidP="00BC5ADE">
      <w:pPr>
        <w:spacing w:line="276" w:lineRule="auto"/>
        <w:jc w:val="both"/>
        <w:rPr>
          <w:b/>
          <w:i/>
          <w:color w:val="000000" w:themeColor="text1"/>
          <w:sz w:val="22"/>
          <w:szCs w:val="22"/>
        </w:rPr>
      </w:pPr>
      <w:r w:rsidRPr="004719EA">
        <w:rPr>
          <w:b/>
          <w:i/>
          <w:color w:val="000000" w:themeColor="text1"/>
          <w:sz w:val="22"/>
          <w:szCs w:val="22"/>
        </w:rPr>
        <w:t xml:space="preserve">Mouse selection </w:t>
      </w:r>
    </w:p>
    <w:p w14:paraId="5654FA46" w14:textId="2F732528" w:rsidR="179B972C" w:rsidRPr="004719EA" w:rsidRDefault="179B972C" w:rsidP="00BC5ADE">
      <w:pPr>
        <w:spacing w:line="276" w:lineRule="auto"/>
        <w:jc w:val="both"/>
        <w:rPr>
          <w:color w:val="000000" w:themeColor="text1"/>
          <w:sz w:val="22"/>
          <w:szCs w:val="22"/>
        </w:rPr>
      </w:pPr>
      <w:r w:rsidRPr="004719EA">
        <w:rPr>
          <w:color w:val="000000" w:themeColor="text1"/>
          <w:sz w:val="22"/>
          <w:szCs w:val="22"/>
        </w:rPr>
        <w:t xml:space="preserve">Female C57BL/6 mice between the ages of 6-8 weeks were requested from rooms </w:t>
      </w:r>
      <w:r w:rsidRPr="00591CC7">
        <w:rPr>
          <w:color w:val="000000" w:themeColor="text1"/>
          <w:sz w:val="22"/>
          <w:szCs w:val="22"/>
        </w:rPr>
        <w:t>RB03 or RB04</w:t>
      </w:r>
      <w:r w:rsidRPr="004719EA">
        <w:rPr>
          <w:color w:val="000000" w:themeColor="text1"/>
          <w:sz w:val="22"/>
          <w:szCs w:val="22"/>
        </w:rPr>
        <w:t xml:space="preserve"> at Jax Laboratory. We have observed that mice from these rooms present with endogenous enterococcus. The mice were single-housed and isolated for a couple of days before starting the experiment. The groups in these experiments were diet (vehicle) + antibiotic injection; diet (</w:t>
      </w:r>
      <w:r w:rsidR="002C755E" w:rsidRPr="004719EA">
        <w:rPr>
          <w:color w:val="000000" w:themeColor="text1"/>
          <w:sz w:val="22"/>
          <w:szCs w:val="22"/>
        </w:rPr>
        <w:t>sucrose</w:t>
      </w:r>
      <w:r w:rsidRPr="004719EA">
        <w:rPr>
          <w:color w:val="000000" w:themeColor="text1"/>
          <w:sz w:val="22"/>
          <w:szCs w:val="22"/>
        </w:rPr>
        <w:t>) + antibiotic injection; injection (vehicle) + diet (</w:t>
      </w:r>
      <w:r w:rsidR="002C755E" w:rsidRPr="004719EA">
        <w:rPr>
          <w:color w:val="000000" w:themeColor="text1"/>
          <w:sz w:val="22"/>
          <w:szCs w:val="22"/>
        </w:rPr>
        <w:t>sucrose</w:t>
      </w:r>
      <w:r w:rsidRPr="004719EA">
        <w:rPr>
          <w:color w:val="000000" w:themeColor="text1"/>
          <w:sz w:val="22"/>
          <w:szCs w:val="22"/>
        </w:rPr>
        <w:t xml:space="preserve">); injection (vehicle)+diet (vehicle) There were about 3-7 mice per </w:t>
      </w:r>
      <w:proofErr w:type="spellStart"/>
      <w:r w:rsidRPr="004719EA">
        <w:rPr>
          <w:color w:val="000000" w:themeColor="text1"/>
          <w:sz w:val="22"/>
          <w:szCs w:val="22"/>
        </w:rPr>
        <w:t>group</w:t>
      </w:r>
      <w:ins w:id="88" w:author="Matheis, Fanny" w:date="2023-11-30T08:20:00Z">
        <w:r w:rsidR="00303430">
          <w:rPr>
            <w:color w:val="000000" w:themeColor="text1"/>
            <w:sz w:val="22"/>
            <w:szCs w:val="22"/>
          </w:rPr>
          <w:t>c</w:t>
        </w:r>
      </w:ins>
      <w:proofErr w:type="spellEnd"/>
      <w:r w:rsidRPr="004719EA">
        <w:rPr>
          <w:color w:val="000000" w:themeColor="text1"/>
          <w:sz w:val="22"/>
          <w:szCs w:val="22"/>
        </w:rPr>
        <w:t xml:space="preserve">. </w:t>
      </w:r>
    </w:p>
    <w:p w14:paraId="34F2C482" w14:textId="02AA2E93" w:rsidR="179B972C" w:rsidRPr="004719EA" w:rsidRDefault="179B972C" w:rsidP="00BC5ADE">
      <w:pPr>
        <w:spacing w:line="276" w:lineRule="auto"/>
        <w:jc w:val="both"/>
        <w:rPr>
          <w:color w:val="000000" w:themeColor="text1"/>
          <w:sz w:val="22"/>
          <w:szCs w:val="22"/>
        </w:rPr>
      </w:pPr>
      <w:r w:rsidRPr="004719EA">
        <w:rPr>
          <w:color w:val="000000" w:themeColor="text1"/>
          <w:sz w:val="22"/>
          <w:szCs w:val="22"/>
        </w:rPr>
        <w:t xml:space="preserve"> </w:t>
      </w:r>
    </w:p>
    <w:p w14:paraId="774C5341" w14:textId="6610553B" w:rsidR="179B972C" w:rsidRPr="004719EA" w:rsidRDefault="179B972C" w:rsidP="00BC5ADE">
      <w:pPr>
        <w:spacing w:line="276" w:lineRule="auto"/>
        <w:jc w:val="both"/>
        <w:rPr>
          <w:b/>
          <w:i/>
          <w:color w:val="000000" w:themeColor="text1"/>
          <w:sz w:val="22"/>
          <w:szCs w:val="22"/>
        </w:rPr>
      </w:pPr>
      <w:r w:rsidRPr="004719EA">
        <w:rPr>
          <w:b/>
          <w:i/>
          <w:color w:val="000000" w:themeColor="text1"/>
          <w:sz w:val="22"/>
          <w:szCs w:val="22"/>
        </w:rPr>
        <w:t>Antibiotic intervention and Diet Preparation</w:t>
      </w:r>
    </w:p>
    <w:p w14:paraId="6D6635B8" w14:textId="29578DDC" w:rsidR="179B972C" w:rsidRPr="004719EA" w:rsidRDefault="179B972C" w:rsidP="00BC5ADE">
      <w:pPr>
        <w:spacing w:line="276" w:lineRule="auto"/>
        <w:jc w:val="both"/>
        <w:rPr>
          <w:color w:val="000000" w:themeColor="text1"/>
          <w:sz w:val="22"/>
          <w:szCs w:val="22"/>
        </w:rPr>
      </w:pPr>
      <w:r w:rsidRPr="004719EA">
        <w:rPr>
          <w:color w:val="000000" w:themeColor="text1"/>
          <w:sz w:val="22"/>
          <w:szCs w:val="22"/>
        </w:rPr>
        <w:t xml:space="preserve">Each mouse was then subcutaneously injected </w:t>
      </w:r>
      <w:r w:rsidR="41CB6907" w:rsidRPr="004719EA">
        <w:rPr>
          <w:color w:val="000000" w:themeColor="text1"/>
          <w:sz w:val="22"/>
          <w:szCs w:val="22"/>
        </w:rPr>
        <w:t>with</w:t>
      </w:r>
      <w:r w:rsidRPr="004719EA">
        <w:rPr>
          <w:color w:val="000000" w:themeColor="text1"/>
          <w:sz w:val="22"/>
          <w:szCs w:val="22"/>
        </w:rPr>
        <w:t xml:space="preserve"> a one-time 2m.g dose of antibiotic. The antibiotic selected was Biapenem, after we noticed moderate blooms of enterococcus in mice treated with Biapenem. 2m.g of Biapenem was resuspended in </w:t>
      </w:r>
      <w:r w:rsidR="000035FC" w:rsidRPr="004719EA">
        <w:rPr>
          <w:color w:val="000000" w:themeColor="text1"/>
          <w:sz w:val="22"/>
          <w:szCs w:val="22"/>
        </w:rPr>
        <w:t>1</w:t>
      </w:r>
      <w:r w:rsidRPr="004719EA">
        <w:rPr>
          <w:color w:val="000000" w:themeColor="text1"/>
          <w:sz w:val="22"/>
          <w:szCs w:val="22"/>
        </w:rPr>
        <w:t xml:space="preserve">00ul of DPBS. For the injection (vehicle) + diet group we used </w:t>
      </w:r>
      <w:r w:rsidR="000035FC" w:rsidRPr="004719EA">
        <w:rPr>
          <w:color w:val="000000" w:themeColor="text1"/>
          <w:sz w:val="22"/>
          <w:szCs w:val="22"/>
        </w:rPr>
        <w:t>1</w:t>
      </w:r>
      <w:r w:rsidRPr="004719EA">
        <w:rPr>
          <w:color w:val="000000" w:themeColor="text1"/>
          <w:sz w:val="22"/>
          <w:szCs w:val="22"/>
        </w:rPr>
        <w:t xml:space="preserve">00ul of just DPBS. </w:t>
      </w:r>
    </w:p>
    <w:p w14:paraId="7B82EBF3" w14:textId="17F220D9" w:rsidR="179B972C" w:rsidRPr="004719EA" w:rsidRDefault="179B972C" w:rsidP="00BC5ADE">
      <w:pPr>
        <w:spacing w:line="276" w:lineRule="auto"/>
        <w:jc w:val="both"/>
        <w:rPr>
          <w:b/>
          <w:i/>
          <w:color w:val="000000" w:themeColor="text1"/>
          <w:sz w:val="22"/>
          <w:szCs w:val="22"/>
        </w:rPr>
      </w:pPr>
      <w:r w:rsidRPr="004719EA">
        <w:rPr>
          <w:b/>
          <w:i/>
          <w:color w:val="000000" w:themeColor="text1"/>
          <w:sz w:val="22"/>
          <w:szCs w:val="22"/>
        </w:rPr>
        <w:t xml:space="preserve"> </w:t>
      </w:r>
    </w:p>
    <w:p w14:paraId="1A902BAE" w14:textId="60420306" w:rsidR="179B972C" w:rsidRPr="004719EA" w:rsidRDefault="00303430" w:rsidP="00BC5ADE">
      <w:pPr>
        <w:spacing w:line="276" w:lineRule="auto"/>
        <w:jc w:val="both"/>
        <w:rPr>
          <w:color w:val="000000" w:themeColor="text1"/>
          <w:sz w:val="22"/>
          <w:szCs w:val="22"/>
        </w:rPr>
      </w:pPr>
      <w:ins w:id="89" w:author="Matheis, Fanny" w:date="2023-11-30T08:24:00Z">
        <w:r>
          <w:rPr>
            <w:color w:val="000000" w:themeColor="text1"/>
            <w:sz w:val="22"/>
            <w:szCs w:val="22"/>
          </w:rPr>
          <w:t>S</w:t>
        </w:r>
      </w:ins>
      <w:del w:id="90" w:author="Matheis, Fanny" w:date="2023-11-30T08:24:00Z">
        <w:r w:rsidR="179B972C" w:rsidRPr="004719EA" w:rsidDel="00303430">
          <w:rPr>
            <w:color w:val="000000" w:themeColor="text1"/>
            <w:sz w:val="22"/>
            <w:szCs w:val="22"/>
          </w:rPr>
          <w:delText xml:space="preserve">The </w:delText>
        </w:r>
        <w:r w:rsidR="001F218B" w:rsidRPr="004719EA" w:rsidDel="00303430">
          <w:rPr>
            <w:color w:val="000000" w:themeColor="text1"/>
            <w:sz w:val="22"/>
            <w:szCs w:val="22"/>
          </w:rPr>
          <w:delText>s</w:delText>
        </w:r>
      </w:del>
      <w:r w:rsidR="001F218B" w:rsidRPr="004719EA">
        <w:rPr>
          <w:color w:val="000000" w:themeColor="text1"/>
          <w:sz w:val="22"/>
          <w:szCs w:val="22"/>
        </w:rPr>
        <w:t>ucrose</w:t>
      </w:r>
      <w:r w:rsidR="179B972C" w:rsidRPr="004719EA">
        <w:rPr>
          <w:color w:val="000000" w:themeColor="text1"/>
          <w:sz w:val="22"/>
          <w:szCs w:val="22"/>
        </w:rPr>
        <w:t xml:space="preserve"> was mixed in with </w:t>
      </w:r>
      <w:proofErr w:type="spellStart"/>
      <w:r w:rsidR="179B972C" w:rsidRPr="004719EA">
        <w:rPr>
          <w:color w:val="000000" w:themeColor="text1"/>
          <w:sz w:val="22"/>
          <w:szCs w:val="22"/>
        </w:rPr>
        <w:t>HydroGel</w:t>
      </w:r>
      <w:proofErr w:type="spellEnd"/>
      <w:r w:rsidR="179B972C" w:rsidRPr="004719EA">
        <w:rPr>
          <w:color w:val="000000" w:themeColor="text1"/>
          <w:sz w:val="22"/>
          <w:szCs w:val="22"/>
        </w:rPr>
        <w:t xml:space="preserve">® cups (ClearH2O; Cat: 70-01-502) that are 98% pure water </w:t>
      </w:r>
      <w:r w:rsidR="00C43DA1" w:rsidRPr="004719EA">
        <w:rPr>
          <w:color w:val="000000" w:themeColor="text1"/>
          <w:sz w:val="22"/>
          <w:szCs w:val="22"/>
        </w:rPr>
        <w:t xml:space="preserve">so that </w:t>
      </w:r>
      <w:r w:rsidR="000523E4" w:rsidRPr="004719EA">
        <w:rPr>
          <w:color w:val="000000" w:themeColor="text1"/>
          <w:sz w:val="22"/>
          <w:szCs w:val="22"/>
        </w:rPr>
        <w:t>5</w:t>
      </w:r>
      <w:r w:rsidR="003976BF" w:rsidRPr="004719EA">
        <w:rPr>
          <w:color w:val="000000" w:themeColor="text1"/>
          <w:sz w:val="22"/>
          <w:szCs w:val="22"/>
        </w:rPr>
        <w:t>%</w:t>
      </w:r>
      <w:r w:rsidR="179B972C" w:rsidRPr="004719EA">
        <w:rPr>
          <w:color w:val="000000" w:themeColor="text1"/>
          <w:sz w:val="22"/>
          <w:szCs w:val="22"/>
        </w:rPr>
        <w:t xml:space="preserve"> of </w:t>
      </w:r>
      <w:r w:rsidR="003976BF" w:rsidRPr="004719EA">
        <w:rPr>
          <w:color w:val="000000" w:themeColor="text1"/>
          <w:sz w:val="22"/>
          <w:szCs w:val="22"/>
        </w:rPr>
        <w:t>the result</w:t>
      </w:r>
      <w:ins w:id="91" w:author="Matheis, Fanny" w:date="2023-11-30T08:17:00Z">
        <w:r w:rsidR="00E64214">
          <w:rPr>
            <w:color w:val="000000" w:themeColor="text1"/>
            <w:sz w:val="22"/>
            <w:szCs w:val="22"/>
          </w:rPr>
          <w:t>ing</w:t>
        </w:r>
      </w:ins>
      <w:del w:id="92" w:author="Matheis, Fanny" w:date="2023-11-30T08:17:00Z">
        <w:r w:rsidR="003976BF" w:rsidRPr="004719EA" w:rsidDel="00E64214">
          <w:rPr>
            <w:color w:val="000000" w:themeColor="text1"/>
            <w:sz w:val="22"/>
            <w:szCs w:val="22"/>
          </w:rPr>
          <w:delText>ed</w:delText>
        </w:r>
      </w:del>
      <w:r w:rsidR="003976BF" w:rsidRPr="004719EA">
        <w:rPr>
          <w:color w:val="000000" w:themeColor="text1"/>
          <w:sz w:val="22"/>
          <w:szCs w:val="22"/>
        </w:rPr>
        <w:t xml:space="preserve"> 20ml was sucrose</w:t>
      </w:r>
      <w:r w:rsidR="179B972C" w:rsidRPr="004719EA">
        <w:rPr>
          <w:color w:val="000000" w:themeColor="text1"/>
          <w:sz w:val="22"/>
          <w:szCs w:val="22"/>
        </w:rPr>
        <w:t>. Each experimental group that included diet</w:t>
      </w:r>
      <w:r w:rsidR="001E1ECC" w:rsidRPr="004719EA">
        <w:rPr>
          <w:color w:val="000000" w:themeColor="text1"/>
          <w:sz w:val="22"/>
          <w:szCs w:val="22"/>
        </w:rPr>
        <w:t xml:space="preserve"> </w:t>
      </w:r>
      <w:r w:rsidR="179B972C" w:rsidRPr="004719EA">
        <w:rPr>
          <w:color w:val="000000" w:themeColor="text1"/>
          <w:sz w:val="22"/>
          <w:szCs w:val="22"/>
        </w:rPr>
        <w:t>(</w:t>
      </w:r>
      <w:r w:rsidR="00882EBD" w:rsidRPr="004719EA">
        <w:rPr>
          <w:color w:val="000000" w:themeColor="text1"/>
          <w:sz w:val="22"/>
          <w:szCs w:val="22"/>
        </w:rPr>
        <w:t>sucrose</w:t>
      </w:r>
      <w:r w:rsidR="00C76237" w:rsidRPr="004719EA">
        <w:rPr>
          <w:color w:val="000000" w:themeColor="text1"/>
          <w:sz w:val="22"/>
          <w:szCs w:val="22"/>
        </w:rPr>
        <w:t>)</w:t>
      </w:r>
      <w:r w:rsidR="179B972C" w:rsidRPr="004719EA">
        <w:rPr>
          <w:color w:val="000000" w:themeColor="text1"/>
          <w:sz w:val="22"/>
          <w:szCs w:val="22"/>
        </w:rPr>
        <w:t xml:space="preserve"> was replenished every 48hrs. The experimental groups that included a diet (vehicle) received just 20ml of plain hydrogel replenished every 48hrs. </w:t>
      </w:r>
    </w:p>
    <w:p w14:paraId="7E410A25" w14:textId="15776CE9" w:rsidR="179B972C" w:rsidRPr="004719EA" w:rsidRDefault="179B972C" w:rsidP="00BC5ADE">
      <w:pPr>
        <w:spacing w:line="276" w:lineRule="auto"/>
        <w:jc w:val="both"/>
        <w:rPr>
          <w:color w:val="000000" w:themeColor="text1"/>
          <w:sz w:val="22"/>
          <w:szCs w:val="22"/>
        </w:rPr>
      </w:pPr>
      <w:r w:rsidRPr="004719EA">
        <w:rPr>
          <w:color w:val="000000" w:themeColor="text1"/>
          <w:sz w:val="22"/>
          <w:szCs w:val="22"/>
        </w:rPr>
        <w:t xml:space="preserve"> </w:t>
      </w:r>
    </w:p>
    <w:p w14:paraId="65DE5215" w14:textId="1DE3BE1F" w:rsidR="179B972C" w:rsidRPr="004719EA" w:rsidRDefault="179B972C" w:rsidP="00BC5ADE">
      <w:pPr>
        <w:spacing w:line="276" w:lineRule="auto"/>
        <w:jc w:val="both"/>
        <w:rPr>
          <w:b/>
          <w:i/>
          <w:color w:val="000000" w:themeColor="text1"/>
          <w:sz w:val="22"/>
          <w:szCs w:val="22"/>
        </w:rPr>
      </w:pPr>
      <w:r w:rsidRPr="004719EA">
        <w:rPr>
          <w:b/>
          <w:i/>
          <w:color w:val="000000" w:themeColor="text1"/>
          <w:sz w:val="22"/>
          <w:szCs w:val="22"/>
        </w:rPr>
        <w:t xml:space="preserve">Stool collection and colony counting </w:t>
      </w:r>
    </w:p>
    <w:p w14:paraId="1DB74104" w14:textId="463F38F7" w:rsidR="179B972C" w:rsidRPr="004719EA" w:rsidRDefault="179B972C" w:rsidP="00BC5ADE">
      <w:pPr>
        <w:spacing w:line="276" w:lineRule="auto"/>
        <w:jc w:val="both"/>
        <w:rPr>
          <w:color w:val="000000" w:themeColor="text1"/>
          <w:sz w:val="22"/>
          <w:szCs w:val="22"/>
        </w:rPr>
      </w:pPr>
      <w:r w:rsidRPr="004719EA">
        <w:rPr>
          <w:color w:val="000000" w:themeColor="text1"/>
          <w:sz w:val="22"/>
          <w:szCs w:val="22"/>
        </w:rPr>
        <w:t xml:space="preserve">Stool was collected at multiple </w:t>
      </w:r>
      <w:del w:id="93" w:author="Matheis, Fanny" w:date="2023-11-30T08:21:00Z">
        <w:r w:rsidRPr="004719EA" w:rsidDel="00303430">
          <w:rPr>
            <w:color w:val="000000" w:themeColor="text1"/>
            <w:sz w:val="22"/>
            <w:szCs w:val="22"/>
          </w:rPr>
          <w:delText xml:space="preserve">different </w:delText>
        </w:r>
      </w:del>
      <w:r w:rsidRPr="004719EA">
        <w:rPr>
          <w:color w:val="000000" w:themeColor="text1"/>
          <w:sz w:val="22"/>
          <w:szCs w:val="22"/>
        </w:rPr>
        <w:t>timepoints (D0, D</w:t>
      </w:r>
      <w:r w:rsidR="00310DA1" w:rsidRPr="004719EA">
        <w:rPr>
          <w:color w:val="000000" w:themeColor="text1"/>
          <w:sz w:val="22"/>
          <w:szCs w:val="22"/>
        </w:rPr>
        <w:t>3</w:t>
      </w:r>
      <w:r w:rsidRPr="004719EA">
        <w:rPr>
          <w:color w:val="000000" w:themeColor="text1"/>
          <w:sz w:val="22"/>
          <w:szCs w:val="22"/>
        </w:rPr>
        <w:t xml:space="preserve"> or D</w:t>
      </w:r>
      <w:r w:rsidR="00310DA1" w:rsidRPr="004719EA">
        <w:rPr>
          <w:color w:val="000000" w:themeColor="text1"/>
          <w:sz w:val="22"/>
          <w:szCs w:val="22"/>
        </w:rPr>
        <w:t>6</w:t>
      </w:r>
      <w:r w:rsidRPr="004719EA">
        <w:rPr>
          <w:color w:val="000000" w:themeColor="text1"/>
          <w:sz w:val="22"/>
          <w:szCs w:val="22"/>
        </w:rPr>
        <w:t>) from all single</w:t>
      </w:r>
      <w:ins w:id="94" w:author="Matheis, Fanny" w:date="2023-11-30T08:21:00Z">
        <w:r w:rsidR="00303430">
          <w:rPr>
            <w:color w:val="000000" w:themeColor="text1"/>
            <w:sz w:val="22"/>
            <w:szCs w:val="22"/>
          </w:rPr>
          <w:t>-</w:t>
        </w:r>
      </w:ins>
      <w:del w:id="95" w:author="Matheis, Fanny" w:date="2023-11-30T08:21:00Z">
        <w:r w:rsidRPr="004719EA" w:rsidDel="00303430">
          <w:rPr>
            <w:color w:val="000000" w:themeColor="text1"/>
            <w:sz w:val="22"/>
            <w:szCs w:val="22"/>
          </w:rPr>
          <w:delText xml:space="preserve"> </w:delText>
        </w:r>
      </w:del>
      <w:r w:rsidRPr="004719EA">
        <w:rPr>
          <w:color w:val="000000" w:themeColor="text1"/>
          <w:sz w:val="22"/>
          <w:szCs w:val="22"/>
        </w:rPr>
        <w:t>housed mice. Fresh stool was collected in a biosafety hood, directly from the mouse into a barcoded pre-weigh</w:t>
      </w:r>
      <w:ins w:id="96" w:author="Matheis, Fanny" w:date="2023-11-30T08:21:00Z">
        <w:r w:rsidR="00303430">
          <w:rPr>
            <w:color w:val="000000" w:themeColor="text1"/>
            <w:sz w:val="22"/>
            <w:szCs w:val="22"/>
          </w:rPr>
          <w:t>ed</w:t>
        </w:r>
      </w:ins>
      <w:del w:id="97" w:author="Matheis, Fanny" w:date="2023-11-30T08:21:00Z">
        <w:r w:rsidRPr="004719EA" w:rsidDel="00303430">
          <w:rPr>
            <w:color w:val="000000" w:themeColor="text1"/>
            <w:sz w:val="22"/>
            <w:szCs w:val="22"/>
          </w:rPr>
          <w:delText>t</w:delText>
        </w:r>
      </w:del>
      <w:r w:rsidRPr="004719EA">
        <w:rPr>
          <w:color w:val="000000" w:themeColor="text1"/>
          <w:sz w:val="22"/>
          <w:szCs w:val="22"/>
        </w:rPr>
        <w:t xml:space="preserve"> sterile tube. The fresh stool</w:t>
      </w:r>
      <w:ins w:id="98" w:author="Matheis, Fanny" w:date="2023-11-30T08:21:00Z">
        <w:r w:rsidR="00303430">
          <w:rPr>
            <w:color w:val="000000" w:themeColor="text1"/>
            <w:sz w:val="22"/>
            <w:szCs w:val="22"/>
          </w:rPr>
          <w:t xml:space="preserve"> was</w:t>
        </w:r>
      </w:ins>
      <w:del w:id="99" w:author="Matheis, Fanny" w:date="2023-11-30T08:21:00Z">
        <w:r w:rsidRPr="004719EA" w:rsidDel="00303430">
          <w:rPr>
            <w:color w:val="000000" w:themeColor="text1"/>
            <w:sz w:val="22"/>
            <w:szCs w:val="22"/>
          </w:rPr>
          <w:delText xml:space="preserve"> is</w:delText>
        </w:r>
      </w:del>
      <w:r w:rsidRPr="004719EA">
        <w:rPr>
          <w:color w:val="000000" w:themeColor="text1"/>
          <w:sz w:val="22"/>
          <w:szCs w:val="22"/>
        </w:rPr>
        <w:t xml:space="preserve"> kept on ice</w:t>
      </w:r>
      <w:ins w:id="100" w:author="Matheis, Fanny" w:date="2023-11-30T08:22:00Z">
        <w:r w:rsidR="00303430">
          <w:rPr>
            <w:color w:val="000000" w:themeColor="text1"/>
            <w:sz w:val="22"/>
            <w:szCs w:val="22"/>
          </w:rPr>
          <w:t xml:space="preserve"> until processing. Pellets were then </w:t>
        </w:r>
      </w:ins>
      <w:del w:id="101" w:author="Matheis, Fanny" w:date="2023-11-30T08:22:00Z">
        <w:r w:rsidRPr="004719EA" w:rsidDel="00303430">
          <w:rPr>
            <w:color w:val="000000" w:themeColor="text1"/>
            <w:sz w:val="22"/>
            <w:szCs w:val="22"/>
          </w:rPr>
          <w:delText xml:space="preserve"> and </w:delText>
        </w:r>
      </w:del>
      <w:r w:rsidRPr="004719EA">
        <w:rPr>
          <w:color w:val="000000" w:themeColor="text1"/>
          <w:sz w:val="22"/>
          <w:szCs w:val="22"/>
        </w:rPr>
        <w:t>resuspended in 1mL of DPBS</w:t>
      </w:r>
      <w:ins w:id="102" w:author="Matheis, Fanny" w:date="2023-11-30T08:22:00Z">
        <w:r w:rsidR="00303430">
          <w:rPr>
            <w:color w:val="000000" w:themeColor="text1"/>
            <w:sz w:val="22"/>
            <w:szCs w:val="22"/>
          </w:rPr>
          <w:t>, s</w:t>
        </w:r>
      </w:ins>
      <w:del w:id="103" w:author="Matheis, Fanny" w:date="2023-11-30T08:22:00Z">
        <w:r w:rsidRPr="004719EA" w:rsidDel="00303430">
          <w:rPr>
            <w:color w:val="000000" w:themeColor="text1"/>
            <w:sz w:val="22"/>
            <w:szCs w:val="22"/>
          </w:rPr>
          <w:delText>. The stock solution is s</w:delText>
        </w:r>
      </w:del>
      <w:r w:rsidRPr="004719EA">
        <w:rPr>
          <w:color w:val="000000" w:themeColor="text1"/>
          <w:sz w:val="22"/>
          <w:szCs w:val="22"/>
        </w:rPr>
        <w:t>erially diluted in DPBS</w:t>
      </w:r>
      <w:ins w:id="104" w:author="Matheis, Fanny" w:date="2023-11-30T08:22:00Z">
        <w:r w:rsidR="00303430">
          <w:rPr>
            <w:color w:val="000000" w:themeColor="text1"/>
            <w:sz w:val="22"/>
            <w:szCs w:val="22"/>
          </w:rPr>
          <w:t xml:space="preserve"> </w:t>
        </w:r>
      </w:ins>
      <w:ins w:id="105" w:author="Matheis, Fanny" w:date="2023-11-30T08:23:00Z">
        <w:r w:rsidR="00303430">
          <w:rPr>
            <w:color w:val="000000" w:themeColor="text1"/>
            <w:sz w:val="22"/>
            <w:szCs w:val="22"/>
          </w:rPr>
          <w:t xml:space="preserve">and </w:t>
        </w:r>
      </w:ins>
      <w:del w:id="106" w:author="Matheis, Fanny" w:date="2023-11-30T08:22:00Z">
        <w:r w:rsidRPr="004719EA" w:rsidDel="00303430">
          <w:rPr>
            <w:color w:val="000000" w:themeColor="text1"/>
            <w:sz w:val="22"/>
            <w:szCs w:val="22"/>
          </w:rPr>
          <w:delText xml:space="preserve">. </w:delText>
        </w:r>
      </w:del>
      <w:r w:rsidRPr="004719EA">
        <w:rPr>
          <w:color w:val="000000" w:themeColor="text1"/>
          <w:sz w:val="22"/>
          <w:szCs w:val="22"/>
        </w:rPr>
        <w:t xml:space="preserve">20ul of each dilution </w:t>
      </w:r>
      <w:ins w:id="107" w:author="Matheis, Fanny" w:date="2023-11-30T08:23:00Z">
        <w:r w:rsidR="00303430">
          <w:rPr>
            <w:color w:val="000000" w:themeColor="text1"/>
            <w:sz w:val="22"/>
            <w:szCs w:val="22"/>
          </w:rPr>
          <w:t>were</w:t>
        </w:r>
      </w:ins>
      <w:del w:id="108" w:author="Matheis, Fanny" w:date="2023-11-30T08:23:00Z">
        <w:r w:rsidRPr="004719EA" w:rsidDel="00303430">
          <w:rPr>
            <w:color w:val="000000" w:themeColor="text1"/>
            <w:sz w:val="22"/>
            <w:szCs w:val="22"/>
          </w:rPr>
          <w:delText>is</w:delText>
        </w:r>
      </w:del>
      <w:r w:rsidRPr="004719EA">
        <w:rPr>
          <w:color w:val="000000" w:themeColor="text1"/>
          <w:sz w:val="22"/>
          <w:szCs w:val="22"/>
        </w:rPr>
        <w:t xml:space="preserve"> plated on the </w:t>
      </w:r>
      <w:ins w:id="109" w:author="Matheis, Fanny" w:date="2023-11-30T08:23:00Z">
        <w:r w:rsidR="00303430" w:rsidRPr="00303430">
          <w:rPr>
            <w:i/>
            <w:iCs/>
            <w:color w:val="000000" w:themeColor="text1"/>
            <w:sz w:val="22"/>
            <w:szCs w:val="22"/>
          </w:rPr>
          <w:t>E</w:t>
        </w:r>
      </w:ins>
      <w:del w:id="110" w:author="Matheis, Fanny" w:date="2023-11-30T08:23:00Z">
        <w:r w:rsidRPr="00303430" w:rsidDel="00303430">
          <w:rPr>
            <w:i/>
            <w:iCs/>
            <w:color w:val="000000" w:themeColor="text1"/>
            <w:sz w:val="22"/>
            <w:szCs w:val="22"/>
          </w:rPr>
          <w:delText>e</w:delText>
        </w:r>
      </w:del>
      <w:r w:rsidRPr="00303430">
        <w:rPr>
          <w:i/>
          <w:iCs/>
          <w:color w:val="000000" w:themeColor="text1"/>
          <w:sz w:val="22"/>
          <w:szCs w:val="22"/>
        </w:rPr>
        <w:t>nterococcus</w:t>
      </w:r>
      <w:ins w:id="111" w:author="Matheis, Fanny" w:date="2023-11-30T08:23:00Z">
        <w:r w:rsidR="00303430">
          <w:rPr>
            <w:color w:val="000000" w:themeColor="text1"/>
            <w:sz w:val="22"/>
            <w:szCs w:val="22"/>
          </w:rPr>
          <w:t>-</w:t>
        </w:r>
      </w:ins>
      <w:del w:id="112" w:author="Matheis, Fanny" w:date="2023-11-30T08:23:00Z">
        <w:r w:rsidRPr="004719EA" w:rsidDel="00303430">
          <w:rPr>
            <w:color w:val="000000" w:themeColor="text1"/>
            <w:sz w:val="22"/>
            <w:szCs w:val="22"/>
          </w:rPr>
          <w:delText xml:space="preserve"> </w:delText>
        </w:r>
      </w:del>
      <w:r w:rsidRPr="004719EA">
        <w:rPr>
          <w:color w:val="000000" w:themeColor="text1"/>
          <w:sz w:val="22"/>
          <w:szCs w:val="22"/>
        </w:rPr>
        <w:t xml:space="preserve">selective agar. The plates </w:t>
      </w:r>
      <w:del w:id="113" w:author="Matheis, Fanny" w:date="2023-11-30T08:23:00Z">
        <w:r w:rsidRPr="004719EA" w:rsidDel="00303430">
          <w:rPr>
            <w:color w:val="000000" w:themeColor="text1"/>
            <w:sz w:val="22"/>
            <w:szCs w:val="22"/>
          </w:rPr>
          <w:delText xml:space="preserve">are </w:delText>
        </w:r>
      </w:del>
      <w:ins w:id="114" w:author="Matheis, Fanny" w:date="2023-11-30T08:23:00Z">
        <w:r w:rsidR="00303430">
          <w:rPr>
            <w:color w:val="000000" w:themeColor="text1"/>
            <w:sz w:val="22"/>
            <w:szCs w:val="22"/>
          </w:rPr>
          <w:t>were</w:t>
        </w:r>
        <w:r w:rsidR="00303430" w:rsidRPr="004719EA">
          <w:rPr>
            <w:color w:val="000000" w:themeColor="text1"/>
            <w:sz w:val="22"/>
            <w:szCs w:val="22"/>
          </w:rPr>
          <w:t xml:space="preserve"> </w:t>
        </w:r>
      </w:ins>
      <w:r w:rsidRPr="004719EA">
        <w:rPr>
          <w:color w:val="000000" w:themeColor="text1"/>
          <w:sz w:val="22"/>
          <w:szCs w:val="22"/>
        </w:rPr>
        <w:t>then left to culture for 48 hours in 37C standard incubator</w:t>
      </w:r>
      <w:ins w:id="115" w:author="Matheis, Fanny" w:date="2023-11-30T08:23:00Z">
        <w:r w:rsidR="00303430">
          <w:rPr>
            <w:color w:val="000000" w:themeColor="text1"/>
            <w:sz w:val="22"/>
            <w:szCs w:val="22"/>
          </w:rPr>
          <w:t xml:space="preserve"> with 5% CO2</w:t>
        </w:r>
      </w:ins>
      <w:r w:rsidRPr="004719EA">
        <w:rPr>
          <w:color w:val="000000" w:themeColor="text1"/>
          <w:sz w:val="22"/>
          <w:szCs w:val="22"/>
        </w:rPr>
        <w:t xml:space="preserve">. The colonies that appear in the highest dilution </w:t>
      </w:r>
      <w:del w:id="116" w:author="Matheis, Fanny" w:date="2023-11-30T08:23:00Z">
        <w:r w:rsidRPr="004719EA" w:rsidDel="00303430">
          <w:rPr>
            <w:color w:val="000000" w:themeColor="text1"/>
            <w:sz w:val="22"/>
            <w:szCs w:val="22"/>
          </w:rPr>
          <w:delText xml:space="preserve">are </w:delText>
        </w:r>
      </w:del>
      <w:ins w:id="117" w:author="Matheis, Fanny" w:date="2023-11-30T08:23:00Z">
        <w:r w:rsidR="00303430">
          <w:rPr>
            <w:color w:val="000000" w:themeColor="text1"/>
            <w:sz w:val="22"/>
            <w:szCs w:val="22"/>
          </w:rPr>
          <w:t>were</w:t>
        </w:r>
        <w:r w:rsidR="00303430" w:rsidRPr="004719EA">
          <w:rPr>
            <w:color w:val="000000" w:themeColor="text1"/>
            <w:sz w:val="22"/>
            <w:szCs w:val="22"/>
          </w:rPr>
          <w:t xml:space="preserve"> </w:t>
        </w:r>
      </w:ins>
      <w:r w:rsidRPr="004719EA">
        <w:rPr>
          <w:color w:val="000000" w:themeColor="text1"/>
          <w:sz w:val="22"/>
          <w:szCs w:val="22"/>
        </w:rPr>
        <w:t xml:space="preserve">counted by eye. </w:t>
      </w:r>
    </w:p>
    <w:p w14:paraId="0F74FDDC" w14:textId="77777777" w:rsidR="0082538B" w:rsidRPr="004719EA" w:rsidRDefault="0082538B" w:rsidP="00BC5ADE">
      <w:pPr>
        <w:spacing w:line="276" w:lineRule="auto"/>
        <w:jc w:val="both"/>
        <w:rPr>
          <w:color w:val="000000" w:themeColor="text1"/>
          <w:sz w:val="22"/>
          <w:szCs w:val="22"/>
        </w:rPr>
      </w:pPr>
    </w:p>
    <w:p w14:paraId="00C9277A" w14:textId="36F100F0" w:rsidR="0082538B" w:rsidRPr="004719EA" w:rsidRDefault="0082538B" w:rsidP="00BC5ADE">
      <w:pPr>
        <w:spacing w:line="276" w:lineRule="auto"/>
        <w:jc w:val="both"/>
        <w:rPr>
          <w:b/>
          <w:i/>
          <w:color w:val="000000" w:themeColor="text1"/>
          <w:sz w:val="22"/>
          <w:szCs w:val="22"/>
        </w:rPr>
      </w:pPr>
      <w:r w:rsidRPr="004719EA">
        <w:rPr>
          <w:b/>
          <w:i/>
          <w:color w:val="000000" w:themeColor="text1"/>
          <w:sz w:val="22"/>
          <w:szCs w:val="22"/>
        </w:rPr>
        <w:t>Tra</w:t>
      </w:r>
      <w:r w:rsidR="006E1649" w:rsidRPr="004719EA">
        <w:rPr>
          <w:b/>
          <w:i/>
          <w:color w:val="000000" w:themeColor="text1"/>
          <w:sz w:val="22"/>
          <w:szCs w:val="22"/>
        </w:rPr>
        <w:t>pezoidal AUC</w:t>
      </w:r>
    </w:p>
    <w:p w14:paraId="4372AA35" w14:textId="165C965C" w:rsidR="006E1649" w:rsidRPr="004719EA" w:rsidRDefault="00E33312" w:rsidP="00BC5ADE">
      <w:pPr>
        <w:spacing w:line="276" w:lineRule="auto"/>
        <w:jc w:val="both"/>
        <w:rPr>
          <w:color w:val="000000" w:themeColor="text1"/>
          <w:sz w:val="22"/>
          <w:szCs w:val="22"/>
        </w:rPr>
      </w:pPr>
      <w:r w:rsidRPr="004719EA">
        <w:rPr>
          <w:color w:val="000000" w:themeColor="text1"/>
          <w:sz w:val="22"/>
          <w:szCs w:val="22"/>
        </w:rPr>
        <w:t xml:space="preserve">The trapezoidal AUC was calculated </w:t>
      </w:r>
      <w:r w:rsidR="00461A8C" w:rsidRPr="004719EA">
        <w:rPr>
          <w:color w:val="000000" w:themeColor="text1"/>
          <w:sz w:val="22"/>
          <w:szCs w:val="22"/>
        </w:rPr>
        <w:t xml:space="preserve">between </w:t>
      </w:r>
      <w:r w:rsidR="00BC7519" w:rsidRPr="004719EA">
        <w:rPr>
          <w:color w:val="000000" w:themeColor="text1"/>
          <w:sz w:val="22"/>
          <w:szCs w:val="22"/>
        </w:rPr>
        <w:t xml:space="preserve">day 0 and </w:t>
      </w:r>
      <w:r w:rsidR="00667A89" w:rsidRPr="004719EA">
        <w:rPr>
          <w:color w:val="000000" w:themeColor="text1"/>
          <w:sz w:val="22"/>
          <w:szCs w:val="22"/>
        </w:rPr>
        <w:t>day 3, as well as day 3 and day 6, respectively</w:t>
      </w:r>
      <w:r w:rsidR="00394DF2" w:rsidRPr="004719EA">
        <w:rPr>
          <w:color w:val="000000" w:themeColor="text1"/>
          <w:sz w:val="22"/>
          <w:szCs w:val="22"/>
        </w:rPr>
        <w:t xml:space="preserve">, for each mouse in the experimental setting, following </w:t>
      </w:r>
      <w:r w:rsidR="00E7504E" w:rsidRPr="004719EA">
        <w:rPr>
          <w:color w:val="000000" w:themeColor="text1"/>
          <w:sz w:val="22"/>
          <w:szCs w:val="22"/>
        </w:rPr>
        <w:t>t</w:t>
      </w:r>
      <w:r w:rsidR="00394DF2" w:rsidRPr="004719EA">
        <w:rPr>
          <w:color w:val="000000" w:themeColor="text1"/>
          <w:sz w:val="22"/>
          <w:szCs w:val="22"/>
        </w:rPr>
        <w:t xml:space="preserve">rapezoidal </w:t>
      </w:r>
      <w:r w:rsidR="00E7504E" w:rsidRPr="004719EA">
        <w:rPr>
          <w:color w:val="000000" w:themeColor="text1"/>
          <w:sz w:val="22"/>
          <w:szCs w:val="22"/>
        </w:rPr>
        <w:t>r</w:t>
      </w:r>
      <w:r w:rsidR="00394DF2" w:rsidRPr="004719EA">
        <w:rPr>
          <w:color w:val="000000" w:themeColor="text1"/>
          <w:sz w:val="22"/>
          <w:szCs w:val="22"/>
        </w:rPr>
        <w:t>ule</w:t>
      </w:r>
      <w:r w:rsidR="00667A89" w:rsidRPr="004719EA">
        <w:rPr>
          <w:color w:val="000000" w:themeColor="text1"/>
          <w:sz w:val="22"/>
          <w:szCs w:val="22"/>
        </w:rPr>
        <w:t xml:space="preserve">. </w:t>
      </w:r>
      <w:r w:rsidR="004748A4" w:rsidRPr="004719EA">
        <w:rPr>
          <w:color w:val="000000" w:themeColor="text1"/>
          <w:sz w:val="22"/>
          <w:szCs w:val="22"/>
        </w:rPr>
        <w:t xml:space="preserve">The day 0’s raw count was subtracted from day 3 and day 6 for each mouse before applying the trapezoidal rule. </w:t>
      </w:r>
      <w:r w:rsidR="00790BD3" w:rsidRPr="004719EA">
        <w:rPr>
          <w:color w:val="000000" w:themeColor="text1"/>
          <w:sz w:val="22"/>
          <w:szCs w:val="22"/>
        </w:rPr>
        <w:t xml:space="preserve">And the </w:t>
      </w:r>
      <w:r w:rsidR="000F304E" w:rsidRPr="004719EA">
        <w:rPr>
          <w:color w:val="000000" w:themeColor="text1"/>
          <w:sz w:val="22"/>
          <w:szCs w:val="22"/>
        </w:rPr>
        <w:t xml:space="preserve">total </w:t>
      </w:r>
      <w:r w:rsidR="006F2ADC" w:rsidRPr="004719EA">
        <w:rPr>
          <w:color w:val="000000" w:themeColor="text1"/>
          <w:sz w:val="22"/>
          <w:szCs w:val="22"/>
        </w:rPr>
        <w:t>trapezoidal AUC throughout the whole experimental days w</w:t>
      </w:r>
      <w:r w:rsidR="00995A92" w:rsidRPr="004719EA">
        <w:rPr>
          <w:color w:val="000000" w:themeColor="text1"/>
          <w:sz w:val="22"/>
          <w:szCs w:val="22"/>
        </w:rPr>
        <w:t xml:space="preserve">as the addition </w:t>
      </w:r>
      <w:r w:rsidR="003D1AB7" w:rsidRPr="004719EA">
        <w:rPr>
          <w:color w:val="000000" w:themeColor="text1"/>
          <w:sz w:val="22"/>
          <w:szCs w:val="22"/>
        </w:rPr>
        <w:t xml:space="preserve">of </w:t>
      </w:r>
      <w:r w:rsidR="00895974" w:rsidRPr="004719EA">
        <w:rPr>
          <w:color w:val="000000" w:themeColor="text1"/>
          <w:sz w:val="22"/>
          <w:szCs w:val="22"/>
        </w:rPr>
        <w:t>the above two separate time periods</w:t>
      </w:r>
      <w:r w:rsidR="002A5786" w:rsidRPr="004719EA">
        <w:rPr>
          <w:color w:val="000000" w:themeColor="text1"/>
          <w:sz w:val="22"/>
          <w:szCs w:val="22"/>
        </w:rPr>
        <w:t>’ results</w:t>
      </w:r>
      <w:r w:rsidR="00895974" w:rsidRPr="004719EA">
        <w:rPr>
          <w:color w:val="000000" w:themeColor="text1"/>
          <w:sz w:val="22"/>
          <w:szCs w:val="22"/>
        </w:rPr>
        <w:t xml:space="preserve">. </w:t>
      </w:r>
      <w:r w:rsidR="00B20665" w:rsidRPr="004719EA">
        <w:rPr>
          <w:color w:val="000000" w:themeColor="text1"/>
          <w:sz w:val="22"/>
          <w:szCs w:val="22"/>
        </w:rPr>
        <w:t xml:space="preserve">The statistical test used for comparison was </w:t>
      </w:r>
      <w:r w:rsidR="00A955E3" w:rsidRPr="004719EA">
        <w:rPr>
          <w:color w:val="000000" w:themeColor="text1"/>
          <w:sz w:val="22"/>
          <w:szCs w:val="22"/>
        </w:rPr>
        <w:t xml:space="preserve">Wilcoxon </w:t>
      </w:r>
      <w:r w:rsidR="00BB5445" w:rsidRPr="004719EA">
        <w:rPr>
          <w:color w:val="000000" w:themeColor="text1"/>
          <w:sz w:val="22"/>
          <w:szCs w:val="22"/>
        </w:rPr>
        <w:t>rank sum</w:t>
      </w:r>
      <w:r w:rsidR="00A955E3" w:rsidRPr="004719EA">
        <w:rPr>
          <w:color w:val="000000" w:themeColor="text1"/>
          <w:sz w:val="22"/>
          <w:szCs w:val="22"/>
        </w:rPr>
        <w:t xml:space="preserve"> test. </w:t>
      </w:r>
      <w:r w:rsidR="00003044" w:rsidRPr="00591CC7">
        <w:rPr>
          <w:color w:val="000000" w:themeColor="text1"/>
          <w:sz w:val="22"/>
          <w:szCs w:val="22"/>
          <w:lang w:val="en"/>
        </w:rPr>
        <w:t>(ns</w:t>
      </w:r>
      <w:r w:rsidR="001B3C8E" w:rsidRPr="00591CC7">
        <w:rPr>
          <w:color w:val="000000" w:themeColor="text1"/>
          <w:sz w:val="22"/>
          <w:szCs w:val="22"/>
          <w:lang w:val="en"/>
        </w:rPr>
        <w:t>: not significant</w:t>
      </w:r>
      <w:r w:rsidR="00003044" w:rsidRPr="00591CC7">
        <w:rPr>
          <w:color w:val="000000" w:themeColor="text1"/>
          <w:sz w:val="22"/>
          <w:szCs w:val="22"/>
          <w:lang w:val="en"/>
        </w:rPr>
        <w:t xml:space="preserve">, *: P </w:t>
      </w:r>
      <w:r w:rsidR="00003044" w:rsidRPr="00591CC7">
        <w:rPr>
          <w:color w:val="000000" w:themeColor="text1"/>
          <w:sz w:val="22"/>
          <w:szCs w:val="22"/>
        </w:rPr>
        <w:t>≤</w:t>
      </w:r>
      <w:r w:rsidR="00003044" w:rsidRPr="00591CC7">
        <w:rPr>
          <w:color w:val="000000" w:themeColor="text1"/>
          <w:sz w:val="22"/>
          <w:szCs w:val="22"/>
          <w:lang w:val="en"/>
        </w:rPr>
        <w:t xml:space="preserve"> 0.0</w:t>
      </w:r>
      <w:r w:rsidR="00107B5C" w:rsidRPr="00591CC7">
        <w:rPr>
          <w:color w:val="000000" w:themeColor="text1"/>
          <w:sz w:val="22"/>
          <w:szCs w:val="22"/>
          <w:lang w:val="en"/>
        </w:rPr>
        <w:t>5</w:t>
      </w:r>
      <w:r w:rsidR="00003044" w:rsidRPr="00591CC7">
        <w:rPr>
          <w:color w:val="000000" w:themeColor="text1"/>
          <w:sz w:val="22"/>
          <w:szCs w:val="22"/>
          <w:lang w:val="en"/>
        </w:rPr>
        <w:t xml:space="preserve">, ****: P </w:t>
      </w:r>
      <w:r w:rsidR="00003044" w:rsidRPr="00591CC7">
        <w:rPr>
          <w:color w:val="000000" w:themeColor="text1"/>
          <w:sz w:val="22"/>
          <w:szCs w:val="22"/>
        </w:rPr>
        <w:t>≤</w:t>
      </w:r>
      <w:r w:rsidR="00003044" w:rsidRPr="00591CC7">
        <w:rPr>
          <w:color w:val="000000" w:themeColor="text1"/>
          <w:sz w:val="22"/>
          <w:szCs w:val="22"/>
          <w:lang w:val="en"/>
        </w:rPr>
        <w:t xml:space="preserve"> 0.001</w:t>
      </w:r>
      <w:r w:rsidR="00BB5445" w:rsidRPr="00591CC7">
        <w:rPr>
          <w:color w:val="000000" w:themeColor="text1"/>
          <w:sz w:val="22"/>
          <w:szCs w:val="22"/>
          <w:lang w:val="en"/>
        </w:rPr>
        <w:t>)</w:t>
      </w:r>
    </w:p>
    <w:p w14:paraId="2D0D26AD" w14:textId="1654B019" w:rsidR="43DD4011" w:rsidRPr="004719EA" w:rsidRDefault="43DD4011" w:rsidP="00BC5ADE">
      <w:pPr>
        <w:spacing w:line="276" w:lineRule="auto"/>
        <w:rPr>
          <w:color w:val="000000" w:themeColor="text1"/>
          <w:sz w:val="22"/>
          <w:szCs w:val="22"/>
        </w:rPr>
      </w:pPr>
    </w:p>
    <w:p w14:paraId="470F2BBE" w14:textId="68466753" w:rsidR="43DD4011" w:rsidRPr="004719EA" w:rsidRDefault="43DD4011" w:rsidP="00BC5ADE">
      <w:pPr>
        <w:spacing w:line="276" w:lineRule="auto"/>
        <w:rPr>
          <w:color w:val="000000" w:themeColor="text1"/>
          <w:sz w:val="22"/>
          <w:szCs w:val="22"/>
        </w:rPr>
      </w:pPr>
    </w:p>
    <w:p w14:paraId="66979CF4" w14:textId="77777777" w:rsidR="0047460A" w:rsidRPr="004719EA" w:rsidRDefault="0047460A" w:rsidP="00BC5ADE">
      <w:pPr>
        <w:spacing w:line="276" w:lineRule="auto"/>
        <w:rPr>
          <w:b/>
          <w:color w:val="000000" w:themeColor="text1"/>
          <w:kern w:val="28"/>
          <w:sz w:val="22"/>
          <w:szCs w:val="22"/>
          <w:lang w:val="en"/>
        </w:rPr>
      </w:pPr>
      <w:r w:rsidRPr="004719EA">
        <w:rPr>
          <w:b/>
          <w:color w:val="000000" w:themeColor="text1"/>
          <w:sz w:val="22"/>
          <w:szCs w:val="22"/>
          <w:lang w:val="en"/>
        </w:rPr>
        <w:br w:type="page"/>
      </w:r>
    </w:p>
    <w:p w14:paraId="19D8340A" w14:textId="767E45A2" w:rsidR="00957B16" w:rsidRPr="004719EA" w:rsidRDefault="00FE3D32" w:rsidP="00BC5ADE">
      <w:pPr>
        <w:pStyle w:val="Legend"/>
        <w:spacing w:before="0" w:line="276" w:lineRule="auto"/>
        <w:jc w:val="both"/>
        <w:rPr>
          <w:b/>
          <w:color w:val="000000" w:themeColor="text1"/>
          <w:sz w:val="22"/>
          <w:szCs w:val="22"/>
          <w:lang w:val="en"/>
        </w:rPr>
      </w:pPr>
      <w:r w:rsidRPr="004719EA">
        <w:rPr>
          <w:b/>
          <w:color w:val="000000" w:themeColor="text1"/>
          <w:sz w:val="22"/>
          <w:szCs w:val="22"/>
          <w:lang w:val="en"/>
        </w:rPr>
        <w:lastRenderedPageBreak/>
        <w:t>References</w:t>
      </w:r>
    </w:p>
    <w:p w14:paraId="0D22D954" w14:textId="77777777" w:rsidR="0028548F" w:rsidRPr="000C7A99" w:rsidRDefault="0062150F" w:rsidP="0028548F">
      <w:pPr>
        <w:pStyle w:val="Bibliography"/>
      </w:pPr>
      <w:r w:rsidRPr="004719EA">
        <w:rPr>
          <w:color w:val="000000" w:themeColor="text1"/>
          <w:sz w:val="22"/>
          <w:szCs w:val="22"/>
          <w:lang w:val="en"/>
        </w:rPr>
        <w:fldChar w:fldCharType="begin"/>
      </w:r>
      <w:r w:rsidR="00C6177D" w:rsidRPr="004719EA">
        <w:rPr>
          <w:color w:val="000000" w:themeColor="text1"/>
          <w:sz w:val="22"/>
          <w:szCs w:val="22"/>
          <w:lang w:val="en"/>
        </w:rPr>
        <w:instrText xml:space="preserve"> ADDIN ZOTERO_BIBL {"uncited":[],"omitted":[],"custom":[]} CSL_BIBLIOGRAPHY </w:instrText>
      </w:r>
      <w:r w:rsidRPr="004719EA">
        <w:rPr>
          <w:color w:val="000000" w:themeColor="text1"/>
          <w:sz w:val="22"/>
          <w:szCs w:val="22"/>
          <w:lang w:val="en"/>
        </w:rPr>
        <w:fldChar w:fldCharType="separate"/>
      </w:r>
      <w:r w:rsidR="0028548F" w:rsidRPr="000C7A99">
        <w:t xml:space="preserve">1. </w:t>
      </w:r>
      <w:r w:rsidR="0028548F" w:rsidRPr="000C7A99">
        <w:tab/>
        <w:t xml:space="preserve">Y. Belkaid, T. W. Hand, Role of the Microbiota in Immunity and Inflammation. </w:t>
      </w:r>
      <w:r w:rsidR="0028548F" w:rsidRPr="000C7A99">
        <w:rPr>
          <w:i/>
        </w:rPr>
        <w:t>Cell</w:t>
      </w:r>
      <w:r w:rsidR="0028548F" w:rsidRPr="000C7A99">
        <w:t xml:space="preserve"> </w:t>
      </w:r>
      <w:r w:rsidR="0028548F" w:rsidRPr="000C7A99">
        <w:rPr>
          <w:b/>
        </w:rPr>
        <w:t>157</w:t>
      </w:r>
      <w:r w:rsidR="0028548F" w:rsidRPr="000C7A99">
        <w:t>, 121–141 (2014).</w:t>
      </w:r>
    </w:p>
    <w:p w14:paraId="0CF830D4" w14:textId="77777777" w:rsidR="0028548F" w:rsidRPr="000C7A99" w:rsidRDefault="0028548F" w:rsidP="0028548F">
      <w:pPr>
        <w:pStyle w:val="Bibliography"/>
      </w:pPr>
      <w:r w:rsidRPr="000C7A99">
        <w:t xml:space="preserve">2. </w:t>
      </w:r>
      <w:r w:rsidRPr="000C7A99">
        <w:tab/>
        <w:t xml:space="preserve">J. Schluter, J. U. Peled, B. P. Taylor, K. A. Markey, M. Smith, Y. Taur, R. Niehus, A. Staffas, A. Dai, E. Fontana, L. A. Amoretti, R. J. Wright, S. Morjaria, M. Fenelus, M. S. Pessin, N. J. Chao, M. Lew, L. Bohannon, A. Bush, A. D. Sung, T. M. Hohl, M. A. Perales, M. R. M. van den Brink, J. B. Xavier, The gut microbiota is associated with immune cell dynamics in humans. </w:t>
      </w:r>
      <w:r w:rsidRPr="000C7A99">
        <w:rPr>
          <w:i/>
        </w:rPr>
        <w:t>Nature</w:t>
      </w:r>
      <w:r w:rsidRPr="000C7A99">
        <w:t xml:space="preserve"> </w:t>
      </w:r>
      <w:r w:rsidRPr="000C7A99">
        <w:rPr>
          <w:b/>
        </w:rPr>
        <w:t>588</w:t>
      </w:r>
      <w:r w:rsidRPr="000C7A99">
        <w:t>, 303–307 (2020).</w:t>
      </w:r>
    </w:p>
    <w:p w14:paraId="2875E92B" w14:textId="77777777" w:rsidR="0028548F" w:rsidRPr="000C7A99" w:rsidRDefault="0028548F" w:rsidP="0028548F">
      <w:pPr>
        <w:pStyle w:val="Bibliography"/>
      </w:pPr>
      <w:r w:rsidRPr="000C7A99">
        <w:t xml:space="preserve">3. </w:t>
      </w:r>
      <w:r w:rsidRPr="000C7A99">
        <w:tab/>
        <w:t xml:space="preserve">P. I. Costea, F. Hildebrand, M. Arumugam, F. Bäckhed, M. J. Blaser, F. D. Bushman, W. M. de Vos, S. D. Ehrlich, C. M. Fraser, M. Hattori, C. Huttenhower, I. B. Jeffery, D. Knights, J. D. Lewis, R. E. Ley, H. Ochman, P. W. O’Toole, C. Quince, D. A. Relman, F. Shanahan, S. Sunagawa, J. Wang, G. M. Weinstock, G. D. Wu, G. Zeller, L. Zhao, J. Raes, R. Knight, P. Bork, Enterotypes in the landscape of gut microbial community composition. </w:t>
      </w:r>
      <w:r w:rsidRPr="000C7A99">
        <w:rPr>
          <w:i/>
        </w:rPr>
        <w:t>Nat Microbiol</w:t>
      </w:r>
      <w:r w:rsidRPr="000C7A99">
        <w:t xml:space="preserve"> </w:t>
      </w:r>
      <w:r w:rsidRPr="000C7A99">
        <w:rPr>
          <w:b/>
        </w:rPr>
        <w:t>3</w:t>
      </w:r>
      <w:r w:rsidRPr="000C7A99">
        <w:t>, 8–16 (2018).</w:t>
      </w:r>
    </w:p>
    <w:p w14:paraId="4E7EDA48" w14:textId="77777777" w:rsidR="0028548F" w:rsidRPr="000C7A99" w:rsidRDefault="0028548F" w:rsidP="0028548F">
      <w:pPr>
        <w:pStyle w:val="Bibliography"/>
      </w:pPr>
      <w:r w:rsidRPr="000C7A99">
        <w:t xml:space="preserve">4. </w:t>
      </w:r>
      <w:r w:rsidRPr="000C7A99">
        <w:tab/>
        <w:t xml:space="preserve">J. Schluter, A. Djukovic, B. P. Taylor, J. Yan, C. Duan, G. A. Hussey, C. Liao, S. Sharma, E. Fontana, L. A. Amoretti, R. J. Wright, A. Dai, J. U. Peled, Y. Taur, M.-A. Perales, B. A. Siranosian, A. S. Bhatt, M. R. M. van den Brink, E. G. Pamer, J. B. Xavier, The TaxUMAP atlas: Efficient display of large clinical microbiome data reveals ecological competition in protection against bacteremia. </w:t>
      </w:r>
      <w:r w:rsidRPr="000C7A99">
        <w:rPr>
          <w:i/>
        </w:rPr>
        <w:t>Cell Host &amp; Microbe</w:t>
      </w:r>
      <w:r w:rsidRPr="000C7A99">
        <w:t xml:space="preserve"> </w:t>
      </w:r>
      <w:r w:rsidRPr="000C7A99">
        <w:rPr>
          <w:b/>
        </w:rPr>
        <w:t>31</w:t>
      </w:r>
      <w:r w:rsidRPr="000C7A99">
        <w:t>, 1126-1139.e6 (2023).</w:t>
      </w:r>
    </w:p>
    <w:p w14:paraId="7388D6D1" w14:textId="77777777" w:rsidR="0028548F" w:rsidRPr="000C7A99" w:rsidRDefault="0028548F" w:rsidP="0028548F">
      <w:pPr>
        <w:pStyle w:val="Bibliography"/>
      </w:pPr>
      <w:r w:rsidRPr="000C7A99">
        <w:t xml:space="preserve">5. </w:t>
      </w:r>
      <w:r w:rsidRPr="000C7A99">
        <w:tab/>
        <w:t xml:space="preserve">Y. Litvak, A. J. Bäumler, Microbiota-Nourishing Immunity: A Guide to Understanding Our Microbial Self. </w:t>
      </w:r>
      <w:r w:rsidRPr="000C7A99">
        <w:rPr>
          <w:i/>
        </w:rPr>
        <w:t>Immunity</w:t>
      </w:r>
      <w:r w:rsidRPr="000C7A99">
        <w:t xml:space="preserve"> </w:t>
      </w:r>
      <w:r w:rsidRPr="000C7A99">
        <w:rPr>
          <w:b/>
        </w:rPr>
        <w:t>51</w:t>
      </w:r>
      <w:r w:rsidRPr="000C7A99">
        <w:t>, 214–224 (2019).</w:t>
      </w:r>
    </w:p>
    <w:p w14:paraId="63A607E2" w14:textId="77777777" w:rsidR="0028548F" w:rsidRPr="000C7A99" w:rsidRDefault="0028548F" w:rsidP="0028548F">
      <w:pPr>
        <w:pStyle w:val="Bibliography"/>
      </w:pPr>
      <w:r w:rsidRPr="000C7A99">
        <w:t xml:space="preserve">6. </w:t>
      </w:r>
      <w:r w:rsidRPr="000C7A99">
        <w:tab/>
        <w:t xml:space="preserve">T. Tuganbaev, U. Mor, S. Bashiardes, T. Liwinski, S. P. Nobs, A. Leshem, M. Dori-Bachash, C. A. Thaiss, E. Y. Pinker, K. Ratiner, L. Adlung, S. Federici, C. Kleimeyer, C. Moresi, T. Yamada, Y. Cohen, X. Zhang, H. Massalha, E. Massasa, Y. Kuperman, P. A. Koni, A. Harmelin, N. Gao, S. Itzkovitz, K. Honda, H. Shapiro, E. Elinav, Diet Diurnally Regulates Small Intestinal Microbiome-Epithelial-Immune Homeostasis and Enteritis. </w:t>
      </w:r>
      <w:r w:rsidRPr="000C7A99">
        <w:rPr>
          <w:i/>
        </w:rPr>
        <w:t>Cell</w:t>
      </w:r>
      <w:r w:rsidRPr="000C7A99">
        <w:t xml:space="preserve"> </w:t>
      </w:r>
      <w:r w:rsidRPr="000C7A99">
        <w:rPr>
          <w:b/>
        </w:rPr>
        <w:t>182</w:t>
      </w:r>
      <w:r w:rsidRPr="000C7A99">
        <w:t>, 1441-1459.e21 (2020).</w:t>
      </w:r>
    </w:p>
    <w:p w14:paraId="738961F5" w14:textId="77777777" w:rsidR="0028548F" w:rsidRPr="000C7A99" w:rsidRDefault="0028548F" w:rsidP="0028548F">
      <w:pPr>
        <w:pStyle w:val="Bibliography"/>
      </w:pPr>
      <w:r w:rsidRPr="000C7A99">
        <w:t xml:space="preserve">7. </w:t>
      </w:r>
      <w:r w:rsidRPr="000C7A99">
        <w:tab/>
        <w:t xml:space="preserve">P. J. Turnbaugh, F. Bäckhed, L. Fulton, J. I. Gordon, Diet-Induced Obesity Is Linked to Marked but Reversible Alterations in the Mouse Distal Gut Microbiome. </w:t>
      </w:r>
      <w:r w:rsidRPr="000C7A99">
        <w:rPr>
          <w:i/>
        </w:rPr>
        <w:t>Cell Host &amp; Microbe</w:t>
      </w:r>
      <w:r w:rsidRPr="000C7A99">
        <w:t xml:space="preserve"> </w:t>
      </w:r>
      <w:r w:rsidRPr="000C7A99">
        <w:rPr>
          <w:b/>
        </w:rPr>
        <w:t>3</w:t>
      </w:r>
      <w:r w:rsidRPr="000C7A99">
        <w:t>, 213–223 (2008).</w:t>
      </w:r>
    </w:p>
    <w:p w14:paraId="787FF3AE" w14:textId="77777777" w:rsidR="0028548F" w:rsidRPr="000C7A99" w:rsidRDefault="0028548F" w:rsidP="0028548F">
      <w:pPr>
        <w:pStyle w:val="Bibliography"/>
      </w:pPr>
      <w:r w:rsidRPr="000C7A99">
        <w:t xml:space="preserve">8. </w:t>
      </w:r>
      <w:r w:rsidRPr="000C7A99">
        <w:tab/>
        <w:t xml:space="preserve">M. A. Hildebrandt, C. Hoffmann, S. A. Sherrill-Mix, S. A. Keilbaugh, M. Hamady, Y.-Y. Chen, R. Knight, R. S. Ahima, F. Bushman, G. D. Wu, High-fat diet determines the composition of the murine gut microbiome independently of obesity. </w:t>
      </w:r>
      <w:r w:rsidRPr="000C7A99">
        <w:rPr>
          <w:i/>
        </w:rPr>
        <w:t>Gastroenterology</w:t>
      </w:r>
      <w:r w:rsidRPr="000C7A99">
        <w:t xml:space="preserve"> </w:t>
      </w:r>
      <w:r w:rsidRPr="000C7A99">
        <w:rPr>
          <w:b/>
        </w:rPr>
        <w:t>137</w:t>
      </w:r>
      <w:r w:rsidRPr="000C7A99">
        <w:t>, 1716-1724.e1–2 (2009).</w:t>
      </w:r>
    </w:p>
    <w:p w14:paraId="5FB447D4" w14:textId="77777777" w:rsidR="0028548F" w:rsidRPr="000C7A99" w:rsidRDefault="0028548F" w:rsidP="0028548F">
      <w:pPr>
        <w:pStyle w:val="Bibliography"/>
      </w:pPr>
      <w:r w:rsidRPr="000C7A99">
        <w:t xml:space="preserve">9. </w:t>
      </w:r>
      <w:r w:rsidRPr="000C7A99">
        <w:tab/>
        <w:t xml:space="preserve">R. Gacesa, A. Kurilshikov, A. Vich Vila, T. Sinha, M. a. Y. Klaassen, L. A. Bolte, S. Andreu-Sánchez, L. Chen, V. Collij, S. Hu, J. a. M. Dekens, V. C. Lenters, J. R. Björk, J. C. Swarte, M. A. Swertz, B. H. Jansen, J. Gelderloos-Arends, S. Jankipersadsing, M. Hofker, R. C. H. Vermeulen, S. Sanna, H. J. M. Harmsen, C. Wijmenga, J. Fu, A. Zhernakova, R. K. Weersma, Environmental factors shaping the gut microbiome in a Dutch population. </w:t>
      </w:r>
      <w:r w:rsidRPr="000C7A99">
        <w:rPr>
          <w:i/>
        </w:rPr>
        <w:t>Nature</w:t>
      </w:r>
      <w:r w:rsidRPr="000C7A99">
        <w:t xml:space="preserve"> </w:t>
      </w:r>
      <w:r w:rsidRPr="000C7A99">
        <w:rPr>
          <w:b/>
        </w:rPr>
        <w:t>604</w:t>
      </w:r>
      <w:r w:rsidRPr="000C7A99">
        <w:t>, 732–739 (2022).</w:t>
      </w:r>
    </w:p>
    <w:p w14:paraId="22348654" w14:textId="77777777" w:rsidR="0028548F" w:rsidRPr="000C7A99" w:rsidRDefault="0028548F" w:rsidP="0028548F">
      <w:pPr>
        <w:pStyle w:val="Bibliography"/>
      </w:pPr>
      <w:r w:rsidRPr="000C7A99">
        <w:lastRenderedPageBreak/>
        <w:t xml:space="preserve">10. </w:t>
      </w:r>
      <w:r w:rsidRPr="000C7A99">
        <w:tab/>
        <w:t xml:space="preserve">F. Asnicar, S. E. Berry, A. M. Valdes, L. H. Nguyen, G. Piccinno, D. A. Drew, E. Leeming, R. Gibson, C. Le Roy, H. A. Khatib, L. Francis, M. Mazidi, O. Mompeo, M. Valles-Colomer, A. Tett, F. Beghini, L. Dubois, D. Bazzani, A. M. Thomas, C. Mirzayi, A. Khleborodova, S. Oh, R. Hine, C. Bonnett, J. Capdevila, S. Danzanvilliers, F. Giordano, L. Geistlinger, L. Waldron, R. Davies, G. Hadjigeorgiou, J. Wolf, J. M. Ordovás, C. Gardner, P. W. Franks, A. T. Chan, C. Huttenhower, T. D. Spector, N. Segata, Microbiome connections with host metabolism and habitual diet from 1,098 deeply phenotyped individuals. </w:t>
      </w:r>
      <w:r w:rsidRPr="000C7A99">
        <w:rPr>
          <w:i/>
        </w:rPr>
        <w:t>Nat Med</w:t>
      </w:r>
      <w:r w:rsidRPr="000C7A99">
        <w:t xml:space="preserve"> </w:t>
      </w:r>
      <w:r w:rsidRPr="000C7A99">
        <w:rPr>
          <w:b/>
        </w:rPr>
        <w:t>27</w:t>
      </w:r>
      <w:r w:rsidRPr="000C7A99">
        <w:t>, 321–332 (2021).</w:t>
      </w:r>
    </w:p>
    <w:p w14:paraId="54121716" w14:textId="77777777" w:rsidR="0028548F" w:rsidRPr="000C7A99" w:rsidRDefault="0028548F" w:rsidP="0028548F">
      <w:pPr>
        <w:pStyle w:val="Bibliography"/>
      </w:pPr>
      <w:r w:rsidRPr="000C7A99">
        <w:t xml:space="preserve">11. </w:t>
      </w:r>
      <w:r w:rsidRPr="000C7A99">
        <w:tab/>
        <w:t xml:space="preserve">A. J. Johnson, P. Vangay, G. A. Al-Ghalith, B. M. Hillmann, T. L. Ward, R. R. Shields-Cutler, A. D. Kim, A. K. Shmagel, A. N. Syed, Personalized Microbiome Class Students, J. Walter, R. Menon, K. Koecher, D. Knights, Daily Sampling Reveals Personalized Diet-Microbiome Associations in Humans. </w:t>
      </w:r>
      <w:r w:rsidRPr="000C7A99">
        <w:rPr>
          <w:i/>
        </w:rPr>
        <w:t>Cell Host Microbe</w:t>
      </w:r>
      <w:r w:rsidRPr="000C7A99">
        <w:t xml:space="preserve"> </w:t>
      </w:r>
      <w:r w:rsidRPr="000C7A99">
        <w:rPr>
          <w:b/>
        </w:rPr>
        <w:t>25</w:t>
      </w:r>
      <w:r w:rsidRPr="000C7A99">
        <w:t>, 789-802.e5 (2019).</w:t>
      </w:r>
    </w:p>
    <w:p w14:paraId="550C8746" w14:textId="77777777" w:rsidR="0028548F" w:rsidRPr="000C7A99" w:rsidRDefault="0028548F" w:rsidP="0028548F">
      <w:pPr>
        <w:pStyle w:val="Bibliography"/>
      </w:pPr>
      <w:r w:rsidRPr="000C7A99">
        <w:t xml:space="preserve">12. </w:t>
      </w:r>
      <w:r w:rsidRPr="000C7A99">
        <w:tab/>
        <w:t xml:space="preserve">C. L. Gentile, T. L. Weir, The gut microbiota at the intersection of diet and human health. </w:t>
      </w:r>
      <w:r w:rsidRPr="000C7A99">
        <w:rPr>
          <w:i/>
        </w:rPr>
        <w:t>Science</w:t>
      </w:r>
      <w:r w:rsidRPr="000C7A99">
        <w:t xml:space="preserve"> </w:t>
      </w:r>
      <w:r w:rsidRPr="000C7A99">
        <w:rPr>
          <w:b/>
        </w:rPr>
        <w:t>362</w:t>
      </w:r>
      <w:r w:rsidRPr="000C7A99">
        <w:t>, 776–780 (2018).</w:t>
      </w:r>
    </w:p>
    <w:p w14:paraId="5CAE71ED" w14:textId="77777777" w:rsidR="0028548F" w:rsidRPr="000C7A99" w:rsidRDefault="0028548F" w:rsidP="0028548F">
      <w:pPr>
        <w:pStyle w:val="Bibliography"/>
      </w:pPr>
      <w:r w:rsidRPr="000C7A99">
        <w:t xml:space="preserve">13. </w:t>
      </w:r>
      <w:r w:rsidRPr="000C7A99">
        <w:tab/>
        <w:t xml:space="preserve">G. D. Wu, J. Chen, C. Hoffmann, K. Bittinger, Y.-Y. Chen, S. A. Keilbaugh, M. Bewtra, D. Knights, W. A. Walters, R. Knight, R. Sinha, E. Gilroy, K. Gupta, R. Baldassano, L. Nessel, H. Li, F. D. Bushman, J. D. Lewis, Linking long-term dietary patterns with gut microbial enterotypes. </w:t>
      </w:r>
      <w:r w:rsidRPr="000C7A99">
        <w:rPr>
          <w:i/>
        </w:rPr>
        <w:t>Science</w:t>
      </w:r>
      <w:r w:rsidRPr="000C7A99">
        <w:t xml:space="preserve"> </w:t>
      </w:r>
      <w:r w:rsidRPr="000C7A99">
        <w:rPr>
          <w:b/>
        </w:rPr>
        <w:t>334</w:t>
      </w:r>
      <w:r w:rsidRPr="000C7A99">
        <w:t>, 105–108 (2011).</w:t>
      </w:r>
    </w:p>
    <w:p w14:paraId="2B5587B6" w14:textId="77777777" w:rsidR="0028548F" w:rsidRPr="000C7A99" w:rsidRDefault="0028548F" w:rsidP="0028548F">
      <w:pPr>
        <w:pStyle w:val="Bibliography"/>
      </w:pPr>
      <w:r w:rsidRPr="000C7A99">
        <w:t xml:space="preserve">14. </w:t>
      </w:r>
      <w:r w:rsidRPr="000C7A99">
        <w:tab/>
        <w:t xml:space="preserve">L. A. David, A. C. Materna, J. Friedman, M. I. Campos-Baptista, M. C. Blackburn, A. Perrotta, S. E. Erdman, E. J. Alm, Host lifestyle affects human microbiota on daily timescales. </w:t>
      </w:r>
      <w:r w:rsidRPr="000C7A99">
        <w:rPr>
          <w:i/>
        </w:rPr>
        <w:t>Genome Biology</w:t>
      </w:r>
      <w:r w:rsidRPr="000C7A99">
        <w:t xml:space="preserve"> </w:t>
      </w:r>
      <w:r w:rsidRPr="000C7A99">
        <w:rPr>
          <w:b/>
        </w:rPr>
        <w:t>15</w:t>
      </w:r>
      <w:r w:rsidRPr="000C7A99">
        <w:t>, R89 (2014).</w:t>
      </w:r>
    </w:p>
    <w:p w14:paraId="0B441934" w14:textId="77777777" w:rsidR="0028548F" w:rsidRPr="000C7A99" w:rsidRDefault="0028548F" w:rsidP="0028548F">
      <w:pPr>
        <w:pStyle w:val="Bibliography"/>
      </w:pPr>
      <w:r w:rsidRPr="000C7A99">
        <w:t xml:space="preserve">15. </w:t>
      </w:r>
      <w:r w:rsidRPr="000C7A99">
        <w:tab/>
        <w:t xml:space="preserve">H. C. Wastyk, G. K. Fragiadakis, D. Perelman, D. Dahan, B. D. Merrill, F. B. Yu, M. Topf, C. G. Gonzalez, W. Van Treuren, S. Han, J. L. Robinson, J. E. Elias, E. D. Sonnenburg, C. D. Gardner, J. L. Sonnenburg, Gut-microbiota-targeted diets modulate human immune status. </w:t>
      </w:r>
      <w:r w:rsidRPr="000C7A99">
        <w:rPr>
          <w:i/>
        </w:rPr>
        <w:t>Cell</w:t>
      </w:r>
      <w:r w:rsidRPr="000C7A99">
        <w:t xml:space="preserve"> </w:t>
      </w:r>
      <w:r w:rsidRPr="000C7A99">
        <w:rPr>
          <w:b/>
        </w:rPr>
        <w:t>184</w:t>
      </w:r>
      <w:r w:rsidRPr="000C7A99">
        <w:t>, 4137-4153.e14 (2021).</w:t>
      </w:r>
    </w:p>
    <w:p w14:paraId="4E878953" w14:textId="77777777" w:rsidR="0028548F" w:rsidRPr="000C7A99" w:rsidRDefault="0028548F" w:rsidP="0028548F">
      <w:pPr>
        <w:pStyle w:val="Bibliography"/>
      </w:pPr>
      <w:r w:rsidRPr="000C7A99">
        <w:t xml:space="preserve">16. </w:t>
      </w:r>
      <w:r w:rsidRPr="000C7A99">
        <w:tab/>
        <w:t xml:space="preserve">J. D. Lewis, E. Z. Chen, R. N. Baldassano, A. R. Otley, A. M. Griffiths, D. Lee, K. Bittinger, A. Bailey, E. S. Friedman, C. Hoffmann, L. Albenberg, R. Sinha, C. Compher, E. Gilroy, L. Nessel, A. Grant, C. Chehoud, H. Li, G. D. Wu, F. D. Bushman, Inflammation, Antibiotics, and Diet as Environmental Stressors of the Gut Microbiome in Pediatric Crohn’s Disease. </w:t>
      </w:r>
      <w:r w:rsidRPr="000C7A99">
        <w:rPr>
          <w:i/>
        </w:rPr>
        <w:t>Cell Host &amp; Microbe</w:t>
      </w:r>
      <w:r w:rsidRPr="000C7A99">
        <w:t xml:space="preserve"> </w:t>
      </w:r>
      <w:r w:rsidRPr="000C7A99">
        <w:rPr>
          <w:b/>
        </w:rPr>
        <w:t>18</w:t>
      </w:r>
      <w:r w:rsidRPr="000C7A99">
        <w:t>, 489–500 (2015).</w:t>
      </w:r>
    </w:p>
    <w:p w14:paraId="40AC2026" w14:textId="77777777" w:rsidR="0028548F" w:rsidRPr="000C7A99" w:rsidRDefault="0028548F" w:rsidP="0028548F">
      <w:pPr>
        <w:pStyle w:val="Bibliography"/>
      </w:pPr>
      <w:r w:rsidRPr="000C7A99">
        <w:t xml:space="preserve">17. </w:t>
      </w:r>
      <w:r w:rsidRPr="000C7A99">
        <w:tab/>
        <w:t xml:space="preserve">R. Jumpertz von Schwartzenberg, J. E. Bisanz, S. Lyalina, P. Spanogiannopoulos, Q. Y. Ang, J. Cai, S. Dickmann, M. Friedrich, S.-Y. Liu, S. L. Collins, D. Ingebrigtsen, S. Miller, J. A. Turnbaugh, A. D. Patterson, K. S. Pollard, K. Mai, J. Spranger, P. J. Turnbaugh, Caloric restriction disrupts the microbiota and colonization resistance. </w:t>
      </w:r>
      <w:r w:rsidRPr="000C7A99">
        <w:rPr>
          <w:i/>
        </w:rPr>
        <w:t>Nature</w:t>
      </w:r>
      <w:r w:rsidRPr="000C7A99">
        <w:t xml:space="preserve"> </w:t>
      </w:r>
      <w:r w:rsidRPr="000C7A99">
        <w:rPr>
          <w:b/>
        </w:rPr>
        <w:t>595</w:t>
      </w:r>
      <w:r w:rsidRPr="000C7A99">
        <w:t>, 272–277 (2021).</w:t>
      </w:r>
    </w:p>
    <w:p w14:paraId="265A3A55" w14:textId="77777777" w:rsidR="0028548F" w:rsidRPr="000C7A99" w:rsidRDefault="0028548F" w:rsidP="0028548F">
      <w:pPr>
        <w:pStyle w:val="Bibliography"/>
      </w:pPr>
      <w:r w:rsidRPr="000C7A99">
        <w:t xml:space="preserve">18. </w:t>
      </w:r>
      <w:r w:rsidRPr="000C7A99">
        <w:tab/>
        <w:t xml:space="preserve">I. Martínez, C. E. Muller, J. Walter, Long-term temporal analysis of the human fecal microbiota revealed a stable core of dominant bacterial species. </w:t>
      </w:r>
      <w:r w:rsidRPr="000C7A99">
        <w:rPr>
          <w:i/>
        </w:rPr>
        <w:t>PLoS ONE</w:t>
      </w:r>
      <w:r w:rsidRPr="000C7A99">
        <w:t xml:space="preserve"> </w:t>
      </w:r>
      <w:r w:rsidRPr="000C7A99">
        <w:rPr>
          <w:b/>
        </w:rPr>
        <w:t>8</w:t>
      </w:r>
      <w:r w:rsidRPr="000C7A99">
        <w:t>, e69621 (2013).</w:t>
      </w:r>
    </w:p>
    <w:p w14:paraId="6E7C9143" w14:textId="77777777" w:rsidR="0028548F" w:rsidRPr="000C7A99" w:rsidRDefault="0028548F" w:rsidP="0028548F">
      <w:pPr>
        <w:pStyle w:val="Bibliography"/>
      </w:pPr>
      <w:r w:rsidRPr="000C7A99">
        <w:t xml:space="preserve">19. </w:t>
      </w:r>
      <w:r w:rsidRPr="000C7A99">
        <w:tab/>
        <w:t xml:space="preserve">L. Bernard-Raichon, M. Venzon, J. Klein, J. E. Axelrad, C. Zhang, A. P. Sullivan, G. A. Hussey, A. Casanovas-Massana, M. G. Noval, A. M. Valero-Jimenez, J. Gago, G. Putzel, </w:t>
      </w:r>
      <w:r w:rsidRPr="000C7A99">
        <w:lastRenderedPageBreak/>
        <w:t xml:space="preserve">A. Pironti, E. Wilder, L. E. Thorpe, D. R. Littman, M. Dittmann, K. A. Stapleford, B. Shopsin, V. J. Torres, A. I. Ko, A. Iwasaki, K. Cadwell, J. Schluter, Gut microbiome dysbiosis in antibiotic-treated COVID-19 patients is associated with microbial translocation and bacteremia. </w:t>
      </w:r>
      <w:r w:rsidRPr="000C7A99">
        <w:rPr>
          <w:i/>
        </w:rPr>
        <w:t>Nat Commun</w:t>
      </w:r>
      <w:r w:rsidRPr="000C7A99">
        <w:t xml:space="preserve"> </w:t>
      </w:r>
      <w:r w:rsidRPr="000C7A99">
        <w:rPr>
          <w:b/>
        </w:rPr>
        <w:t>13</w:t>
      </w:r>
      <w:r w:rsidRPr="000C7A99">
        <w:t>, 5926 (2022).</w:t>
      </w:r>
    </w:p>
    <w:p w14:paraId="3BDDB4FF" w14:textId="77777777" w:rsidR="0028548F" w:rsidRPr="000C7A99" w:rsidRDefault="0028548F" w:rsidP="0028548F">
      <w:pPr>
        <w:pStyle w:val="Bibliography"/>
      </w:pPr>
      <w:r w:rsidRPr="000C7A99">
        <w:t xml:space="preserve">20. </w:t>
      </w:r>
      <w:r w:rsidRPr="000C7A99">
        <w:tab/>
        <w:t xml:space="preserve">S. Morjaria, J. Schluter, B. P. Taylor, E. R. Littmann, R. A. Carter, E. Fontana, J. U. Peled, M. R. M. van den Brink, J. B. Xavier, Y. Taur, Antibiotic-Induced Shifts in Fecal Microbiota Density and Composition during Hematopoietic Stem Cell Transplantation. </w:t>
      </w:r>
      <w:r w:rsidRPr="000C7A99">
        <w:rPr>
          <w:i/>
        </w:rPr>
        <w:t>Infect Immun</w:t>
      </w:r>
      <w:r w:rsidRPr="000C7A99">
        <w:t xml:space="preserve"> </w:t>
      </w:r>
      <w:r w:rsidRPr="000C7A99">
        <w:rPr>
          <w:b/>
        </w:rPr>
        <w:t>87</w:t>
      </w:r>
      <w:r w:rsidRPr="000C7A99">
        <w:t>, e00206-19 (2019).</w:t>
      </w:r>
    </w:p>
    <w:p w14:paraId="437565A4" w14:textId="77777777" w:rsidR="0028548F" w:rsidRPr="000C7A99" w:rsidRDefault="0028548F" w:rsidP="0028548F">
      <w:pPr>
        <w:pStyle w:val="Bibliography"/>
      </w:pPr>
      <w:r w:rsidRPr="000C7A99">
        <w:t xml:space="preserve">21. </w:t>
      </w:r>
      <w:r w:rsidRPr="000C7A99">
        <w:tab/>
        <w:t xml:space="preserve">R. Niehus, E. van Kleef, Y. Mo, A. Turlej-Rogacka, C. Lammens, Y. Carmeli, H. Goossens, E. Tacconelli, B. Carevic, L. Preotescu, S. Malhotra-Kumar, B. S. Cooper, Quantifying antibiotic impact on within-patient dynamics of extended-spectrum beta-lactamase resistance. </w:t>
      </w:r>
      <w:r w:rsidRPr="000C7A99">
        <w:rPr>
          <w:i/>
        </w:rPr>
        <w:t>eLife</w:t>
      </w:r>
      <w:r w:rsidRPr="000C7A99">
        <w:t xml:space="preserve"> </w:t>
      </w:r>
      <w:r w:rsidRPr="000C7A99">
        <w:rPr>
          <w:b/>
        </w:rPr>
        <w:t>9</w:t>
      </w:r>
      <w:r w:rsidRPr="000C7A99">
        <w:t xml:space="preserve"> (2020).</w:t>
      </w:r>
    </w:p>
    <w:p w14:paraId="09C9179A" w14:textId="77777777" w:rsidR="0028548F" w:rsidRPr="000C7A99" w:rsidRDefault="0028548F" w:rsidP="0028548F">
      <w:pPr>
        <w:pStyle w:val="Bibliography"/>
      </w:pPr>
      <w:r w:rsidRPr="000C7A99">
        <w:t xml:space="preserve">22. </w:t>
      </w:r>
      <w:r w:rsidRPr="000C7A99">
        <w:tab/>
        <w:t xml:space="preserve">J. Suez, N. Zmora, G. Zilberman-Schapira, U. Mor, M. Dori-Bachash, S. Bashiardes, M. Zur, D. Regev-Lehavi, R. B.-Z. Brik, S. Federici, M. Horn, Y. Cohen, A. E. Moor, D. Zeevi, T. Korem, E. Kotler, A. Harmelin, S. Itzkovitz, N. Maharshak, O. Shibolet, M. Pevsner-Fischer, H. Shapiro, I. Sharon, Z. Halpern, E. Segal, E. Elinav, Post-Antibiotic Gut Mucosal Microbiome Reconstitution Is Impaired by Probiotics and Improved by Autologous FMT. </w:t>
      </w:r>
      <w:r w:rsidRPr="000C7A99">
        <w:rPr>
          <w:i/>
        </w:rPr>
        <w:t>Cell</w:t>
      </w:r>
      <w:r w:rsidRPr="000C7A99">
        <w:t xml:space="preserve"> </w:t>
      </w:r>
      <w:r w:rsidRPr="000C7A99">
        <w:rPr>
          <w:b/>
        </w:rPr>
        <w:t>174</w:t>
      </w:r>
      <w:r w:rsidRPr="000C7A99">
        <w:t>, 1406-1423.e16 (2018).</w:t>
      </w:r>
    </w:p>
    <w:p w14:paraId="029B2C51" w14:textId="77777777" w:rsidR="0028548F" w:rsidRPr="000C7A99" w:rsidRDefault="0028548F" w:rsidP="0028548F">
      <w:pPr>
        <w:pStyle w:val="Bibliography"/>
      </w:pPr>
      <w:r w:rsidRPr="000C7A99">
        <w:t xml:space="preserve">23. </w:t>
      </w:r>
      <w:r w:rsidRPr="000C7A99">
        <w:tab/>
        <w:t xml:space="preserve">M. S. Desai, A. M. Seekatz, N. M. Koropatkin, N. Kamada, C. A. Hickey, M. Wolter, N. A. Pudlo, S. Kitamoto, N. Terrapon, A. Muller, V. B. Young, B. Henrissat, P. Wilmes, T. S. Stappenbeck, G. Núñez, E. C. Martens, A Dietary Fiber-Deprived Gut Microbiota Degrades the Colonic Mucus Barrier and Enhances Pathogen Susceptibility. </w:t>
      </w:r>
      <w:r w:rsidRPr="000C7A99">
        <w:rPr>
          <w:i/>
        </w:rPr>
        <w:t>Cell</w:t>
      </w:r>
      <w:r w:rsidRPr="000C7A99">
        <w:t xml:space="preserve"> </w:t>
      </w:r>
      <w:r w:rsidRPr="000C7A99">
        <w:rPr>
          <w:b/>
        </w:rPr>
        <w:t>167</w:t>
      </w:r>
      <w:r w:rsidRPr="000C7A99">
        <w:t>, 1339-1353.e21 (2016).</w:t>
      </w:r>
    </w:p>
    <w:p w14:paraId="15FFC9D7" w14:textId="77777777" w:rsidR="0028548F" w:rsidRPr="000C7A99" w:rsidRDefault="0028548F" w:rsidP="0028548F">
      <w:pPr>
        <w:pStyle w:val="Bibliography"/>
      </w:pPr>
      <w:r w:rsidRPr="000C7A99">
        <w:t xml:space="preserve">24. </w:t>
      </w:r>
      <w:r w:rsidRPr="000C7A99">
        <w:tab/>
        <w:t xml:space="preserve">A. Zarrinpar, A. Chaix, S. Yooseph, S. Panda, Diet and feeding pattern affect the diurnal dynamics of the gut microbiome. </w:t>
      </w:r>
      <w:r w:rsidRPr="000C7A99">
        <w:rPr>
          <w:i/>
        </w:rPr>
        <w:t>Cell Metab</w:t>
      </w:r>
      <w:r w:rsidRPr="000C7A99">
        <w:t xml:space="preserve"> </w:t>
      </w:r>
      <w:r w:rsidRPr="000C7A99">
        <w:rPr>
          <w:b/>
        </w:rPr>
        <w:t>20</w:t>
      </w:r>
      <w:r w:rsidRPr="000C7A99">
        <w:t>, 1006–1017 (2014).</w:t>
      </w:r>
    </w:p>
    <w:p w14:paraId="10EEE93E" w14:textId="77777777" w:rsidR="0028548F" w:rsidRPr="000C7A99" w:rsidRDefault="0028548F" w:rsidP="0028548F">
      <w:pPr>
        <w:pStyle w:val="Bibliography"/>
      </w:pPr>
      <w:r w:rsidRPr="000C7A99">
        <w:t xml:space="preserve">25. </w:t>
      </w:r>
      <w:r w:rsidRPr="000C7A99">
        <w:tab/>
        <w:t xml:space="preserve">P. J. Turnbaugh, V. K. Ridaura, J. J. Faith, F. E. Rey, R. Knight, J. I. Gordon, The effect of diet on the human gut microbiome: a metagenomic analysis in humanized gnotobiotic mice. </w:t>
      </w:r>
      <w:r w:rsidRPr="000C7A99">
        <w:rPr>
          <w:i/>
        </w:rPr>
        <w:t>Sci Transl Med</w:t>
      </w:r>
      <w:r w:rsidRPr="000C7A99">
        <w:t xml:space="preserve"> </w:t>
      </w:r>
      <w:r w:rsidRPr="000C7A99">
        <w:rPr>
          <w:b/>
        </w:rPr>
        <w:t>1</w:t>
      </w:r>
      <w:r w:rsidRPr="000C7A99">
        <w:t>, 6ra14 (2009).</w:t>
      </w:r>
    </w:p>
    <w:p w14:paraId="3876B97A" w14:textId="77777777" w:rsidR="0028548F" w:rsidRPr="000C7A99" w:rsidRDefault="0028548F" w:rsidP="0028548F">
      <w:pPr>
        <w:pStyle w:val="Bibliography"/>
      </w:pPr>
      <w:r w:rsidRPr="000C7A99">
        <w:t xml:space="preserve">26. </w:t>
      </w:r>
      <w:r w:rsidRPr="000C7A99">
        <w:tab/>
        <w:t xml:space="preserve">L. A. Bolte, A. V. Vila, F. Imhann, V. Collij, R. Gacesa, V. Peters, C. Wijmenga, A. Kurilshikov, M. J. E. Campmans-Kuijpers, J. Fu, G. Dijkstra, A. Zhernakova, R. K. Weersma, Long-term dietary patterns are associated with pro-inflammatory and anti-inflammatory features of the gut microbiome. </w:t>
      </w:r>
      <w:r w:rsidRPr="000C7A99">
        <w:rPr>
          <w:i/>
        </w:rPr>
        <w:t>Gut</w:t>
      </w:r>
      <w:r w:rsidRPr="000C7A99">
        <w:t xml:space="preserve"> </w:t>
      </w:r>
      <w:r w:rsidRPr="000C7A99">
        <w:rPr>
          <w:b/>
        </w:rPr>
        <w:t>70</w:t>
      </w:r>
      <w:r w:rsidRPr="000C7A99">
        <w:t>, 1287–1298 (2021).</w:t>
      </w:r>
    </w:p>
    <w:p w14:paraId="3DB661E0" w14:textId="77777777" w:rsidR="0028548F" w:rsidRPr="000C7A99" w:rsidRDefault="0028548F" w:rsidP="0028548F">
      <w:pPr>
        <w:pStyle w:val="Bibliography"/>
      </w:pPr>
      <w:r w:rsidRPr="000C7A99">
        <w:t xml:space="preserve">27. </w:t>
      </w:r>
      <w:r w:rsidRPr="000C7A99">
        <w:tab/>
        <w:t xml:space="preserve">A. Cotillard, A. Cartier-Meheust, N. S. Litwin, S. Chaumont, M. Saccareau, F. Lejzerowicz, J. Tap, H. Koutnikova, D. G. Lopez, D. McDonald, S. J. Song, R. Knight, M. Derrien, P. Veiga, A posteriori dietary patterns better explain variations of the gut microbiome than individual markers in the American Gut Project. </w:t>
      </w:r>
      <w:r w:rsidRPr="000C7A99">
        <w:rPr>
          <w:i/>
        </w:rPr>
        <w:t>Am J Clin Nutr</w:t>
      </w:r>
      <w:r w:rsidRPr="000C7A99">
        <w:t xml:space="preserve"> </w:t>
      </w:r>
      <w:r w:rsidRPr="000C7A99">
        <w:rPr>
          <w:b/>
        </w:rPr>
        <w:t>115</w:t>
      </w:r>
      <w:r w:rsidRPr="000C7A99">
        <w:t>, 432–443 (2022).</w:t>
      </w:r>
    </w:p>
    <w:p w14:paraId="18D59F13" w14:textId="77777777" w:rsidR="0028548F" w:rsidRPr="000C7A99" w:rsidRDefault="0028548F" w:rsidP="0028548F">
      <w:pPr>
        <w:pStyle w:val="Bibliography"/>
      </w:pPr>
      <w:r w:rsidRPr="000C7A99">
        <w:t xml:space="preserve">28. </w:t>
      </w:r>
      <w:r w:rsidRPr="000C7A99">
        <w:tab/>
        <w:t xml:space="preserve">A. Zhernakova, A. Kurilshikov, M. J. Bonder, E. F. Tigchelaar, M. Schirmer, T. Vatanen, Z. Mujagic, A. V. Vila, G. Falony, S. Vieira-Silva, J. Wang, F. Imhann, E. Brandsma, S. A. Jankipersadsing, M. Joossens, M. C. Cenit, P. Deelen, M. A. Swertz, LifeLines cohort study, R. K. Weersma, E. J. M. Feskens, M. G. Netea, D. Gevers, D. Jonkers, L. Franke, Y. </w:t>
      </w:r>
      <w:r w:rsidRPr="000C7A99">
        <w:lastRenderedPageBreak/>
        <w:t xml:space="preserve">S. Aulchenko, C. Huttenhower, J. Raes, M. H. Hofker, R. J. Xavier, C. Wijmenga, J. Fu, Population-based metagenomics analysis reveals markers for gut microbiome composition and diversity. </w:t>
      </w:r>
      <w:r w:rsidRPr="000C7A99">
        <w:rPr>
          <w:i/>
        </w:rPr>
        <w:t>Science</w:t>
      </w:r>
      <w:r w:rsidRPr="000C7A99">
        <w:t xml:space="preserve"> </w:t>
      </w:r>
      <w:r w:rsidRPr="000C7A99">
        <w:rPr>
          <w:b/>
        </w:rPr>
        <w:t>352</w:t>
      </w:r>
      <w:r w:rsidRPr="000C7A99">
        <w:t>, 565–569 (2016).</w:t>
      </w:r>
    </w:p>
    <w:p w14:paraId="5644676E" w14:textId="77777777" w:rsidR="0028548F" w:rsidRPr="000C7A99" w:rsidRDefault="0028548F" w:rsidP="0028548F">
      <w:pPr>
        <w:pStyle w:val="Bibliography"/>
      </w:pPr>
      <w:r w:rsidRPr="000C7A99">
        <w:t xml:space="preserve">29. </w:t>
      </w:r>
      <w:r w:rsidRPr="000C7A99">
        <w:tab/>
        <w:t xml:space="preserve">D. Rothschild, O. Weissbrod, E. Barkan, A. Kurilshikov, T. Korem, D. Zeevi, P. I. Costea, A. Godneva, I. N. Kalka, N. Bar, S. Shilo, D. Lador, A. V. Vila, N. Zmora, M. Pevsner-Fischer, D. Israeli, N. Kosower, G. Malka, B. C. Wolf, T. Avnit-Sagi, M. Lotan-Pompan, A. Weinberger, Z. Halpern, S. Carmi, J. Fu, C. Wijmenga, A. Zhernakova, E. Elinav, E. Segal, Environment dominates over host genetics in shaping human gut microbiota. </w:t>
      </w:r>
      <w:r w:rsidRPr="000C7A99">
        <w:rPr>
          <w:i/>
        </w:rPr>
        <w:t>Nature</w:t>
      </w:r>
      <w:r w:rsidRPr="000C7A99">
        <w:t xml:space="preserve"> </w:t>
      </w:r>
      <w:r w:rsidRPr="000C7A99">
        <w:rPr>
          <w:b/>
        </w:rPr>
        <w:t>555</w:t>
      </w:r>
      <w:r w:rsidRPr="000C7A99">
        <w:t>, 210–215 (2018).</w:t>
      </w:r>
    </w:p>
    <w:p w14:paraId="1940C466" w14:textId="77777777" w:rsidR="0028548F" w:rsidRPr="000C7A99" w:rsidRDefault="0028548F" w:rsidP="0028548F">
      <w:pPr>
        <w:pStyle w:val="Bibliography"/>
      </w:pPr>
      <w:r w:rsidRPr="000C7A99">
        <w:t xml:space="preserve">30. </w:t>
      </w:r>
      <w:r w:rsidRPr="000C7A99">
        <w:tab/>
        <w:t xml:space="preserve">S. A. Smits, J. Leach, E. D. Sonnenburg, C. G. Gonzalez, J. S. Lichtman, G. Reid, R. Knight, A. Manjurano, J. Changalucha, J. E. Elias, M. G. Dominguez-Bello, J. L. Sonnenburg, Seasonal cycling in the gut microbiome of the Hadza hunter-gatherers of Tanzania. </w:t>
      </w:r>
      <w:r w:rsidRPr="000C7A99">
        <w:rPr>
          <w:i/>
        </w:rPr>
        <w:t>Science</w:t>
      </w:r>
      <w:r w:rsidRPr="000C7A99">
        <w:t xml:space="preserve"> </w:t>
      </w:r>
      <w:r w:rsidRPr="000C7A99">
        <w:rPr>
          <w:b/>
        </w:rPr>
        <w:t>357</w:t>
      </w:r>
      <w:r w:rsidRPr="000C7A99">
        <w:t>, 802–806 (2017).</w:t>
      </w:r>
    </w:p>
    <w:p w14:paraId="64BB43EF" w14:textId="77777777" w:rsidR="0028548F" w:rsidRPr="000C7A99" w:rsidRDefault="0028548F" w:rsidP="0028548F">
      <w:pPr>
        <w:pStyle w:val="Bibliography"/>
      </w:pPr>
      <w:r w:rsidRPr="000C7A99">
        <w:t xml:space="preserve">31. </w:t>
      </w:r>
      <w:r w:rsidRPr="000C7A99">
        <w:tab/>
        <w:t xml:space="preserve">P. Vangay, A. J. Johnson, T. L. Ward, G. A. Al-Ghalith, R. R. Shields-Cutler, B. M. Hillmann, S. K. Lucas, L. K. Beura, E. A. Thompson, L. M. Till, R. Batres, B. Paw, S. L. Pergament, P. Saenyakul, M. Xiong, A. D. Kim, G. Kim, D. Masopust, E. C. Martens, C. Angkurawaranon, R. McGready, P. C. Kashyap, K. A. Culhane-Pera, D. Knights, US Immigration Westernizes the Human Gut Microbiome. </w:t>
      </w:r>
      <w:r w:rsidRPr="000C7A99">
        <w:rPr>
          <w:i/>
        </w:rPr>
        <w:t>Cell</w:t>
      </w:r>
      <w:r w:rsidRPr="000C7A99">
        <w:t xml:space="preserve"> </w:t>
      </w:r>
      <w:r w:rsidRPr="000C7A99">
        <w:rPr>
          <w:b/>
        </w:rPr>
        <w:t>175</w:t>
      </w:r>
      <w:r w:rsidRPr="000C7A99">
        <w:t>, 962-972.e10 (2018).</w:t>
      </w:r>
    </w:p>
    <w:p w14:paraId="7F2A2194" w14:textId="77777777" w:rsidR="0028548F" w:rsidRPr="000C7A99" w:rsidRDefault="0028548F" w:rsidP="0028548F">
      <w:pPr>
        <w:pStyle w:val="Bibliography"/>
      </w:pPr>
      <w:r w:rsidRPr="000C7A99">
        <w:t xml:space="preserve">32. </w:t>
      </w:r>
      <w:r w:rsidRPr="000C7A99">
        <w:tab/>
        <w:t xml:space="preserve">E. Archer, G. A. Hand, S. N. Blair, Validity of U.S. Nutritional Surveillance: National Health and Nutrition Examination Survey Caloric Energy Intake Data, 1971–2010. </w:t>
      </w:r>
      <w:r w:rsidRPr="000C7A99">
        <w:rPr>
          <w:i/>
        </w:rPr>
        <w:t>PLOS ONE</w:t>
      </w:r>
      <w:r w:rsidRPr="000C7A99">
        <w:t xml:space="preserve"> </w:t>
      </w:r>
      <w:r w:rsidRPr="000C7A99">
        <w:rPr>
          <w:b/>
        </w:rPr>
        <w:t>8</w:t>
      </w:r>
      <w:r w:rsidRPr="000C7A99">
        <w:t>, e76632 (2013).</w:t>
      </w:r>
    </w:p>
    <w:p w14:paraId="0E573157" w14:textId="77777777" w:rsidR="0028548F" w:rsidRPr="000C7A99" w:rsidRDefault="0028548F" w:rsidP="0028548F">
      <w:pPr>
        <w:pStyle w:val="Bibliography"/>
      </w:pPr>
      <w:r w:rsidRPr="000C7A99">
        <w:t xml:space="preserve">33. </w:t>
      </w:r>
      <w:r w:rsidRPr="000C7A99">
        <w:tab/>
        <w:t xml:space="preserve">A. F. Subar, V. Kipnis, R. P. Troiano, D. Midthune, D. A. Schoeller, S. Bingham, C. O. Sharbaugh, J. Trabulsi, S. Runswick, R. Ballard-Barbash, J. Sunshine, A. Schatzkin, Using Intake Biomarkers to Evaluate the Extent of Dietary Misreporting in a Large Sample of Adults: The OPEN Study. </w:t>
      </w:r>
      <w:r w:rsidRPr="000C7A99">
        <w:rPr>
          <w:i/>
        </w:rPr>
        <w:t>American Journal of Epidemiology</w:t>
      </w:r>
      <w:r w:rsidRPr="000C7A99">
        <w:t xml:space="preserve"> </w:t>
      </w:r>
      <w:r w:rsidRPr="000C7A99">
        <w:rPr>
          <w:b/>
        </w:rPr>
        <w:t>158</w:t>
      </w:r>
      <w:r w:rsidRPr="000C7A99">
        <w:t>, 1–13 (2003).</w:t>
      </w:r>
    </w:p>
    <w:p w14:paraId="420C92C6" w14:textId="77777777" w:rsidR="0028548F" w:rsidRPr="000C7A99" w:rsidRDefault="0028548F" w:rsidP="0028548F">
      <w:pPr>
        <w:pStyle w:val="Bibliography"/>
      </w:pPr>
      <w:r w:rsidRPr="000C7A99">
        <w:t xml:space="preserve">34. </w:t>
      </w:r>
      <w:r w:rsidRPr="000C7A99">
        <w:tab/>
        <w:t xml:space="preserve">S. Fuji, H. Einsele, B. N. Savani, M. Kapp, Systematic Nutritional Support in Allogeneic Hematopoietic Stem Cell Transplant Recipients. </w:t>
      </w:r>
      <w:r w:rsidRPr="000C7A99">
        <w:rPr>
          <w:i/>
        </w:rPr>
        <w:t>Biology of Blood and Marrow Transplantation</w:t>
      </w:r>
      <w:r w:rsidRPr="000C7A99">
        <w:t xml:space="preserve"> </w:t>
      </w:r>
      <w:r w:rsidRPr="000C7A99">
        <w:rPr>
          <w:b/>
        </w:rPr>
        <w:t>21</w:t>
      </w:r>
      <w:r w:rsidRPr="000C7A99">
        <w:t>, 1707–1713 (2015).</w:t>
      </w:r>
    </w:p>
    <w:p w14:paraId="77678A4C" w14:textId="77777777" w:rsidR="0028548F" w:rsidRPr="000C7A99" w:rsidRDefault="0028548F" w:rsidP="0028548F">
      <w:pPr>
        <w:pStyle w:val="Bibliography"/>
      </w:pPr>
      <w:r w:rsidRPr="000C7A99">
        <w:t xml:space="preserve">35. </w:t>
      </w:r>
      <w:r w:rsidRPr="000C7A99">
        <w:tab/>
        <w:t xml:space="preserve">A. Baumgartner, A. Bargetzi, N. Zueger, M. Bargetzi, M. Medinger, L. Bounoure, F. Gomes, Z. Stanga, B. Mueller, P. Schuetz, Revisiting nutritional support for allogeneic hematologic stem cell transplantation—a systematic review. </w:t>
      </w:r>
      <w:r w:rsidRPr="000C7A99">
        <w:rPr>
          <w:i/>
        </w:rPr>
        <w:t>Bone Marrow Transplant</w:t>
      </w:r>
      <w:r w:rsidRPr="000C7A99">
        <w:t xml:space="preserve"> </w:t>
      </w:r>
      <w:r w:rsidRPr="000C7A99">
        <w:rPr>
          <w:b/>
        </w:rPr>
        <w:t>52</w:t>
      </w:r>
      <w:r w:rsidRPr="000C7A99">
        <w:t>, 506–513 (2017).</w:t>
      </w:r>
    </w:p>
    <w:p w14:paraId="5A3173AE" w14:textId="77777777" w:rsidR="0028548F" w:rsidRPr="000C7A99" w:rsidRDefault="0028548F" w:rsidP="0028548F">
      <w:pPr>
        <w:pStyle w:val="Bibliography"/>
      </w:pPr>
      <w:r w:rsidRPr="000C7A99">
        <w:t xml:space="preserve">36. </w:t>
      </w:r>
      <w:r w:rsidRPr="000C7A99">
        <w:tab/>
        <w:t xml:space="preserve">N. Farhadfar, D. L. Kelly, L. Mead, S. Nair, J. Colee, V. G. Irizarry, H. S. Murthy, R. A. Brown, J. W. Hiemenz, J. W. Hsu, W. S. May, J. R. Wingard, W. J. Dahl, Dietary intake and Diet Quality of Hematopoietic Stem Cell Transplant Survivors. </w:t>
      </w:r>
      <w:r w:rsidRPr="000C7A99">
        <w:rPr>
          <w:i/>
        </w:rPr>
        <w:t>Biol Blood Marrow Transplant</w:t>
      </w:r>
      <w:r w:rsidRPr="000C7A99">
        <w:t xml:space="preserve"> </w:t>
      </w:r>
      <w:r w:rsidRPr="000C7A99">
        <w:rPr>
          <w:b/>
        </w:rPr>
        <w:t>26</w:t>
      </w:r>
      <w:r w:rsidRPr="000C7A99">
        <w:t>, 1154–1159 (2020).</w:t>
      </w:r>
    </w:p>
    <w:p w14:paraId="362FAD9B" w14:textId="77777777" w:rsidR="0028548F" w:rsidRPr="000C7A99" w:rsidRDefault="0028548F" w:rsidP="0028548F">
      <w:pPr>
        <w:pStyle w:val="Bibliography"/>
      </w:pPr>
      <w:r w:rsidRPr="000C7A99">
        <w:t xml:space="preserve">37. </w:t>
      </w:r>
      <w:r w:rsidRPr="000C7A99">
        <w:tab/>
        <w:t xml:space="preserve">J. U. Peled, A. L. C. Gomes, S. M. Devlin, E. R. Littmann, Y. Taur, A. D. Sung, D. Weber, D. Hashimoto, A. E. Slingerland, J. B. Slingerland, M. Maloy, A. G. Clurman, C. K. Stein-Thoeringer, K. A. Markey, M. D. Docampo, M. Burgos da Silva, N. Khan, A. Gessner, J. A. Messina, K. Romero, M. V. Lew, A. Bush, L. Bohannon, D. G. Brereton, E. Fontana, L. </w:t>
      </w:r>
      <w:r w:rsidRPr="000C7A99">
        <w:lastRenderedPageBreak/>
        <w:t xml:space="preserve">A. Amoretti, R. J. Wright, G. K. Armijo, Y. Shono, M. Sanchez-Escamilla, N. Castillo Flores, A. Alarcon Tomas, R. J. Lin, L. Yáñez San Segundo, G. L. Shah, C. Cho, M. Scordo, I. Politikos, K. Hayasaka, Y. Hasegawa, B. Gyurkocza, D. M. Ponce, J. N. Barker, M.-A. Perales, S. A. Giralt, R. R. Jenq, T. Teshima, N. J. Chao, E. Holler, J. B. Xavier, E. G. Pamer, M. R. M. van den Brink, Microbiota as Predictor of Mortality in Allogeneic Hematopoietic-Cell Transplantation. </w:t>
      </w:r>
      <w:r w:rsidRPr="000C7A99">
        <w:rPr>
          <w:i/>
        </w:rPr>
        <w:t>N Engl J Med</w:t>
      </w:r>
      <w:r w:rsidRPr="000C7A99">
        <w:t xml:space="preserve"> </w:t>
      </w:r>
      <w:r w:rsidRPr="000C7A99">
        <w:rPr>
          <w:b/>
        </w:rPr>
        <w:t>382</w:t>
      </w:r>
      <w:r w:rsidRPr="000C7A99">
        <w:t>, 822–834 (2020).</w:t>
      </w:r>
    </w:p>
    <w:p w14:paraId="5E23F384" w14:textId="77777777" w:rsidR="0028548F" w:rsidRPr="000C7A99" w:rsidRDefault="0028548F" w:rsidP="0028548F">
      <w:pPr>
        <w:pStyle w:val="Bibliography"/>
      </w:pPr>
      <w:r w:rsidRPr="000C7A99">
        <w:t xml:space="preserve">38. </w:t>
      </w:r>
      <w:r w:rsidRPr="000C7A99">
        <w:tab/>
        <w:t xml:space="preserve">J. L. Golob, S. A. Pergam, S. Srinivasan, T. L. Fiedler, C. Liu, K. Garcia, M. Mielcarek, D. Ko, S. Aker, S. Marquis, T. Loeffelholz, A. Plantinga, M. C. Wu, K. Celustka, A. Morrison, M. Woodfield, D. N. Fredricks, Stool Microbiota at Neutrophil Recovery Is Predictive for Severe Acute Graft vs Host Disease After Hematopoietic Cell Transplantation. </w:t>
      </w:r>
      <w:r w:rsidRPr="000C7A99">
        <w:rPr>
          <w:i/>
        </w:rPr>
        <w:t>Clin Infect Dis</w:t>
      </w:r>
      <w:r w:rsidRPr="000C7A99">
        <w:t xml:space="preserve"> </w:t>
      </w:r>
      <w:r w:rsidRPr="000C7A99">
        <w:rPr>
          <w:b/>
        </w:rPr>
        <w:t>65</w:t>
      </w:r>
      <w:r w:rsidRPr="000C7A99">
        <w:t>, 1984–1991 (2017).</w:t>
      </w:r>
    </w:p>
    <w:p w14:paraId="2441F17C" w14:textId="77777777" w:rsidR="0028548F" w:rsidRPr="000C7A99" w:rsidRDefault="0028548F" w:rsidP="0028548F">
      <w:pPr>
        <w:pStyle w:val="Bibliography"/>
      </w:pPr>
      <w:r w:rsidRPr="000C7A99">
        <w:t xml:space="preserve">39. </w:t>
      </w:r>
      <w:r w:rsidRPr="000C7A99">
        <w:tab/>
        <w:t xml:space="preserve">R. R. Jenq, Y. Taur, S. M. Devlin, D. M. Ponce, J. D. Goldberg, K. F. Ahr, E. R. Littmann, L. Ling, A. C. Gobourne, L. C. Miller, M. D. Docampo, J. U. Peled, N. Arpaia, J. R. Cross, T. K. Peets, M. A. Lumish, Y. Shono, J. A. Dudakov, H. Poeck, A. M. Hanash, J. N. Barker, M.-A. Perales, S. A. Giralt, E. G. Pamer, M. R. M. van den Brink, Intestinal Blautia Is Associated with Reduced Death from Graft-versus-Host Disease. </w:t>
      </w:r>
      <w:r w:rsidRPr="000C7A99">
        <w:rPr>
          <w:i/>
        </w:rPr>
        <w:t>Biol Blood Marrow Transplant</w:t>
      </w:r>
      <w:r w:rsidRPr="000C7A99">
        <w:t xml:space="preserve"> </w:t>
      </w:r>
      <w:r w:rsidRPr="000C7A99">
        <w:rPr>
          <w:b/>
        </w:rPr>
        <w:t>21</w:t>
      </w:r>
      <w:r w:rsidRPr="000C7A99">
        <w:t>, 1373–1383 (2015).</w:t>
      </w:r>
    </w:p>
    <w:p w14:paraId="10D9F66B" w14:textId="77777777" w:rsidR="0028548F" w:rsidRPr="000C7A99" w:rsidRDefault="0028548F" w:rsidP="0028548F">
      <w:pPr>
        <w:pStyle w:val="Bibliography"/>
      </w:pPr>
      <w:r w:rsidRPr="000C7A99">
        <w:t xml:space="preserve">40. </w:t>
      </w:r>
      <w:r w:rsidRPr="000C7A99">
        <w:tab/>
        <w:t xml:space="preserve">Y. Taur, J. B. Xavier, L. Lipuma, C. Ubeda, J. Goldberg, A. Gobourne, Y. J. Lee, K. A. Dubin, N. D. Socci, A. Viale, M.-A. Perales, R. R. Jenq, M. R. M. van den Brink, E. G. Pamer, Intestinal Domination and the Risk of Bacteremia in Patients Undergoing Allogeneic Hematopoietic Stem Cell Transplantation. </w:t>
      </w:r>
      <w:r w:rsidRPr="000C7A99">
        <w:rPr>
          <w:i/>
        </w:rPr>
        <w:t>Clin Infect Dis</w:t>
      </w:r>
      <w:r w:rsidRPr="000C7A99">
        <w:t xml:space="preserve"> </w:t>
      </w:r>
      <w:r w:rsidRPr="000C7A99">
        <w:rPr>
          <w:b/>
        </w:rPr>
        <w:t>55</w:t>
      </w:r>
      <w:r w:rsidRPr="000C7A99">
        <w:t>, 905–914 (2012).</w:t>
      </w:r>
    </w:p>
    <w:p w14:paraId="14CF2E95" w14:textId="77777777" w:rsidR="0028548F" w:rsidRPr="000C7A99" w:rsidRDefault="0028548F" w:rsidP="0028548F">
      <w:pPr>
        <w:pStyle w:val="Bibliography"/>
      </w:pPr>
      <w:r w:rsidRPr="000C7A99">
        <w:t xml:space="preserve">41. </w:t>
      </w:r>
      <w:r w:rsidRPr="000C7A99">
        <w:tab/>
        <w:t xml:space="preserve">C. Liao, B. P. Taylor, C. Ceccarani, E. Fontana, L. A. Amoretti, R. J. Wright, A. L. C. Gomes, J. U. Peled, Y. Taur, M.-A. Perales, M. R. M. van den Brink, E. Littmann, E. G. Pamer, J. Schluter, J. B. Xavier, Compilation of longitudinal microbiota data and hospitalome from hematopoietic cell transplantation patients. </w:t>
      </w:r>
      <w:r w:rsidRPr="000C7A99">
        <w:rPr>
          <w:i/>
        </w:rPr>
        <w:t>Sci Data</w:t>
      </w:r>
      <w:r w:rsidRPr="000C7A99">
        <w:t xml:space="preserve"> </w:t>
      </w:r>
      <w:r w:rsidRPr="000C7A99">
        <w:rPr>
          <w:b/>
        </w:rPr>
        <w:t>8</w:t>
      </w:r>
      <w:r w:rsidRPr="000C7A99">
        <w:t>, 71 (2021).</w:t>
      </w:r>
    </w:p>
    <w:p w14:paraId="6B3AB715" w14:textId="77777777" w:rsidR="0028548F" w:rsidRPr="000C7A99" w:rsidRDefault="0028548F" w:rsidP="0028548F">
      <w:pPr>
        <w:pStyle w:val="Bibliography"/>
      </w:pPr>
      <w:r w:rsidRPr="000C7A99">
        <w:t xml:space="preserve">42. </w:t>
      </w:r>
      <w:r w:rsidRPr="000C7A99">
        <w:tab/>
        <w:t xml:space="preserve">Y. Shono, M. D. Docampo, J. U. Peled, S. M. Perobelli, E. Velardi, J. J. Tsai, A. E. Slingerland, O. M. Smith, L. F. Young, J. Gupta, S. R. Lieberman, H. V. Jay, K. F. Ahr, K. A. Porosnicu Rodriguez, K. Xu, M. Calarfiore, H. Poeck, S. Caballero, S. M. Devlin, F. Rapaport, J. A. Dudakov, A. M. Hanash, B. Gyurkocza, G. F. Murphy, C. Gomes, C. Liu, E. L. Moss, S. B. Falconer, A. S. Bhatt, Y. Taur, E. G. Pamer, M. R. van den Brink, R. R. Jenq, Increased GVHD-related mortality with broad-spectrum antibiotic use after allogeneic hematopoietic stem cell transplantation in human patients and mice. </w:t>
      </w:r>
      <w:r w:rsidRPr="000C7A99">
        <w:rPr>
          <w:i/>
        </w:rPr>
        <w:t>Sci Transl Med</w:t>
      </w:r>
      <w:r w:rsidRPr="000C7A99">
        <w:t xml:space="preserve"> </w:t>
      </w:r>
      <w:r w:rsidRPr="000C7A99">
        <w:rPr>
          <w:b/>
        </w:rPr>
        <w:t>8</w:t>
      </w:r>
      <w:r w:rsidRPr="000C7A99">
        <w:t>, 339ra71 (2016).</w:t>
      </w:r>
    </w:p>
    <w:p w14:paraId="468EA03B" w14:textId="77777777" w:rsidR="0028548F" w:rsidRPr="000C7A99" w:rsidRDefault="0028548F" w:rsidP="0028548F">
      <w:pPr>
        <w:pStyle w:val="Bibliography"/>
      </w:pPr>
      <w:r w:rsidRPr="000C7A99">
        <w:t xml:space="preserve">43. </w:t>
      </w:r>
      <w:r w:rsidRPr="000C7A99">
        <w:tab/>
        <w:t xml:space="preserve">R. Shouval, N. R. Waters, A. L. C. Gomes, C. Zuanelli Brambilla, T. Fei, S. M. Devlin, C. L. Nguyen, K. A. Markey, A. Dai, J. B. Slingerland, A. G. Clurman, E. Fontana, L. A. Amoretti, R. J. Wright, T. M. Hohl, Y. Taur, A. D. Sung, D. Weber, D. Hashimoto, T. Teshima, N. J. Chao, E. Holler, M. Scordo, S. A. Giralt, M.-A. Perales, J. U. Peled, M. R. M. van den Brink, Conditioning regimens are associated with distinct patterns of microbiota injury in allogeneic hematopoietic cell transplantation. </w:t>
      </w:r>
      <w:r w:rsidRPr="000C7A99">
        <w:rPr>
          <w:i/>
        </w:rPr>
        <w:t>Clin Cancer Res</w:t>
      </w:r>
      <w:r w:rsidRPr="000C7A99">
        <w:t>, CCR-22-1254 (2022).</w:t>
      </w:r>
    </w:p>
    <w:p w14:paraId="68A5DE28" w14:textId="77777777" w:rsidR="0028548F" w:rsidRPr="000C7A99" w:rsidRDefault="0028548F" w:rsidP="0028548F">
      <w:pPr>
        <w:pStyle w:val="Bibliography"/>
      </w:pPr>
      <w:r w:rsidRPr="000C7A99">
        <w:lastRenderedPageBreak/>
        <w:t xml:space="preserve">44. </w:t>
      </w:r>
      <w:r w:rsidRPr="000C7A99">
        <w:tab/>
        <w:t xml:space="preserve">P. Craig, S. V. Katikireddi, A. Leyland, F. Popham, Natural Experiments: An Overview of Methods, Approaches, and Contributions to Public Health Intervention Research. </w:t>
      </w:r>
      <w:r w:rsidRPr="000C7A99">
        <w:rPr>
          <w:i/>
        </w:rPr>
        <w:t>Annu Rev Public Health</w:t>
      </w:r>
      <w:r w:rsidRPr="000C7A99">
        <w:t xml:space="preserve"> </w:t>
      </w:r>
      <w:r w:rsidRPr="000C7A99">
        <w:rPr>
          <w:b/>
        </w:rPr>
        <w:t>38</w:t>
      </w:r>
      <w:r w:rsidRPr="000C7A99">
        <w:t>, 39–56 (2017).</w:t>
      </w:r>
    </w:p>
    <w:p w14:paraId="3E48A5DC" w14:textId="77777777" w:rsidR="0028548F" w:rsidRPr="000C7A99" w:rsidRDefault="0028548F" w:rsidP="0028548F">
      <w:pPr>
        <w:pStyle w:val="Bibliography"/>
      </w:pPr>
      <w:r w:rsidRPr="000C7A99">
        <w:t xml:space="preserve">45. </w:t>
      </w:r>
      <w:r w:rsidRPr="000C7A99">
        <w:tab/>
        <w:t>U.S. Department of Agriculture, Agricultural Research Service., USDA Food and Nutrient Database for Dietary Studies 2015-2016. (2018).</w:t>
      </w:r>
    </w:p>
    <w:p w14:paraId="040FB008" w14:textId="77777777" w:rsidR="0028548F" w:rsidRPr="000C7A99" w:rsidRDefault="0028548F" w:rsidP="0028548F">
      <w:pPr>
        <w:pStyle w:val="Bibliography"/>
      </w:pPr>
      <w:r w:rsidRPr="000C7A99">
        <w:t xml:space="preserve">46. </w:t>
      </w:r>
      <w:r w:rsidRPr="000C7A99">
        <w:tab/>
        <w:t xml:space="preserve">R. L. B. de Defranchi, A. Bordalejo, I. Cañueto, A. Villar, E. Navarro, Evolution of nutritional status in patients with autologous and allogeneic hematopoietic stem cell transplant. </w:t>
      </w:r>
      <w:r w:rsidRPr="000C7A99">
        <w:rPr>
          <w:i/>
        </w:rPr>
        <w:t>Support Care Cancer</w:t>
      </w:r>
      <w:r w:rsidRPr="000C7A99">
        <w:t xml:space="preserve"> </w:t>
      </w:r>
      <w:r w:rsidRPr="000C7A99">
        <w:rPr>
          <w:b/>
        </w:rPr>
        <w:t>23</w:t>
      </w:r>
      <w:r w:rsidRPr="000C7A99">
        <w:t>, 1341–1347 (2015).</w:t>
      </w:r>
    </w:p>
    <w:p w14:paraId="68E0E4D7" w14:textId="77777777" w:rsidR="0028548F" w:rsidRPr="000C7A99" w:rsidRDefault="0028548F" w:rsidP="0028548F">
      <w:pPr>
        <w:pStyle w:val="Bibliography"/>
      </w:pPr>
      <w:r w:rsidRPr="000C7A99">
        <w:t xml:space="preserve">47. </w:t>
      </w:r>
      <w:r w:rsidRPr="000C7A99">
        <w:tab/>
        <w:t xml:space="preserve">S. Andersen, M. Banks, T. Brown, N. Weber, G. Kennedy, J. Bauer, Nutrition support during allogeneic stem cell transplantation: evidence versus practice. </w:t>
      </w:r>
      <w:r w:rsidRPr="000C7A99">
        <w:rPr>
          <w:i/>
        </w:rPr>
        <w:t>Support Care Cancer</w:t>
      </w:r>
      <w:r w:rsidRPr="000C7A99">
        <w:t xml:space="preserve"> </w:t>
      </w:r>
      <w:r w:rsidRPr="000C7A99">
        <w:rPr>
          <w:b/>
        </w:rPr>
        <w:t>28</w:t>
      </w:r>
      <w:r w:rsidRPr="000C7A99">
        <w:t>, 5441–5447 (2020).</w:t>
      </w:r>
    </w:p>
    <w:p w14:paraId="16B80651" w14:textId="77777777" w:rsidR="0028548F" w:rsidRPr="000C7A99" w:rsidRDefault="0028548F" w:rsidP="0028548F">
      <w:pPr>
        <w:pStyle w:val="Bibliography"/>
      </w:pPr>
      <w:r w:rsidRPr="000C7A99">
        <w:t xml:space="preserve">48. </w:t>
      </w:r>
      <w:r w:rsidRPr="000C7A99">
        <w:tab/>
        <w:t>J. Schluter, A. Djukovic, B. P. Taylor, J. Yan, C. Duan, G. A. Hussey, C. Liao, S. Sharma, E. Fontana, L. A. Amoretti, R. J. Wright, A. Dai, J. U. Peled, Y. Taur, M.-A. Perales, B. A. Siranosian, A. S. Bhatt, M. R. M. van den Brink, E. G. Pamer, J. B. Xavier, The TaxUMAP atlas: efficient display of large clinical microbiome data reveals ecological competition involved in protection against bacteremia. bioRxiv [Preprint] (2022). https://doi.org/10.1101/2022.09.27.509746.</w:t>
      </w:r>
    </w:p>
    <w:p w14:paraId="2CD70EB8" w14:textId="77777777" w:rsidR="0028548F" w:rsidRPr="000C7A99" w:rsidRDefault="0028548F" w:rsidP="0028548F">
      <w:pPr>
        <w:pStyle w:val="Bibliography"/>
      </w:pPr>
      <w:r w:rsidRPr="000C7A99">
        <w:t xml:space="preserve">49. </w:t>
      </w:r>
      <w:r w:rsidRPr="000C7A99">
        <w:tab/>
        <w:t xml:space="preserve">M. T. Sorbara, E. R. Littmann, E. Fontana, T. U. Moody, C. E. Kohout, M. Gjonbalaj, V. Eaton, R. Seok, I. M. Leiner, E. G. Pamer, Functional and Genomic Variation between Human-Derived Isolates of Lachnospiraceae Reveals Inter- and Intra-Species Diversity. </w:t>
      </w:r>
      <w:r w:rsidRPr="000C7A99">
        <w:rPr>
          <w:i/>
        </w:rPr>
        <w:t>Cell Host &amp; Microbe</w:t>
      </w:r>
      <w:r w:rsidRPr="000C7A99">
        <w:t xml:space="preserve"> </w:t>
      </w:r>
      <w:r w:rsidRPr="000C7A99">
        <w:rPr>
          <w:b/>
        </w:rPr>
        <w:t>28</w:t>
      </w:r>
      <w:r w:rsidRPr="000C7A99">
        <w:t>, 134-146.e4 (2020).</w:t>
      </w:r>
    </w:p>
    <w:p w14:paraId="515C72A6" w14:textId="77777777" w:rsidR="0028548F" w:rsidRPr="000C7A99" w:rsidRDefault="0028548F" w:rsidP="0028548F">
      <w:pPr>
        <w:pStyle w:val="Bibliography"/>
      </w:pPr>
      <w:r w:rsidRPr="000C7A99">
        <w:t xml:space="preserve">50. </w:t>
      </w:r>
      <w:r w:rsidRPr="000C7A99">
        <w:tab/>
        <w:t xml:space="preserve">G. A. Papanicolaou, C. Ustun, J.-A. H. Young, M. Chen, S. Kim, K. Woo Ahn, K. Komanduri, C. Lindemans, J. J. Auletta, M. L. Riches, CIBMTR® Infection and Immune Reconstitution Working Committee, Bloodstream Infection Due to Vancomycin-resistant Enterococcus Is Associated With Increased Mortality After Hematopoietic Cell Transplantation for Acute Leukemia and Myelodysplastic Syndrome: A Multicenter, Retrospective Cohort Study. </w:t>
      </w:r>
      <w:r w:rsidRPr="000C7A99">
        <w:rPr>
          <w:i/>
        </w:rPr>
        <w:t>Clin Infect Dis</w:t>
      </w:r>
      <w:r w:rsidRPr="000C7A99">
        <w:t xml:space="preserve"> </w:t>
      </w:r>
      <w:r w:rsidRPr="000C7A99">
        <w:rPr>
          <w:b/>
        </w:rPr>
        <w:t>69</w:t>
      </w:r>
      <w:r w:rsidRPr="000C7A99">
        <w:t>, 1771–1779 (2019).</w:t>
      </w:r>
    </w:p>
    <w:p w14:paraId="62A720EC" w14:textId="77777777" w:rsidR="0028548F" w:rsidRPr="000C7A99" w:rsidRDefault="0028548F" w:rsidP="0028548F">
      <w:pPr>
        <w:pStyle w:val="Bibliography"/>
      </w:pPr>
      <w:r w:rsidRPr="000C7A99">
        <w:t xml:space="preserve">51. </w:t>
      </w:r>
      <w:r w:rsidRPr="000C7A99">
        <w:tab/>
        <w:t xml:space="preserve">C. K. Stein-Thoeringer, K. B. Nichols, A. Lazrak, M. D. Docampo, A. E. Slingerland, J. B. Slingerland, A. G. Clurman, G. Armijo, A. L. C. Gomes, Y. Shono, A. Staffas, M. Burgos da Silva, S. Devlin, K. A. Markey, D. Bajic, R. Pinedo, A. Tsakmaklis, E. R. Littmann, A. Pastore, Y. Taur, S. Monette, M. E. Arcila, A. J. Pickard, M. Maloy, R. J. Wright, L. A. Amoretti, E. Fontana, D. Pham, M. A. Jamal, D. Weber, A. D. Sung, D. Hashimoto, C. Scheid, J. B. Xavier, J. A. Messina, K. Romero, M. Lew, A. Bush, L. Bohannon, K. Hayasaka, Y. Hasegawa, M. J. G. T. Vehreschild, J. R. Cross, D. M. Ponce, M. A. Perales, S. A. Giralt, R. R. Jenq, T. Teshima, E. Holler, N. J. Chao, E. G. Pamer, J. U. Peled, M. R. M. van den Brink, Lactose drives Enterococcus expansion to promote graft-versus-host disease. </w:t>
      </w:r>
      <w:r w:rsidRPr="000C7A99">
        <w:rPr>
          <w:i/>
        </w:rPr>
        <w:t>Science</w:t>
      </w:r>
      <w:r w:rsidRPr="000C7A99">
        <w:t xml:space="preserve"> </w:t>
      </w:r>
      <w:r w:rsidRPr="000C7A99">
        <w:rPr>
          <w:b/>
        </w:rPr>
        <w:t>366</w:t>
      </w:r>
      <w:r w:rsidRPr="000C7A99">
        <w:t>, 1143–1149 (2019).</w:t>
      </w:r>
    </w:p>
    <w:p w14:paraId="40A6D6AD" w14:textId="77777777" w:rsidR="0028548F" w:rsidRPr="000C7A99" w:rsidRDefault="0028548F" w:rsidP="0028548F">
      <w:pPr>
        <w:pStyle w:val="Bibliography"/>
      </w:pPr>
      <w:r w:rsidRPr="000C7A99">
        <w:t xml:space="preserve">52. </w:t>
      </w:r>
      <w:r w:rsidRPr="000C7A99">
        <w:tab/>
        <w:t xml:space="preserve">S. K. Seo, K. Xiao, Y.-T. Huang, U. Jongwutiwes, D. Chung, M. Maloy, S. Giralt, J. N. Barker, A. A. Jakubowski, G. A. Papanicolaou, Impact of peri-transplant vancomycin and fluoroquinolone administration on rates of bacteremia in allogeneic hematopoietic stem cell </w:t>
      </w:r>
      <w:r w:rsidRPr="000C7A99">
        <w:lastRenderedPageBreak/>
        <w:t xml:space="preserve">transplant (HSCT) recipients: a 12-year single institution study. </w:t>
      </w:r>
      <w:r w:rsidRPr="000C7A99">
        <w:rPr>
          <w:i/>
        </w:rPr>
        <w:t>J Infect</w:t>
      </w:r>
      <w:r w:rsidRPr="000C7A99">
        <w:t xml:space="preserve"> </w:t>
      </w:r>
      <w:r w:rsidRPr="000C7A99">
        <w:rPr>
          <w:b/>
        </w:rPr>
        <w:t>69</w:t>
      </w:r>
      <w:r w:rsidRPr="000C7A99">
        <w:t>, 341–351 (2014).</w:t>
      </w:r>
    </w:p>
    <w:p w14:paraId="5B8675A0" w14:textId="77777777" w:rsidR="0028548F" w:rsidRPr="000C7A99" w:rsidRDefault="0028548F" w:rsidP="0028548F">
      <w:pPr>
        <w:pStyle w:val="Bibliography"/>
      </w:pPr>
      <w:r w:rsidRPr="000C7A99">
        <w:t xml:space="preserve">53. </w:t>
      </w:r>
      <w:r w:rsidRPr="000C7A99">
        <w:tab/>
        <w:t xml:space="preserve">E. Holler, P. Butzhammer, K. Schmid, C. Hundsrucker, J. Koestler, K. Peter, W. Zhu, D. Sporrer, T. Hehlgans, M. Kreutz, B. Holler, D. Wolff, M. Edinger, R. Andreesen, J. E. Levine, J. L. Ferrara, A. Gessner, R. Spang, P. J. Oefner, Metagenomic analysis of the stool microbiome in patients receiving allogeneic stem cell transplantation: loss of diversity is associated with use of systemic antibiotics and more pronounced in gastrointestinal graft-versus-host disease. </w:t>
      </w:r>
      <w:r w:rsidRPr="000C7A99">
        <w:rPr>
          <w:i/>
        </w:rPr>
        <w:t>Biol Blood Marrow Transplant</w:t>
      </w:r>
      <w:r w:rsidRPr="000C7A99">
        <w:t xml:space="preserve"> </w:t>
      </w:r>
      <w:r w:rsidRPr="000C7A99">
        <w:rPr>
          <w:b/>
        </w:rPr>
        <w:t>20</w:t>
      </w:r>
      <w:r w:rsidRPr="000C7A99">
        <w:t>, 640–645 (2014).</w:t>
      </w:r>
    </w:p>
    <w:p w14:paraId="505B5F9A" w14:textId="77777777" w:rsidR="0028548F" w:rsidRPr="000C7A99" w:rsidRDefault="0028548F" w:rsidP="0028548F">
      <w:pPr>
        <w:pStyle w:val="Bibliography"/>
      </w:pPr>
      <w:r w:rsidRPr="000C7A99">
        <w:t xml:space="preserve">54. </w:t>
      </w:r>
      <w:r w:rsidRPr="000C7A99">
        <w:tab/>
        <w:t xml:space="preserve">Baumgartner, Annic, Schuetz, Philipp, </w:t>
      </w:r>
      <w:r w:rsidRPr="000C7A99">
        <w:rPr>
          <w:i/>
        </w:rPr>
        <w:t>“Nutritional Support”; Chapter 24 in The EBMT Handbook : Hematopoietic Stem Cell Transplantation and Cellular Therapies</w:t>
      </w:r>
      <w:r w:rsidRPr="000C7A99">
        <w:t xml:space="preserve"> (2019; https://www.ebmt.org/education/ebmt-handbook).</w:t>
      </w:r>
    </w:p>
    <w:p w14:paraId="5C6F8709" w14:textId="77777777" w:rsidR="0028548F" w:rsidRPr="000C7A99" w:rsidRDefault="0028548F" w:rsidP="0028548F">
      <w:pPr>
        <w:pStyle w:val="Bibliography"/>
      </w:pPr>
      <w:r w:rsidRPr="000C7A99">
        <w:t xml:space="preserve">55. </w:t>
      </w:r>
      <w:r w:rsidRPr="000C7A99">
        <w:tab/>
        <w:t xml:space="preserve">M. Muscaritoli, J. Arends, P. Bachmann, V. Baracos, N. Barthelemy, H. Bertz, F. Bozzetti, E. Hütterer, E. Isenring, S. Kaasa, Z. Krznaric, B. Laird, M. Larsson, A. Laviano, S. Mühlebach, L. Oldervoll, P. Ravasco, T. S. Solheim, F. Strasser, M. de van der Schueren, J.-C. Preiser, S. C. Bischoff, ESPEN practical guideline: Clinical Nutrition in cancer. </w:t>
      </w:r>
      <w:r w:rsidRPr="000C7A99">
        <w:rPr>
          <w:i/>
        </w:rPr>
        <w:t>Clinical Nutrition</w:t>
      </w:r>
      <w:r w:rsidRPr="000C7A99">
        <w:t xml:space="preserve"> </w:t>
      </w:r>
      <w:r w:rsidRPr="000C7A99">
        <w:rPr>
          <w:b/>
        </w:rPr>
        <w:t>40</w:t>
      </w:r>
      <w:r w:rsidRPr="000C7A99">
        <w:t>, 2898–2913 (2021).</w:t>
      </w:r>
    </w:p>
    <w:p w14:paraId="3D9C5A48" w14:textId="77777777" w:rsidR="0028548F" w:rsidRPr="000C7A99" w:rsidRDefault="0028548F" w:rsidP="0028548F">
      <w:pPr>
        <w:pStyle w:val="Bibliography"/>
      </w:pPr>
      <w:r w:rsidRPr="000C7A99">
        <w:t xml:space="preserve">56. </w:t>
      </w:r>
      <w:r w:rsidRPr="000C7A99">
        <w:tab/>
        <w:t xml:space="preserve">R. Masetti, D. Leardini, E. Muratore, M. Fabbrini, F. D’Amico, D. Zama, F. Baccelli, F. Gottardi, T. Belotti, M. Ussowicz, J. Fraczkiewicz, S. Cesaro, M. Zecca, P. Merli, M. Candela, A. Pession, F. Locatelli, A. Prete Dr., P. Brigidi, S. Turroni, Gut microbiota diversity before allogeneic hematopoietic stem cell transplantation as predictor of mortality in children. </w:t>
      </w:r>
      <w:r w:rsidRPr="000C7A99">
        <w:rPr>
          <w:i/>
        </w:rPr>
        <w:t>Blood</w:t>
      </w:r>
      <w:r w:rsidRPr="000C7A99">
        <w:t>, blood.2023020026 (2023).</w:t>
      </w:r>
    </w:p>
    <w:p w14:paraId="32405938" w14:textId="77777777" w:rsidR="0028548F" w:rsidRPr="000C7A99" w:rsidRDefault="0028548F" w:rsidP="0028548F">
      <w:pPr>
        <w:pStyle w:val="Bibliography"/>
      </w:pPr>
      <w:r w:rsidRPr="000C7A99">
        <w:t xml:space="preserve">57. </w:t>
      </w:r>
      <w:r w:rsidRPr="000C7A99">
        <w:tab/>
        <w:t xml:space="preserve">C. K. Stein-Thoeringer, N. Y. Saini, E. Zamir, V. Blumenberg, M.-L. Schubert, U. Mor, M. A. Fante, S. Schmidt, E. Hayase, T. Hayase, R. Rohrbach, C.-C. Chang, L. McDaniel, I. Flores, R. Gaiser, M. Edinger, D. Wolff, M. Heidenreich, P. Strati, R. Nair, D. Chihara, L. E. Fayad, S. Ahmed, S. P. Iyer, R. E. Steiner, P. Jain, L. J. Nastoupil, J. Westin, R. Arora, M. L. Wang, J. Turner, M. Menges, M. Hidalgo-Vargas, K. Reid, P. Dreger, A. Schmitt, C. Müller-Tidow, F. L. Locke, M. L. Davila, R. E. Champlin, C. R. Flowers, E. J. Shpall, H. Poeck, S. S. Neelapu, M. Schmitt, M. Subklewe, M. D. Jain, R. R. Jenq, E. Elinav, A non-antibiotic-disrupted gut microbiome is associated with clinical responses to CD19-CAR-T cell cancer immunotherapy. </w:t>
      </w:r>
      <w:r w:rsidRPr="000C7A99">
        <w:rPr>
          <w:i/>
        </w:rPr>
        <w:t>Nat Med</w:t>
      </w:r>
      <w:r w:rsidRPr="000C7A99">
        <w:t xml:space="preserve"> </w:t>
      </w:r>
      <w:r w:rsidRPr="000C7A99">
        <w:rPr>
          <w:b/>
        </w:rPr>
        <w:t>29</w:t>
      </w:r>
      <w:r w:rsidRPr="000C7A99">
        <w:t>, 906–916 (2023).</w:t>
      </w:r>
    </w:p>
    <w:p w14:paraId="69AB83BF" w14:textId="77777777" w:rsidR="0028548F" w:rsidRPr="000C7A99" w:rsidRDefault="0028548F" w:rsidP="0028548F">
      <w:pPr>
        <w:pStyle w:val="Bibliography"/>
      </w:pPr>
      <w:r w:rsidRPr="000C7A99">
        <w:t xml:space="preserve">58. </w:t>
      </w:r>
      <w:r w:rsidRPr="000C7A99">
        <w:tab/>
        <w:t xml:space="preserve">L. A. David, C. F. Maurice, R. N. Carmody, D. B. Gootenberg, J. E. Button, B. E. Wolfe, A. V. Ling, A. S. Devlin, Y. Varma, M. A. Fischbach, S. B. Biddinger, R. J. Dutton, P. J. Turnbaugh, Diet rapidly and reproducibly alters the human gut microbiome. </w:t>
      </w:r>
      <w:r w:rsidRPr="000C7A99">
        <w:rPr>
          <w:i/>
        </w:rPr>
        <w:t>Nature</w:t>
      </w:r>
      <w:r w:rsidRPr="000C7A99">
        <w:t xml:space="preserve"> </w:t>
      </w:r>
      <w:r w:rsidRPr="000C7A99">
        <w:rPr>
          <w:b/>
        </w:rPr>
        <w:t>505</w:t>
      </w:r>
      <w:r w:rsidRPr="000C7A99">
        <w:t>, 559–563 (2014).</w:t>
      </w:r>
    </w:p>
    <w:p w14:paraId="73EA1E62" w14:textId="77777777" w:rsidR="0028548F" w:rsidRPr="000C7A99" w:rsidRDefault="0028548F" w:rsidP="0028548F">
      <w:pPr>
        <w:pStyle w:val="Bibliography"/>
      </w:pPr>
      <w:r w:rsidRPr="000C7A99">
        <w:t xml:space="preserve">59. </w:t>
      </w:r>
      <w:r w:rsidRPr="000C7A99">
        <w:tab/>
        <w:t xml:space="preserve">T. Korem, D. Zeevi, N. Zmora, O. Weissbrod, N. Bar, M. Lotan-Pompan, T. Avnit-Sagi, N. Kosower, G. Malka, M. Rein, J. Suez, B. Z. Goldberg, A. Weinberger, A. A. Levy, E. Elinav, E. Segal, Bread Affects Clinical Parameters and Induces Gut Microbiome-Associated Personal Glycemic Responses. </w:t>
      </w:r>
      <w:r w:rsidRPr="000C7A99">
        <w:rPr>
          <w:i/>
        </w:rPr>
        <w:t>Cell Metab</w:t>
      </w:r>
      <w:r w:rsidRPr="000C7A99">
        <w:t xml:space="preserve"> </w:t>
      </w:r>
      <w:r w:rsidRPr="000C7A99">
        <w:rPr>
          <w:b/>
        </w:rPr>
        <w:t>25</w:t>
      </w:r>
      <w:r w:rsidRPr="000C7A99">
        <w:t>, 1243-1253.e5 (2017).</w:t>
      </w:r>
    </w:p>
    <w:p w14:paraId="779C9A4C" w14:textId="77777777" w:rsidR="0028548F" w:rsidRPr="000C7A99" w:rsidRDefault="0028548F" w:rsidP="0028548F">
      <w:pPr>
        <w:pStyle w:val="Bibliography"/>
      </w:pPr>
      <w:r w:rsidRPr="000C7A99">
        <w:t xml:space="preserve">60. </w:t>
      </w:r>
      <w:r w:rsidRPr="000C7A99">
        <w:tab/>
        <w:t xml:space="preserve">C. Tanes, K. Bittinger, Y. Gao, E. S. Friedman, L. Nessel, U. R. Paladhi, L. Chau, E. Panfen, M. A. Fischbach, J. Braun, R. J. Xavier, C. B. Clish, H. Li, F. D. Bushman, J. D. </w:t>
      </w:r>
      <w:r w:rsidRPr="000C7A99">
        <w:lastRenderedPageBreak/>
        <w:t xml:space="preserve">Lewis, G. D. Wu, Role of dietary fiber in the recovery of the human gut microbiome and its metabolome. </w:t>
      </w:r>
      <w:r w:rsidRPr="000C7A99">
        <w:rPr>
          <w:i/>
        </w:rPr>
        <w:t>Cell Host &amp; Microbe</w:t>
      </w:r>
      <w:r w:rsidRPr="000C7A99">
        <w:t xml:space="preserve"> </w:t>
      </w:r>
      <w:r w:rsidRPr="000C7A99">
        <w:rPr>
          <w:b/>
        </w:rPr>
        <w:t>29</w:t>
      </w:r>
      <w:r w:rsidRPr="000C7A99">
        <w:t>, 394-407.e5 (2021).</w:t>
      </w:r>
    </w:p>
    <w:p w14:paraId="4DD849D3" w14:textId="77777777" w:rsidR="0028548F" w:rsidRPr="000C7A99" w:rsidRDefault="0028548F" w:rsidP="0028548F">
      <w:pPr>
        <w:pStyle w:val="Bibliography"/>
      </w:pPr>
      <w:r w:rsidRPr="000C7A99">
        <w:t xml:space="preserve">61. </w:t>
      </w:r>
      <w:r w:rsidRPr="000C7A99">
        <w:tab/>
        <w:t xml:space="preserve">E. Archer, G. Pavela, C. J. Lavie, The Inadmissibility of ‘What We Eat In America’ (WWEIA) and NHANES Dietary Data in Nutrition &amp; Obesity Research and the Scientific Formulation of National Dietary Guidelines. </w:t>
      </w:r>
      <w:r w:rsidRPr="000C7A99">
        <w:rPr>
          <w:i/>
        </w:rPr>
        <w:t>Mayo Clin Proc</w:t>
      </w:r>
      <w:r w:rsidRPr="000C7A99">
        <w:t xml:space="preserve"> </w:t>
      </w:r>
      <w:r w:rsidRPr="000C7A99">
        <w:rPr>
          <w:b/>
        </w:rPr>
        <w:t>90</w:t>
      </w:r>
      <w:r w:rsidRPr="000C7A99">
        <w:t>, 911–926 (2015).</w:t>
      </w:r>
    </w:p>
    <w:p w14:paraId="7D94F2FF" w14:textId="77777777" w:rsidR="0028548F" w:rsidRPr="000C7A99" w:rsidRDefault="0028548F" w:rsidP="0028548F">
      <w:pPr>
        <w:pStyle w:val="Bibliography"/>
      </w:pPr>
      <w:r w:rsidRPr="000C7A99">
        <w:t xml:space="preserve">62. </w:t>
      </w:r>
      <w:r w:rsidRPr="000C7A99">
        <w:tab/>
        <w:t xml:space="preserve">A. T. Reese, T. R. Kartzinel, B. L. Petrone, P. J. Turnbaugh, R. M. Pringle, L. A. David, Using DNA Metabarcoding To Evaluate the Plant Component of Human Diets: a Proof of Concept. </w:t>
      </w:r>
      <w:r w:rsidRPr="000C7A99">
        <w:rPr>
          <w:i/>
        </w:rPr>
        <w:t>mSystems</w:t>
      </w:r>
      <w:r w:rsidRPr="000C7A99">
        <w:t xml:space="preserve"> </w:t>
      </w:r>
      <w:r w:rsidRPr="000C7A99">
        <w:rPr>
          <w:b/>
        </w:rPr>
        <w:t>4</w:t>
      </w:r>
      <w:r w:rsidRPr="000C7A99">
        <w:t>, 10.1128/msystems.00458-19 (2019).</w:t>
      </w:r>
    </w:p>
    <w:p w14:paraId="563B2E8D" w14:textId="77777777" w:rsidR="0028548F" w:rsidRPr="000C7A99" w:rsidRDefault="0028548F" w:rsidP="0028548F">
      <w:pPr>
        <w:pStyle w:val="Bibliography"/>
      </w:pPr>
      <w:r w:rsidRPr="000C7A99">
        <w:t xml:space="preserve">63. </w:t>
      </w:r>
      <w:r w:rsidRPr="000C7A99">
        <w:tab/>
        <w:t xml:space="preserve">I. Vujkovic-Cvijin, J. Sklar, L. Jiang, L. Natarajan, R. Knight, Y. Belkaid, Host variables confound gut microbiota studies of human disease. </w:t>
      </w:r>
      <w:r w:rsidRPr="000C7A99">
        <w:rPr>
          <w:i/>
        </w:rPr>
        <w:t>Nature</w:t>
      </w:r>
      <w:r w:rsidRPr="000C7A99">
        <w:t xml:space="preserve"> </w:t>
      </w:r>
      <w:r w:rsidRPr="000C7A99">
        <w:rPr>
          <w:b/>
        </w:rPr>
        <w:t>587</w:t>
      </w:r>
      <w:r w:rsidRPr="000C7A99">
        <w:t>, 448–454 (2020).</w:t>
      </w:r>
    </w:p>
    <w:p w14:paraId="3775B243" w14:textId="77777777" w:rsidR="0028548F" w:rsidRPr="000C7A99" w:rsidRDefault="0028548F" w:rsidP="0028548F">
      <w:pPr>
        <w:pStyle w:val="Bibliography"/>
      </w:pPr>
      <w:r w:rsidRPr="000C7A99">
        <w:t xml:space="preserve">64. </w:t>
      </w:r>
      <w:r w:rsidRPr="000C7A99">
        <w:tab/>
        <w:t xml:space="preserve">A. F. Dahlgren, A. Pan, V. Lam, K. C. Gouthro, P. M. Simpson, N. H. Salzman, T. H. Nghiem-Rao, Longitudinal Changes in the Gut Microbiome of Infants on Total Parenteral Nutrition. </w:t>
      </w:r>
      <w:r w:rsidRPr="000C7A99">
        <w:rPr>
          <w:i/>
        </w:rPr>
        <w:t>Pediatr Res</w:t>
      </w:r>
      <w:r w:rsidRPr="000C7A99">
        <w:t xml:space="preserve"> </w:t>
      </w:r>
      <w:r w:rsidRPr="000C7A99">
        <w:rPr>
          <w:b/>
        </w:rPr>
        <w:t>86</w:t>
      </w:r>
      <w:r w:rsidRPr="000C7A99">
        <w:t>, 107–114 (2019).</w:t>
      </w:r>
    </w:p>
    <w:p w14:paraId="3944826A" w14:textId="77777777" w:rsidR="0028548F" w:rsidRPr="000C7A99" w:rsidRDefault="0028548F" w:rsidP="0028548F">
      <w:pPr>
        <w:pStyle w:val="Bibliography"/>
      </w:pPr>
      <w:r w:rsidRPr="000C7A99">
        <w:t xml:space="preserve">65. </w:t>
      </w:r>
      <w:r w:rsidRPr="000C7A99">
        <w:tab/>
        <w:t xml:space="preserve">P. Wang, H. Sun, G. Maitiabula, L. Zhang, J. Yang, Y. Zhang, X. Gao, J. Li, B. Xue, C.-J. Li, X. Wang, Total parenteral nutrition impairs glucose metabolism by modifying the gut microbiome. </w:t>
      </w:r>
      <w:r w:rsidRPr="000C7A99">
        <w:rPr>
          <w:i/>
        </w:rPr>
        <w:t>Nat Metab</w:t>
      </w:r>
      <w:r w:rsidRPr="000C7A99">
        <w:t xml:space="preserve"> </w:t>
      </w:r>
      <w:r w:rsidRPr="000C7A99">
        <w:rPr>
          <w:b/>
        </w:rPr>
        <w:t>5</w:t>
      </w:r>
      <w:r w:rsidRPr="000C7A99">
        <w:t>, 331–348 (2023).</w:t>
      </w:r>
    </w:p>
    <w:p w14:paraId="144C00B1" w14:textId="77777777" w:rsidR="0028548F" w:rsidRPr="000C7A99" w:rsidRDefault="0028548F" w:rsidP="0028548F">
      <w:pPr>
        <w:pStyle w:val="Bibliography"/>
      </w:pPr>
      <w:r w:rsidRPr="000C7A99">
        <w:t xml:space="preserve">66. </w:t>
      </w:r>
      <w:r w:rsidRPr="000C7A99">
        <w:tab/>
        <w:t xml:space="preserve">J. K. Harris, K. C. El Kasmi, A. L. Anderson, M. W. Devereaux, S. A. Fillon, C. E. Robertson, B. D. Wagner, M. J. Stevens, N. R. Pace, R. J. Sokol, Specific microbiome changes in a mouse model of parenteral nutrition associated liver injury and intestinal inflammation. </w:t>
      </w:r>
      <w:r w:rsidRPr="000C7A99">
        <w:rPr>
          <w:i/>
        </w:rPr>
        <w:t>PLoS One</w:t>
      </w:r>
      <w:r w:rsidRPr="000C7A99">
        <w:t xml:space="preserve"> </w:t>
      </w:r>
      <w:r w:rsidRPr="000C7A99">
        <w:rPr>
          <w:b/>
        </w:rPr>
        <w:t>9</w:t>
      </w:r>
      <w:r w:rsidRPr="000C7A99">
        <w:t>, e110396 (2014).</w:t>
      </w:r>
    </w:p>
    <w:p w14:paraId="42C33428" w14:textId="77777777" w:rsidR="0028548F" w:rsidRPr="000C7A99" w:rsidRDefault="0028548F" w:rsidP="0028548F">
      <w:pPr>
        <w:pStyle w:val="Bibliography"/>
      </w:pPr>
      <w:r w:rsidRPr="000C7A99">
        <w:t xml:space="preserve">67. </w:t>
      </w:r>
      <w:r w:rsidRPr="000C7A99">
        <w:tab/>
        <w:t xml:space="preserve">D. C. Montrose, R. Nishiguchi, S. Basu, H. A. Staab, X. K. Zhou, H. Wang, L. Meng, M. Johncilla, J. R. Cubillos-Ruiz, D. K. Morales, M. T. Wells, K. W. Simpson, S. Zhang, B. Dogan, C. Jiao, Z. Fei, A. Oka, J. W. Herzog, R. B. Sartor, A. J. Dannenberg, Dietary Fructose Alters the Composition, Localization, and Metabolism of Gut Microbiota in Association With Worsening Colitis. </w:t>
      </w:r>
      <w:r w:rsidRPr="000C7A99">
        <w:rPr>
          <w:i/>
        </w:rPr>
        <w:t>Cellular and Molecular Gastroenterology and Hepatology</w:t>
      </w:r>
      <w:r w:rsidRPr="000C7A99">
        <w:t xml:space="preserve"> </w:t>
      </w:r>
      <w:r w:rsidRPr="000C7A99">
        <w:rPr>
          <w:b/>
        </w:rPr>
        <w:t>11</w:t>
      </w:r>
      <w:r w:rsidRPr="000C7A99">
        <w:t>, 525–550 (2021).</w:t>
      </w:r>
    </w:p>
    <w:p w14:paraId="55B4C2AA" w14:textId="77777777" w:rsidR="0028548F" w:rsidRPr="000C7A99" w:rsidRDefault="0028548F" w:rsidP="0028548F">
      <w:pPr>
        <w:pStyle w:val="Bibliography"/>
      </w:pPr>
      <w:r w:rsidRPr="000C7A99">
        <w:t xml:space="preserve">68. </w:t>
      </w:r>
      <w:r w:rsidRPr="000C7A99">
        <w:tab/>
        <w:t xml:space="preserve">S. Khan, S. Waliullah, V. Godfrey, M. A. W. Khan, R. A. Ramachandran, B. L. Cantarel, C. Behrendt, L. Peng, L. V. Hooper, H. Zaki, Dietary simple sugars alter microbial ecology in the gut and promote colitis in mice. </w:t>
      </w:r>
      <w:r w:rsidRPr="000C7A99">
        <w:rPr>
          <w:i/>
        </w:rPr>
        <w:t>Science Translational Medicine</w:t>
      </w:r>
      <w:r w:rsidRPr="000C7A99">
        <w:t xml:space="preserve"> </w:t>
      </w:r>
      <w:r w:rsidRPr="000C7A99">
        <w:rPr>
          <w:b/>
        </w:rPr>
        <w:t>12</w:t>
      </w:r>
      <w:r w:rsidRPr="000C7A99">
        <w:t>, eaay6218 (2020).</w:t>
      </w:r>
    </w:p>
    <w:p w14:paraId="129CCF53" w14:textId="77777777" w:rsidR="0028548F" w:rsidRPr="000C7A99" w:rsidRDefault="0028548F" w:rsidP="0028548F">
      <w:pPr>
        <w:pStyle w:val="Bibliography"/>
      </w:pPr>
      <w:r w:rsidRPr="000C7A99">
        <w:t xml:space="preserve">69. </w:t>
      </w:r>
      <w:r w:rsidRPr="000C7A99">
        <w:tab/>
        <w:t xml:space="preserve">Y. Kawano, M. Edwards, Y. Huang, A. M. Bilate, L. P. Araujo, T. Tanoue, K. Atarashi, M. S. Ladinsky, S. L. Reiner, H. H. Wang, D. Mucida, K. Honda, I. I. Ivanov, Microbiota imbalance induced by dietary sugar disrupts immune-mediated protection from metabolic syndrome. </w:t>
      </w:r>
      <w:r w:rsidRPr="000C7A99">
        <w:rPr>
          <w:i/>
        </w:rPr>
        <w:t>Cell</w:t>
      </w:r>
      <w:r w:rsidRPr="000C7A99">
        <w:t xml:space="preserve"> </w:t>
      </w:r>
      <w:r w:rsidRPr="000C7A99">
        <w:rPr>
          <w:b/>
        </w:rPr>
        <w:t>185</w:t>
      </w:r>
      <w:r w:rsidRPr="000C7A99">
        <w:t>, 3501-3519.e20 (2022).</w:t>
      </w:r>
    </w:p>
    <w:p w14:paraId="24CA5548" w14:textId="77777777" w:rsidR="0028548F" w:rsidRPr="000C7A99" w:rsidRDefault="0028548F" w:rsidP="0028548F">
      <w:pPr>
        <w:pStyle w:val="Bibliography"/>
      </w:pPr>
      <w:r w:rsidRPr="000C7A99">
        <w:t xml:space="preserve">70. </w:t>
      </w:r>
      <w:r w:rsidRPr="000C7A99">
        <w:tab/>
        <w:t xml:space="preserve">M. Laffin, R. Fedorak, A. Zalasky, H. Park, A. Gill, A. Agrawal, A. Keshteli, N. Hotte, K. L. Madsen, A high-sugar diet rapidly enhances susceptibility to colitis via depletion of luminal short-chain fatty acids in mice. </w:t>
      </w:r>
      <w:r w:rsidRPr="000C7A99">
        <w:rPr>
          <w:i/>
        </w:rPr>
        <w:t>Sci Rep</w:t>
      </w:r>
      <w:r w:rsidRPr="000C7A99">
        <w:t xml:space="preserve"> </w:t>
      </w:r>
      <w:r w:rsidRPr="000C7A99">
        <w:rPr>
          <w:b/>
        </w:rPr>
        <w:t>9</w:t>
      </w:r>
      <w:r w:rsidRPr="000C7A99">
        <w:t>, 12294 (2019).</w:t>
      </w:r>
    </w:p>
    <w:p w14:paraId="0136727E" w14:textId="77777777" w:rsidR="0028548F" w:rsidRPr="000C7A99" w:rsidRDefault="0028548F" w:rsidP="0028548F">
      <w:pPr>
        <w:pStyle w:val="Bibliography"/>
      </w:pPr>
      <w:r w:rsidRPr="000C7A99">
        <w:lastRenderedPageBreak/>
        <w:t xml:space="preserve">71. </w:t>
      </w:r>
      <w:r w:rsidRPr="000C7A99">
        <w:tab/>
        <w:t xml:space="preserve">K. M. Ng, J. A. Ferreyra, S. K. Higginbottom, J. B. Lynch, P. C. Kashyap, S. Gopinath, N. Naidu, B. Choudhury, B. C. Weimer, D. M. Monack, J. L. Sonnenburg, Microbiota-liberated host sugars facilitate post-antibiotic expansion of enteric pathogens. </w:t>
      </w:r>
      <w:r w:rsidRPr="000C7A99">
        <w:rPr>
          <w:i/>
        </w:rPr>
        <w:t>Nature</w:t>
      </w:r>
      <w:r w:rsidRPr="000C7A99">
        <w:t xml:space="preserve"> </w:t>
      </w:r>
      <w:r w:rsidRPr="000C7A99">
        <w:rPr>
          <w:b/>
        </w:rPr>
        <w:t>502</w:t>
      </w:r>
      <w:r w:rsidRPr="000C7A99">
        <w:t>, 96–99 (2013).</w:t>
      </w:r>
    </w:p>
    <w:p w14:paraId="20D2FC41" w14:textId="77777777" w:rsidR="0028548F" w:rsidRPr="000C7A99" w:rsidRDefault="0028548F" w:rsidP="0028548F">
      <w:pPr>
        <w:pStyle w:val="Bibliography"/>
      </w:pPr>
      <w:r w:rsidRPr="000C7A99">
        <w:t xml:space="preserve">72. </w:t>
      </w:r>
      <w:r w:rsidRPr="000C7A99">
        <w:tab/>
        <w:t xml:space="preserve">F. Faber, L. Tran, M. X. Byndloss, C. A. Lopez, E. M. Velazquez, T. Kerrinnes, S.-P. Nuccio, T. Wangdi, O. Fiehn, R. M. Tsolis, A. J. Bäumler, Host-mediated sugar oxidation promotes post-antibiotic pathogen expansion. </w:t>
      </w:r>
      <w:r w:rsidRPr="000C7A99">
        <w:rPr>
          <w:i/>
        </w:rPr>
        <w:t>Nature</w:t>
      </w:r>
      <w:r w:rsidRPr="000C7A99">
        <w:t xml:space="preserve"> </w:t>
      </w:r>
      <w:r w:rsidRPr="000C7A99">
        <w:rPr>
          <w:b/>
        </w:rPr>
        <w:t>534</w:t>
      </w:r>
      <w:r w:rsidRPr="000C7A99">
        <w:t>, 697–699 (2016).</w:t>
      </w:r>
    </w:p>
    <w:p w14:paraId="59241118" w14:textId="77777777" w:rsidR="0028548F" w:rsidRPr="000C7A99" w:rsidRDefault="0028548F" w:rsidP="0028548F">
      <w:pPr>
        <w:pStyle w:val="Bibliography"/>
      </w:pPr>
      <w:r w:rsidRPr="000C7A99">
        <w:t xml:space="preserve">73. </w:t>
      </w:r>
      <w:r w:rsidRPr="000C7A99">
        <w:tab/>
        <w:t xml:space="preserve">R. K. Johnson, L. J. Appel, M. Brands, B. V. Howard, M. Lefevre, R. H. Lustig, F. Sacks, L. M. Steffen, J. Wylie-Rosett, Dietary Sugars Intake and Cardiovascular Health. </w:t>
      </w:r>
      <w:r w:rsidRPr="000C7A99">
        <w:rPr>
          <w:i/>
        </w:rPr>
        <w:t>Circulation</w:t>
      </w:r>
      <w:r w:rsidRPr="000C7A99">
        <w:t xml:space="preserve"> </w:t>
      </w:r>
      <w:r w:rsidRPr="000C7A99">
        <w:rPr>
          <w:b/>
        </w:rPr>
        <w:t>120</w:t>
      </w:r>
      <w:r w:rsidRPr="000C7A99">
        <w:t>, 1011–1020 (2009).</w:t>
      </w:r>
    </w:p>
    <w:p w14:paraId="57B0B5FF" w14:textId="77777777" w:rsidR="0028548F" w:rsidRPr="000C7A99" w:rsidRDefault="0028548F" w:rsidP="0028548F">
      <w:pPr>
        <w:pStyle w:val="Bibliography"/>
      </w:pPr>
      <w:r w:rsidRPr="000C7A99">
        <w:t xml:space="preserve">74. </w:t>
      </w:r>
      <w:r w:rsidRPr="000C7A99">
        <w:tab/>
        <w:t xml:space="preserve">Q. Yang, Z. Zhang, E. W. Gregg, W. D. Flanders, R. Merritt, F. B. Hu, Added Sugar Intake and Cardiovascular Diseases Mortality Among US Adults. </w:t>
      </w:r>
      <w:r w:rsidRPr="000C7A99">
        <w:rPr>
          <w:i/>
        </w:rPr>
        <w:t>JAMA Internal Medicine</w:t>
      </w:r>
      <w:r w:rsidRPr="000C7A99">
        <w:t xml:space="preserve"> </w:t>
      </w:r>
      <w:r w:rsidRPr="000C7A99">
        <w:rPr>
          <w:b/>
        </w:rPr>
        <w:t>174</w:t>
      </w:r>
      <w:r w:rsidRPr="000C7A99">
        <w:t>, 516–524 (2014).</w:t>
      </w:r>
    </w:p>
    <w:p w14:paraId="3142EBED" w14:textId="77777777" w:rsidR="0028548F" w:rsidRPr="000C7A99" w:rsidRDefault="0028548F" w:rsidP="0028548F">
      <w:pPr>
        <w:pStyle w:val="Bibliography"/>
      </w:pPr>
      <w:r w:rsidRPr="000C7A99">
        <w:t xml:space="preserve">75. </w:t>
      </w:r>
      <w:r w:rsidRPr="000C7A99">
        <w:tab/>
        <w:t xml:space="preserve">D. P. Faith, Conservation evaluation and phylogenetic diversity. </w:t>
      </w:r>
      <w:r w:rsidRPr="000C7A99">
        <w:rPr>
          <w:i/>
        </w:rPr>
        <w:t>Biological Conservation</w:t>
      </w:r>
      <w:r w:rsidRPr="000C7A99">
        <w:t xml:space="preserve"> </w:t>
      </w:r>
      <w:r w:rsidRPr="000C7A99">
        <w:rPr>
          <w:b/>
        </w:rPr>
        <w:t>61</w:t>
      </w:r>
      <w:r w:rsidRPr="000C7A99">
        <w:t>, 1–10 (1992).</w:t>
      </w:r>
    </w:p>
    <w:p w14:paraId="6F61B956" w14:textId="77777777" w:rsidR="0028548F" w:rsidRPr="000C7A99" w:rsidRDefault="0028548F" w:rsidP="0028548F">
      <w:pPr>
        <w:pStyle w:val="Bibliography"/>
      </w:pPr>
      <w:r w:rsidRPr="000C7A99">
        <w:t xml:space="preserve">76. </w:t>
      </w:r>
      <w:r w:rsidRPr="000C7A99">
        <w:tab/>
        <w:t xml:space="preserve">E. Bolyen, J. R. Rideout, M. R. Dillon, N. A. Bokulich, C. C. Abnet, G. A. Al-Ghalith, H. Alexander, E. J. Alm, M. Arumugam, F. Asnicar, Y. Bai, J. E. Bisanz, K. Bittinger, A. Brejnrod, C. J. Brislawn, C. T. Brown, B. J. Callahan, A. M. Caraballo-Rodríguez, J. Chase, E. K. Cope, R. Da Silva, C. Diener, P. C. Dorrestein, G. M. Douglas, D. M. Durall, C. Duvallet, C. F. Edwardson, M. Ernst, M. Estaki, J. Fouquier, J. M. Gauglitz, S. M. Gibbons, D. L. Gibson, A. Gonzalez, K. Gorlick, J. Guo, B. Hillmann, S. Holmes, H. Holste, C. Huttenhower, G. A. Huttley, S. Janssen, A. K. Jarmusch, L. Jiang, B. D. Kaehler, K. B. Kang, C. R. Keefe, P. Keim, S. T. Kelley, D. Knights, I. Koester, T. Kosciolek, J. Kreps, M. G. I. Langille, J. Lee, R. Ley, Y.-X. Liu, E. Loftfield, C. Lozupone, M. Maher, C. Marotz, B. D. Martin, D. McDonald, L. J. McIver, A. V. Melnik, J. L. Metcalf, S. C. Morgan, J. T. Morton, A. T. Naimey, J. A. Navas-Molina, L. F. Nothias, S. B. Orchanian, T. Pearson, S. L. Peoples, D. Petras, M. L. Preuss, E. Pruesse, L. B. Rasmussen, A. Rivers, M. S. Robeson, P. Rosenthal, N. Segata, M. Shaffer, A. Shiffer, R. Sinha, S. J. Song, J. R. Spear, A. D. Swafford, L. R. Thompson, P. J. Torres, P. Trinh, A. Tripathi, P. J. Turnbaugh, S. Ul-Hasan, J. J. J. van der Hooft, F. Vargas, Y. Vázquez-Baeza, E. Vogtmann, M. von Hippel, W. Walters, Y. Wan, M. Wang, J. Warren, K. C. Weber, C. H. D. Williamson, A. D. Willis, Z. Z. Xu, J. R. Zaneveld, Y. Zhang, Q. Zhu, R. Knight, J. G. Caporaso, Reproducible, interactive, scalable and extensible microbiome data science using QIIME 2. </w:t>
      </w:r>
      <w:r w:rsidRPr="000C7A99">
        <w:rPr>
          <w:i/>
        </w:rPr>
        <w:t>Nat Biotechnol</w:t>
      </w:r>
      <w:r w:rsidRPr="000C7A99">
        <w:t xml:space="preserve"> </w:t>
      </w:r>
      <w:r w:rsidRPr="000C7A99">
        <w:rPr>
          <w:b/>
        </w:rPr>
        <w:t>37</w:t>
      </w:r>
      <w:r w:rsidRPr="000C7A99">
        <w:t>, 852–857 (2019).</w:t>
      </w:r>
    </w:p>
    <w:p w14:paraId="13101B12" w14:textId="77777777" w:rsidR="0028548F" w:rsidRPr="000C7A99" w:rsidRDefault="0028548F" w:rsidP="0028548F">
      <w:pPr>
        <w:pStyle w:val="Bibliography"/>
      </w:pPr>
      <w:r w:rsidRPr="000C7A99">
        <w:t xml:space="preserve">77. </w:t>
      </w:r>
      <w:r w:rsidRPr="000C7A99">
        <w:tab/>
      </w:r>
      <w:r w:rsidR="000C7A99" w:rsidRPr="000C7A99">
        <w:t xml:space="preserve">C. L. Nguyen, K. A. Markey, O. Miltiadous, A. Dai, N. Waters, K. Sadeghi, T. Fei, R. Shouval, B. P. Taylor, C. Liao, J. B. Slingerland, A. E. Slingerland, A. G. Clurman, M. A. Maloy, L. Bohannon, P. A. Giardina, D. G. Brereton, G. K. Armijo, E. Fontana, A. Gradissimo, B. Gyurkocza, A. D. Sung, N. J. Chao, S. M. Devlin, Y. Taur, S. A. Giralt, M.-A. Perales, J. B. Xavier, E. G. Pamer, J. U. Peled, A. L. C. Gomes, M. R. M. van den Brink, High-resolution analyses of associations between medications, microbiome, and mortality in cancer patients. </w:t>
      </w:r>
      <w:r w:rsidR="000C7A99" w:rsidRPr="000C7A99">
        <w:rPr>
          <w:i/>
          <w:iCs/>
        </w:rPr>
        <w:t>Cell</w:t>
      </w:r>
      <w:r w:rsidR="000C7A99" w:rsidRPr="000C7A99">
        <w:t xml:space="preserve"> </w:t>
      </w:r>
      <w:r w:rsidR="000C7A99" w:rsidRPr="000C7A99">
        <w:rPr>
          <w:b/>
          <w:bCs/>
        </w:rPr>
        <w:t>186</w:t>
      </w:r>
      <w:r w:rsidR="000C7A99" w:rsidRPr="000C7A99">
        <w:t>, 2705-2718.e17 (2023</w:t>
      </w:r>
      <w:r w:rsidRPr="000C7A99">
        <w:t>).</w:t>
      </w:r>
    </w:p>
    <w:p w14:paraId="6BEB3AB5" w14:textId="77777777" w:rsidR="000C7A99" w:rsidRPr="000C7A99" w:rsidRDefault="000C7A99" w:rsidP="000C7A99">
      <w:pPr>
        <w:pStyle w:val="Bibliography"/>
      </w:pPr>
      <w:r w:rsidRPr="000C7A99">
        <w:lastRenderedPageBreak/>
        <w:t xml:space="preserve">78. </w:t>
      </w:r>
      <w:r w:rsidRPr="000C7A99">
        <w:tab/>
        <w:t xml:space="preserve">B. J. Callahan, P. J. McMurdie, M. J. Rosen, A. W. Han, A. J. A. Johnson, S. P. Holmes, DADA2: High-resolution sample inference from Illumina amplicon data. </w:t>
      </w:r>
      <w:r w:rsidRPr="000C7A99">
        <w:rPr>
          <w:i/>
          <w:iCs/>
        </w:rPr>
        <w:t>Nat Methods</w:t>
      </w:r>
      <w:r w:rsidRPr="000C7A99">
        <w:t xml:space="preserve"> </w:t>
      </w:r>
      <w:r w:rsidRPr="000C7A99">
        <w:rPr>
          <w:b/>
          <w:bCs/>
        </w:rPr>
        <w:t>13</w:t>
      </w:r>
      <w:r w:rsidRPr="000C7A99">
        <w:t>, 581–583 (2016).</w:t>
      </w:r>
    </w:p>
    <w:p w14:paraId="3A38224C" w14:textId="77777777" w:rsidR="000C7A99" w:rsidRPr="000C7A99" w:rsidRDefault="000C7A99" w:rsidP="000C7A99">
      <w:pPr>
        <w:pStyle w:val="Bibliography"/>
      </w:pPr>
      <w:r w:rsidRPr="000C7A99">
        <w:t xml:space="preserve">79. </w:t>
      </w:r>
      <w:r w:rsidRPr="000C7A99">
        <w:tab/>
        <w:t xml:space="preserve">S. F. Altschul, W. Gish, W. Miller, E. W. Myers, D. J. Lipman, Basic local alignment search tool. </w:t>
      </w:r>
      <w:r w:rsidRPr="000C7A99">
        <w:rPr>
          <w:i/>
          <w:iCs/>
        </w:rPr>
        <w:t>J Mol Biol</w:t>
      </w:r>
      <w:r w:rsidRPr="000C7A99">
        <w:t xml:space="preserve"> </w:t>
      </w:r>
      <w:r w:rsidRPr="000C7A99">
        <w:rPr>
          <w:b/>
          <w:bCs/>
        </w:rPr>
        <w:t>215</w:t>
      </w:r>
      <w:r w:rsidRPr="000C7A99">
        <w:t>, 403–410 (1990).</w:t>
      </w:r>
    </w:p>
    <w:p w14:paraId="168890DC" w14:textId="77777777" w:rsidR="000C7A99" w:rsidRPr="000C7A99" w:rsidRDefault="000C7A99" w:rsidP="000C7A99">
      <w:pPr>
        <w:pStyle w:val="Bibliography"/>
      </w:pPr>
      <w:r w:rsidRPr="000C7A99">
        <w:t xml:space="preserve">80. </w:t>
      </w:r>
      <w:r w:rsidRPr="000C7A99">
        <w:tab/>
        <w:t>J. Oksanen, G. L. Simpson, F. G. Blanchet, R. Kindt, P. Legendre, P. R. Minchin, R. B. O’Hara, P. Solymos, M. H. H. Stevens, E. Szoecs, H. Wagner, M. Barbour, M. Bedward, B. Bolker, D. Borcard, G. Carvalho, M. Chirico, M. D. Caceres, S. Durand, H. B. A. Evangelista, R. FitzJohn, M. Friendly, B. Furneaux, G. Hannigan, M. O. Hill, L. Lahti, D. McGlinn, M.-H. Ouellette, E. R. Cunha, T. Smith, A. Stier, C. J. F. T. Braak, J. Weedon, vegan: Community Ecology Package, version 2.6-4 (2022); https://cran.r-project.org/web/packages/vegan/index.html.</w:t>
      </w:r>
    </w:p>
    <w:p w14:paraId="1029F3D5" w14:textId="77777777" w:rsidR="000C7A99" w:rsidRPr="000C7A99" w:rsidRDefault="000C7A99" w:rsidP="000C7A99">
      <w:pPr>
        <w:pStyle w:val="Bibliography"/>
      </w:pPr>
      <w:r w:rsidRPr="000C7A99">
        <w:t xml:space="preserve">81. </w:t>
      </w:r>
      <w:r w:rsidRPr="000C7A99">
        <w:tab/>
        <w:t>K. G. van den Boogaart, R. Tolosana-Delgado, M. Bren, compositions: Compositional Data Analysis, version 2.0-6 (2023); https://cran.r-project.org/web/packages/compositions/index.html.</w:t>
      </w:r>
    </w:p>
    <w:p w14:paraId="347BF6CA" w14:textId="77777777" w:rsidR="000C7A99" w:rsidRPr="000C7A99" w:rsidRDefault="000C7A99" w:rsidP="000C7A99">
      <w:pPr>
        <w:pStyle w:val="Bibliography"/>
      </w:pPr>
      <w:r w:rsidRPr="000C7A99">
        <w:t xml:space="preserve">82. </w:t>
      </w:r>
      <w:r w:rsidRPr="000C7A99">
        <w:tab/>
        <w:t xml:space="preserve">P.-C. Bürkner, Advanced Bayesian Multilevel Modeling with the R Package brms. </w:t>
      </w:r>
      <w:r w:rsidRPr="000C7A99">
        <w:rPr>
          <w:i/>
          <w:iCs/>
        </w:rPr>
        <w:t>The R Journal</w:t>
      </w:r>
      <w:r w:rsidRPr="000C7A99">
        <w:t xml:space="preserve"> </w:t>
      </w:r>
      <w:r w:rsidRPr="000C7A99">
        <w:rPr>
          <w:b/>
          <w:bCs/>
        </w:rPr>
        <w:t>10</w:t>
      </w:r>
      <w:r w:rsidRPr="000C7A99">
        <w:t>, 395 (2018).</w:t>
      </w:r>
    </w:p>
    <w:p w14:paraId="12B77702" w14:textId="77777777" w:rsidR="000C7A99" w:rsidRPr="000C7A99" w:rsidRDefault="000C7A99" w:rsidP="000C7A99">
      <w:pPr>
        <w:pStyle w:val="Bibliography"/>
      </w:pPr>
      <w:r w:rsidRPr="000C7A99">
        <w:t xml:space="preserve">83. </w:t>
      </w:r>
      <w:r w:rsidRPr="000C7A99">
        <w:tab/>
        <w:t xml:space="preserve">P.-C. Bürkner, brms: An R Package for Bayesian Multilevel Models Using Stan. </w:t>
      </w:r>
      <w:r w:rsidRPr="000C7A99">
        <w:rPr>
          <w:i/>
          <w:iCs/>
        </w:rPr>
        <w:t>Journal of Statistical Software</w:t>
      </w:r>
      <w:r w:rsidRPr="000C7A99">
        <w:t xml:space="preserve"> </w:t>
      </w:r>
      <w:r w:rsidRPr="000C7A99">
        <w:rPr>
          <w:b/>
          <w:bCs/>
        </w:rPr>
        <w:t>80</w:t>
      </w:r>
      <w:r w:rsidRPr="000C7A99">
        <w:t>, 1–28 (2017).</w:t>
      </w:r>
    </w:p>
    <w:p w14:paraId="235D301D" w14:textId="77777777" w:rsidR="000C7A99" w:rsidRPr="000C7A99" w:rsidRDefault="000C7A99" w:rsidP="000C7A99">
      <w:pPr>
        <w:pStyle w:val="Bibliography"/>
      </w:pPr>
      <w:r w:rsidRPr="000C7A99">
        <w:t xml:space="preserve">84. </w:t>
      </w:r>
      <w:r w:rsidRPr="000C7A99">
        <w:tab/>
        <w:t xml:space="preserve">P.-C. Bürkner, Bayesian Item Response Modeling in R with brms and Stan. </w:t>
      </w:r>
      <w:r w:rsidRPr="000C7A99">
        <w:rPr>
          <w:i/>
          <w:iCs/>
        </w:rPr>
        <w:t>Journal of Statistical Software</w:t>
      </w:r>
      <w:r w:rsidRPr="000C7A99">
        <w:t xml:space="preserve"> </w:t>
      </w:r>
      <w:r w:rsidRPr="000C7A99">
        <w:rPr>
          <w:b/>
          <w:bCs/>
        </w:rPr>
        <w:t>100</w:t>
      </w:r>
      <w:r w:rsidRPr="000C7A99">
        <w:t>, 1–54 (2021).</w:t>
      </w:r>
    </w:p>
    <w:p w14:paraId="490B9EB4" w14:textId="77777777" w:rsidR="000C7A99" w:rsidRPr="000C7A99" w:rsidRDefault="000C7A99" w:rsidP="000C7A99">
      <w:pPr>
        <w:pStyle w:val="Bibliography"/>
      </w:pPr>
      <w:r w:rsidRPr="000C7A99">
        <w:t xml:space="preserve">85. </w:t>
      </w:r>
      <w:r w:rsidRPr="000C7A99">
        <w:tab/>
        <w:t>Stan Development Team, RStan: the R interface to Stan (2022). https://mc-stan.org/.</w:t>
      </w:r>
    </w:p>
    <w:p w14:paraId="5DD434E2" w14:textId="77777777" w:rsidR="000C7A99" w:rsidRPr="000C7A99" w:rsidRDefault="000C7A99" w:rsidP="000C7A99">
      <w:pPr>
        <w:pStyle w:val="Bibliography"/>
      </w:pPr>
      <w:r w:rsidRPr="000C7A99">
        <w:t xml:space="preserve">86. </w:t>
      </w:r>
      <w:r w:rsidRPr="000C7A99">
        <w:tab/>
        <w:t xml:space="preserve">H. Wickham, </w:t>
      </w:r>
      <w:r w:rsidRPr="000C7A99">
        <w:rPr>
          <w:i/>
          <w:iCs/>
        </w:rPr>
        <w:t>Ggplot2: Elegant Graphics for Data Analysis</w:t>
      </w:r>
      <w:r w:rsidRPr="000C7A99">
        <w:t xml:space="preserve"> (Springer-Verlag New York, 2016; https://ggplot2.tidyverse.org).</w:t>
      </w:r>
    </w:p>
    <w:p w14:paraId="30FDA59C" w14:textId="77777777" w:rsidR="000C7A99" w:rsidRPr="000C7A99" w:rsidRDefault="000C7A99" w:rsidP="000C7A99">
      <w:pPr>
        <w:pStyle w:val="Bibliography"/>
      </w:pPr>
      <w:r w:rsidRPr="000C7A99">
        <w:t xml:space="preserve">87. </w:t>
      </w:r>
      <w:r w:rsidRPr="000C7A99">
        <w:tab/>
        <w:t>M. Kay, tidybayes: Tidy Data and Geoms for Bayesian Models, (2022); http://mjskay.github.io/tidybayes/.</w:t>
      </w:r>
    </w:p>
    <w:p w14:paraId="0DC70D8B" w14:textId="77777777" w:rsidR="000C7A99" w:rsidRPr="000C7A99" w:rsidRDefault="000C7A99" w:rsidP="000C7A99">
      <w:pPr>
        <w:pStyle w:val="Bibliography"/>
      </w:pPr>
      <w:r w:rsidRPr="000C7A99">
        <w:t xml:space="preserve">88. </w:t>
      </w:r>
      <w:r w:rsidRPr="000C7A99">
        <w:tab/>
        <w:t>A. Kassambara, ggpubr: “ggplot2” Based Publication Ready Plots (2020). https://CRAN.R-project.org/package=ggpubr.</w:t>
      </w:r>
    </w:p>
    <w:p w14:paraId="2DF19C93" w14:textId="3C16871F" w:rsidR="00857264" w:rsidRPr="004719EA" w:rsidRDefault="0062150F" w:rsidP="00BC5ADE">
      <w:pPr>
        <w:pStyle w:val="Legend"/>
        <w:spacing w:before="0" w:line="276" w:lineRule="auto"/>
        <w:jc w:val="both"/>
        <w:rPr>
          <w:color w:val="000000" w:themeColor="text1"/>
          <w:sz w:val="22"/>
          <w:szCs w:val="22"/>
          <w:lang w:val="en"/>
        </w:rPr>
      </w:pPr>
      <w:r w:rsidRPr="004719EA">
        <w:rPr>
          <w:color w:val="000000" w:themeColor="text1"/>
          <w:sz w:val="22"/>
          <w:szCs w:val="22"/>
          <w:lang w:val="en"/>
        </w:rPr>
        <w:fldChar w:fldCharType="end"/>
      </w:r>
    </w:p>
    <w:sectPr w:rsidR="00857264" w:rsidRPr="004719EA" w:rsidSect="000319BC">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Matheis, Fanny" w:date="2023-11-30T07:23:00Z" w:initials="FM">
    <w:p w14:paraId="4E0EA65B" w14:textId="77777777" w:rsidR="00DC5D43" w:rsidRDefault="00DC5D43" w:rsidP="00DC5D43">
      <w:r>
        <w:rPr>
          <w:rStyle w:val="CommentReference"/>
        </w:rPr>
        <w:annotationRef/>
      </w:r>
      <w:proofErr w:type="gramStart"/>
      <w:r>
        <w:t>Does</w:t>
      </w:r>
      <w:proofErr w:type="gramEnd"/>
      <w:r>
        <w:t xml:space="preserve"> clinical parameters here refer to treatment regimen plus nutrition support? Maybe define or keep list same as in the previous paragraph</w:t>
      </w:r>
    </w:p>
  </w:comment>
  <w:comment w:id="49" w:author="Matheis, Fanny [2]" w:date="2023-11-29T20:48:00Z" w:initials="MF">
    <w:p w14:paraId="25F61AFC" w14:textId="77777777" w:rsidR="00191379" w:rsidRDefault="006A6C23" w:rsidP="00191379">
      <w:r>
        <w:rPr>
          <w:rStyle w:val="CommentReference"/>
        </w:rPr>
        <w:annotationRef/>
      </w:r>
      <w:r w:rsidR="00191379">
        <w:t>Is microbiome injury used interchangeably with loss of a-diversity? Perhaps define?</w:t>
      </w:r>
    </w:p>
  </w:comment>
  <w:comment w:id="73" w:author="Peled, Jonathan" w:date="2023-11-13T11:43:00Z" w:initials="PJ">
    <w:p w14:paraId="766AEEC4" w14:textId="626407E0" w:rsidR="003377A2" w:rsidRDefault="003377A2">
      <w:pPr>
        <w:pStyle w:val="CommentText"/>
      </w:pPr>
      <w:r>
        <w:rPr>
          <w:rStyle w:val="CommentReference"/>
        </w:rPr>
        <w:annotationRef/>
      </w:r>
      <w:r>
        <w:t xml:space="preserve">Coauthors: I </w:t>
      </w:r>
      <w:r w:rsidR="00E669D5">
        <w:t xml:space="preserve">am considering omitting this so as not to ‘draw a target for the </w:t>
      </w:r>
      <w:proofErr w:type="gramStart"/>
      <w:r w:rsidR="00E669D5">
        <w:t>reviewers’</w:t>
      </w:r>
      <w:proofErr w:type="gramEnd"/>
      <w:r w:rsidR="00CB4A04">
        <w:t>. What do you think?</w:t>
      </w:r>
    </w:p>
  </w:comment>
  <w:comment w:id="74" w:author="Matheis, Fanny" w:date="2023-11-30T08:20:00Z" w:initials="FM">
    <w:p w14:paraId="21E9963F" w14:textId="77777777" w:rsidR="00303430" w:rsidRDefault="00303430" w:rsidP="00303430">
      <w:r>
        <w:rPr>
          <w:rStyle w:val="CommentReference"/>
        </w:rPr>
        <w:annotationRef/>
      </w:r>
      <w:r>
        <w:t xml:space="preserve">I dont think it’s necessary to keep as it’s not the focus of the study indeed, would cut unless there is e.g. small intestine luminal contents of the mice that could easily address that potential reviewer question. </w:t>
      </w:r>
    </w:p>
  </w:comment>
  <w:comment w:id="77" w:author="Matheis, Fanny [2]" w:date="2023-11-29T20:18:00Z" w:initials="MF">
    <w:p w14:paraId="61EA5346" w14:textId="77777777" w:rsidR="00007BC2" w:rsidRDefault="00007BC2" w:rsidP="00007BC2">
      <w:r>
        <w:rPr>
          <w:rStyle w:val="CommentReference"/>
        </w:rPr>
        <w:annotationRef/>
      </w:r>
      <w:r>
        <w:t>Perhaps state sugars out of total carbs? This way it doesn’t come across as two separate entities</w:t>
      </w:r>
    </w:p>
  </w:comment>
  <w:comment w:id="78" w:author="Matheis, Fanny [2]" w:date="2023-11-29T21:09:00Z" w:initials="MF">
    <w:p w14:paraId="36084356" w14:textId="77777777" w:rsidR="00BD396A" w:rsidRDefault="00BD396A" w:rsidP="00BD396A">
      <w:r>
        <w:rPr>
          <w:rStyle w:val="CommentReference"/>
        </w:rPr>
        <w:annotationRef/>
      </w:r>
      <w:r>
        <w:t>I’m a bit confused here - does a negative score mean more correlation? Or should it be days relative to fecal collection? Perhaps you can define the score for someone unfamiliar?</w:t>
      </w:r>
    </w:p>
  </w:comment>
  <w:comment w:id="86" w:author="Peled, Jonathan" w:date="2023-10-23T15:41:00Z" w:initials="PJ">
    <w:p w14:paraId="18CFD8EC" w14:textId="52E683DC" w:rsidR="009D5EBA" w:rsidRDefault="009D5EBA" w:rsidP="009D5EBA">
      <w:pPr>
        <w:pStyle w:val="CommentText"/>
      </w:pPr>
      <w:r>
        <w:rPr>
          <w:rStyle w:val="CommentReference"/>
        </w:rPr>
        <w:annotationRef/>
      </w:r>
      <w:r>
        <w:t>Jonas to revise with appropriate terminology</w:t>
      </w:r>
      <w:r w:rsidR="0098477C">
        <w:t xml:space="preserve"> </w:t>
      </w:r>
      <w:r>
        <w:t xml:space="preserve">intercept model </w:t>
      </w:r>
    </w:p>
  </w:comment>
  <w:comment w:id="87" w:author="Peled, Jonathan" w:date="2023-11-14T16:05:00Z" w:initials="PJ">
    <w:p w14:paraId="2EB30862" w14:textId="15A8562C" w:rsidR="00E66FED" w:rsidRDefault="00E66FED">
      <w:pPr>
        <w:pStyle w:val="CommentText"/>
      </w:pPr>
      <w:r>
        <w:rPr>
          <w:rStyle w:val="CommentReference"/>
        </w:rPr>
        <w:annotationRef/>
      </w:r>
      <w:r>
        <w:t xml:space="preserve">Tsoni add here some references about vancomycin not getting into the GI tract and about fluoruoquinolones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EA65B" w15:done="0"/>
  <w15:commentEx w15:paraId="25F61AFC" w15:done="0"/>
  <w15:commentEx w15:paraId="766AEEC4" w15:done="0"/>
  <w15:commentEx w15:paraId="21E9963F" w15:paraIdParent="766AEEC4" w15:done="0"/>
  <w15:commentEx w15:paraId="61EA5346" w15:done="0"/>
  <w15:commentEx w15:paraId="36084356" w15:done="0"/>
  <w15:commentEx w15:paraId="18CFD8EC" w15:done="0"/>
  <w15:commentEx w15:paraId="2EB308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7834B2E" w16cex:dateUtc="2023-11-30T12:23:00Z"/>
  <w16cex:commentExtensible w16cex:durableId="02025FFA" w16cex:dateUtc="2023-11-30T01:48:00Z"/>
  <w16cex:commentExtensible w16cex:durableId="28FC8A6D" w16cex:dateUtc="2023-11-13T16:43:00Z"/>
  <w16cex:commentExtensible w16cex:durableId="6B3BEB6D" w16cex:dateUtc="2023-11-30T13:20:00Z"/>
  <w16cex:commentExtensible w16cex:durableId="53502EB0" w16cex:dateUtc="2023-11-30T01:18:00Z"/>
  <w16cex:commentExtensible w16cex:durableId="51E1A2BC" w16cex:dateUtc="2023-11-30T02:09:00Z"/>
  <w16cex:commentExtensible w16cex:durableId="28E11296" w16cex:dateUtc="2023-10-23T19:41:00Z"/>
  <w16cex:commentExtensible w16cex:durableId="28FE1933" w16cex:dateUtc="2023-11-14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EA65B" w16cid:durableId="37834B2E"/>
  <w16cid:commentId w16cid:paraId="25F61AFC" w16cid:durableId="02025FFA"/>
  <w16cid:commentId w16cid:paraId="766AEEC4" w16cid:durableId="28FC8A6D"/>
  <w16cid:commentId w16cid:paraId="21E9963F" w16cid:durableId="6B3BEB6D"/>
  <w16cid:commentId w16cid:paraId="61EA5346" w16cid:durableId="53502EB0"/>
  <w16cid:commentId w16cid:paraId="36084356" w16cid:durableId="51E1A2BC"/>
  <w16cid:commentId w16cid:paraId="18CFD8EC" w16cid:durableId="28E11296"/>
  <w16cid:commentId w16cid:paraId="2EB30862" w16cid:durableId="28FE1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F39A" w14:textId="77777777" w:rsidR="00C05742" w:rsidRDefault="00C05742" w:rsidP="00D73714">
      <w:r>
        <w:separator/>
      </w:r>
    </w:p>
  </w:endnote>
  <w:endnote w:type="continuationSeparator" w:id="0">
    <w:p w14:paraId="2C03AD44" w14:textId="77777777" w:rsidR="00C05742" w:rsidRDefault="00C05742" w:rsidP="00D73714">
      <w:r>
        <w:continuationSeparator/>
      </w:r>
    </w:p>
  </w:endnote>
  <w:endnote w:type="continuationNotice" w:id="1">
    <w:p w14:paraId="3322C500" w14:textId="77777777" w:rsidR="00C05742" w:rsidRDefault="00C05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3F237CEB" w:rsidR="002C4DCA" w:rsidRPr="005463EC" w:rsidRDefault="005463EC" w:rsidP="005463EC">
    <w:pPr>
      <w:pStyle w:val="Footer"/>
      <w:tabs>
        <w:tab w:val="clear" w:pos="8640"/>
        <w:tab w:val="right" w:pos="9270"/>
      </w:tabs>
      <w:rPr>
        <w:i/>
        <w:color w:val="808080" w:themeColor="background1" w:themeShade="80"/>
      </w:rPr>
    </w:pPr>
    <w:r w:rsidRPr="0077147C">
      <w:rPr>
        <w:i/>
        <w:iCs/>
        <w:color w:val="808080" w:themeColor="background1" w:themeShade="80"/>
      </w:rPr>
      <w:t>Dai et al.</w:t>
    </w:r>
    <w:r w:rsidRPr="0077147C">
      <w:rPr>
        <w:i/>
        <w:iCs/>
        <w:color w:val="808080" w:themeColor="background1" w:themeShade="80"/>
      </w:rPr>
      <w:tab/>
    </w:r>
    <w:r w:rsidRPr="0077147C">
      <w:rPr>
        <w:i/>
        <w:iCs/>
        <w:color w:val="808080" w:themeColor="background1" w:themeShade="80"/>
      </w:rPr>
      <w:tab/>
      <w:t xml:space="preserve">Page </w:t>
    </w:r>
    <w:r w:rsidRPr="0077147C">
      <w:rPr>
        <w:i/>
        <w:iCs/>
        <w:color w:val="808080" w:themeColor="background1" w:themeShade="80"/>
      </w:rPr>
      <w:fldChar w:fldCharType="begin"/>
    </w:r>
    <w:r w:rsidRPr="0077147C">
      <w:rPr>
        <w:i/>
        <w:iCs/>
        <w:color w:val="808080" w:themeColor="background1" w:themeShade="80"/>
      </w:rPr>
      <w:instrText xml:space="preserve"> PAGE </w:instrText>
    </w:r>
    <w:r w:rsidRPr="0077147C">
      <w:rPr>
        <w:i/>
        <w:iCs/>
        <w:color w:val="808080" w:themeColor="background1" w:themeShade="80"/>
      </w:rPr>
      <w:fldChar w:fldCharType="separate"/>
    </w:r>
    <w:r>
      <w:rPr>
        <w:i/>
        <w:iCs/>
        <w:color w:val="808080" w:themeColor="background1" w:themeShade="80"/>
      </w:rPr>
      <w:t>1</w:t>
    </w:r>
    <w:r w:rsidRPr="0077147C">
      <w:rPr>
        <w:i/>
        <w:iCs/>
        <w:color w:val="808080" w:themeColor="background1" w:themeShade="80"/>
      </w:rPr>
      <w:fldChar w:fldCharType="end"/>
    </w:r>
    <w:r w:rsidRPr="0077147C">
      <w:rPr>
        <w:i/>
        <w:iCs/>
        <w:color w:val="808080" w:themeColor="background1" w:themeShade="80"/>
      </w:rPr>
      <w:t xml:space="preserve"> of </w:t>
    </w:r>
    <w:r w:rsidRPr="0077147C">
      <w:rPr>
        <w:i/>
        <w:iCs/>
        <w:color w:val="808080" w:themeColor="background1" w:themeShade="80"/>
      </w:rPr>
      <w:fldChar w:fldCharType="begin"/>
    </w:r>
    <w:r w:rsidRPr="0077147C">
      <w:rPr>
        <w:i/>
        <w:iCs/>
        <w:color w:val="808080" w:themeColor="background1" w:themeShade="80"/>
      </w:rPr>
      <w:instrText xml:space="preserve"> NUMPAGES </w:instrText>
    </w:r>
    <w:r w:rsidRPr="0077147C">
      <w:rPr>
        <w:i/>
        <w:iCs/>
        <w:color w:val="808080" w:themeColor="background1" w:themeShade="80"/>
      </w:rPr>
      <w:fldChar w:fldCharType="separate"/>
    </w:r>
    <w:r>
      <w:rPr>
        <w:i/>
        <w:iCs/>
        <w:color w:val="808080" w:themeColor="background1" w:themeShade="80"/>
      </w:rPr>
      <w:t>17</w:t>
    </w:r>
    <w:r w:rsidRPr="0077147C">
      <w:rPr>
        <w:i/>
        <w:iCs/>
        <w:color w:val="808080" w:themeColor="background1" w:themeShade="80"/>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0638" w14:textId="77777777" w:rsidR="00C05742" w:rsidRDefault="00C05742" w:rsidP="00D73714">
      <w:r>
        <w:separator/>
      </w:r>
    </w:p>
  </w:footnote>
  <w:footnote w:type="continuationSeparator" w:id="0">
    <w:p w14:paraId="274E0400" w14:textId="77777777" w:rsidR="00C05742" w:rsidRDefault="00C05742" w:rsidP="00D73714">
      <w:r>
        <w:continuationSeparator/>
      </w:r>
    </w:p>
  </w:footnote>
  <w:footnote w:type="continuationNotice" w:id="1">
    <w:p w14:paraId="4471AEC0" w14:textId="77777777" w:rsidR="00C05742" w:rsidRDefault="00C05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1610F50" w:rsidR="002C4DCA" w:rsidRDefault="00C90AB4" w:rsidP="00BD3B33">
    <w:pPr>
      <w:pStyle w:val="Header"/>
      <w:tabs>
        <w:tab w:val="clear" w:pos="4320"/>
        <w:tab w:val="clear" w:pos="8640"/>
        <w:tab w:val="left" w:pos="3240"/>
      </w:tabs>
      <w:jc w:val="center"/>
    </w:pPr>
    <w:r>
      <w:t>Draft</w:t>
    </w:r>
    <w:r w:rsidR="002C4DCA">
      <w:t xml:space="preserve"> Manuscript</w:t>
    </w:r>
    <w:r>
      <w:t>/</w:t>
    </w:r>
    <w:r w:rsidR="002C4DCA" w:rsidRPr="00204015">
      <w:t>Confidential</w:t>
    </w:r>
  </w:p>
  <w:p w14:paraId="61C749E8" w14:textId="4DBE2DFF" w:rsidR="002C4DCA" w:rsidRDefault="002C4DCA" w:rsidP="00BD3B33">
    <w:pPr>
      <w:pStyle w:val="Header"/>
      <w:tabs>
        <w:tab w:val="clear" w:pos="4320"/>
        <w:tab w:val="clear" w:pos="8640"/>
        <w:tab w:val="left" w:pos="32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intelligence2.xml><?xml version="1.0" encoding="utf-8"?>
<int2:intelligence xmlns:int2="http://schemas.microsoft.com/office/intelligence/2020/intelligence" xmlns:oel="http://schemas.microsoft.com/office/2019/extlst">
  <int2:observations>
    <int2:textHash int2:hashCode="nO/qr1zx9nGYp9" int2:id="KJ96YFE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3781582"/>
    <w:multiLevelType w:val="multilevel"/>
    <w:tmpl w:val="949ED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D86"/>
    <w:multiLevelType w:val="multilevel"/>
    <w:tmpl w:val="AAF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7EB077"/>
    <w:multiLevelType w:val="multilevel"/>
    <w:tmpl w:val="98D821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1A89933A"/>
    <w:multiLevelType w:val="hybridMultilevel"/>
    <w:tmpl w:val="9A70210C"/>
    <w:lvl w:ilvl="0" w:tplc="3076A48E">
      <w:start w:val="1"/>
      <w:numFmt w:val="bullet"/>
      <w:lvlText w:val=""/>
      <w:lvlJc w:val="left"/>
      <w:pPr>
        <w:ind w:left="720" w:hanging="360"/>
      </w:pPr>
      <w:rPr>
        <w:rFonts w:ascii="Symbol" w:hAnsi="Symbol" w:hint="default"/>
      </w:rPr>
    </w:lvl>
    <w:lvl w:ilvl="1" w:tplc="5EC64E2E">
      <w:start w:val="1"/>
      <w:numFmt w:val="bullet"/>
      <w:lvlText w:val="o"/>
      <w:lvlJc w:val="left"/>
      <w:pPr>
        <w:ind w:left="1440" w:hanging="360"/>
      </w:pPr>
      <w:rPr>
        <w:rFonts w:ascii="Courier New" w:hAnsi="Courier New" w:hint="default"/>
      </w:rPr>
    </w:lvl>
    <w:lvl w:ilvl="2" w:tplc="BE9881FC">
      <w:start w:val="1"/>
      <w:numFmt w:val="bullet"/>
      <w:lvlText w:val=""/>
      <w:lvlJc w:val="left"/>
      <w:pPr>
        <w:ind w:left="2160" w:hanging="360"/>
      </w:pPr>
      <w:rPr>
        <w:rFonts w:ascii="Wingdings" w:hAnsi="Wingdings" w:hint="default"/>
      </w:rPr>
    </w:lvl>
    <w:lvl w:ilvl="3" w:tplc="1A163038">
      <w:start w:val="1"/>
      <w:numFmt w:val="bullet"/>
      <w:lvlText w:val=""/>
      <w:lvlJc w:val="left"/>
      <w:pPr>
        <w:ind w:left="2880" w:hanging="360"/>
      </w:pPr>
      <w:rPr>
        <w:rFonts w:ascii="Symbol" w:hAnsi="Symbol" w:hint="default"/>
      </w:rPr>
    </w:lvl>
    <w:lvl w:ilvl="4" w:tplc="24D0AFF2">
      <w:start w:val="1"/>
      <w:numFmt w:val="bullet"/>
      <w:lvlText w:val="o"/>
      <w:lvlJc w:val="left"/>
      <w:pPr>
        <w:ind w:left="3600" w:hanging="360"/>
      </w:pPr>
      <w:rPr>
        <w:rFonts w:ascii="Courier New" w:hAnsi="Courier New" w:hint="default"/>
      </w:rPr>
    </w:lvl>
    <w:lvl w:ilvl="5" w:tplc="4224F482">
      <w:start w:val="1"/>
      <w:numFmt w:val="bullet"/>
      <w:lvlText w:val=""/>
      <w:lvlJc w:val="left"/>
      <w:pPr>
        <w:ind w:left="4320" w:hanging="360"/>
      </w:pPr>
      <w:rPr>
        <w:rFonts w:ascii="Wingdings" w:hAnsi="Wingdings" w:hint="default"/>
      </w:rPr>
    </w:lvl>
    <w:lvl w:ilvl="6" w:tplc="A7D03F7C">
      <w:start w:val="1"/>
      <w:numFmt w:val="bullet"/>
      <w:lvlText w:val=""/>
      <w:lvlJc w:val="left"/>
      <w:pPr>
        <w:ind w:left="5040" w:hanging="360"/>
      </w:pPr>
      <w:rPr>
        <w:rFonts w:ascii="Symbol" w:hAnsi="Symbol" w:hint="default"/>
      </w:rPr>
    </w:lvl>
    <w:lvl w:ilvl="7" w:tplc="D750A192">
      <w:start w:val="1"/>
      <w:numFmt w:val="bullet"/>
      <w:lvlText w:val="o"/>
      <w:lvlJc w:val="left"/>
      <w:pPr>
        <w:ind w:left="5760" w:hanging="360"/>
      </w:pPr>
      <w:rPr>
        <w:rFonts w:ascii="Courier New" w:hAnsi="Courier New" w:hint="default"/>
      </w:rPr>
    </w:lvl>
    <w:lvl w:ilvl="8" w:tplc="E7EC0546">
      <w:start w:val="1"/>
      <w:numFmt w:val="bullet"/>
      <w:lvlText w:val=""/>
      <w:lvlJc w:val="left"/>
      <w:pPr>
        <w:ind w:left="6480" w:hanging="360"/>
      </w:pPr>
      <w:rPr>
        <w:rFonts w:ascii="Wingdings" w:hAnsi="Wingdings" w:hint="default"/>
      </w:rPr>
    </w:lvl>
  </w:abstractNum>
  <w:abstractNum w:abstractNumId="16" w15:restartNumberingAfterBreak="0">
    <w:nsid w:val="1CC01C61"/>
    <w:multiLevelType w:val="hybridMultilevel"/>
    <w:tmpl w:val="8A96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F772D3F"/>
    <w:multiLevelType w:val="multilevel"/>
    <w:tmpl w:val="E67A79B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538E1"/>
    <w:multiLevelType w:val="hybridMultilevel"/>
    <w:tmpl w:val="ED6CDD06"/>
    <w:lvl w:ilvl="0" w:tplc="C76CF0F0">
      <w:start w:val="1"/>
      <w:numFmt w:val="decimal"/>
      <w:lvlText w:val="%1."/>
      <w:lvlJc w:val="left"/>
      <w:pPr>
        <w:ind w:left="720" w:hanging="360"/>
      </w:pPr>
    </w:lvl>
    <w:lvl w:ilvl="1" w:tplc="B9DC9E7C">
      <w:start w:val="1"/>
      <w:numFmt w:val="lowerLetter"/>
      <w:lvlText w:val="%2."/>
      <w:lvlJc w:val="left"/>
      <w:pPr>
        <w:ind w:left="1440" w:hanging="360"/>
      </w:pPr>
    </w:lvl>
    <w:lvl w:ilvl="2" w:tplc="842C1DBE">
      <w:start w:val="1"/>
      <w:numFmt w:val="lowerRoman"/>
      <w:lvlText w:val="%3."/>
      <w:lvlJc w:val="right"/>
      <w:pPr>
        <w:ind w:left="2160" w:hanging="180"/>
      </w:pPr>
    </w:lvl>
    <w:lvl w:ilvl="3" w:tplc="86A86EA8">
      <w:start w:val="1"/>
      <w:numFmt w:val="decimal"/>
      <w:lvlText w:val="%4."/>
      <w:lvlJc w:val="left"/>
      <w:pPr>
        <w:ind w:left="2880" w:hanging="360"/>
      </w:pPr>
    </w:lvl>
    <w:lvl w:ilvl="4" w:tplc="B394C606">
      <w:start w:val="1"/>
      <w:numFmt w:val="lowerLetter"/>
      <w:lvlText w:val="%5."/>
      <w:lvlJc w:val="left"/>
      <w:pPr>
        <w:ind w:left="3600" w:hanging="360"/>
      </w:pPr>
    </w:lvl>
    <w:lvl w:ilvl="5" w:tplc="4AAE51BA">
      <w:start w:val="1"/>
      <w:numFmt w:val="lowerRoman"/>
      <w:lvlText w:val="%6."/>
      <w:lvlJc w:val="right"/>
      <w:pPr>
        <w:ind w:left="4320" w:hanging="180"/>
      </w:pPr>
    </w:lvl>
    <w:lvl w:ilvl="6" w:tplc="E21E5500">
      <w:start w:val="1"/>
      <w:numFmt w:val="decimal"/>
      <w:lvlText w:val="%7."/>
      <w:lvlJc w:val="left"/>
      <w:pPr>
        <w:ind w:left="5040" w:hanging="360"/>
      </w:pPr>
    </w:lvl>
    <w:lvl w:ilvl="7" w:tplc="4FC486F6">
      <w:start w:val="1"/>
      <w:numFmt w:val="lowerLetter"/>
      <w:lvlText w:val="%8."/>
      <w:lvlJc w:val="left"/>
      <w:pPr>
        <w:ind w:left="5760" w:hanging="360"/>
      </w:pPr>
    </w:lvl>
    <w:lvl w:ilvl="8" w:tplc="FF8C4F62">
      <w:start w:val="1"/>
      <w:numFmt w:val="lowerRoman"/>
      <w:lvlText w:val="%9."/>
      <w:lvlJc w:val="right"/>
      <w:pPr>
        <w:ind w:left="6480"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7"/>
  </w:num>
  <w:num w:numId="14">
    <w:abstractNumId w:val="16"/>
  </w:num>
  <w:num w:numId="15">
    <w:abstractNumId w:val="11"/>
  </w:num>
  <w:num w:numId="16">
    <w:abstractNumId w:val="11"/>
  </w:num>
  <w:num w:numId="17">
    <w:abstractNumId w:val="18"/>
  </w:num>
  <w:num w:numId="18">
    <w:abstractNumId w:val="15"/>
  </w:num>
  <w:num w:numId="19">
    <w:abstractNumId w:val="14"/>
  </w:num>
  <w:num w:numId="20">
    <w:abstractNumId w:val="19"/>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is, Fanny">
    <w15:presenceInfo w15:providerId="AD" w15:userId="S::Fanny.Matheis@nyulangone.org::6366e6ac-6790-4a5d-a9f5-b028510d6556"/>
  </w15:person>
  <w15:person w15:author="Matheis, Fanny [2]">
    <w15:presenceInfo w15:providerId="AD" w15:userId="S::fanny.matheis@nyulangone.org::6366e6ac-6790-4a5d-a9f5-b028510d6556"/>
  </w15:person>
  <w15:person w15:author="Peled, Jonathan">
    <w15:presenceInfo w15:providerId="AD" w15:userId="S::peledj@mskcc.org::85ffe9b7-7bf5-44a1-8788-700d8524bc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610"/>
    <w:rsid w:val="00000E3C"/>
    <w:rsid w:val="00000EDD"/>
    <w:rsid w:val="00001377"/>
    <w:rsid w:val="00001497"/>
    <w:rsid w:val="0000205C"/>
    <w:rsid w:val="00002A1A"/>
    <w:rsid w:val="00002D8C"/>
    <w:rsid w:val="00003044"/>
    <w:rsid w:val="000033B1"/>
    <w:rsid w:val="000035FC"/>
    <w:rsid w:val="0000388F"/>
    <w:rsid w:val="00003D88"/>
    <w:rsid w:val="0000504D"/>
    <w:rsid w:val="0000541D"/>
    <w:rsid w:val="00005835"/>
    <w:rsid w:val="0000586D"/>
    <w:rsid w:val="00005DAE"/>
    <w:rsid w:val="00005E71"/>
    <w:rsid w:val="00007BC2"/>
    <w:rsid w:val="00010082"/>
    <w:rsid w:val="000104EC"/>
    <w:rsid w:val="00010A90"/>
    <w:rsid w:val="00010C55"/>
    <w:rsid w:val="0001167B"/>
    <w:rsid w:val="00011BD1"/>
    <w:rsid w:val="000126B6"/>
    <w:rsid w:val="00012D84"/>
    <w:rsid w:val="00013194"/>
    <w:rsid w:val="00014496"/>
    <w:rsid w:val="000151D3"/>
    <w:rsid w:val="00015BB4"/>
    <w:rsid w:val="00015C1A"/>
    <w:rsid w:val="00016B32"/>
    <w:rsid w:val="00017543"/>
    <w:rsid w:val="00017980"/>
    <w:rsid w:val="00017A5F"/>
    <w:rsid w:val="00017C92"/>
    <w:rsid w:val="00020069"/>
    <w:rsid w:val="00020E40"/>
    <w:rsid w:val="00021E7B"/>
    <w:rsid w:val="000223A2"/>
    <w:rsid w:val="00022896"/>
    <w:rsid w:val="00022F72"/>
    <w:rsid w:val="000230F1"/>
    <w:rsid w:val="0002358E"/>
    <w:rsid w:val="00023899"/>
    <w:rsid w:val="00025CD1"/>
    <w:rsid w:val="00025ED6"/>
    <w:rsid w:val="00026048"/>
    <w:rsid w:val="000269A0"/>
    <w:rsid w:val="00026CE3"/>
    <w:rsid w:val="00026FDD"/>
    <w:rsid w:val="0002748F"/>
    <w:rsid w:val="000278D6"/>
    <w:rsid w:val="00027913"/>
    <w:rsid w:val="00030641"/>
    <w:rsid w:val="00030F2B"/>
    <w:rsid w:val="000311AB"/>
    <w:rsid w:val="00031572"/>
    <w:rsid w:val="000319BC"/>
    <w:rsid w:val="0003440E"/>
    <w:rsid w:val="000347A1"/>
    <w:rsid w:val="00034FA1"/>
    <w:rsid w:val="00035590"/>
    <w:rsid w:val="00036F37"/>
    <w:rsid w:val="000370A3"/>
    <w:rsid w:val="000400AD"/>
    <w:rsid w:val="00040330"/>
    <w:rsid w:val="000408FA"/>
    <w:rsid w:val="00040A1A"/>
    <w:rsid w:val="00040C88"/>
    <w:rsid w:val="00040D12"/>
    <w:rsid w:val="000410C9"/>
    <w:rsid w:val="00041D01"/>
    <w:rsid w:val="00041F6C"/>
    <w:rsid w:val="00042738"/>
    <w:rsid w:val="00042B65"/>
    <w:rsid w:val="00043F62"/>
    <w:rsid w:val="00045416"/>
    <w:rsid w:val="0004594A"/>
    <w:rsid w:val="000464E0"/>
    <w:rsid w:val="00046AFC"/>
    <w:rsid w:val="00047184"/>
    <w:rsid w:val="00047364"/>
    <w:rsid w:val="00047D50"/>
    <w:rsid w:val="0005051A"/>
    <w:rsid w:val="0005063F"/>
    <w:rsid w:val="000508BF"/>
    <w:rsid w:val="00050E73"/>
    <w:rsid w:val="000511CD"/>
    <w:rsid w:val="000512DA"/>
    <w:rsid w:val="0005179F"/>
    <w:rsid w:val="00051B18"/>
    <w:rsid w:val="000520E7"/>
    <w:rsid w:val="000523E4"/>
    <w:rsid w:val="00052AAC"/>
    <w:rsid w:val="0005383E"/>
    <w:rsid w:val="000543C8"/>
    <w:rsid w:val="000547CA"/>
    <w:rsid w:val="00054EED"/>
    <w:rsid w:val="00055E3F"/>
    <w:rsid w:val="000562CC"/>
    <w:rsid w:val="00057B78"/>
    <w:rsid w:val="00060BD1"/>
    <w:rsid w:val="00060D6A"/>
    <w:rsid w:val="000627D8"/>
    <w:rsid w:val="00063761"/>
    <w:rsid w:val="0006380F"/>
    <w:rsid w:val="00063CF2"/>
    <w:rsid w:val="00064212"/>
    <w:rsid w:val="00064CEA"/>
    <w:rsid w:val="00065085"/>
    <w:rsid w:val="000702A9"/>
    <w:rsid w:val="00070432"/>
    <w:rsid w:val="00070497"/>
    <w:rsid w:val="000714BE"/>
    <w:rsid w:val="00071B2F"/>
    <w:rsid w:val="000725EE"/>
    <w:rsid w:val="00072FF3"/>
    <w:rsid w:val="00073512"/>
    <w:rsid w:val="000742C3"/>
    <w:rsid w:val="00074DA4"/>
    <w:rsid w:val="000755FB"/>
    <w:rsid w:val="00075D66"/>
    <w:rsid w:val="0007615E"/>
    <w:rsid w:val="000762BF"/>
    <w:rsid w:val="00077272"/>
    <w:rsid w:val="00077292"/>
    <w:rsid w:val="00077366"/>
    <w:rsid w:val="000774BE"/>
    <w:rsid w:val="00077603"/>
    <w:rsid w:val="00077738"/>
    <w:rsid w:val="00080127"/>
    <w:rsid w:val="0008073C"/>
    <w:rsid w:val="0008113C"/>
    <w:rsid w:val="000817E2"/>
    <w:rsid w:val="00082480"/>
    <w:rsid w:val="00082DC2"/>
    <w:rsid w:val="00083152"/>
    <w:rsid w:val="0008352D"/>
    <w:rsid w:val="000835A4"/>
    <w:rsid w:val="000837F4"/>
    <w:rsid w:val="00083A2D"/>
    <w:rsid w:val="0008486B"/>
    <w:rsid w:val="000848F0"/>
    <w:rsid w:val="00084FB2"/>
    <w:rsid w:val="00086239"/>
    <w:rsid w:val="000864D8"/>
    <w:rsid w:val="00086FD2"/>
    <w:rsid w:val="0008711C"/>
    <w:rsid w:val="0008757A"/>
    <w:rsid w:val="00087C64"/>
    <w:rsid w:val="000903C1"/>
    <w:rsid w:val="00091865"/>
    <w:rsid w:val="00091956"/>
    <w:rsid w:val="00091D2E"/>
    <w:rsid w:val="00092D01"/>
    <w:rsid w:val="000933F4"/>
    <w:rsid w:val="0009418C"/>
    <w:rsid w:val="00094514"/>
    <w:rsid w:val="00095099"/>
    <w:rsid w:val="000954B6"/>
    <w:rsid w:val="00095908"/>
    <w:rsid w:val="000960C6"/>
    <w:rsid w:val="000966A9"/>
    <w:rsid w:val="000971B8"/>
    <w:rsid w:val="000972DD"/>
    <w:rsid w:val="00097575"/>
    <w:rsid w:val="000978C5"/>
    <w:rsid w:val="000978E5"/>
    <w:rsid w:val="000A02DA"/>
    <w:rsid w:val="000A0D15"/>
    <w:rsid w:val="000A193B"/>
    <w:rsid w:val="000A19D7"/>
    <w:rsid w:val="000A1B10"/>
    <w:rsid w:val="000A2BA6"/>
    <w:rsid w:val="000A2FAD"/>
    <w:rsid w:val="000A3ABC"/>
    <w:rsid w:val="000A3BCA"/>
    <w:rsid w:val="000A3C3E"/>
    <w:rsid w:val="000A3EC5"/>
    <w:rsid w:val="000A44A1"/>
    <w:rsid w:val="000A4FA0"/>
    <w:rsid w:val="000A4FB1"/>
    <w:rsid w:val="000A55B5"/>
    <w:rsid w:val="000A5B46"/>
    <w:rsid w:val="000A5E62"/>
    <w:rsid w:val="000A5F24"/>
    <w:rsid w:val="000A6610"/>
    <w:rsid w:val="000A7652"/>
    <w:rsid w:val="000A7C77"/>
    <w:rsid w:val="000B0668"/>
    <w:rsid w:val="000B18C8"/>
    <w:rsid w:val="000B1A9E"/>
    <w:rsid w:val="000B1F65"/>
    <w:rsid w:val="000B3F54"/>
    <w:rsid w:val="000B4290"/>
    <w:rsid w:val="000B483E"/>
    <w:rsid w:val="000B598C"/>
    <w:rsid w:val="000B5D6B"/>
    <w:rsid w:val="000B703A"/>
    <w:rsid w:val="000B7638"/>
    <w:rsid w:val="000B7848"/>
    <w:rsid w:val="000B7C24"/>
    <w:rsid w:val="000B7E4F"/>
    <w:rsid w:val="000C08DC"/>
    <w:rsid w:val="000C0B86"/>
    <w:rsid w:val="000C0DEC"/>
    <w:rsid w:val="000C1B1D"/>
    <w:rsid w:val="000C1EA8"/>
    <w:rsid w:val="000C2632"/>
    <w:rsid w:val="000C2657"/>
    <w:rsid w:val="000C2C64"/>
    <w:rsid w:val="000C392E"/>
    <w:rsid w:val="000C41A8"/>
    <w:rsid w:val="000C460C"/>
    <w:rsid w:val="000C4937"/>
    <w:rsid w:val="000C4BF9"/>
    <w:rsid w:val="000C566B"/>
    <w:rsid w:val="000C598E"/>
    <w:rsid w:val="000C5A54"/>
    <w:rsid w:val="000C6BF9"/>
    <w:rsid w:val="000C6C3C"/>
    <w:rsid w:val="000C7017"/>
    <w:rsid w:val="000C7503"/>
    <w:rsid w:val="000C7571"/>
    <w:rsid w:val="000C774A"/>
    <w:rsid w:val="000C7A99"/>
    <w:rsid w:val="000C7F0C"/>
    <w:rsid w:val="000D0AB1"/>
    <w:rsid w:val="000D0C06"/>
    <w:rsid w:val="000D0DB9"/>
    <w:rsid w:val="000D10CD"/>
    <w:rsid w:val="000D1B6B"/>
    <w:rsid w:val="000D1E43"/>
    <w:rsid w:val="000D1E74"/>
    <w:rsid w:val="000D3BFE"/>
    <w:rsid w:val="000D3F53"/>
    <w:rsid w:val="000D5619"/>
    <w:rsid w:val="000D5E51"/>
    <w:rsid w:val="000D617A"/>
    <w:rsid w:val="000D6530"/>
    <w:rsid w:val="000E3325"/>
    <w:rsid w:val="000E387B"/>
    <w:rsid w:val="000E38F9"/>
    <w:rsid w:val="000E5B29"/>
    <w:rsid w:val="000E686C"/>
    <w:rsid w:val="000E6A3C"/>
    <w:rsid w:val="000E6F1F"/>
    <w:rsid w:val="000E74AB"/>
    <w:rsid w:val="000E74F9"/>
    <w:rsid w:val="000E7D9A"/>
    <w:rsid w:val="000F0553"/>
    <w:rsid w:val="000F1A9C"/>
    <w:rsid w:val="000F1B7B"/>
    <w:rsid w:val="000F304E"/>
    <w:rsid w:val="000F3238"/>
    <w:rsid w:val="000F42ED"/>
    <w:rsid w:val="000F59C2"/>
    <w:rsid w:val="000F5A8F"/>
    <w:rsid w:val="000F60DF"/>
    <w:rsid w:val="000F6220"/>
    <w:rsid w:val="000F6523"/>
    <w:rsid w:val="000F72B6"/>
    <w:rsid w:val="0010122E"/>
    <w:rsid w:val="00101646"/>
    <w:rsid w:val="00101767"/>
    <w:rsid w:val="0010210A"/>
    <w:rsid w:val="00102E71"/>
    <w:rsid w:val="00103952"/>
    <w:rsid w:val="001039F8"/>
    <w:rsid w:val="001049B7"/>
    <w:rsid w:val="00104D44"/>
    <w:rsid w:val="001052F2"/>
    <w:rsid w:val="00106190"/>
    <w:rsid w:val="001074DD"/>
    <w:rsid w:val="00107B5C"/>
    <w:rsid w:val="00110652"/>
    <w:rsid w:val="00111899"/>
    <w:rsid w:val="00111947"/>
    <w:rsid w:val="001121A7"/>
    <w:rsid w:val="00112BC3"/>
    <w:rsid w:val="00112D99"/>
    <w:rsid w:val="00112E5D"/>
    <w:rsid w:val="00113F4D"/>
    <w:rsid w:val="0011477B"/>
    <w:rsid w:val="00114B9E"/>
    <w:rsid w:val="00115B9B"/>
    <w:rsid w:val="00115BB8"/>
    <w:rsid w:val="00115F76"/>
    <w:rsid w:val="00120E69"/>
    <w:rsid w:val="00121817"/>
    <w:rsid w:val="00121E86"/>
    <w:rsid w:val="00122855"/>
    <w:rsid w:val="00123894"/>
    <w:rsid w:val="00123C69"/>
    <w:rsid w:val="00123CE5"/>
    <w:rsid w:val="00124ABC"/>
    <w:rsid w:val="00125365"/>
    <w:rsid w:val="00125C05"/>
    <w:rsid w:val="00126949"/>
    <w:rsid w:val="001270F5"/>
    <w:rsid w:val="00127628"/>
    <w:rsid w:val="00130495"/>
    <w:rsid w:val="00130D53"/>
    <w:rsid w:val="00131A49"/>
    <w:rsid w:val="00131B4F"/>
    <w:rsid w:val="00132055"/>
    <w:rsid w:val="001325D4"/>
    <w:rsid w:val="001328CE"/>
    <w:rsid w:val="00132ACE"/>
    <w:rsid w:val="00132AD3"/>
    <w:rsid w:val="00132B3B"/>
    <w:rsid w:val="00132CCC"/>
    <w:rsid w:val="00132E87"/>
    <w:rsid w:val="00132EDA"/>
    <w:rsid w:val="00133162"/>
    <w:rsid w:val="001331D7"/>
    <w:rsid w:val="001347D1"/>
    <w:rsid w:val="00134955"/>
    <w:rsid w:val="00134BE7"/>
    <w:rsid w:val="001361C6"/>
    <w:rsid w:val="00136778"/>
    <w:rsid w:val="00136BC0"/>
    <w:rsid w:val="00136C09"/>
    <w:rsid w:val="00137ED6"/>
    <w:rsid w:val="001405DC"/>
    <w:rsid w:val="00141AE8"/>
    <w:rsid w:val="00141BF2"/>
    <w:rsid w:val="0014205B"/>
    <w:rsid w:val="001425A5"/>
    <w:rsid w:val="00142F8B"/>
    <w:rsid w:val="00143485"/>
    <w:rsid w:val="001436E7"/>
    <w:rsid w:val="001447DE"/>
    <w:rsid w:val="00144CF9"/>
    <w:rsid w:val="00144D03"/>
    <w:rsid w:val="0014519E"/>
    <w:rsid w:val="00145D43"/>
    <w:rsid w:val="00146932"/>
    <w:rsid w:val="001469EF"/>
    <w:rsid w:val="00150341"/>
    <w:rsid w:val="001508C0"/>
    <w:rsid w:val="0015151C"/>
    <w:rsid w:val="00152535"/>
    <w:rsid w:val="00152729"/>
    <w:rsid w:val="0015289F"/>
    <w:rsid w:val="00152A06"/>
    <w:rsid w:val="00152D16"/>
    <w:rsid w:val="001534A7"/>
    <w:rsid w:val="0015547E"/>
    <w:rsid w:val="0015549E"/>
    <w:rsid w:val="00155812"/>
    <w:rsid w:val="001561AA"/>
    <w:rsid w:val="00156D2B"/>
    <w:rsid w:val="001574FD"/>
    <w:rsid w:val="00157EC9"/>
    <w:rsid w:val="001600DE"/>
    <w:rsid w:val="001617C0"/>
    <w:rsid w:val="001632D5"/>
    <w:rsid w:val="00163833"/>
    <w:rsid w:val="0016465A"/>
    <w:rsid w:val="001651FB"/>
    <w:rsid w:val="00165B96"/>
    <w:rsid w:val="00166369"/>
    <w:rsid w:val="001671D6"/>
    <w:rsid w:val="0016739F"/>
    <w:rsid w:val="00167583"/>
    <w:rsid w:val="00170529"/>
    <w:rsid w:val="00170B11"/>
    <w:rsid w:val="00170BAC"/>
    <w:rsid w:val="0017189F"/>
    <w:rsid w:val="00173118"/>
    <w:rsid w:val="001734C0"/>
    <w:rsid w:val="00173AD3"/>
    <w:rsid w:val="00173E62"/>
    <w:rsid w:val="00173F04"/>
    <w:rsid w:val="00174D19"/>
    <w:rsid w:val="001757CD"/>
    <w:rsid w:val="00175963"/>
    <w:rsid w:val="00175E99"/>
    <w:rsid w:val="00176525"/>
    <w:rsid w:val="001775FA"/>
    <w:rsid w:val="00177EB0"/>
    <w:rsid w:val="00180558"/>
    <w:rsid w:val="0018096A"/>
    <w:rsid w:val="00180B77"/>
    <w:rsid w:val="00180D31"/>
    <w:rsid w:val="001823A7"/>
    <w:rsid w:val="001835B7"/>
    <w:rsid w:val="001836B0"/>
    <w:rsid w:val="001836D8"/>
    <w:rsid w:val="00183DB4"/>
    <w:rsid w:val="00183E72"/>
    <w:rsid w:val="00184DC1"/>
    <w:rsid w:val="0018592B"/>
    <w:rsid w:val="00185B55"/>
    <w:rsid w:val="00185E62"/>
    <w:rsid w:val="00185F09"/>
    <w:rsid w:val="00186C14"/>
    <w:rsid w:val="00186E2E"/>
    <w:rsid w:val="0019094B"/>
    <w:rsid w:val="00190DC9"/>
    <w:rsid w:val="00191159"/>
    <w:rsid w:val="00191379"/>
    <w:rsid w:val="00191693"/>
    <w:rsid w:val="00191C11"/>
    <w:rsid w:val="00192315"/>
    <w:rsid w:val="00192365"/>
    <w:rsid w:val="0019289F"/>
    <w:rsid w:val="00193783"/>
    <w:rsid w:val="00193955"/>
    <w:rsid w:val="00194090"/>
    <w:rsid w:val="00194A44"/>
    <w:rsid w:val="00194A6E"/>
    <w:rsid w:val="0019510F"/>
    <w:rsid w:val="001955C0"/>
    <w:rsid w:val="00195A2D"/>
    <w:rsid w:val="00195D4B"/>
    <w:rsid w:val="0019633B"/>
    <w:rsid w:val="001968F1"/>
    <w:rsid w:val="00197013"/>
    <w:rsid w:val="00197286"/>
    <w:rsid w:val="001974A6"/>
    <w:rsid w:val="00197903"/>
    <w:rsid w:val="00197E1A"/>
    <w:rsid w:val="001A10A1"/>
    <w:rsid w:val="001A192A"/>
    <w:rsid w:val="001A29F0"/>
    <w:rsid w:val="001A2CAF"/>
    <w:rsid w:val="001A2F6E"/>
    <w:rsid w:val="001A3182"/>
    <w:rsid w:val="001A4104"/>
    <w:rsid w:val="001A4F18"/>
    <w:rsid w:val="001A5520"/>
    <w:rsid w:val="001A5A71"/>
    <w:rsid w:val="001A7EF3"/>
    <w:rsid w:val="001B1024"/>
    <w:rsid w:val="001B1245"/>
    <w:rsid w:val="001B16EA"/>
    <w:rsid w:val="001B264B"/>
    <w:rsid w:val="001B2695"/>
    <w:rsid w:val="001B2E30"/>
    <w:rsid w:val="001B2EE7"/>
    <w:rsid w:val="001B3C8E"/>
    <w:rsid w:val="001B51A3"/>
    <w:rsid w:val="001B52D2"/>
    <w:rsid w:val="001B572D"/>
    <w:rsid w:val="001B5812"/>
    <w:rsid w:val="001B5A93"/>
    <w:rsid w:val="001B7701"/>
    <w:rsid w:val="001B7969"/>
    <w:rsid w:val="001C0013"/>
    <w:rsid w:val="001C031A"/>
    <w:rsid w:val="001C044B"/>
    <w:rsid w:val="001C0C1A"/>
    <w:rsid w:val="001C0C78"/>
    <w:rsid w:val="001C18A9"/>
    <w:rsid w:val="001C22A5"/>
    <w:rsid w:val="001C2C58"/>
    <w:rsid w:val="001C30CF"/>
    <w:rsid w:val="001C3405"/>
    <w:rsid w:val="001C3C69"/>
    <w:rsid w:val="001C3ECC"/>
    <w:rsid w:val="001C4334"/>
    <w:rsid w:val="001C4F36"/>
    <w:rsid w:val="001C6B0D"/>
    <w:rsid w:val="001C6DD4"/>
    <w:rsid w:val="001D0F22"/>
    <w:rsid w:val="001D259D"/>
    <w:rsid w:val="001D292D"/>
    <w:rsid w:val="001D2BF8"/>
    <w:rsid w:val="001D34AF"/>
    <w:rsid w:val="001D3BE1"/>
    <w:rsid w:val="001D3BF0"/>
    <w:rsid w:val="001D3C37"/>
    <w:rsid w:val="001D3DE1"/>
    <w:rsid w:val="001D4C6A"/>
    <w:rsid w:val="001D5B8F"/>
    <w:rsid w:val="001D5ED9"/>
    <w:rsid w:val="001D7A91"/>
    <w:rsid w:val="001D7BB7"/>
    <w:rsid w:val="001E0207"/>
    <w:rsid w:val="001E03B6"/>
    <w:rsid w:val="001E085F"/>
    <w:rsid w:val="001E1609"/>
    <w:rsid w:val="001E1DC3"/>
    <w:rsid w:val="001E1ECC"/>
    <w:rsid w:val="001E25A0"/>
    <w:rsid w:val="001E2A2F"/>
    <w:rsid w:val="001E3484"/>
    <w:rsid w:val="001E3637"/>
    <w:rsid w:val="001E4418"/>
    <w:rsid w:val="001E4C50"/>
    <w:rsid w:val="001E5167"/>
    <w:rsid w:val="001E56B8"/>
    <w:rsid w:val="001E5EE8"/>
    <w:rsid w:val="001E6B7B"/>
    <w:rsid w:val="001E6E46"/>
    <w:rsid w:val="001E72A1"/>
    <w:rsid w:val="001E7871"/>
    <w:rsid w:val="001E7CDE"/>
    <w:rsid w:val="001F0123"/>
    <w:rsid w:val="001F04E2"/>
    <w:rsid w:val="001F0FF2"/>
    <w:rsid w:val="001F218B"/>
    <w:rsid w:val="001F2378"/>
    <w:rsid w:val="001F2815"/>
    <w:rsid w:val="001F4389"/>
    <w:rsid w:val="001F440B"/>
    <w:rsid w:val="001F4594"/>
    <w:rsid w:val="001F6B6B"/>
    <w:rsid w:val="001F6E42"/>
    <w:rsid w:val="001F7360"/>
    <w:rsid w:val="001F7408"/>
    <w:rsid w:val="001F7AD2"/>
    <w:rsid w:val="00200442"/>
    <w:rsid w:val="002008FB"/>
    <w:rsid w:val="00200D14"/>
    <w:rsid w:val="002014C6"/>
    <w:rsid w:val="002015DE"/>
    <w:rsid w:val="0020187D"/>
    <w:rsid w:val="00202F31"/>
    <w:rsid w:val="00202F69"/>
    <w:rsid w:val="002044F4"/>
    <w:rsid w:val="0020515E"/>
    <w:rsid w:val="00205201"/>
    <w:rsid w:val="002053AF"/>
    <w:rsid w:val="00205C3B"/>
    <w:rsid w:val="00205C93"/>
    <w:rsid w:val="00205E03"/>
    <w:rsid w:val="002065DF"/>
    <w:rsid w:val="002068E8"/>
    <w:rsid w:val="002078E3"/>
    <w:rsid w:val="00207D16"/>
    <w:rsid w:val="00210524"/>
    <w:rsid w:val="0021079F"/>
    <w:rsid w:val="00210DD0"/>
    <w:rsid w:val="00210E26"/>
    <w:rsid w:val="00211F7D"/>
    <w:rsid w:val="002124BD"/>
    <w:rsid w:val="0021250D"/>
    <w:rsid w:val="00212D90"/>
    <w:rsid w:val="00213B95"/>
    <w:rsid w:val="00213C13"/>
    <w:rsid w:val="002152D1"/>
    <w:rsid w:val="00215CF1"/>
    <w:rsid w:val="002166CB"/>
    <w:rsid w:val="0021725F"/>
    <w:rsid w:val="00217293"/>
    <w:rsid w:val="002200D0"/>
    <w:rsid w:val="0022099C"/>
    <w:rsid w:val="00220A70"/>
    <w:rsid w:val="00220AE7"/>
    <w:rsid w:val="00221314"/>
    <w:rsid w:val="002223AF"/>
    <w:rsid w:val="002226C9"/>
    <w:rsid w:val="00222813"/>
    <w:rsid w:val="0022352F"/>
    <w:rsid w:val="00223630"/>
    <w:rsid w:val="00223D3E"/>
    <w:rsid w:val="00224253"/>
    <w:rsid w:val="002259A7"/>
    <w:rsid w:val="00225A12"/>
    <w:rsid w:val="00225B7F"/>
    <w:rsid w:val="00226981"/>
    <w:rsid w:val="00226983"/>
    <w:rsid w:val="00226C15"/>
    <w:rsid w:val="00227AE4"/>
    <w:rsid w:val="00227F26"/>
    <w:rsid w:val="0023039E"/>
    <w:rsid w:val="002304C9"/>
    <w:rsid w:val="00230AE4"/>
    <w:rsid w:val="00230D22"/>
    <w:rsid w:val="00231A90"/>
    <w:rsid w:val="00231E04"/>
    <w:rsid w:val="002320F2"/>
    <w:rsid w:val="00232420"/>
    <w:rsid w:val="00232BD3"/>
    <w:rsid w:val="00233E25"/>
    <w:rsid w:val="002345FD"/>
    <w:rsid w:val="00234848"/>
    <w:rsid w:val="00236745"/>
    <w:rsid w:val="00236B1D"/>
    <w:rsid w:val="00236F8D"/>
    <w:rsid w:val="00237519"/>
    <w:rsid w:val="00237553"/>
    <w:rsid w:val="002379F9"/>
    <w:rsid w:val="00240D1D"/>
    <w:rsid w:val="00240E3C"/>
    <w:rsid w:val="002411C2"/>
    <w:rsid w:val="00243CFD"/>
    <w:rsid w:val="0024438F"/>
    <w:rsid w:val="002445DC"/>
    <w:rsid w:val="00245371"/>
    <w:rsid w:val="00245433"/>
    <w:rsid w:val="0024581A"/>
    <w:rsid w:val="00245ABB"/>
    <w:rsid w:val="00245AC4"/>
    <w:rsid w:val="00245FDB"/>
    <w:rsid w:val="002461DD"/>
    <w:rsid w:val="002463AF"/>
    <w:rsid w:val="0024673A"/>
    <w:rsid w:val="00247008"/>
    <w:rsid w:val="002475FA"/>
    <w:rsid w:val="0024789A"/>
    <w:rsid w:val="00247E93"/>
    <w:rsid w:val="00251753"/>
    <w:rsid w:val="0025298E"/>
    <w:rsid w:val="00252DDA"/>
    <w:rsid w:val="00253E70"/>
    <w:rsid w:val="00254E95"/>
    <w:rsid w:val="0025621D"/>
    <w:rsid w:val="00256AE9"/>
    <w:rsid w:val="00256E44"/>
    <w:rsid w:val="00260DF7"/>
    <w:rsid w:val="0026149A"/>
    <w:rsid w:val="00261D42"/>
    <w:rsid w:val="00262940"/>
    <w:rsid w:val="00262996"/>
    <w:rsid w:val="00262EFC"/>
    <w:rsid w:val="00263A76"/>
    <w:rsid w:val="00263C9D"/>
    <w:rsid w:val="00263CC8"/>
    <w:rsid w:val="00263CDD"/>
    <w:rsid w:val="00263DFF"/>
    <w:rsid w:val="002647DF"/>
    <w:rsid w:val="00264AAA"/>
    <w:rsid w:val="00264BA4"/>
    <w:rsid w:val="002653C2"/>
    <w:rsid w:val="00265789"/>
    <w:rsid w:val="0026598E"/>
    <w:rsid w:val="00265C78"/>
    <w:rsid w:val="00266FDE"/>
    <w:rsid w:val="00267BF9"/>
    <w:rsid w:val="00270349"/>
    <w:rsid w:val="002704FD"/>
    <w:rsid w:val="00270F47"/>
    <w:rsid w:val="002715CE"/>
    <w:rsid w:val="00272036"/>
    <w:rsid w:val="00272DC2"/>
    <w:rsid w:val="00272DE5"/>
    <w:rsid w:val="00272FFE"/>
    <w:rsid w:val="00273109"/>
    <w:rsid w:val="00274A1D"/>
    <w:rsid w:val="00274BDA"/>
    <w:rsid w:val="00275117"/>
    <w:rsid w:val="002751FB"/>
    <w:rsid w:val="0027554F"/>
    <w:rsid w:val="002758A8"/>
    <w:rsid w:val="00275F75"/>
    <w:rsid w:val="00276816"/>
    <w:rsid w:val="002773AF"/>
    <w:rsid w:val="0027748C"/>
    <w:rsid w:val="0027752F"/>
    <w:rsid w:val="002776A5"/>
    <w:rsid w:val="00277AF7"/>
    <w:rsid w:val="00277D14"/>
    <w:rsid w:val="0028026C"/>
    <w:rsid w:val="00280BCE"/>
    <w:rsid w:val="00281A67"/>
    <w:rsid w:val="002824EE"/>
    <w:rsid w:val="002835D9"/>
    <w:rsid w:val="00284A91"/>
    <w:rsid w:val="00284D72"/>
    <w:rsid w:val="0028548F"/>
    <w:rsid w:val="0028592D"/>
    <w:rsid w:val="00285D28"/>
    <w:rsid w:val="002869CB"/>
    <w:rsid w:val="00286C06"/>
    <w:rsid w:val="00287588"/>
    <w:rsid w:val="00290274"/>
    <w:rsid w:val="00290861"/>
    <w:rsid w:val="00291D2B"/>
    <w:rsid w:val="0029236E"/>
    <w:rsid w:val="00292A88"/>
    <w:rsid w:val="00292D87"/>
    <w:rsid w:val="0029307A"/>
    <w:rsid w:val="002935CB"/>
    <w:rsid w:val="0029404C"/>
    <w:rsid w:val="002944D9"/>
    <w:rsid w:val="00294613"/>
    <w:rsid w:val="00295DF5"/>
    <w:rsid w:val="0029625F"/>
    <w:rsid w:val="00296B3A"/>
    <w:rsid w:val="00297339"/>
    <w:rsid w:val="0029768D"/>
    <w:rsid w:val="002A0CC2"/>
    <w:rsid w:val="002A0E08"/>
    <w:rsid w:val="002A192C"/>
    <w:rsid w:val="002A1CFA"/>
    <w:rsid w:val="002A2957"/>
    <w:rsid w:val="002A2F3B"/>
    <w:rsid w:val="002A4A55"/>
    <w:rsid w:val="002A5786"/>
    <w:rsid w:val="002A5B44"/>
    <w:rsid w:val="002A67F7"/>
    <w:rsid w:val="002A6DF5"/>
    <w:rsid w:val="002A7042"/>
    <w:rsid w:val="002A7118"/>
    <w:rsid w:val="002A76BB"/>
    <w:rsid w:val="002A7742"/>
    <w:rsid w:val="002A7D0C"/>
    <w:rsid w:val="002B10A3"/>
    <w:rsid w:val="002B1F63"/>
    <w:rsid w:val="002B1F87"/>
    <w:rsid w:val="002B264D"/>
    <w:rsid w:val="002B26E2"/>
    <w:rsid w:val="002B29E8"/>
    <w:rsid w:val="002B2F6B"/>
    <w:rsid w:val="002B2F95"/>
    <w:rsid w:val="002B36D7"/>
    <w:rsid w:val="002B457D"/>
    <w:rsid w:val="002B4DBF"/>
    <w:rsid w:val="002B577B"/>
    <w:rsid w:val="002B61D9"/>
    <w:rsid w:val="002B61FB"/>
    <w:rsid w:val="002B74BE"/>
    <w:rsid w:val="002B7C07"/>
    <w:rsid w:val="002C07E9"/>
    <w:rsid w:val="002C0A4A"/>
    <w:rsid w:val="002C10D2"/>
    <w:rsid w:val="002C196A"/>
    <w:rsid w:val="002C1B4F"/>
    <w:rsid w:val="002C242A"/>
    <w:rsid w:val="002C320D"/>
    <w:rsid w:val="002C33B8"/>
    <w:rsid w:val="002C4783"/>
    <w:rsid w:val="002C4DB5"/>
    <w:rsid w:val="002C4DCA"/>
    <w:rsid w:val="002C5A14"/>
    <w:rsid w:val="002C64E0"/>
    <w:rsid w:val="002C755E"/>
    <w:rsid w:val="002D1BA4"/>
    <w:rsid w:val="002D1D4B"/>
    <w:rsid w:val="002D32AA"/>
    <w:rsid w:val="002D3303"/>
    <w:rsid w:val="002D40AB"/>
    <w:rsid w:val="002D47F9"/>
    <w:rsid w:val="002D4DD0"/>
    <w:rsid w:val="002D51BF"/>
    <w:rsid w:val="002D5DA3"/>
    <w:rsid w:val="002D7448"/>
    <w:rsid w:val="002D7507"/>
    <w:rsid w:val="002D7B13"/>
    <w:rsid w:val="002D7DF9"/>
    <w:rsid w:val="002E0576"/>
    <w:rsid w:val="002E08D2"/>
    <w:rsid w:val="002E1231"/>
    <w:rsid w:val="002E138A"/>
    <w:rsid w:val="002E13DD"/>
    <w:rsid w:val="002E1458"/>
    <w:rsid w:val="002E2015"/>
    <w:rsid w:val="002E2572"/>
    <w:rsid w:val="002E5C7C"/>
    <w:rsid w:val="002E60B9"/>
    <w:rsid w:val="002E6165"/>
    <w:rsid w:val="002E6346"/>
    <w:rsid w:val="002E6B72"/>
    <w:rsid w:val="002E7553"/>
    <w:rsid w:val="002E76A6"/>
    <w:rsid w:val="002E7A3C"/>
    <w:rsid w:val="002F0275"/>
    <w:rsid w:val="002F064B"/>
    <w:rsid w:val="002F1C63"/>
    <w:rsid w:val="002F2814"/>
    <w:rsid w:val="002F4D42"/>
    <w:rsid w:val="002F50F0"/>
    <w:rsid w:val="002F56C6"/>
    <w:rsid w:val="002F5780"/>
    <w:rsid w:val="002F6A8A"/>
    <w:rsid w:val="002F7740"/>
    <w:rsid w:val="002F7C6D"/>
    <w:rsid w:val="00300D3E"/>
    <w:rsid w:val="0030172A"/>
    <w:rsid w:val="00301FA5"/>
    <w:rsid w:val="003023FC"/>
    <w:rsid w:val="003031FF"/>
    <w:rsid w:val="00303430"/>
    <w:rsid w:val="003039ED"/>
    <w:rsid w:val="00303B3D"/>
    <w:rsid w:val="00303ED9"/>
    <w:rsid w:val="003040C9"/>
    <w:rsid w:val="00304A0F"/>
    <w:rsid w:val="00305BB9"/>
    <w:rsid w:val="00305F0F"/>
    <w:rsid w:val="0030654A"/>
    <w:rsid w:val="00307F53"/>
    <w:rsid w:val="00310501"/>
    <w:rsid w:val="00310C9E"/>
    <w:rsid w:val="00310DA1"/>
    <w:rsid w:val="003113FB"/>
    <w:rsid w:val="00311FCD"/>
    <w:rsid w:val="0031220A"/>
    <w:rsid w:val="00313463"/>
    <w:rsid w:val="00313AEA"/>
    <w:rsid w:val="00314B35"/>
    <w:rsid w:val="00314D88"/>
    <w:rsid w:val="003154B1"/>
    <w:rsid w:val="00315E65"/>
    <w:rsid w:val="00316139"/>
    <w:rsid w:val="00316421"/>
    <w:rsid w:val="00316ED4"/>
    <w:rsid w:val="0032017E"/>
    <w:rsid w:val="003204F4"/>
    <w:rsid w:val="003217B2"/>
    <w:rsid w:val="00321BE3"/>
    <w:rsid w:val="00322C25"/>
    <w:rsid w:val="00323C54"/>
    <w:rsid w:val="0032452D"/>
    <w:rsid w:val="00324DFD"/>
    <w:rsid w:val="003251B3"/>
    <w:rsid w:val="0032528C"/>
    <w:rsid w:val="003254CE"/>
    <w:rsid w:val="003257A4"/>
    <w:rsid w:val="00325D80"/>
    <w:rsid w:val="00326E6B"/>
    <w:rsid w:val="00327312"/>
    <w:rsid w:val="0032739B"/>
    <w:rsid w:val="00330DC9"/>
    <w:rsid w:val="0033133C"/>
    <w:rsid w:val="00331430"/>
    <w:rsid w:val="00331714"/>
    <w:rsid w:val="00332101"/>
    <w:rsid w:val="003321BA"/>
    <w:rsid w:val="0033255D"/>
    <w:rsid w:val="003325F0"/>
    <w:rsid w:val="00332FD9"/>
    <w:rsid w:val="00333464"/>
    <w:rsid w:val="0033355D"/>
    <w:rsid w:val="003339E1"/>
    <w:rsid w:val="00333C39"/>
    <w:rsid w:val="00333CA3"/>
    <w:rsid w:val="00333D4B"/>
    <w:rsid w:val="00334713"/>
    <w:rsid w:val="003349D7"/>
    <w:rsid w:val="00335221"/>
    <w:rsid w:val="00335931"/>
    <w:rsid w:val="003364CE"/>
    <w:rsid w:val="00337285"/>
    <w:rsid w:val="0033751C"/>
    <w:rsid w:val="003377A2"/>
    <w:rsid w:val="00337B81"/>
    <w:rsid w:val="00337D28"/>
    <w:rsid w:val="00340101"/>
    <w:rsid w:val="003404F6"/>
    <w:rsid w:val="00340ABD"/>
    <w:rsid w:val="00341D77"/>
    <w:rsid w:val="00341F99"/>
    <w:rsid w:val="0034238D"/>
    <w:rsid w:val="00342440"/>
    <w:rsid w:val="00342B05"/>
    <w:rsid w:val="003432F4"/>
    <w:rsid w:val="003433AC"/>
    <w:rsid w:val="00343EEE"/>
    <w:rsid w:val="00345066"/>
    <w:rsid w:val="0034531A"/>
    <w:rsid w:val="00345F30"/>
    <w:rsid w:val="00346BA2"/>
    <w:rsid w:val="003471F2"/>
    <w:rsid w:val="00347622"/>
    <w:rsid w:val="00350241"/>
    <w:rsid w:val="0035030A"/>
    <w:rsid w:val="00350D47"/>
    <w:rsid w:val="00350E2A"/>
    <w:rsid w:val="00351612"/>
    <w:rsid w:val="003516F1"/>
    <w:rsid w:val="00352CC3"/>
    <w:rsid w:val="00353131"/>
    <w:rsid w:val="00353DA4"/>
    <w:rsid w:val="003540E8"/>
    <w:rsid w:val="00354DFB"/>
    <w:rsid w:val="00355539"/>
    <w:rsid w:val="00356B2D"/>
    <w:rsid w:val="003572D8"/>
    <w:rsid w:val="003572F4"/>
    <w:rsid w:val="00357455"/>
    <w:rsid w:val="00357BF7"/>
    <w:rsid w:val="003601E9"/>
    <w:rsid w:val="00360374"/>
    <w:rsid w:val="00360AF1"/>
    <w:rsid w:val="003615C0"/>
    <w:rsid w:val="00361998"/>
    <w:rsid w:val="00362C2B"/>
    <w:rsid w:val="00363AD3"/>
    <w:rsid w:val="00363BC4"/>
    <w:rsid w:val="00363BF8"/>
    <w:rsid w:val="00363FD6"/>
    <w:rsid w:val="0036459D"/>
    <w:rsid w:val="0036496B"/>
    <w:rsid w:val="00364BFC"/>
    <w:rsid w:val="00364FBD"/>
    <w:rsid w:val="00365224"/>
    <w:rsid w:val="003657DD"/>
    <w:rsid w:val="003658DF"/>
    <w:rsid w:val="00367D37"/>
    <w:rsid w:val="0037093D"/>
    <w:rsid w:val="00370FED"/>
    <w:rsid w:val="00371888"/>
    <w:rsid w:val="00371BBE"/>
    <w:rsid w:val="00372930"/>
    <w:rsid w:val="00372F02"/>
    <w:rsid w:val="00373382"/>
    <w:rsid w:val="00373B78"/>
    <w:rsid w:val="00373CCC"/>
    <w:rsid w:val="00374AF6"/>
    <w:rsid w:val="00374B98"/>
    <w:rsid w:val="00374DD7"/>
    <w:rsid w:val="00375B68"/>
    <w:rsid w:val="00376E48"/>
    <w:rsid w:val="00377222"/>
    <w:rsid w:val="003807A6"/>
    <w:rsid w:val="00381E32"/>
    <w:rsid w:val="00382F30"/>
    <w:rsid w:val="00383269"/>
    <w:rsid w:val="003832FA"/>
    <w:rsid w:val="0038354B"/>
    <w:rsid w:val="00383C88"/>
    <w:rsid w:val="00383CC6"/>
    <w:rsid w:val="00383D98"/>
    <w:rsid w:val="0038422D"/>
    <w:rsid w:val="0038427C"/>
    <w:rsid w:val="00384C5E"/>
    <w:rsid w:val="003851C5"/>
    <w:rsid w:val="00385883"/>
    <w:rsid w:val="00385D66"/>
    <w:rsid w:val="00387374"/>
    <w:rsid w:val="00387ADF"/>
    <w:rsid w:val="00387D6C"/>
    <w:rsid w:val="00390FCB"/>
    <w:rsid w:val="003918BA"/>
    <w:rsid w:val="00391DF0"/>
    <w:rsid w:val="00391FA5"/>
    <w:rsid w:val="00392CB3"/>
    <w:rsid w:val="00392F26"/>
    <w:rsid w:val="00394940"/>
    <w:rsid w:val="00394DF2"/>
    <w:rsid w:val="003976BF"/>
    <w:rsid w:val="00397DF2"/>
    <w:rsid w:val="003A0A82"/>
    <w:rsid w:val="003A0E8E"/>
    <w:rsid w:val="003A14F3"/>
    <w:rsid w:val="003A2537"/>
    <w:rsid w:val="003A2B6C"/>
    <w:rsid w:val="003A348B"/>
    <w:rsid w:val="003A3B3B"/>
    <w:rsid w:val="003A3C1E"/>
    <w:rsid w:val="003A4EE7"/>
    <w:rsid w:val="003A5145"/>
    <w:rsid w:val="003A5354"/>
    <w:rsid w:val="003A5883"/>
    <w:rsid w:val="003A5A29"/>
    <w:rsid w:val="003A5CF0"/>
    <w:rsid w:val="003A77E5"/>
    <w:rsid w:val="003A7E63"/>
    <w:rsid w:val="003A7EF9"/>
    <w:rsid w:val="003B0384"/>
    <w:rsid w:val="003B0531"/>
    <w:rsid w:val="003B0569"/>
    <w:rsid w:val="003B0D62"/>
    <w:rsid w:val="003B190F"/>
    <w:rsid w:val="003B1D7F"/>
    <w:rsid w:val="003B1F33"/>
    <w:rsid w:val="003B2BFE"/>
    <w:rsid w:val="003B34AF"/>
    <w:rsid w:val="003B35BC"/>
    <w:rsid w:val="003B4B26"/>
    <w:rsid w:val="003B4D36"/>
    <w:rsid w:val="003B5F3D"/>
    <w:rsid w:val="003B69F6"/>
    <w:rsid w:val="003B6A98"/>
    <w:rsid w:val="003B6B91"/>
    <w:rsid w:val="003B7062"/>
    <w:rsid w:val="003B71F7"/>
    <w:rsid w:val="003B798E"/>
    <w:rsid w:val="003B7A95"/>
    <w:rsid w:val="003C01AB"/>
    <w:rsid w:val="003C06B5"/>
    <w:rsid w:val="003C06FC"/>
    <w:rsid w:val="003C0A8C"/>
    <w:rsid w:val="003C0DB1"/>
    <w:rsid w:val="003C1B99"/>
    <w:rsid w:val="003C1C49"/>
    <w:rsid w:val="003C202B"/>
    <w:rsid w:val="003C2547"/>
    <w:rsid w:val="003C2CD5"/>
    <w:rsid w:val="003C41EF"/>
    <w:rsid w:val="003C45D8"/>
    <w:rsid w:val="003C4CAD"/>
    <w:rsid w:val="003C5103"/>
    <w:rsid w:val="003C5583"/>
    <w:rsid w:val="003C58F0"/>
    <w:rsid w:val="003C5F27"/>
    <w:rsid w:val="003C6E7A"/>
    <w:rsid w:val="003C7BC2"/>
    <w:rsid w:val="003D011F"/>
    <w:rsid w:val="003D1AB7"/>
    <w:rsid w:val="003D2162"/>
    <w:rsid w:val="003D2287"/>
    <w:rsid w:val="003D2F03"/>
    <w:rsid w:val="003D37E2"/>
    <w:rsid w:val="003D39E6"/>
    <w:rsid w:val="003D423A"/>
    <w:rsid w:val="003D44D4"/>
    <w:rsid w:val="003D48A6"/>
    <w:rsid w:val="003D500E"/>
    <w:rsid w:val="003D5F06"/>
    <w:rsid w:val="003D6392"/>
    <w:rsid w:val="003D6EA8"/>
    <w:rsid w:val="003E0CA3"/>
    <w:rsid w:val="003E1269"/>
    <w:rsid w:val="003E1F01"/>
    <w:rsid w:val="003E27E1"/>
    <w:rsid w:val="003E2A1A"/>
    <w:rsid w:val="003E2BE6"/>
    <w:rsid w:val="003E36BD"/>
    <w:rsid w:val="003E3A74"/>
    <w:rsid w:val="003E423A"/>
    <w:rsid w:val="003E47D5"/>
    <w:rsid w:val="003E5D6F"/>
    <w:rsid w:val="003E6311"/>
    <w:rsid w:val="003E6892"/>
    <w:rsid w:val="003E6A05"/>
    <w:rsid w:val="003E6DC7"/>
    <w:rsid w:val="003E75AD"/>
    <w:rsid w:val="003E7AD9"/>
    <w:rsid w:val="003E7DF0"/>
    <w:rsid w:val="003E7E87"/>
    <w:rsid w:val="003F00C0"/>
    <w:rsid w:val="003F0CD2"/>
    <w:rsid w:val="003F0D0A"/>
    <w:rsid w:val="003F0EE0"/>
    <w:rsid w:val="003F0F3A"/>
    <w:rsid w:val="003F162F"/>
    <w:rsid w:val="003F19B9"/>
    <w:rsid w:val="003F1C23"/>
    <w:rsid w:val="003F306D"/>
    <w:rsid w:val="003F3120"/>
    <w:rsid w:val="003F4169"/>
    <w:rsid w:val="003F419E"/>
    <w:rsid w:val="003F42D2"/>
    <w:rsid w:val="003F4445"/>
    <w:rsid w:val="003F6FBD"/>
    <w:rsid w:val="003F761E"/>
    <w:rsid w:val="004000E7"/>
    <w:rsid w:val="00400543"/>
    <w:rsid w:val="004006D4"/>
    <w:rsid w:val="004009A9"/>
    <w:rsid w:val="00400A12"/>
    <w:rsid w:val="00403190"/>
    <w:rsid w:val="004031AA"/>
    <w:rsid w:val="00404975"/>
    <w:rsid w:val="004057E5"/>
    <w:rsid w:val="00406035"/>
    <w:rsid w:val="004063B6"/>
    <w:rsid w:val="00407FAD"/>
    <w:rsid w:val="00410269"/>
    <w:rsid w:val="00412109"/>
    <w:rsid w:val="0041226F"/>
    <w:rsid w:val="0041248B"/>
    <w:rsid w:val="00413D8F"/>
    <w:rsid w:val="00414006"/>
    <w:rsid w:val="00415454"/>
    <w:rsid w:val="00415599"/>
    <w:rsid w:val="00415600"/>
    <w:rsid w:val="00415A45"/>
    <w:rsid w:val="00415A6B"/>
    <w:rsid w:val="00415F60"/>
    <w:rsid w:val="00420592"/>
    <w:rsid w:val="00420787"/>
    <w:rsid w:val="004219E5"/>
    <w:rsid w:val="00422BB5"/>
    <w:rsid w:val="00423314"/>
    <w:rsid w:val="00423487"/>
    <w:rsid w:val="00423C52"/>
    <w:rsid w:val="004248A1"/>
    <w:rsid w:val="00425DF9"/>
    <w:rsid w:val="00426C97"/>
    <w:rsid w:val="00427C59"/>
    <w:rsid w:val="00427D82"/>
    <w:rsid w:val="00427F91"/>
    <w:rsid w:val="004300E7"/>
    <w:rsid w:val="00430A47"/>
    <w:rsid w:val="00430BA4"/>
    <w:rsid w:val="004325F2"/>
    <w:rsid w:val="00432A92"/>
    <w:rsid w:val="00432D81"/>
    <w:rsid w:val="00432E3A"/>
    <w:rsid w:val="004334A8"/>
    <w:rsid w:val="00433989"/>
    <w:rsid w:val="00433B49"/>
    <w:rsid w:val="00433EB7"/>
    <w:rsid w:val="004344DB"/>
    <w:rsid w:val="00435583"/>
    <w:rsid w:val="004365E1"/>
    <w:rsid w:val="00436C39"/>
    <w:rsid w:val="00437A1D"/>
    <w:rsid w:val="004411F3"/>
    <w:rsid w:val="00441F71"/>
    <w:rsid w:val="00441F8B"/>
    <w:rsid w:val="00442452"/>
    <w:rsid w:val="004424BE"/>
    <w:rsid w:val="00442B12"/>
    <w:rsid w:val="00442BFF"/>
    <w:rsid w:val="004432D3"/>
    <w:rsid w:val="004437AF"/>
    <w:rsid w:val="00444620"/>
    <w:rsid w:val="00444EBA"/>
    <w:rsid w:val="00444EC2"/>
    <w:rsid w:val="00446B16"/>
    <w:rsid w:val="004473D3"/>
    <w:rsid w:val="0044767C"/>
    <w:rsid w:val="00447842"/>
    <w:rsid w:val="00447EB3"/>
    <w:rsid w:val="0045089E"/>
    <w:rsid w:val="00450D12"/>
    <w:rsid w:val="00451706"/>
    <w:rsid w:val="0045178F"/>
    <w:rsid w:val="004521B9"/>
    <w:rsid w:val="00452854"/>
    <w:rsid w:val="004541BC"/>
    <w:rsid w:val="0045731A"/>
    <w:rsid w:val="004600A1"/>
    <w:rsid w:val="00460D5D"/>
    <w:rsid w:val="004618AC"/>
    <w:rsid w:val="00461A8C"/>
    <w:rsid w:val="00461ABA"/>
    <w:rsid w:val="00462683"/>
    <w:rsid w:val="00463883"/>
    <w:rsid w:val="00463AE0"/>
    <w:rsid w:val="004640DC"/>
    <w:rsid w:val="004646FE"/>
    <w:rsid w:val="00464ABD"/>
    <w:rsid w:val="00465220"/>
    <w:rsid w:val="00465B1F"/>
    <w:rsid w:val="00465F7D"/>
    <w:rsid w:val="00467DCE"/>
    <w:rsid w:val="0047086F"/>
    <w:rsid w:val="0047115C"/>
    <w:rsid w:val="0047176B"/>
    <w:rsid w:val="004719EA"/>
    <w:rsid w:val="00472A3B"/>
    <w:rsid w:val="00472C48"/>
    <w:rsid w:val="00472D75"/>
    <w:rsid w:val="00473184"/>
    <w:rsid w:val="004741A4"/>
    <w:rsid w:val="004741FC"/>
    <w:rsid w:val="004742EC"/>
    <w:rsid w:val="00474437"/>
    <w:rsid w:val="0047460A"/>
    <w:rsid w:val="004748A4"/>
    <w:rsid w:val="00475539"/>
    <w:rsid w:val="004761F0"/>
    <w:rsid w:val="00476294"/>
    <w:rsid w:val="00476D61"/>
    <w:rsid w:val="00477521"/>
    <w:rsid w:val="00477924"/>
    <w:rsid w:val="0048032B"/>
    <w:rsid w:val="00480817"/>
    <w:rsid w:val="004815EB"/>
    <w:rsid w:val="00481BCB"/>
    <w:rsid w:val="004820DD"/>
    <w:rsid w:val="004822E6"/>
    <w:rsid w:val="00482321"/>
    <w:rsid w:val="00482684"/>
    <w:rsid w:val="0048302F"/>
    <w:rsid w:val="004837ED"/>
    <w:rsid w:val="00484BE2"/>
    <w:rsid w:val="00485AFF"/>
    <w:rsid w:val="00486506"/>
    <w:rsid w:val="00486785"/>
    <w:rsid w:val="00486F5F"/>
    <w:rsid w:val="00487583"/>
    <w:rsid w:val="004876B9"/>
    <w:rsid w:val="00487AC8"/>
    <w:rsid w:val="00490549"/>
    <w:rsid w:val="00491617"/>
    <w:rsid w:val="00491747"/>
    <w:rsid w:val="00491751"/>
    <w:rsid w:val="00491CCB"/>
    <w:rsid w:val="0049220C"/>
    <w:rsid w:val="004925F1"/>
    <w:rsid w:val="00493446"/>
    <w:rsid w:val="00493662"/>
    <w:rsid w:val="004942F5"/>
    <w:rsid w:val="00495189"/>
    <w:rsid w:val="0049597A"/>
    <w:rsid w:val="004959C7"/>
    <w:rsid w:val="00495A5D"/>
    <w:rsid w:val="004962EF"/>
    <w:rsid w:val="0049754B"/>
    <w:rsid w:val="004A00E9"/>
    <w:rsid w:val="004A221A"/>
    <w:rsid w:val="004A293B"/>
    <w:rsid w:val="004A29CE"/>
    <w:rsid w:val="004A4165"/>
    <w:rsid w:val="004A49B6"/>
    <w:rsid w:val="004A4ABB"/>
    <w:rsid w:val="004A5A58"/>
    <w:rsid w:val="004A5DD4"/>
    <w:rsid w:val="004A7085"/>
    <w:rsid w:val="004B0D99"/>
    <w:rsid w:val="004B1C11"/>
    <w:rsid w:val="004B1D21"/>
    <w:rsid w:val="004B2812"/>
    <w:rsid w:val="004B3327"/>
    <w:rsid w:val="004B4D71"/>
    <w:rsid w:val="004B4F4B"/>
    <w:rsid w:val="004B59BB"/>
    <w:rsid w:val="004B61EA"/>
    <w:rsid w:val="004B6648"/>
    <w:rsid w:val="004B66AD"/>
    <w:rsid w:val="004B6969"/>
    <w:rsid w:val="004B6AD4"/>
    <w:rsid w:val="004B7A20"/>
    <w:rsid w:val="004C0383"/>
    <w:rsid w:val="004C05DC"/>
    <w:rsid w:val="004C0ABB"/>
    <w:rsid w:val="004C0CBE"/>
    <w:rsid w:val="004C18E5"/>
    <w:rsid w:val="004C2653"/>
    <w:rsid w:val="004C2FF5"/>
    <w:rsid w:val="004C32E9"/>
    <w:rsid w:val="004C3C3B"/>
    <w:rsid w:val="004C40E0"/>
    <w:rsid w:val="004C4B44"/>
    <w:rsid w:val="004C533C"/>
    <w:rsid w:val="004C5AB8"/>
    <w:rsid w:val="004C5FAA"/>
    <w:rsid w:val="004C780D"/>
    <w:rsid w:val="004D01B0"/>
    <w:rsid w:val="004D0501"/>
    <w:rsid w:val="004D10EA"/>
    <w:rsid w:val="004D1665"/>
    <w:rsid w:val="004D19A5"/>
    <w:rsid w:val="004D1F18"/>
    <w:rsid w:val="004D2AEE"/>
    <w:rsid w:val="004D2D57"/>
    <w:rsid w:val="004D2DD0"/>
    <w:rsid w:val="004D2EF6"/>
    <w:rsid w:val="004D3596"/>
    <w:rsid w:val="004D5DA3"/>
    <w:rsid w:val="004D6781"/>
    <w:rsid w:val="004D6881"/>
    <w:rsid w:val="004D7068"/>
    <w:rsid w:val="004D741A"/>
    <w:rsid w:val="004D751C"/>
    <w:rsid w:val="004D753E"/>
    <w:rsid w:val="004E06A1"/>
    <w:rsid w:val="004E0E0D"/>
    <w:rsid w:val="004E1AE1"/>
    <w:rsid w:val="004E1F12"/>
    <w:rsid w:val="004E1F53"/>
    <w:rsid w:val="004E290C"/>
    <w:rsid w:val="004E30BC"/>
    <w:rsid w:val="004E30F4"/>
    <w:rsid w:val="004E32D3"/>
    <w:rsid w:val="004E39CD"/>
    <w:rsid w:val="004E3AE0"/>
    <w:rsid w:val="004E479D"/>
    <w:rsid w:val="004E55DA"/>
    <w:rsid w:val="004E7142"/>
    <w:rsid w:val="004E77D9"/>
    <w:rsid w:val="004E7B49"/>
    <w:rsid w:val="004F053B"/>
    <w:rsid w:val="004F0586"/>
    <w:rsid w:val="004F0E83"/>
    <w:rsid w:val="004F0EA1"/>
    <w:rsid w:val="004F1055"/>
    <w:rsid w:val="004F12D2"/>
    <w:rsid w:val="004F1841"/>
    <w:rsid w:val="004F1A61"/>
    <w:rsid w:val="004F2E8F"/>
    <w:rsid w:val="004F3927"/>
    <w:rsid w:val="004F45AD"/>
    <w:rsid w:val="004F45CF"/>
    <w:rsid w:val="004F4965"/>
    <w:rsid w:val="004F605F"/>
    <w:rsid w:val="004F6293"/>
    <w:rsid w:val="004F6569"/>
    <w:rsid w:val="004F7EE5"/>
    <w:rsid w:val="004F7F01"/>
    <w:rsid w:val="00500A61"/>
    <w:rsid w:val="00500D1F"/>
    <w:rsid w:val="00502167"/>
    <w:rsid w:val="005025BB"/>
    <w:rsid w:val="00502DC8"/>
    <w:rsid w:val="0050522A"/>
    <w:rsid w:val="005052A4"/>
    <w:rsid w:val="005056B8"/>
    <w:rsid w:val="0050662C"/>
    <w:rsid w:val="005066E4"/>
    <w:rsid w:val="00507394"/>
    <w:rsid w:val="00507C7E"/>
    <w:rsid w:val="005102BD"/>
    <w:rsid w:val="0051067B"/>
    <w:rsid w:val="00511730"/>
    <w:rsid w:val="00511A10"/>
    <w:rsid w:val="005125E9"/>
    <w:rsid w:val="0051268A"/>
    <w:rsid w:val="0051472A"/>
    <w:rsid w:val="00514FBD"/>
    <w:rsid w:val="00515489"/>
    <w:rsid w:val="0051588D"/>
    <w:rsid w:val="00516438"/>
    <w:rsid w:val="005166CA"/>
    <w:rsid w:val="00516D35"/>
    <w:rsid w:val="00517675"/>
    <w:rsid w:val="00517702"/>
    <w:rsid w:val="00517F3F"/>
    <w:rsid w:val="0052013C"/>
    <w:rsid w:val="005202B7"/>
    <w:rsid w:val="005207EE"/>
    <w:rsid w:val="0052100F"/>
    <w:rsid w:val="0052195D"/>
    <w:rsid w:val="00521DB8"/>
    <w:rsid w:val="00522536"/>
    <w:rsid w:val="00522A0B"/>
    <w:rsid w:val="00523360"/>
    <w:rsid w:val="00523A60"/>
    <w:rsid w:val="0052487B"/>
    <w:rsid w:val="00524AE9"/>
    <w:rsid w:val="00524D0B"/>
    <w:rsid w:val="005259ED"/>
    <w:rsid w:val="00526498"/>
    <w:rsid w:val="00526966"/>
    <w:rsid w:val="005270CF"/>
    <w:rsid w:val="005275CB"/>
    <w:rsid w:val="005279D0"/>
    <w:rsid w:val="00527A16"/>
    <w:rsid w:val="00527C4A"/>
    <w:rsid w:val="0053060E"/>
    <w:rsid w:val="00530CD5"/>
    <w:rsid w:val="00531107"/>
    <w:rsid w:val="00531470"/>
    <w:rsid w:val="00531E44"/>
    <w:rsid w:val="005322D1"/>
    <w:rsid w:val="00532F4C"/>
    <w:rsid w:val="00533A74"/>
    <w:rsid w:val="005342CB"/>
    <w:rsid w:val="00534880"/>
    <w:rsid w:val="005352C3"/>
    <w:rsid w:val="00535A3A"/>
    <w:rsid w:val="00536162"/>
    <w:rsid w:val="005365C0"/>
    <w:rsid w:val="005367E4"/>
    <w:rsid w:val="00536D82"/>
    <w:rsid w:val="005371D0"/>
    <w:rsid w:val="0053738A"/>
    <w:rsid w:val="005378F6"/>
    <w:rsid w:val="00537B44"/>
    <w:rsid w:val="005403A2"/>
    <w:rsid w:val="005405B9"/>
    <w:rsid w:val="00540641"/>
    <w:rsid w:val="005406F1"/>
    <w:rsid w:val="00540EB1"/>
    <w:rsid w:val="0054108F"/>
    <w:rsid w:val="0054147F"/>
    <w:rsid w:val="00541B12"/>
    <w:rsid w:val="00541B44"/>
    <w:rsid w:val="00541BB2"/>
    <w:rsid w:val="00541C07"/>
    <w:rsid w:val="005430A1"/>
    <w:rsid w:val="005433F5"/>
    <w:rsid w:val="0054346C"/>
    <w:rsid w:val="00545240"/>
    <w:rsid w:val="00545DD8"/>
    <w:rsid w:val="00545ED6"/>
    <w:rsid w:val="005463EC"/>
    <w:rsid w:val="00546509"/>
    <w:rsid w:val="00547A4C"/>
    <w:rsid w:val="00547D77"/>
    <w:rsid w:val="0055020C"/>
    <w:rsid w:val="00550FF8"/>
    <w:rsid w:val="00551389"/>
    <w:rsid w:val="005513E2"/>
    <w:rsid w:val="00551824"/>
    <w:rsid w:val="0055219B"/>
    <w:rsid w:val="005525E4"/>
    <w:rsid w:val="0055269B"/>
    <w:rsid w:val="00552B30"/>
    <w:rsid w:val="005532F8"/>
    <w:rsid w:val="00553633"/>
    <w:rsid w:val="0055534D"/>
    <w:rsid w:val="005554B3"/>
    <w:rsid w:val="00555691"/>
    <w:rsid w:val="00555A66"/>
    <w:rsid w:val="00557FB1"/>
    <w:rsid w:val="00560CF5"/>
    <w:rsid w:val="00561EDC"/>
    <w:rsid w:val="0056295E"/>
    <w:rsid w:val="005631A7"/>
    <w:rsid w:val="0056321C"/>
    <w:rsid w:val="005632D5"/>
    <w:rsid w:val="00563CDC"/>
    <w:rsid w:val="00564B6F"/>
    <w:rsid w:val="0056543D"/>
    <w:rsid w:val="00565724"/>
    <w:rsid w:val="005658B5"/>
    <w:rsid w:val="005659B1"/>
    <w:rsid w:val="00565D5C"/>
    <w:rsid w:val="00565D96"/>
    <w:rsid w:val="005663D2"/>
    <w:rsid w:val="00567935"/>
    <w:rsid w:val="00570E90"/>
    <w:rsid w:val="00570F98"/>
    <w:rsid w:val="005714CD"/>
    <w:rsid w:val="0057199A"/>
    <w:rsid w:val="00571F52"/>
    <w:rsid w:val="00572498"/>
    <w:rsid w:val="005742DF"/>
    <w:rsid w:val="00574D1A"/>
    <w:rsid w:val="00575375"/>
    <w:rsid w:val="005757A0"/>
    <w:rsid w:val="0057627C"/>
    <w:rsid w:val="00576E95"/>
    <w:rsid w:val="00577411"/>
    <w:rsid w:val="00577AFD"/>
    <w:rsid w:val="00580933"/>
    <w:rsid w:val="0058188B"/>
    <w:rsid w:val="005818B6"/>
    <w:rsid w:val="00582B61"/>
    <w:rsid w:val="00583CCA"/>
    <w:rsid w:val="00583D24"/>
    <w:rsid w:val="00584029"/>
    <w:rsid w:val="00584846"/>
    <w:rsid w:val="00584B6C"/>
    <w:rsid w:val="00584E2E"/>
    <w:rsid w:val="005856CF"/>
    <w:rsid w:val="00585923"/>
    <w:rsid w:val="00585F0D"/>
    <w:rsid w:val="0058613B"/>
    <w:rsid w:val="005862F3"/>
    <w:rsid w:val="00586B69"/>
    <w:rsid w:val="00587DC8"/>
    <w:rsid w:val="00587F75"/>
    <w:rsid w:val="00590468"/>
    <w:rsid w:val="00590550"/>
    <w:rsid w:val="005917C1"/>
    <w:rsid w:val="00591CC7"/>
    <w:rsid w:val="005923F0"/>
    <w:rsid w:val="005929E5"/>
    <w:rsid w:val="00592BA3"/>
    <w:rsid w:val="005936D1"/>
    <w:rsid w:val="00593CE9"/>
    <w:rsid w:val="005946BF"/>
    <w:rsid w:val="005954F3"/>
    <w:rsid w:val="00595FE3"/>
    <w:rsid w:val="005965B6"/>
    <w:rsid w:val="00596907"/>
    <w:rsid w:val="00596B01"/>
    <w:rsid w:val="00597183"/>
    <w:rsid w:val="005974F3"/>
    <w:rsid w:val="005A0C45"/>
    <w:rsid w:val="005A2553"/>
    <w:rsid w:val="005A2697"/>
    <w:rsid w:val="005A27EE"/>
    <w:rsid w:val="005A4433"/>
    <w:rsid w:val="005A4D8B"/>
    <w:rsid w:val="005A4DBE"/>
    <w:rsid w:val="005A52C0"/>
    <w:rsid w:val="005A54A8"/>
    <w:rsid w:val="005A634F"/>
    <w:rsid w:val="005A6AA0"/>
    <w:rsid w:val="005A6F90"/>
    <w:rsid w:val="005A7195"/>
    <w:rsid w:val="005B06BC"/>
    <w:rsid w:val="005B0805"/>
    <w:rsid w:val="005B08BF"/>
    <w:rsid w:val="005B10A3"/>
    <w:rsid w:val="005B1CB6"/>
    <w:rsid w:val="005B1F2E"/>
    <w:rsid w:val="005B20E6"/>
    <w:rsid w:val="005B25F5"/>
    <w:rsid w:val="005B2EF1"/>
    <w:rsid w:val="005B356A"/>
    <w:rsid w:val="005B40CA"/>
    <w:rsid w:val="005B4169"/>
    <w:rsid w:val="005B4AEE"/>
    <w:rsid w:val="005B50D5"/>
    <w:rsid w:val="005B6915"/>
    <w:rsid w:val="005B7414"/>
    <w:rsid w:val="005C0092"/>
    <w:rsid w:val="005C1218"/>
    <w:rsid w:val="005C2315"/>
    <w:rsid w:val="005C2C45"/>
    <w:rsid w:val="005C3146"/>
    <w:rsid w:val="005C45F1"/>
    <w:rsid w:val="005C4CB7"/>
    <w:rsid w:val="005C5578"/>
    <w:rsid w:val="005C5CE4"/>
    <w:rsid w:val="005C5E26"/>
    <w:rsid w:val="005C626D"/>
    <w:rsid w:val="005C64A5"/>
    <w:rsid w:val="005C6D79"/>
    <w:rsid w:val="005C7511"/>
    <w:rsid w:val="005C7805"/>
    <w:rsid w:val="005C7ECE"/>
    <w:rsid w:val="005D0202"/>
    <w:rsid w:val="005D0B62"/>
    <w:rsid w:val="005D0DA8"/>
    <w:rsid w:val="005D12F4"/>
    <w:rsid w:val="005D1443"/>
    <w:rsid w:val="005D1F27"/>
    <w:rsid w:val="005D2B92"/>
    <w:rsid w:val="005D317E"/>
    <w:rsid w:val="005D35D3"/>
    <w:rsid w:val="005D3CDC"/>
    <w:rsid w:val="005D455F"/>
    <w:rsid w:val="005D4DB0"/>
    <w:rsid w:val="005D4ED0"/>
    <w:rsid w:val="005D5BFB"/>
    <w:rsid w:val="005D65CF"/>
    <w:rsid w:val="005D69D8"/>
    <w:rsid w:val="005D6C8B"/>
    <w:rsid w:val="005D74B1"/>
    <w:rsid w:val="005D7653"/>
    <w:rsid w:val="005E061F"/>
    <w:rsid w:val="005E0799"/>
    <w:rsid w:val="005E07BB"/>
    <w:rsid w:val="005E14B2"/>
    <w:rsid w:val="005E1D0C"/>
    <w:rsid w:val="005E292C"/>
    <w:rsid w:val="005E2946"/>
    <w:rsid w:val="005E2DA0"/>
    <w:rsid w:val="005E38E8"/>
    <w:rsid w:val="005E3B1D"/>
    <w:rsid w:val="005E4188"/>
    <w:rsid w:val="005E660E"/>
    <w:rsid w:val="005E6F66"/>
    <w:rsid w:val="005E7FFD"/>
    <w:rsid w:val="005F00D8"/>
    <w:rsid w:val="005F0E54"/>
    <w:rsid w:val="005F13FB"/>
    <w:rsid w:val="005F1650"/>
    <w:rsid w:val="005F171C"/>
    <w:rsid w:val="005F262D"/>
    <w:rsid w:val="005F2DF5"/>
    <w:rsid w:val="005F2EF9"/>
    <w:rsid w:val="005F36AD"/>
    <w:rsid w:val="005F383B"/>
    <w:rsid w:val="005F5417"/>
    <w:rsid w:val="005F56B7"/>
    <w:rsid w:val="005F6282"/>
    <w:rsid w:val="005F7A81"/>
    <w:rsid w:val="005F7EB2"/>
    <w:rsid w:val="00601C93"/>
    <w:rsid w:val="00601E71"/>
    <w:rsid w:val="00603419"/>
    <w:rsid w:val="00603B94"/>
    <w:rsid w:val="00604937"/>
    <w:rsid w:val="00604DC6"/>
    <w:rsid w:val="00605CA9"/>
    <w:rsid w:val="006062AE"/>
    <w:rsid w:val="00606426"/>
    <w:rsid w:val="006065C8"/>
    <w:rsid w:val="00606EBD"/>
    <w:rsid w:val="0060749B"/>
    <w:rsid w:val="00607D3B"/>
    <w:rsid w:val="00610712"/>
    <w:rsid w:val="006108A4"/>
    <w:rsid w:val="00612A95"/>
    <w:rsid w:val="00612C44"/>
    <w:rsid w:val="0061353F"/>
    <w:rsid w:val="006138D3"/>
    <w:rsid w:val="00614AE8"/>
    <w:rsid w:val="0061522D"/>
    <w:rsid w:val="006161C9"/>
    <w:rsid w:val="00616B5F"/>
    <w:rsid w:val="00617C97"/>
    <w:rsid w:val="00617D48"/>
    <w:rsid w:val="00620163"/>
    <w:rsid w:val="00620B2A"/>
    <w:rsid w:val="0062124D"/>
    <w:rsid w:val="0062150F"/>
    <w:rsid w:val="00621A7D"/>
    <w:rsid w:val="00622CFC"/>
    <w:rsid w:val="00622EB3"/>
    <w:rsid w:val="00622F12"/>
    <w:rsid w:val="006234BF"/>
    <w:rsid w:val="00623537"/>
    <w:rsid w:val="00623E51"/>
    <w:rsid w:val="00623F52"/>
    <w:rsid w:val="0062485F"/>
    <w:rsid w:val="00626532"/>
    <w:rsid w:val="00626E77"/>
    <w:rsid w:val="006270C2"/>
    <w:rsid w:val="00627266"/>
    <w:rsid w:val="00627587"/>
    <w:rsid w:val="00627A7E"/>
    <w:rsid w:val="006300B9"/>
    <w:rsid w:val="006306EC"/>
    <w:rsid w:val="00632A84"/>
    <w:rsid w:val="00632D0B"/>
    <w:rsid w:val="00632F22"/>
    <w:rsid w:val="006330C6"/>
    <w:rsid w:val="006337A9"/>
    <w:rsid w:val="00633A14"/>
    <w:rsid w:val="00636407"/>
    <w:rsid w:val="00636554"/>
    <w:rsid w:val="00637AB8"/>
    <w:rsid w:val="00637F6D"/>
    <w:rsid w:val="0064018C"/>
    <w:rsid w:val="006406B6"/>
    <w:rsid w:val="00641729"/>
    <w:rsid w:val="00641CC3"/>
    <w:rsid w:val="00641E59"/>
    <w:rsid w:val="00641F7B"/>
    <w:rsid w:val="0064261D"/>
    <w:rsid w:val="006429BC"/>
    <w:rsid w:val="006439D3"/>
    <w:rsid w:val="006455DA"/>
    <w:rsid w:val="00646EE1"/>
    <w:rsid w:val="0064780F"/>
    <w:rsid w:val="00650881"/>
    <w:rsid w:val="0065091E"/>
    <w:rsid w:val="00650BF7"/>
    <w:rsid w:val="00650F76"/>
    <w:rsid w:val="00651232"/>
    <w:rsid w:val="00652F3D"/>
    <w:rsid w:val="006535E6"/>
    <w:rsid w:val="00653DB2"/>
    <w:rsid w:val="0065417A"/>
    <w:rsid w:val="0065435C"/>
    <w:rsid w:val="00654D91"/>
    <w:rsid w:val="006552F8"/>
    <w:rsid w:val="00657E28"/>
    <w:rsid w:val="00660C3A"/>
    <w:rsid w:val="00661266"/>
    <w:rsid w:val="006614B4"/>
    <w:rsid w:val="006614D8"/>
    <w:rsid w:val="0066152D"/>
    <w:rsid w:val="006617B1"/>
    <w:rsid w:val="006622FC"/>
    <w:rsid w:val="00662D39"/>
    <w:rsid w:val="00663871"/>
    <w:rsid w:val="00664FFB"/>
    <w:rsid w:val="00665773"/>
    <w:rsid w:val="00665895"/>
    <w:rsid w:val="00665F72"/>
    <w:rsid w:val="00666159"/>
    <w:rsid w:val="0066639C"/>
    <w:rsid w:val="006667D9"/>
    <w:rsid w:val="00666CF6"/>
    <w:rsid w:val="00666E1E"/>
    <w:rsid w:val="00666EF1"/>
    <w:rsid w:val="00667268"/>
    <w:rsid w:val="00667A89"/>
    <w:rsid w:val="00667D7C"/>
    <w:rsid w:val="00670AB6"/>
    <w:rsid w:val="00670F9E"/>
    <w:rsid w:val="0067100F"/>
    <w:rsid w:val="006715B3"/>
    <w:rsid w:val="00671C2C"/>
    <w:rsid w:val="00671CCC"/>
    <w:rsid w:val="00671E92"/>
    <w:rsid w:val="00672161"/>
    <w:rsid w:val="00672178"/>
    <w:rsid w:val="006723F8"/>
    <w:rsid w:val="00672FAB"/>
    <w:rsid w:val="0067369F"/>
    <w:rsid w:val="006738FC"/>
    <w:rsid w:val="006745D5"/>
    <w:rsid w:val="00674A4A"/>
    <w:rsid w:val="00674B93"/>
    <w:rsid w:val="006757DB"/>
    <w:rsid w:val="00675FBE"/>
    <w:rsid w:val="006764EB"/>
    <w:rsid w:val="006770D7"/>
    <w:rsid w:val="006773E8"/>
    <w:rsid w:val="006777A1"/>
    <w:rsid w:val="00677B50"/>
    <w:rsid w:val="00680157"/>
    <w:rsid w:val="006805FC"/>
    <w:rsid w:val="006823C1"/>
    <w:rsid w:val="006828AD"/>
    <w:rsid w:val="00682D41"/>
    <w:rsid w:val="00683693"/>
    <w:rsid w:val="0068429A"/>
    <w:rsid w:val="00684EF4"/>
    <w:rsid w:val="00685A67"/>
    <w:rsid w:val="006864A9"/>
    <w:rsid w:val="006864C5"/>
    <w:rsid w:val="00687FB1"/>
    <w:rsid w:val="006904F5"/>
    <w:rsid w:val="00690568"/>
    <w:rsid w:val="006906AE"/>
    <w:rsid w:val="00690FDE"/>
    <w:rsid w:val="006911FE"/>
    <w:rsid w:val="006915ED"/>
    <w:rsid w:val="00692C39"/>
    <w:rsid w:val="00692E31"/>
    <w:rsid w:val="0069307F"/>
    <w:rsid w:val="00693E76"/>
    <w:rsid w:val="0069436D"/>
    <w:rsid w:val="00694848"/>
    <w:rsid w:val="00696384"/>
    <w:rsid w:val="0069665C"/>
    <w:rsid w:val="006969E8"/>
    <w:rsid w:val="00696C7C"/>
    <w:rsid w:val="00696FE3"/>
    <w:rsid w:val="00697714"/>
    <w:rsid w:val="00697B70"/>
    <w:rsid w:val="00697CC2"/>
    <w:rsid w:val="006A0B2E"/>
    <w:rsid w:val="006A0DD2"/>
    <w:rsid w:val="006A102F"/>
    <w:rsid w:val="006A1A7C"/>
    <w:rsid w:val="006A223C"/>
    <w:rsid w:val="006A2349"/>
    <w:rsid w:val="006A2645"/>
    <w:rsid w:val="006A27F8"/>
    <w:rsid w:val="006A339B"/>
    <w:rsid w:val="006A4505"/>
    <w:rsid w:val="006A5058"/>
    <w:rsid w:val="006A5222"/>
    <w:rsid w:val="006A55F8"/>
    <w:rsid w:val="006A5984"/>
    <w:rsid w:val="006A6006"/>
    <w:rsid w:val="006A62B2"/>
    <w:rsid w:val="006A6A04"/>
    <w:rsid w:val="006A6C23"/>
    <w:rsid w:val="006A6DCC"/>
    <w:rsid w:val="006A7464"/>
    <w:rsid w:val="006A7883"/>
    <w:rsid w:val="006A7957"/>
    <w:rsid w:val="006A7AD1"/>
    <w:rsid w:val="006A7D04"/>
    <w:rsid w:val="006B06AC"/>
    <w:rsid w:val="006B06C7"/>
    <w:rsid w:val="006B089D"/>
    <w:rsid w:val="006B18C6"/>
    <w:rsid w:val="006B2416"/>
    <w:rsid w:val="006B2B9B"/>
    <w:rsid w:val="006B306A"/>
    <w:rsid w:val="006B3DFE"/>
    <w:rsid w:val="006B3EF7"/>
    <w:rsid w:val="006B43BB"/>
    <w:rsid w:val="006B450B"/>
    <w:rsid w:val="006B45DC"/>
    <w:rsid w:val="006B4F90"/>
    <w:rsid w:val="006B56EE"/>
    <w:rsid w:val="006B5D77"/>
    <w:rsid w:val="006B70D1"/>
    <w:rsid w:val="006B736F"/>
    <w:rsid w:val="006B7A62"/>
    <w:rsid w:val="006C016D"/>
    <w:rsid w:val="006C04B2"/>
    <w:rsid w:val="006C0723"/>
    <w:rsid w:val="006C117B"/>
    <w:rsid w:val="006C1327"/>
    <w:rsid w:val="006C19FA"/>
    <w:rsid w:val="006C23C9"/>
    <w:rsid w:val="006C2A58"/>
    <w:rsid w:val="006C2E15"/>
    <w:rsid w:val="006C3D63"/>
    <w:rsid w:val="006C4628"/>
    <w:rsid w:val="006C4686"/>
    <w:rsid w:val="006C5FA1"/>
    <w:rsid w:val="006C6230"/>
    <w:rsid w:val="006C6348"/>
    <w:rsid w:val="006C6A5C"/>
    <w:rsid w:val="006C6C77"/>
    <w:rsid w:val="006C7E16"/>
    <w:rsid w:val="006D092E"/>
    <w:rsid w:val="006D108B"/>
    <w:rsid w:val="006D1AAE"/>
    <w:rsid w:val="006D1DE1"/>
    <w:rsid w:val="006D1FEC"/>
    <w:rsid w:val="006D2267"/>
    <w:rsid w:val="006D2A9E"/>
    <w:rsid w:val="006D3F22"/>
    <w:rsid w:val="006D40FF"/>
    <w:rsid w:val="006D47F4"/>
    <w:rsid w:val="006D5860"/>
    <w:rsid w:val="006D5A8E"/>
    <w:rsid w:val="006D5C52"/>
    <w:rsid w:val="006D5D9D"/>
    <w:rsid w:val="006D621D"/>
    <w:rsid w:val="006D6252"/>
    <w:rsid w:val="006D69DF"/>
    <w:rsid w:val="006D70B4"/>
    <w:rsid w:val="006D718F"/>
    <w:rsid w:val="006D722F"/>
    <w:rsid w:val="006D7438"/>
    <w:rsid w:val="006D7A27"/>
    <w:rsid w:val="006E013C"/>
    <w:rsid w:val="006E0F6C"/>
    <w:rsid w:val="006E1649"/>
    <w:rsid w:val="006E174E"/>
    <w:rsid w:val="006E1900"/>
    <w:rsid w:val="006E1D68"/>
    <w:rsid w:val="006E2615"/>
    <w:rsid w:val="006E2D52"/>
    <w:rsid w:val="006E4686"/>
    <w:rsid w:val="006E48F0"/>
    <w:rsid w:val="006E4DE8"/>
    <w:rsid w:val="006E5298"/>
    <w:rsid w:val="006E5832"/>
    <w:rsid w:val="006E590E"/>
    <w:rsid w:val="006E6486"/>
    <w:rsid w:val="006E6627"/>
    <w:rsid w:val="006E6C02"/>
    <w:rsid w:val="006E730D"/>
    <w:rsid w:val="006E73B8"/>
    <w:rsid w:val="006E7865"/>
    <w:rsid w:val="006E7D52"/>
    <w:rsid w:val="006F0039"/>
    <w:rsid w:val="006F1AC9"/>
    <w:rsid w:val="006F26F6"/>
    <w:rsid w:val="006F2ADC"/>
    <w:rsid w:val="006F3543"/>
    <w:rsid w:val="006F3848"/>
    <w:rsid w:val="006F5A5D"/>
    <w:rsid w:val="006F655D"/>
    <w:rsid w:val="006F7479"/>
    <w:rsid w:val="006F74F9"/>
    <w:rsid w:val="006F7744"/>
    <w:rsid w:val="007002E1"/>
    <w:rsid w:val="00700825"/>
    <w:rsid w:val="0070084D"/>
    <w:rsid w:val="00701FDB"/>
    <w:rsid w:val="00702082"/>
    <w:rsid w:val="00702235"/>
    <w:rsid w:val="00703794"/>
    <w:rsid w:val="007045E1"/>
    <w:rsid w:val="00704863"/>
    <w:rsid w:val="00704C34"/>
    <w:rsid w:val="00704EDA"/>
    <w:rsid w:val="0070591E"/>
    <w:rsid w:val="00707075"/>
    <w:rsid w:val="007071C0"/>
    <w:rsid w:val="00707B82"/>
    <w:rsid w:val="00707BD0"/>
    <w:rsid w:val="00707E0D"/>
    <w:rsid w:val="007103BC"/>
    <w:rsid w:val="00710F25"/>
    <w:rsid w:val="007113A9"/>
    <w:rsid w:val="00711890"/>
    <w:rsid w:val="00712A40"/>
    <w:rsid w:val="007135D5"/>
    <w:rsid w:val="00713AAA"/>
    <w:rsid w:val="0071406D"/>
    <w:rsid w:val="007156FC"/>
    <w:rsid w:val="007161A3"/>
    <w:rsid w:val="0071684B"/>
    <w:rsid w:val="007168A6"/>
    <w:rsid w:val="00716D1D"/>
    <w:rsid w:val="00717166"/>
    <w:rsid w:val="007171A3"/>
    <w:rsid w:val="00717EFE"/>
    <w:rsid w:val="00720705"/>
    <w:rsid w:val="00720859"/>
    <w:rsid w:val="007208EA"/>
    <w:rsid w:val="00721704"/>
    <w:rsid w:val="00721B28"/>
    <w:rsid w:val="00722190"/>
    <w:rsid w:val="007229A1"/>
    <w:rsid w:val="00723341"/>
    <w:rsid w:val="00723458"/>
    <w:rsid w:val="00723F06"/>
    <w:rsid w:val="007240AE"/>
    <w:rsid w:val="00725DB9"/>
    <w:rsid w:val="00725E74"/>
    <w:rsid w:val="00725F99"/>
    <w:rsid w:val="00727157"/>
    <w:rsid w:val="0072720C"/>
    <w:rsid w:val="00730BF8"/>
    <w:rsid w:val="00731ABF"/>
    <w:rsid w:val="00731FCB"/>
    <w:rsid w:val="00733202"/>
    <w:rsid w:val="00733740"/>
    <w:rsid w:val="00733D89"/>
    <w:rsid w:val="00733E98"/>
    <w:rsid w:val="00734187"/>
    <w:rsid w:val="007350CF"/>
    <w:rsid w:val="007358DA"/>
    <w:rsid w:val="0073648D"/>
    <w:rsid w:val="007366A4"/>
    <w:rsid w:val="007367EE"/>
    <w:rsid w:val="00736E71"/>
    <w:rsid w:val="007374A7"/>
    <w:rsid w:val="00737F25"/>
    <w:rsid w:val="007408D8"/>
    <w:rsid w:val="00741D39"/>
    <w:rsid w:val="00742331"/>
    <w:rsid w:val="00742782"/>
    <w:rsid w:val="00742ADE"/>
    <w:rsid w:val="007440FE"/>
    <w:rsid w:val="00744814"/>
    <w:rsid w:val="0074527A"/>
    <w:rsid w:val="00745EF3"/>
    <w:rsid w:val="007460C5"/>
    <w:rsid w:val="00746E41"/>
    <w:rsid w:val="00746E6D"/>
    <w:rsid w:val="00747AD5"/>
    <w:rsid w:val="0075004A"/>
    <w:rsid w:val="007504C5"/>
    <w:rsid w:val="00750B9E"/>
    <w:rsid w:val="00752A53"/>
    <w:rsid w:val="007534E5"/>
    <w:rsid w:val="00753C5D"/>
    <w:rsid w:val="00754126"/>
    <w:rsid w:val="00754D36"/>
    <w:rsid w:val="00754FF6"/>
    <w:rsid w:val="00755125"/>
    <w:rsid w:val="00755B40"/>
    <w:rsid w:val="007573BF"/>
    <w:rsid w:val="007575A6"/>
    <w:rsid w:val="00757A9C"/>
    <w:rsid w:val="00757F05"/>
    <w:rsid w:val="0076048F"/>
    <w:rsid w:val="00760B29"/>
    <w:rsid w:val="00760CED"/>
    <w:rsid w:val="00761A88"/>
    <w:rsid w:val="00761C42"/>
    <w:rsid w:val="00762A88"/>
    <w:rsid w:val="0076333B"/>
    <w:rsid w:val="00763853"/>
    <w:rsid w:val="00763C96"/>
    <w:rsid w:val="00763E30"/>
    <w:rsid w:val="00763E45"/>
    <w:rsid w:val="00763F87"/>
    <w:rsid w:val="00764612"/>
    <w:rsid w:val="00765510"/>
    <w:rsid w:val="0076567B"/>
    <w:rsid w:val="00765E0B"/>
    <w:rsid w:val="0076652F"/>
    <w:rsid w:val="0076762E"/>
    <w:rsid w:val="0076782D"/>
    <w:rsid w:val="00770096"/>
    <w:rsid w:val="00770608"/>
    <w:rsid w:val="007711CC"/>
    <w:rsid w:val="007721E1"/>
    <w:rsid w:val="00772411"/>
    <w:rsid w:val="007731AB"/>
    <w:rsid w:val="0077338D"/>
    <w:rsid w:val="0077340F"/>
    <w:rsid w:val="007743A2"/>
    <w:rsid w:val="0077549B"/>
    <w:rsid w:val="0077592F"/>
    <w:rsid w:val="00775E14"/>
    <w:rsid w:val="00776147"/>
    <w:rsid w:val="007764CE"/>
    <w:rsid w:val="00776AFC"/>
    <w:rsid w:val="0077720A"/>
    <w:rsid w:val="00777447"/>
    <w:rsid w:val="007800B3"/>
    <w:rsid w:val="00780369"/>
    <w:rsid w:val="007807C7"/>
    <w:rsid w:val="0078206C"/>
    <w:rsid w:val="00782E5B"/>
    <w:rsid w:val="007831E2"/>
    <w:rsid w:val="007840C3"/>
    <w:rsid w:val="00784667"/>
    <w:rsid w:val="00784DD5"/>
    <w:rsid w:val="00785B8B"/>
    <w:rsid w:val="00785C7D"/>
    <w:rsid w:val="007861D8"/>
    <w:rsid w:val="007864D0"/>
    <w:rsid w:val="00786B55"/>
    <w:rsid w:val="00787883"/>
    <w:rsid w:val="00790277"/>
    <w:rsid w:val="00790BD3"/>
    <w:rsid w:val="00790C73"/>
    <w:rsid w:val="0079113B"/>
    <w:rsid w:val="0079183A"/>
    <w:rsid w:val="007928B2"/>
    <w:rsid w:val="00793133"/>
    <w:rsid w:val="00793BB3"/>
    <w:rsid w:val="00793D72"/>
    <w:rsid w:val="007941AC"/>
    <w:rsid w:val="007945C0"/>
    <w:rsid w:val="00794E7A"/>
    <w:rsid w:val="00796204"/>
    <w:rsid w:val="0079651C"/>
    <w:rsid w:val="00796836"/>
    <w:rsid w:val="00796A9E"/>
    <w:rsid w:val="00796B93"/>
    <w:rsid w:val="00796D76"/>
    <w:rsid w:val="007979D2"/>
    <w:rsid w:val="00797A9E"/>
    <w:rsid w:val="007A0830"/>
    <w:rsid w:val="007A09D2"/>
    <w:rsid w:val="007A124C"/>
    <w:rsid w:val="007A195A"/>
    <w:rsid w:val="007A2057"/>
    <w:rsid w:val="007A25E4"/>
    <w:rsid w:val="007A2DCB"/>
    <w:rsid w:val="007A34AE"/>
    <w:rsid w:val="007A39EB"/>
    <w:rsid w:val="007A3B1E"/>
    <w:rsid w:val="007A3C3F"/>
    <w:rsid w:val="007A463D"/>
    <w:rsid w:val="007A4E35"/>
    <w:rsid w:val="007A59CD"/>
    <w:rsid w:val="007A6237"/>
    <w:rsid w:val="007A7227"/>
    <w:rsid w:val="007A73C3"/>
    <w:rsid w:val="007A74D6"/>
    <w:rsid w:val="007A7848"/>
    <w:rsid w:val="007A7C07"/>
    <w:rsid w:val="007A7FA5"/>
    <w:rsid w:val="007B0B3B"/>
    <w:rsid w:val="007B1064"/>
    <w:rsid w:val="007B11BB"/>
    <w:rsid w:val="007B12ED"/>
    <w:rsid w:val="007B18B4"/>
    <w:rsid w:val="007B1A0F"/>
    <w:rsid w:val="007B1A4F"/>
    <w:rsid w:val="007B1A94"/>
    <w:rsid w:val="007B2190"/>
    <w:rsid w:val="007B2E8E"/>
    <w:rsid w:val="007B3B6A"/>
    <w:rsid w:val="007B441D"/>
    <w:rsid w:val="007B45C6"/>
    <w:rsid w:val="007B463E"/>
    <w:rsid w:val="007B4BDD"/>
    <w:rsid w:val="007B4C5D"/>
    <w:rsid w:val="007B5017"/>
    <w:rsid w:val="007B50D0"/>
    <w:rsid w:val="007B6D71"/>
    <w:rsid w:val="007B7318"/>
    <w:rsid w:val="007B7E30"/>
    <w:rsid w:val="007C02F5"/>
    <w:rsid w:val="007C0376"/>
    <w:rsid w:val="007C05D6"/>
    <w:rsid w:val="007C0CFF"/>
    <w:rsid w:val="007C10DA"/>
    <w:rsid w:val="007C1B0C"/>
    <w:rsid w:val="007C1DD1"/>
    <w:rsid w:val="007C2B68"/>
    <w:rsid w:val="007C498D"/>
    <w:rsid w:val="007C4DC6"/>
    <w:rsid w:val="007C5789"/>
    <w:rsid w:val="007C593D"/>
    <w:rsid w:val="007C5BBE"/>
    <w:rsid w:val="007C5EFE"/>
    <w:rsid w:val="007C6047"/>
    <w:rsid w:val="007C628D"/>
    <w:rsid w:val="007C6679"/>
    <w:rsid w:val="007C719E"/>
    <w:rsid w:val="007D09F0"/>
    <w:rsid w:val="007D14F3"/>
    <w:rsid w:val="007D3245"/>
    <w:rsid w:val="007D42F7"/>
    <w:rsid w:val="007D461D"/>
    <w:rsid w:val="007D4CA7"/>
    <w:rsid w:val="007D4CBC"/>
    <w:rsid w:val="007D4F20"/>
    <w:rsid w:val="007D5759"/>
    <w:rsid w:val="007D6419"/>
    <w:rsid w:val="007D6C02"/>
    <w:rsid w:val="007D733F"/>
    <w:rsid w:val="007D7818"/>
    <w:rsid w:val="007D7893"/>
    <w:rsid w:val="007E072D"/>
    <w:rsid w:val="007E09D5"/>
    <w:rsid w:val="007E0F42"/>
    <w:rsid w:val="007E17A1"/>
    <w:rsid w:val="007E268A"/>
    <w:rsid w:val="007E2B4B"/>
    <w:rsid w:val="007E2F9C"/>
    <w:rsid w:val="007E37C1"/>
    <w:rsid w:val="007E41A3"/>
    <w:rsid w:val="007E4F8D"/>
    <w:rsid w:val="007E4FF0"/>
    <w:rsid w:val="007E5465"/>
    <w:rsid w:val="007E6D1D"/>
    <w:rsid w:val="007E7138"/>
    <w:rsid w:val="007E7804"/>
    <w:rsid w:val="007F020A"/>
    <w:rsid w:val="007F1871"/>
    <w:rsid w:val="007F1F72"/>
    <w:rsid w:val="007F20A8"/>
    <w:rsid w:val="007F21EB"/>
    <w:rsid w:val="007F266A"/>
    <w:rsid w:val="007F29B6"/>
    <w:rsid w:val="007F49AE"/>
    <w:rsid w:val="007F53A1"/>
    <w:rsid w:val="007F582E"/>
    <w:rsid w:val="007F5B00"/>
    <w:rsid w:val="007F5BC7"/>
    <w:rsid w:val="007F5F84"/>
    <w:rsid w:val="007F6ADC"/>
    <w:rsid w:val="007F7072"/>
    <w:rsid w:val="007F712E"/>
    <w:rsid w:val="007F72C4"/>
    <w:rsid w:val="007F75ED"/>
    <w:rsid w:val="007F782B"/>
    <w:rsid w:val="00800AD7"/>
    <w:rsid w:val="00801B1E"/>
    <w:rsid w:val="00802791"/>
    <w:rsid w:val="00802B5B"/>
    <w:rsid w:val="00802F57"/>
    <w:rsid w:val="008030AE"/>
    <w:rsid w:val="00804089"/>
    <w:rsid w:val="008042E5"/>
    <w:rsid w:val="00804C10"/>
    <w:rsid w:val="00804DC6"/>
    <w:rsid w:val="0080516F"/>
    <w:rsid w:val="00805E59"/>
    <w:rsid w:val="00806E2F"/>
    <w:rsid w:val="0080793C"/>
    <w:rsid w:val="00807991"/>
    <w:rsid w:val="008104CC"/>
    <w:rsid w:val="00810937"/>
    <w:rsid w:val="00812C44"/>
    <w:rsid w:val="00812ED8"/>
    <w:rsid w:val="00812F0E"/>
    <w:rsid w:val="008138BA"/>
    <w:rsid w:val="0081460C"/>
    <w:rsid w:val="00814CCB"/>
    <w:rsid w:val="008154F0"/>
    <w:rsid w:val="008160BB"/>
    <w:rsid w:val="008172E5"/>
    <w:rsid w:val="008173BC"/>
    <w:rsid w:val="00820D6D"/>
    <w:rsid w:val="00821268"/>
    <w:rsid w:val="00821BBC"/>
    <w:rsid w:val="00821EE3"/>
    <w:rsid w:val="00823908"/>
    <w:rsid w:val="00823F06"/>
    <w:rsid w:val="008241AA"/>
    <w:rsid w:val="0082459A"/>
    <w:rsid w:val="00824DBB"/>
    <w:rsid w:val="00824DD7"/>
    <w:rsid w:val="00825202"/>
    <w:rsid w:val="0082538B"/>
    <w:rsid w:val="00825C92"/>
    <w:rsid w:val="00825CF5"/>
    <w:rsid w:val="0082645B"/>
    <w:rsid w:val="00826C6E"/>
    <w:rsid w:val="00827289"/>
    <w:rsid w:val="00830675"/>
    <w:rsid w:val="00830793"/>
    <w:rsid w:val="00830A1D"/>
    <w:rsid w:val="00830DED"/>
    <w:rsid w:val="008325C6"/>
    <w:rsid w:val="008326DC"/>
    <w:rsid w:val="00833247"/>
    <w:rsid w:val="00833538"/>
    <w:rsid w:val="00833548"/>
    <w:rsid w:val="00833AB2"/>
    <w:rsid w:val="0083430E"/>
    <w:rsid w:val="008348A5"/>
    <w:rsid w:val="0083525B"/>
    <w:rsid w:val="008355F1"/>
    <w:rsid w:val="00837319"/>
    <w:rsid w:val="0083734C"/>
    <w:rsid w:val="008375E6"/>
    <w:rsid w:val="00837917"/>
    <w:rsid w:val="008379D1"/>
    <w:rsid w:val="00837AAC"/>
    <w:rsid w:val="008401CE"/>
    <w:rsid w:val="008412D9"/>
    <w:rsid w:val="00841413"/>
    <w:rsid w:val="00841846"/>
    <w:rsid w:val="00841F49"/>
    <w:rsid w:val="00842324"/>
    <w:rsid w:val="00842829"/>
    <w:rsid w:val="00842D16"/>
    <w:rsid w:val="00843267"/>
    <w:rsid w:val="008440D6"/>
    <w:rsid w:val="0084461A"/>
    <w:rsid w:val="00844871"/>
    <w:rsid w:val="00844F71"/>
    <w:rsid w:val="008452B3"/>
    <w:rsid w:val="0084579B"/>
    <w:rsid w:val="0084646E"/>
    <w:rsid w:val="0084659D"/>
    <w:rsid w:val="008474FD"/>
    <w:rsid w:val="00847795"/>
    <w:rsid w:val="00850552"/>
    <w:rsid w:val="0085074D"/>
    <w:rsid w:val="00851251"/>
    <w:rsid w:val="00851EFB"/>
    <w:rsid w:val="00852A7F"/>
    <w:rsid w:val="008532C8"/>
    <w:rsid w:val="008536FF"/>
    <w:rsid w:val="0085377A"/>
    <w:rsid w:val="00853BD5"/>
    <w:rsid w:val="0085462A"/>
    <w:rsid w:val="008559BF"/>
    <w:rsid w:val="00856060"/>
    <w:rsid w:val="0085625C"/>
    <w:rsid w:val="00856518"/>
    <w:rsid w:val="00856639"/>
    <w:rsid w:val="0085663D"/>
    <w:rsid w:val="00856ABF"/>
    <w:rsid w:val="00856E2A"/>
    <w:rsid w:val="00856FF4"/>
    <w:rsid w:val="00857264"/>
    <w:rsid w:val="008574D1"/>
    <w:rsid w:val="008575E8"/>
    <w:rsid w:val="00857A48"/>
    <w:rsid w:val="008606F5"/>
    <w:rsid w:val="00860E2E"/>
    <w:rsid w:val="00861A75"/>
    <w:rsid w:val="0086222A"/>
    <w:rsid w:val="00862ED1"/>
    <w:rsid w:val="00862F9E"/>
    <w:rsid w:val="008633FF"/>
    <w:rsid w:val="00863B5B"/>
    <w:rsid w:val="0086458D"/>
    <w:rsid w:val="00864611"/>
    <w:rsid w:val="00864A35"/>
    <w:rsid w:val="00864EFE"/>
    <w:rsid w:val="008650F8"/>
    <w:rsid w:val="0086561F"/>
    <w:rsid w:val="00865A53"/>
    <w:rsid w:val="00865D4C"/>
    <w:rsid w:val="008663C2"/>
    <w:rsid w:val="0086656C"/>
    <w:rsid w:val="00866C4D"/>
    <w:rsid w:val="00866D0F"/>
    <w:rsid w:val="00867BF0"/>
    <w:rsid w:val="008700A4"/>
    <w:rsid w:val="008703A6"/>
    <w:rsid w:val="00870BB8"/>
    <w:rsid w:val="00870DE7"/>
    <w:rsid w:val="0087107F"/>
    <w:rsid w:val="0087109D"/>
    <w:rsid w:val="00871DD9"/>
    <w:rsid w:val="00872190"/>
    <w:rsid w:val="00872650"/>
    <w:rsid w:val="00872734"/>
    <w:rsid w:val="00873370"/>
    <w:rsid w:val="0087345C"/>
    <w:rsid w:val="0087487D"/>
    <w:rsid w:val="008748BA"/>
    <w:rsid w:val="00874AE2"/>
    <w:rsid w:val="00874BB5"/>
    <w:rsid w:val="00876D4F"/>
    <w:rsid w:val="00877292"/>
    <w:rsid w:val="00877C4A"/>
    <w:rsid w:val="008803AB"/>
    <w:rsid w:val="00881321"/>
    <w:rsid w:val="00881602"/>
    <w:rsid w:val="00881F69"/>
    <w:rsid w:val="008826E4"/>
    <w:rsid w:val="00882EBD"/>
    <w:rsid w:val="00883A7B"/>
    <w:rsid w:val="0088456E"/>
    <w:rsid w:val="00884978"/>
    <w:rsid w:val="008849DE"/>
    <w:rsid w:val="00884AB2"/>
    <w:rsid w:val="00885C2F"/>
    <w:rsid w:val="0089086B"/>
    <w:rsid w:val="00890E68"/>
    <w:rsid w:val="008916F1"/>
    <w:rsid w:val="00891E47"/>
    <w:rsid w:val="00892117"/>
    <w:rsid w:val="00892608"/>
    <w:rsid w:val="008927A2"/>
    <w:rsid w:val="00892C52"/>
    <w:rsid w:val="00892EDD"/>
    <w:rsid w:val="00893A15"/>
    <w:rsid w:val="00893AA7"/>
    <w:rsid w:val="00893CB1"/>
    <w:rsid w:val="00894656"/>
    <w:rsid w:val="00895974"/>
    <w:rsid w:val="00896B90"/>
    <w:rsid w:val="008974EC"/>
    <w:rsid w:val="008A00F4"/>
    <w:rsid w:val="008A04B3"/>
    <w:rsid w:val="008A09FE"/>
    <w:rsid w:val="008A11FB"/>
    <w:rsid w:val="008A12F8"/>
    <w:rsid w:val="008A1F26"/>
    <w:rsid w:val="008A288C"/>
    <w:rsid w:val="008A2932"/>
    <w:rsid w:val="008A2975"/>
    <w:rsid w:val="008A2ADF"/>
    <w:rsid w:val="008A2F1D"/>
    <w:rsid w:val="008A3B45"/>
    <w:rsid w:val="008A48DC"/>
    <w:rsid w:val="008A61CE"/>
    <w:rsid w:val="008A62FF"/>
    <w:rsid w:val="008A6980"/>
    <w:rsid w:val="008A6F4F"/>
    <w:rsid w:val="008A73F8"/>
    <w:rsid w:val="008A7D5E"/>
    <w:rsid w:val="008A7DA5"/>
    <w:rsid w:val="008B018C"/>
    <w:rsid w:val="008B036C"/>
    <w:rsid w:val="008B04B4"/>
    <w:rsid w:val="008B116E"/>
    <w:rsid w:val="008B143A"/>
    <w:rsid w:val="008B20ED"/>
    <w:rsid w:val="008B249E"/>
    <w:rsid w:val="008B34F6"/>
    <w:rsid w:val="008B353F"/>
    <w:rsid w:val="008B4150"/>
    <w:rsid w:val="008B420E"/>
    <w:rsid w:val="008B5C10"/>
    <w:rsid w:val="008B61F6"/>
    <w:rsid w:val="008B6BD0"/>
    <w:rsid w:val="008B6FFD"/>
    <w:rsid w:val="008BC346"/>
    <w:rsid w:val="008C055E"/>
    <w:rsid w:val="008C1956"/>
    <w:rsid w:val="008C2A0A"/>
    <w:rsid w:val="008C32AC"/>
    <w:rsid w:val="008C361F"/>
    <w:rsid w:val="008C4B34"/>
    <w:rsid w:val="008C52E5"/>
    <w:rsid w:val="008C5F47"/>
    <w:rsid w:val="008C6EC0"/>
    <w:rsid w:val="008C74C5"/>
    <w:rsid w:val="008C778F"/>
    <w:rsid w:val="008D000C"/>
    <w:rsid w:val="008D1EDE"/>
    <w:rsid w:val="008D22F4"/>
    <w:rsid w:val="008D2AFD"/>
    <w:rsid w:val="008D2CDE"/>
    <w:rsid w:val="008D2D3B"/>
    <w:rsid w:val="008D3123"/>
    <w:rsid w:val="008D3898"/>
    <w:rsid w:val="008D5F0F"/>
    <w:rsid w:val="008D6D22"/>
    <w:rsid w:val="008D722F"/>
    <w:rsid w:val="008E0364"/>
    <w:rsid w:val="008E0636"/>
    <w:rsid w:val="008E07EE"/>
    <w:rsid w:val="008E0DEF"/>
    <w:rsid w:val="008E0FEC"/>
    <w:rsid w:val="008E25AD"/>
    <w:rsid w:val="008E2729"/>
    <w:rsid w:val="008E293C"/>
    <w:rsid w:val="008E2E57"/>
    <w:rsid w:val="008E35D8"/>
    <w:rsid w:val="008E3E94"/>
    <w:rsid w:val="008E5111"/>
    <w:rsid w:val="008E5801"/>
    <w:rsid w:val="008E5A22"/>
    <w:rsid w:val="008E5C58"/>
    <w:rsid w:val="008E5F39"/>
    <w:rsid w:val="008E64B5"/>
    <w:rsid w:val="008E65AA"/>
    <w:rsid w:val="008E67A3"/>
    <w:rsid w:val="008E6992"/>
    <w:rsid w:val="008E797F"/>
    <w:rsid w:val="008F2233"/>
    <w:rsid w:val="008F3084"/>
    <w:rsid w:val="008F4209"/>
    <w:rsid w:val="008F4488"/>
    <w:rsid w:val="008F467E"/>
    <w:rsid w:val="008F6C41"/>
    <w:rsid w:val="008F71F2"/>
    <w:rsid w:val="008F74EC"/>
    <w:rsid w:val="0090050B"/>
    <w:rsid w:val="00900907"/>
    <w:rsid w:val="00900C6C"/>
    <w:rsid w:val="00901154"/>
    <w:rsid w:val="0090139D"/>
    <w:rsid w:val="009017E7"/>
    <w:rsid w:val="00901909"/>
    <w:rsid w:val="009028DC"/>
    <w:rsid w:val="00903FA1"/>
    <w:rsid w:val="00904C64"/>
    <w:rsid w:val="00905594"/>
    <w:rsid w:val="009059D1"/>
    <w:rsid w:val="00906C8F"/>
    <w:rsid w:val="0090718C"/>
    <w:rsid w:val="0090719C"/>
    <w:rsid w:val="009071B7"/>
    <w:rsid w:val="00907484"/>
    <w:rsid w:val="0090764A"/>
    <w:rsid w:val="009100CD"/>
    <w:rsid w:val="009108C3"/>
    <w:rsid w:val="009114A9"/>
    <w:rsid w:val="00911A09"/>
    <w:rsid w:val="00912295"/>
    <w:rsid w:val="00912794"/>
    <w:rsid w:val="0091281A"/>
    <w:rsid w:val="00913265"/>
    <w:rsid w:val="00914054"/>
    <w:rsid w:val="00914C97"/>
    <w:rsid w:val="0091549F"/>
    <w:rsid w:val="0091578C"/>
    <w:rsid w:val="00916149"/>
    <w:rsid w:val="00916B3C"/>
    <w:rsid w:val="0091799F"/>
    <w:rsid w:val="009179C4"/>
    <w:rsid w:val="00917AA6"/>
    <w:rsid w:val="00920919"/>
    <w:rsid w:val="00920B6F"/>
    <w:rsid w:val="00921659"/>
    <w:rsid w:val="00921BBD"/>
    <w:rsid w:val="00922710"/>
    <w:rsid w:val="00922BC2"/>
    <w:rsid w:val="0092304B"/>
    <w:rsid w:val="00923AAF"/>
    <w:rsid w:val="00923C51"/>
    <w:rsid w:val="00923F3D"/>
    <w:rsid w:val="00923F80"/>
    <w:rsid w:val="00924D29"/>
    <w:rsid w:val="00925463"/>
    <w:rsid w:val="00925818"/>
    <w:rsid w:val="0092581D"/>
    <w:rsid w:val="00926E7E"/>
    <w:rsid w:val="0092740B"/>
    <w:rsid w:val="00927770"/>
    <w:rsid w:val="00927A1F"/>
    <w:rsid w:val="00927E8D"/>
    <w:rsid w:val="009301D7"/>
    <w:rsid w:val="009301EB"/>
    <w:rsid w:val="009305DE"/>
    <w:rsid w:val="009309FD"/>
    <w:rsid w:val="00930AE1"/>
    <w:rsid w:val="009312D7"/>
    <w:rsid w:val="00931FD8"/>
    <w:rsid w:val="009320F5"/>
    <w:rsid w:val="009325D9"/>
    <w:rsid w:val="00932D93"/>
    <w:rsid w:val="00932F52"/>
    <w:rsid w:val="00934417"/>
    <w:rsid w:val="0093562B"/>
    <w:rsid w:val="009366C6"/>
    <w:rsid w:val="009367CF"/>
    <w:rsid w:val="00936937"/>
    <w:rsid w:val="00940A0A"/>
    <w:rsid w:val="00941539"/>
    <w:rsid w:val="009415D6"/>
    <w:rsid w:val="009415D9"/>
    <w:rsid w:val="009416E4"/>
    <w:rsid w:val="00942EB0"/>
    <w:rsid w:val="00944449"/>
    <w:rsid w:val="009445B3"/>
    <w:rsid w:val="00944747"/>
    <w:rsid w:val="00945291"/>
    <w:rsid w:val="0094551E"/>
    <w:rsid w:val="00946412"/>
    <w:rsid w:val="00946D78"/>
    <w:rsid w:val="00946E03"/>
    <w:rsid w:val="00946F6E"/>
    <w:rsid w:val="00947148"/>
    <w:rsid w:val="00947875"/>
    <w:rsid w:val="00947DF7"/>
    <w:rsid w:val="00947F30"/>
    <w:rsid w:val="0095029C"/>
    <w:rsid w:val="00950870"/>
    <w:rsid w:val="00950F7E"/>
    <w:rsid w:val="00951693"/>
    <w:rsid w:val="009522BA"/>
    <w:rsid w:val="0095238C"/>
    <w:rsid w:val="00952E70"/>
    <w:rsid w:val="00954317"/>
    <w:rsid w:val="0095435E"/>
    <w:rsid w:val="009545E6"/>
    <w:rsid w:val="00954669"/>
    <w:rsid w:val="009550C0"/>
    <w:rsid w:val="0095533C"/>
    <w:rsid w:val="0095660B"/>
    <w:rsid w:val="009571F0"/>
    <w:rsid w:val="009578E2"/>
    <w:rsid w:val="00957B16"/>
    <w:rsid w:val="00962788"/>
    <w:rsid w:val="00963DAD"/>
    <w:rsid w:val="009640C4"/>
    <w:rsid w:val="00964A30"/>
    <w:rsid w:val="009652FF"/>
    <w:rsid w:val="00965B1E"/>
    <w:rsid w:val="00966BE9"/>
    <w:rsid w:val="00967236"/>
    <w:rsid w:val="00970BF5"/>
    <w:rsid w:val="00971554"/>
    <w:rsid w:val="009719B2"/>
    <w:rsid w:val="00971CCB"/>
    <w:rsid w:val="0097251C"/>
    <w:rsid w:val="00972C00"/>
    <w:rsid w:val="00972C73"/>
    <w:rsid w:val="00974B3C"/>
    <w:rsid w:val="0097571B"/>
    <w:rsid w:val="00977B98"/>
    <w:rsid w:val="00980080"/>
    <w:rsid w:val="00980B9F"/>
    <w:rsid w:val="009817B1"/>
    <w:rsid w:val="00982353"/>
    <w:rsid w:val="00982D6E"/>
    <w:rsid w:val="00982E15"/>
    <w:rsid w:val="00984570"/>
    <w:rsid w:val="0098477C"/>
    <w:rsid w:val="009847BE"/>
    <w:rsid w:val="00984DB9"/>
    <w:rsid w:val="00985269"/>
    <w:rsid w:val="00985290"/>
    <w:rsid w:val="00985367"/>
    <w:rsid w:val="00986F43"/>
    <w:rsid w:val="00987209"/>
    <w:rsid w:val="0098746C"/>
    <w:rsid w:val="00987EB9"/>
    <w:rsid w:val="00987F42"/>
    <w:rsid w:val="00990099"/>
    <w:rsid w:val="00990330"/>
    <w:rsid w:val="0099065B"/>
    <w:rsid w:val="00990A2D"/>
    <w:rsid w:val="00990B6A"/>
    <w:rsid w:val="00991831"/>
    <w:rsid w:val="009923C1"/>
    <w:rsid w:val="00992D18"/>
    <w:rsid w:val="00992F3F"/>
    <w:rsid w:val="00993D56"/>
    <w:rsid w:val="00994905"/>
    <w:rsid w:val="00995964"/>
    <w:rsid w:val="00995A90"/>
    <w:rsid w:val="00995A92"/>
    <w:rsid w:val="009965E3"/>
    <w:rsid w:val="009966F9"/>
    <w:rsid w:val="0099774A"/>
    <w:rsid w:val="00997E64"/>
    <w:rsid w:val="009A0BB6"/>
    <w:rsid w:val="009A0D61"/>
    <w:rsid w:val="009A10FB"/>
    <w:rsid w:val="009A1219"/>
    <w:rsid w:val="009A23EC"/>
    <w:rsid w:val="009A24A3"/>
    <w:rsid w:val="009A36AD"/>
    <w:rsid w:val="009A3852"/>
    <w:rsid w:val="009A51BB"/>
    <w:rsid w:val="009A59B8"/>
    <w:rsid w:val="009A5D9D"/>
    <w:rsid w:val="009A6831"/>
    <w:rsid w:val="009A69B4"/>
    <w:rsid w:val="009A6B8F"/>
    <w:rsid w:val="009A74C2"/>
    <w:rsid w:val="009AD1A9"/>
    <w:rsid w:val="009B0C4C"/>
    <w:rsid w:val="009B0D9C"/>
    <w:rsid w:val="009B1178"/>
    <w:rsid w:val="009B1EED"/>
    <w:rsid w:val="009B24B2"/>
    <w:rsid w:val="009B2A8F"/>
    <w:rsid w:val="009B2BE3"/>
    <w:rsid w:val="009B37DC"/>
    <w:rsid w:val="009B3F85"/>
    <w:rsid w:val="009B4C39"/>
    <w:rsid w:val="009B75DE"/>
    <w:rsid w:val="009B7DE2"/>
    <w:rsid w:val="009C01F1"/>
    <w:rsid w:val="009C0C09"/>
    <w:rsid w:val="009C15D3"/>
    <w:rsid w:val="009C1760"/>
    <w:rsid w:val="009C26CB"/>
    <w:rsid w:val="009C27DE"/>
    <w:rsid w:val="009C3054"/>
    <w:rsid w:val="009C3616"/>
    <w:rsid w:val="009C3BDB"/>
    <w:rsid w:val="009C69BF"/>
    <w:rsid w:val="009C6A6D"/>
    <w:rsid w:val="009C720F"/>
    <w:rsid w:val="009C79F1"/>
    <w:rsid w:val="009C7C85"/>
    <w:rsid w:val="009D0F59"/>
    <w:rsid w:val="009D1519"/>
    <w:rsid w:val="009D1925"/>
    <w:rsid w:val="009D1D45"/>
    <w:rsid w:val="009D2E40"/>
    <w:rsid w:val="009D345D"/>
    <w:rsid w:val="009D3780"/>
    <w:rsid w:val="009D4622"/>
    <w:rsid w:val="009D521D"/>
    <w:rsid w:val="009D564D"/>
    <w:rsid w:val="009D5D73"/>
    <w:rsid w:val="009D5EBA"/>
    <w:rsid w:val="009D5ECF"/>
    <w:rsid w:val="009D6BE8"/>
    <w:rsid w:val="009D75AA"/>
    <w:rsid w:val="009D7633"/>
    <w:rsid w:val="009D8770"/>
    <w:rsid w:val="009E16F2"/>
    <w:rsid w:val="009E1E74"/>
    <w:rsid w:val="009E3015"/>
    <w:rsid w:val="009E45E9"/>
    <w:rsid w:val="009E4834"/>
    <w:rsid w:val="009E4AEA"/>
    <w:rsid w:val="009E5961"/>
    <w:rsid w:val="009E60CE"/>
    <w:rsid w:val="009E727B"/>
    <w:rsid w:val="009E78A6"/>
    <w:rsid w:val="009E78A7"/>
    <w:rsid w:val="009F09B3"/>
    <w:rsid w:val="009F117A"/>
    <w:rsid w:val="009F208E"/>
    <w:rsid w:val="009F23D2"/>
    <w:rsid w:val="009F2A28"/>
    <w:rsid w:val="009F2B56"/>
    <w:rsid w:val="009F2C13"/>
    <w:rsid w:val="009F378A"/>
    <w:rsid w:val="009F3B27"/>
    <w:rsid w:val="009F3B2B"/>
    <w:rsid w:val="009F4B0F"/>
    <w:rsid w:val="009F4E63"/>
    <w:rsid w:val="009F55E4"/>
    <w:rsid w:val="009F6158"/>
    <w:rsid w:val="009F61CD"/>
    <w:rsid w:val="009F64A8"/>
    <w:rsid w:val="009F66E6"/>
    <w:rsid w:val="009F695D"/>
    <w:rsid w:val="009F70E2"/>
    <w:rsid w:val="009F87C6"/>
    <w:rsid w:val="00A00B58"/>
    <w:rsid w:val="00A01653"/>
    <w:rsid w:val="00A019E3"/>
    <w:rsid w:val="00A01AB2"/>
    <w:rsid w:val="00A022AA"/>
    <w:rsid w:val="00A02322"/>
    <w:rsid w:val="00A0236F"/>
    <w:rsid w:val="00A0255C"/>
    <w:rsid w:val="00A027BA"/>
    <w:rsid w:val="00A027CE"/>
    <w:rsid w:val="00A02E3C"/>
    <w:rsid w:val="00A0382C"/>
    <w:rsid w:val="00A03988"/>
    <w:rsid w:val="00A04973"/>
    <w:rsid w:val="00A054A7"/>
    <w:rsid w:val="00A0567B"/>
    <w:rsid w:val="00A056C4"/>
    <w:rsid w:val="00A06A68"/>
    <w:rsid w:val="00A077A8"/>
    <w:rsid w:val="00A07C12"/>
    <w:rsid w:val="00A07EBA"/>
    <w:rsid w:val="00A10090"/>
    <w:rsid w:val="00A111AF"/>
    <w:rsid w:val="00A1162C"/>
    <w:rsid w:val="00A127AE"/>
    <w:rsid w:val="00A1296D"/>
    <w:rsid w:val="00A12E1C"/>
    <w:rsid w:val="00A13F24"/>
    <w:rsid w:val="00A13F88"/>
    <w:rsid w:val="00A14802"/>
    <w:rsid w:val="00A14D3A"/>
    <w:rsid w:val="00A15757"/>
    <w:rsid w:val="00A16681"/>
    <w:rsid w:val="00A17165"/>
    <w:rsid w:val="00A1733E"/>
    <w:rsid w:val="00A1748D"/>
    <w:rsid w:val="00A176B9"/>
    <w:rsid w:val="00A17C1D"/>
    <w:rsid w:val="00A204F8"/>
    <w:rsid w:val="00A20FF8"/>
    <w:rsid w:val="00A2159C"/>
    <w:rsid w:val="00A21D75"/>
    <w:rsid w:val="00A2215C"/>
    <w:rsid w:val="00A22278"/>
    <w:rsid w:val="00A22D2E"/>
    <w:rsid w:val="00A23151"/>
    <w:rsid w:val="00A23754"/>
    <w:rsid w:val="00A23CD5"/>
    <w:rsid w:val="00A2422D"/>
    <w:rsid w:val="00A2438D"/>
    <w:rsid w:val="00A25752"/>
    <w:rsid w:val="00A25B82"/>
    <w:rsid w:val="00A25B8C"/>
    <w:rsid w:val="00A25E52"/>
    <w:rsid w:val="00A26A08"/>
    <w:rsid w:val="00A26CAE"/>
    <w:rsid w:val="00A26E9D"/>
    <w:rsid w:val="00A3062C"/>
    <w:rsid w:val="00A30D85"/>
    <w:rsid w:val="00A31BE6"/>
    <w:rsid w:val="00A31C46"/>
    <w:rsid w:val="00A31F11"/>
    <w:rsid w:val="00A3218B"/>
    <w:rsid w:val="00A323BF"/>
    <w:rsid w:val="00A323C0"/>
    <w:rsid w:val="00A32C88"/>
    <w:rsid w:val="00A33579"/>
    <w:rsid w:val="00A33B85"/>
    <w:rsid w:val="00A34647"/>
    <w:rsid w:val="00A35FA8"/>
    <w:rsid w:val="00A37255"/>
    <w:rsid w:val="00A372A3"/>
    <w:rsid w:val="00A37E1B"/>
    <w:rsid w:val="00A4043A"/>
    <w:rsid w:val="00A408BC"/>
    <w:rsid w:val="00A40D9D"/>
    <w:rsid w:val="00A40F79"/>
    <w:rsid w:val="00A4130E"/>
    <w:rsid w:val="00A413B3"/>
    <w:rsid w:val="00A41D0A"/>
    <w:rsid w:val="00A4241D"/>
    <w:rsid w:val="00A43808"/>
    <w:rsid w:val="00A44540"/>
    <w:rsid w:val="00A45054"/>
    <w:rsid w:val="00A45060"/>
    <w:rsid w:val="00A45553"/>
    <w:rsid w:val="00A455BB"/>
    <w:rsid w:val="00A45F41"/>
    <w:rsid w:val="00A4601D"/>
    <w:rsid w:val="00A4657E"/>
    <w:rsid w:val="00A467EB"/>
    <w:rsid w:val="00A469D6"/>
    <w:rsid w:val="00A47A9A"/>
    <w:rsid w:val="00A50035"/>
    <w:rsid w:val="00A50324"/>
    <w:rsid w:val="00A50628"/>
    <w:rsid w:val="00A51678"/>
    <w:rsid w:val="00A518C7"/>
    <w:rsid w:val="00A51EA7"/>
    <w:rsid w:val="00A53647"/>
    <w:rsid w:val="00A53B32"/>
    <w:rsid w:val="00A54548"/>
    <w:rsid w:val="00A55829"/>
    <w:rsid w:val="00A564A2"/>
    <w:rsid w:val="00A56752"/>
    <w:rsid w:val="00A5681A"/>
    <w:rsid w:val="00A56A21"/>
    <w:rsid w:val="00A57A05"/>
    <w:rsid w:val="00A607A9"/>
    <w:rsid w:val="00A60A7A"/>
    <w:rsid w:val="00A61210"/>
    <w:rsid w:val="00A614FC"/>
    <w:rsid w:val="00A62361"/>
    <w:rsid w:val="00A623AE"/>
    <w:rsid w:val="00A62D11"/>
    <w:rsid w:val="00A63B64"/>
    <w:rsid w:val="00A6422B"/>
    <w:rsid w:val="00A644A5"/>
    <w:rsid w:val="00A6571A"/>
    <w:rsid w:val="00A6679F"/>
    <w:rsid w:val="00A668CE"/>
    <w:rsid w:val="00A678A6"/>
    <w:rsid w:val="00A67AA5"/>
    <w:rsid w:val="00A70974"/>
    <w:rsid w:val="00A71560"/>
    <w:rsid w:val="00A71F3E"/>
    <w:rsid w:val="00A7223C"/>
    <w:rsid w:val="00A72776"/>
    <w:rsid w:val="00A73390"/>
    <w:rsid w:val="00A7548E"/>
    <w:rsid w:val="00A757A7"/>
    <w:rsid w:val="00A75C8D"/>
    <w:rsid w:val="00A76161"/>
    <w:rsid w:val="00A767F2"/>
    <w:rsid w:val="00A772CC"/>
    <w:rsid w:val="00A778AF"/>
    <w:rsid w:val="00A801C6"/>
    <w:rsid w:val="00A80247"/>
    <w:rsid w:val="00A80658"/>
    <w:rsid w:val="00A812D8"/>
    <w:rsid w:val="00A81314"/>
    <w:rsid w:val="00A8195F"/>
    <w:rsid w:val="00A81989"/>
    <w:rsid w:val="00A81C1F"/>
    <w:rsid w:val="00A83B3B"/>
    <w:rsid w:val="00A8492B"/>
    <w:rsid w:val="00A849E7"/>
    <w:rsid w:val="00A84A52"/>
    <w:rsid w:val="00A850CB"/>
    <w:rsid w:val="00A85A4A"/>
    <w:rsid w:val="00A861BA"/>
    <w:rsid w:val="00A86952"/>
    <w:rsid w:val="00A86A58"/>
    <w:rsid w:val="00A86CAF"/>
    <w:rsid w:val="00A8771D"/>
    <w:rsid w:val="00A87D2E"/>
    <w:rsid w:val="00A912AA"/>
    <w:rsid w:val="00A91ED2"/>
    <w:rsid w:val="00A9358A"/>
    <w:rsid w:val="00A93A73"/>
    <w:rsid w:val="00A93C67"/>
    <w:rsid w:val="00A94178"/>
    <w:rsid w:val="00A95003"/>
    <w:rsid w:val="00A95245"/>
    <w:rsid w:val="00A954C5"/>
    <w:rsid w:val="00A955E3"/>
    <w:rsid w:val="00A95D25"/>
    <w:rsid w:val="00A96728"/>
    <w:rsid w:val="00A96952"/>
    <w:rsid w:val="00A969C6"/>
    <w:rsid w:val="00A96EA2"/>
    <w:rsid w:val="00A976E0"/>
    <w:rsid w:val="00A979F4"/>
    <w:rsid w:val="00AA02E2"/>
    <w:rsid w:val="00AA06C6"/>
    <w:rsid w:val="00AA08B7"/>
    <w:rsid w:val="00AA10CF"/>
    <w:rsid w:val="00AA1422"/>
    <w:rsid w:val="00AA14AF"/>
    <w:rsid w:val="00AA199D"/>
    <w:rsid w:val="00AA1EF5"/>
    <w:rsid w:val="00AA2103"/>
    <w:rsid w:val="00AA2170"/>
    <w:rsid w:val="00AA21C3"/>
    <w:rsid w:val="00AA28C5"/>
    <w:rsid w:val="00AA2C28"/>
    <w:rsid w:val="00AA2CCA"/>
    <w:rsid w:val="00AA2DE8"/>
    <w:rsid w:val="00AA3E9B"/>
    <w:rsid w:val="00AA446F"/>
    <w:rsid w:val="00AA45C4"/>
    <w:rsid w:val="00AA5641"/>
    <w:rsid w:val="00AA57C2"/>
    <w:rsid w:val="00AA6309"/>
    <w:rsid w:val="00AB0DC5"/>
    <w:rsid w:val="00AB10E5"/>
    <w:rsid w:val="00AB1B71"/>
    <w:rsid w:val="00AB2417"/>
    <w:rsid w:val="00AB24D8"/>
    <w:rsid w:val="00AB2615"/>
    <w:rsid w:val="00AB338A"/>
    <w:rsid w:val="00AB3967"/>
    <w:rsid w:val="00AB5038"/>
    <w:rsid w:val="00AB5ABB"/>
    <w:rsid w:val="00AB6944"/>
    <w:rsid w:val="00AB6BA1"/>
    <w:rsid w:val="00AB722D"/>
    <w:rsid w:val="00AB75B2"/>
    <w:rsid w:val="00AB7C85"/>
    <w:rsid w:val="00AC02E5"/>
    <w:rsid w:val="00AC0988"/>
    <w:rsid w:val="00AC1170"/>
    <w:rsid w:val="00AC14CD"/>
    <w:rsid w:val="00AC283F"/>
    <w:rsid w:val="00AC2879"/>
    <w:rsid w:val="00AC2E8F"/>
    <w:rsid w:val="00AC2EEF"/>
    <w:rsid w:val="00AC3064"/>
    <w:rsid w:val="00AC3957"/>
    <w:rsid w:val="00AC3AF9"/>
    <w:rsid w:val="00AC4045"/>
    <w:rsid w:val="00AC438D"/>
    <w:rsid w:val="00AC46B7"/>
    <w:rsid w:val="00AC4778"/>
    <w:rsid w:val="00AC49E3"/>
    <w:rsid w:val="00AC4EBB"/>
    <w:rsid w:val="00AC5C84"/>
    <w:rsid w:val="00AC72BF"/>
    <w:rsid w:val="00AD01FD"/>
    <w:rsid w:val="00AD06DE"/>
    <w:rsid w:val="00AD0745"/>
    <w:rsid w:val="00AD0955"/>
    <w:rsid w:val="00AD0B46"/>
    <w:rsid w:val="00AD1678"/>
    <w:rsid w:val="00AD1BB9"/>
    <w:rsid w:val="00AD2622"/>
    <w:rsid w:val="00AD3DC8"/>
    <w:rsid w:val="00AD471D"/>
    <w:rsid w:val="00AD49DA"/>
    <w:rsid w:val="00AD4AE8"/>
    <w:rsid w:val="00AD4C64"/>
    <w:rsid w:val="00AD4C65"/>
    <w:rsid w:val="00AD6B0B"/>
    <w:rsid w:val="00AD7F66"/>
    <w:rsid w:val="00AE10F9"/>
    <w:rsid w:val="00AE12E4"/>
    <w:rsid w:val="00AE16D4"/>
    <w:rsid w:val="00AE1BAE"/>
    <w:rsid w:val="00AE1C8A"/>
    <w:rsid w:val="00AE1DD8"/>
    <w:rsid w:val="00AE322A"/>
    <w:rsid w:val="00AE539A"/>
    <w:rsid w:val="00AE5716"/>
    <w:rsid w:val="00AE5728"/>
    <w:rsid w:val="00AE5D5B"/>
    <w:rsid w:val="00AE5F4B"/>
    <w:rsid w:val="00AE6C16"/>
    <w:rsid w:val="00AF0000"/>
    <w:rsid w:val="00AF0053"/>
    <w:rsid w:val="00AF0605"/>
    <w:rsid w:val="00AF0765"/>
    <w:rsid w:val="00AF0BB6"/>
    <w:rsid w:val="00AF1241"/>
    <w:rsid w:val="00AF180F"/>
    <w:rsid w:val="00AF1BE0"/>
    <w:rsid w:val="00AF2B52"/>
    <w:rsid w:val="00AF45F6"/>
    <w:rsid w:val="00AF50EE"/>
    <w:rsid w:val="00AF5472"/>
    <w:rsid w:val="00AF5480"/>
    <w:rsid w:val="00AF5534"/>
    <w:rsid w:val="00AF5EAB"/>
    <w:rsid w:val="00AF6AFC"/>
    <w:rsid w:val="00AF6BBD"/>
    <w:rsid w:val="00AF6CA0"/>
    <w:rsid w:val="00AF72EC"/>
    <w:rsid w:val="00AF73A2"/>
    <w:rsid w:val="00AF7A99"/>
    <w:rsid w:val="00B01B3D"/>
    <w:rsid w:val="00B01CB1"/>
    <w:rsid w:val="00B01E2B"/>
    <w:rsid w:val="00B01EC7"/>
    <w:rsid w:val="00B01F64"/>
    <w:rsid w:val="00B0226E"/>
    <w:rsid w:val="00B02717"/>
    <w:rsid w:val="00B02844"/>
    <w:rsid w:val="00B033FE"/>
    <w:rsid w:val="00B03596"/>
    <w:rsid w:val="00B03777"/>
    <w:rsid w:val="00B04176"/>
    <w:rsid w:val="00B04660"/>
    <w:rsid w:val="00B04786"/>
    <w:rsid w:val="00B0526D"/>
    <w:rsid w:val="00B052C9"/>
    <w:rsid w:val="00B05358"/>
    <w:rsid w:val="00B05360"/>
    <w:rsid w:val="00B0541D"/>
    <w:rsid w:val="00B06EB5"/>
    <w:rsid w:val="00B06F56"/>
    <w:rsid w:val="00B0747B"/>
    <w:rsid w:val="00B0775B"/>
    <w:rsid w:val="00B079F1"/>
    <w:rsid w:val="00B07E43"/>
    <w:rsid w:val="00B1039A"/>
    <w:rsid w:val="00B110AA"/>
    <w:rsid w:val="00B116AF"/>
    <w:rsid w:val="00B117CF"/>
    <w:rsid w:val="00B11CF8"/>
    <w:rsid w:val="00B1226D"/>
    <w:rsid w:val="00B13272"/>
    <w:rsid w:val="00B134D0"/>
    <w:rsid w:val="00B136CF"/>
    <w:rsid w:val="00B13CCD"/>
    <w:rsid w:val="00B14408"/>
    <w:rsid w:val="00B145EE"/>
    <w:rsid w:val="00B16A98"/>
    <w:rsid w:val="00B1701A"/>
    <w:rsid w:val="00B17041"/>
    <w:rsid w:val="00B17E3E"/>
    <w:rsid w:val="00B20300"/>
    <w:rsid w:val="00B20665"/>
    <w:rsid w:val="00B209CA"/>
    <w:rsid w:val="00B22706"/>
    <w:rsid w:val="00B22E00"/>
    <w:rsid w:val="00B249B3"/>
    <w:rsid w:val="00B24CF9"/>
    <w:rsid w:val="00B259CA"/>
    <w:rsid w:val="00B25F0C"/>
    <w:rsid w:val="00B26246"/>
    <w:rsid w:val="00B26BEB"/>
    <w:rsid w:val="00B26FF0"/>
    <w:rsid w:val="00B27E22"/>
    <w:rsid w:val="00B30A8E"/>
    <w:rsid w:val="00B310BA"/>
    <w:rsid w:val="00B319AC"/>
    <w:rsid w:val="00B339D0"/>
    <w:rsid w:val="00B34647"/>
    <w:rsid w:val="00B34F5D"/>
    <w:rsid w:val="00B353DF"/>
    <w:rsid w:val="00B35C0A"/>
    <w:rsid w:val="00B362D6"/>
    <w:rsid w:val="00B36658"/>
    <w:rsid w:val="00B37466"/>
    <w:rsid w:val="00B37553"/>
    <w:rsid w:val="00B40F6D"/>
    <w:rsid w:val="00B42027"/>
    <w:rsid w:val="00B422F9"/>
    <w:rsid w:val="00B426AE"/>
    <w:rsid w:val="00B42BA5"/>
    <w:rsid w:val="00B42DF7"/>
    <w:rsid w:val="00B42E5D"/>
    <w:rsid w:val="00B43581"/>
    <w:rsid w:val="00B43847"/>
    <w:rsid w:val="00B43CFB"/>
    <w:rsid w:val="00B444F3"/>
    <w:rsid w:val="00B44785"/>
    <w:rsid w:val="00B449A9"/>
    <w:rsid w:val="00B44C9E"/>
    <w:rsid w:val="00B451BF"/>
    <w:rsid w:val="00B45941"/>
    <w:rsid w:val="00B46275"/>
    <w:rsid w:val="00B46457"/>
    <w:rsid w:val="00B46B68"/>
    <w:rsid w:val="00B46DE7"/>
    <w:rsid w:val="00B475A1"/>
    <w:rsid w:val="00B47935"/>
    <w:rsid w:val="00B47B29"/>
    <w:rsid w:val="00B47D91"/>
    <w:rsid w:val="00B5018A"/>
    <w:rsid w:val="00B504DA"/>
    <w:rsid w:val="00B509B2"/>
    <w:rsid w:val="00B51FB9"/>
    <w:rsid w:val="00B52557"/>
    <w:rsid w:val="00B52584"/>
    <w:rsid w:val="00B5350F"/>
    <w:rsid w:val="00B53CA8"/>
    <w:rsid w:val="00B5451B"/>
    <w:rsid w:val="00B54548"/>
    <w:rsid w:val="00B54C49"/>
    <w:rsid w:val="00B54DBF"/>
    <w:rsid w:val="00B54F61"/>
    <w:rsid w:val="00B562A1"/>
    <w:rsid w:val="00B56D54"/>
    <w:rsid w:val="00B60806"/>
    <w:rsid w:val="00B61586"/>
    <w:rsid w:val="00B61C9A"/>
    <w:rsid w:val="00B62727"/>
    <w:rsid w:val="00B62F49"/>
    <w:rsid w:val="00B63291"/>
    <w:rsid w:val="00B63353"/>
    <w:rsid w:val="00B63560"/>
    <w:rsid w:val="00B63753"/>
    <w:rsid w:val="00B64ED3"/>
    <w:rsid w:val="00B65D61"/>
    <w:rsid w:val="00B6661E"/>
    <w:rsid w:val="00B670B9"/>
    <w:rsid w:val="00B67BD3"/>
    <w:rsid w:val="00B67DB2"/>
    <w:rsid w:val="00B70E43"/>
    <w:rsid w:val="00B70F86"/>
    <w:rsid w:val="00B71161"/>
    <w:rsid w:val="00B721D7"/>
    <w:rsid w:val="00B7364F"/>
    <w:rsid w:val="00B741CF"/>
    <w:rsid w:val="00B762A6"/>
    <w:rsid w:val="00B768E3"/>
    <w:rsid w:val="00B8059A"/>
    <w:rsid w:val="00B80BD2"/>
    <w:rsid w:val="00B80C56"/>
    <w:rsid w:val="00B80FEB"/>
    <w:rsid w:val="00B81D0F"/>
    <w:rsid w:val="00B81D35"/>
    <w:rsid w:val="00B81F10"/>
    <w:rsid w:val="00B82282"/>
    <w:rsid w:val="00B824AD"/>
    <w:rsid w:val="00B82D7C"/>
    <w:rsid w:val="00B82E1C"/>
    <w:rsid w:val="00B82E79"/>
    <w:rsid w:val="00B832F9"/>
    <w:rsid w:val="00B833E8"/>
    <w:rsid w:val="00B841EB"/>
    <w:rsid w:val="00B84598"/>
    <w:rsid w:val="00B847BA"/>
    <w:rsid w:val="00B85A9D"/>
    <w:rsid w:val="00B875FA"/>
    <w:rsid w:val="00B87BFE"/>
    <w:rsid w:val="00B90602"/>
    <w:rsid w:val="00B9090E"/>
    <w:rsid w:val="00B90DF3"/>
    <w:rsid w:val="00B90E27"/>
    <w:rsid w:val="00B90FD8"/>
    <w:rsid w:val="00B91290"/>
    <w:rsid w:val="00B91B27"/>
    <w:rsid w:val="00B922F1"/>
    <w:rsid w:val="00B92C66"/>
    <w:rsid w:val="00B9331C"/>
    <w:rsid w:val="00B93B08"/>
    <w:rsid w:val="00B949EB"/>
    <w:rsid w:val="00B94B50"/>
    <w:rsid w:val="00B94DEF"/>
    <w:rsid w:val="00B9502D"/>
    <w:rsid w:val="00B9534B"/>
    <w:rsid w:val="00B95C7F"/>
    <w:rsid w:val="00B95CEA"/>
    <w:rsid w:val="00B96514"/>
    <w:rsid w:val="00B96714"/>
    <w:rsid w:val="00B96C68"/>
    <w:rsid w:val="00B971D2"/>
    <w:rsid w:val="00B97293"/>
    <w:rsid w:val="00BA05FE"/>
    <w:rsid w:val="00BA0CED"/>
    <w:rsid w:val="00BA18C5"/>
    <w:rsid w:val="00BA2DF1"/>
    <w:rsid w:val="00BA4033"/>
    <w:rsid w:val="00BA40F6"/>
    <w:rsid w:val="00BA4E5B"/>
    <w:rsid w:val="00BA6026"/>
    <w:rsid w:val="00BA64AE"/>
    <w:rsid w:val="00BA66BA"/>
    <w:rsid w:val="00BA6D09"/>
    <w:rsid w:val="00BA765D"/>
    <w:rsid w:val="00BA77FB"/>
    <w:rsid w:val="00BA79D4"/>
    <w:rsid w:val="00BA7A52"/>
    <w:rsid w:val="00BAB17F"/>
    <w:rsid w:val="00BB17D1"/>
    <w:rsid w:val="00BB1EDC"/>
    <w:rsid w:val="00BB2825"/>
    <w:rsid w:val="00BB2900"/>
    <w:rsid w:val="00BB334E"/>
    <w:rsid w:val="00BB44D2"/>
    <w:rsid w:val="00BB5445"/>
    <w:rsid w:val="00BB69D6"/>
    <w:rsid w:val="00BB6DF7"/>
    <w:rsid w:val="00BB74AB"/>
    <w:rsid w:val="00BB7527"/>
    <w:rsid w:val="00BB7815"/>
    <w:rsid w:val="00BB78D8"/>
    <w:rsid w:val="00BC1157"/>
    <w:rsid w:val="00BC1F27"/>
    <w:rsid w:val="00BC2397"/>
    <w:rsid w:val="00BC2A23"/>
    <w:rsid w:val="00BC3DF2"/>
    <w:rsid w:val="00BC3F7D"/>
    <w:rsid w:val="00BC4DB7"/>
    <w:rsid w:val="00BC50C8"/>
    <w:rsid w:val="00BC545E"/>
    <w:rsid w:val="00BC5A97"/>
    <w:rsid w:val="00BC5ADE"/>
    <w:rsid w:val="00BC7369"/>
    <w:rsid w:val="00BC7519"/>
    <w:rsid w:val="00BC7ABE"/>
    <w:rsid w:val="00BD063B"/>
    <w:rsid w:val="00BD07C6"/>
    <w:rsid w:val="00BD11EB"/>
    <w:rsid w:val="00BD127C"/>
    <w:rsid w:val="00BD1667"/>
    <w:rsid w:val="00BD1C69"/>
    <w:rsid w:val="00BD267B"/>
    <w:rsid w:val="00BD2897"/>
    <w:rsid w:val="00BD396A"/>
    <w:rsid w:val="00BD3B33"/>
    <w:rsid w:val="00BD4F47"/>
    <w:rsid w:val="00BD576C"/>
    <w:rsid w:val="00BD5C80"/>
    <w:rsid w:val="00BD5F02"/>
    <w:rsid w:val="00BD6552"/>
    <w:rsid w:val="00BD6FEA"/>
    <w:rsid w:val="00BD7429"/>
    <w:rsid w:val="00BD783D"/>
    <w:rsid w:val="00BE0010"/>
    <w:rsid w:val="00BE0280"/>
    <w:rsid w:val="00BE0DCA"/>
    <w:rsid w:val="00BE1EA8"/>
    <w:rsid w:val="00BE31E6"/>
    <w:rsid w:val="00BE3209"/>
    <w:rsid w:val="00BE322C"/>
    <w:rsid w:val="00BE3460"/>
    <w:rsid w:val="00BE3F0C"/>
    <w:rsid w:val="00BE42A5"/>
    <w:rsid w:val="00BE47BF"/>
    <w:rsid w:val="00BE5687"/>
    <w:rsid w:val="00BE5D15"/>
    <w:rsid w:val="00BE636F"/>
    <w:rsid w:val="00BE6414"/>
    <w:rsid w:val="00BE67E6"/>
    <w:rsid w:val="00BE6FC6"/>
    <w:rsid w:val="00BE71FB"/>
    <w:rsid w:val="00BF0737"/>
    <w:rsid w:val="00BF09FC"/>
    <w:rsid w:val="00BF0F3F"/>
    <w:rsid w:val="00BF188D"/>
    <w:rsid w:val="00BF24C4"/>
    <w:rsid w:val="00BF2EB1"/>
    <w:rsid w:val="00BF2FFC"/>
    <w:rsid w:val="00BF3689"/>
    <w:rsid w:val="00BF6124"/>
    <w:rsid w:val="00BF6C48"/>
    <w:rsid w:val="00BF7211"/>
    <w:rsid w:val="00BF7EFF"/>
    <w:rsid w:val="00C00321"/>
    <w:rsid w:val="00C0203E"/>
    <w:rsid w:val="00C021E4"/>
    <w:rsid w:val="00C02C20"/>
    <w:rsid w:val="00C038A0"/>
    <w:rsid w:val="00C0403D"/>
    <w:rsid w:val="00C046A7"/>
    <w:rsid w:val="00C05742"/>
    <w:rsid w:val="00C06741"/>
    <w:rsid w:val="00C067F4"/>
    <w:rsid w:val="00C06C34"/>
    <w:rsid w:val="00C06FC7"/>
    <w:rsid w:val="00C07129"/>
    <w:rsid w:val="00C07264"/>
    <w:rsid w:val="00C10413"/>
    <w:rsid w:val="00C116EB"/>
    <w:rsid w:val="00C11AA3"/>
    <w:rsid w:val="00C12945"/>
    <w:rsid w:val="00C1348E"/>
    <w:rsid w:val="00C13940"/>
    <w:rsid w:val="00C14495"/>
    <w:rsid w:val="00C14829"/>
    <w:rsid w:val="00C158A8"/>
    <w:rsid w:val="00C1692E"/>
    <w:rsid w:val="00C16FD2"/>
    <w:rsid w:val="00C17F1B"/>
    <w:rsid w:val="00C20507"/>
    <w:rsid w:val="00C209C2"/>
    <w:rsid w:val="00C20EC4"/>
    <w:rsid w:val="00C2117E"/>
    <w:rsid w:val="00C21E9B"/>
    <w:rsid w:val="00C22A04"/>
    <w:rsid w:val="00C22EE6"/>
    <w:rsid w:val="00C2342F"/>
    <w:rsid w:val="00C236AA"/>
    <w:rsid w:val="00C24DB2"/>
    <w:rsid w:val="00C25171"/>
    <w:rsid w:val="00C25677"/>
    <w:rsid w:val="00C2578C"/>
    <w:rsid w:val="00C25BE6"/>
    <w:rsid w:val="00C26380"/>
    <w:rsid w:val="00C2685D"/>
    <w:rsid w:val="00C26ADE"/>
    <w:rsid w:val="00C27DF6"/>
    <w:rsid w:val="00C31C1A"/>
    <w:rsid w:val="00C31C43"/>
    <w:rsid w:val="00C32E29"/>
    <w:rsid w:val="00C3356D"/>
    <w:rsid w:val="00C33662"/>
    <w:rsid w:val="00C33A7A"/>
    <w:rsid w:val="00C33C08"/>
    <w:rsid w:val="00C3528D"/>
    <w:rsid w:val="00C355AE"/>
    <w:rsid w:val="00C35945"/>
    <w:rsid w:val="00C35F56"/>
    <w:rsid w:val="00C36CDD"/>
    <w:rsid w:val="00C36EB7"/>
    <w:rsid w:val="00C41341"/>
    <w:rsid w:val="00C416FA"/>
    <w:rsid w:val="00C4188E"/>
    <w:rsid w:val="00C426A5"/>
    <w:rsid w:val="00C42EE4"/>
    <w:rsid w:val="00C433D0"/>
    <w:rsid w:val="00C43DA1"/>
    <w:rsid w:val="00C443C8"/>
    <w:rsid w:val="00C45A6D"/>
    <w:rsid w:val="00C45C2D"/>
    <w:rsid w:val="00C4635D"/>
    <w:rsid w:val="00C46561"/>
    <w:rsid w:val="00C46629"/>
    <w:rsid w:val="00C47425"/>
    <w:rsid w:val="00C47471"/>
    <w:rsid w:val="00C47FA3"/>
    <w:rsid w:val="00C5071F"/>
    <w:rsid w:val="00C50808"/>
    <w:rsid w:val="00C508FA"/>
    <w:rsid w:val="00C51A60"/>
    <w:rsid w:val="00C52001"/>
    <w:rsid w:val="00C52E04"/>
    <w:rsid w:val="00C533D9"/>
    <w:rsid w:val="00C533F4"/>
    <w:rsid w:val="00C5345B"/>
    <w:rsid w:val="00C5405F"/>
    <w:rsid w:val="00C5437D"/>
    <w:rsid w:val="00C552F2"/>
    <w:rsid w:val="00C559FB"/>
    <w:rsid w:val="00C56B81"/>
    <w:rsid w:val="00C56EB6"/>
    <w:rsid w:val="00C5700B"/>
    <w:rsid w:val="00C613AB"/>
    <w:rsid w:val="00C6177D"/>
    <w:rsid w:val="00C61E91"/>
    <w:rsid w:val="00C61F25"/>
    <w:rsid w:val="00C62125"/>
    <w:rsid w:val="00C621C7"/>
    <w:rsid w:val="00C6237F"/>
    <w:rsid w:val="00C6255F"/>
    <w:rsid w:val="00C62B90"/>
    <w:rsid w:val="00C62FE9"/>
    <w:rsid w:val="00C630E5"/>
    <w:rsid w:val="00C63349"/>
    <w:rsid w:val="00C633D9"/>
    <w:rsid w:val="00C63FDA"/>
    <w:rsid w:val="00C64F5B"/>
    <w:rsid w:val="00C659DE"/>
    <w:rsid w:val="00C66169"/>
    <w:rsid w:val="00C66AF8"/>
    <w:rsid w:val="00C67964"/>
    <w:rsid w:val="00C67ECE"/>
    <w:rsid w:val="00C71991"/>
    <w:rsid w:val="00C7270D"/>
    <w:rsid w:val="00C73C0A"/>
    <w:rsid w:val="00C7586E"/>
    <w:rsid w:val="00C76237"/>
    <w:rsid w:val="00C76672"/>
    <w:rsid w:val="00C76F94"/>
    <w:rsid w:val="00C771B8"/>
    <w:rsid w:val="00C77A88"/>
    <w:rsid w:val="00C77AD5"/>
    <w:rsid w:val="00C8034F"/>
    <w:rsid w:val="00C80C4E"/>
    <w:rsid w:val="00C813D0"/>
    <w:rsid w:val="00C81561"/>
    <w:rsid w:val="00C81F54"/>
    <w:rsid w:val="00C8254F"/>
    <w:rsid w:val="00C825E4"/>
    <w:rsid w:val="00C82B20"/>
    <w:rsid w:val="00C83E3E"/>
    <w:rsid w:val="00C851AC"/>
    <w:rsid w:val="00C85A57"/>
    <w:rsid w:val="00C86406"/>
    <w:rsid w:val="00C86757"/>
    <w:rsid w:val="00C86E03"/>
    <w:rsid w:val="00C87C6F"/>
    <w:rsid w:val="00C87FAE"/>
    <w:rsid w:val="00C9064F"/>
    <w:rsid w:val="00C90AB4"/>
    <w:rsid w:val="00C90CB2"/>
    <w:rsid w:val="00C90F90"/>
    <w:rsid w:val="00C916CA"/>
    <w:rsid w:val="00C91A6A"/>
    <w:rsid w:val="00C91FDB"/>
    <w:rsid w:val="00C92321"/>
    <w:rsid w:val="00C92FF8"/>
    <w:rsid w:val="00C9315B"/>
    <w:rsid w:val="00C94048"/>
    <w:rsid w:val="00C94499"/>
    <w:rsid w:val="00C9623B"/>
    <w:rsid w:val="00C962A1"/>
    <w:rsid w:val="00C96F13"/>
    <w:rsid w:val="00C97BA9"/>
    <w:rsid w:val="00CA0187"/>
    <w:rsid w:val="00CA0EDE"/>
    <w:rsid w:val="00CA1643"/>
    <w:rsid w:val="00CA3330"/>
    <w:rsid w:val="00CA335B"/>
    <w:rsid w:val="00CA3818"/>
    <w:rsid w:val="00CA3B80"/>
    <w:rsid w:val="00CA4A6C"/>
    <w:rsid w:val="00CA4A72"/>
    <w:rsid w:val="00CA4E8D"/>
    <w:rsid w:val="00CA559D"/>
    <w:rsid w:val="00CA5691"/>
    <w:rsid w:val="00CA62F1"/>
    <w:rsid w:val="00CA6C95"/>
    <w:rsid w:val="00CA7282"/>
    <w:rsid w:val="00CB015C"/>
    <w:rsid w:val="00CB075A"/>
    <w:rsid w:val="00CB0ABA"/>
    <w:rsid w:val="00CB0CB2"/>
    <w:rsid w:val="00CB11E3"/>
    <w:rsid w:val="00CB19C3"/>
    <w:rsid w:val="00CB1E2D"/>
    <w:rsid w:val="00CB2124"/>
    <w:rsid w:val="00CB2834"/>
    <w:rsid w:val="00CB2C3B"/>
    <w:rsid w:val="00CB30CA"/>
    <w:rsid w:val="00CB35DD"/>
    <w:rsid w:val="00CB3C3E"/>
    <w:rsid w:val="00CB3DAE"/>
    <w:rsid w:val="00CB45DF"/>
    <w:rsid w:val="00CB4A04"/>
    <w:rsid w:val="00CB4F4F"/>
    <w:rsid w:val="00CB52E0"/>
    <w:rsid w:val="00CB5803"/>
    <w:rsid w:val="00CB5CD3"/>
    <w:rsid w:val="00CB5F5E"/>
    <w:rsid w:val="00CB6212"/>
    <w:rsid w:val="00CB62A3"/>
    <w:rsid w:val="00CB6CE8"/>
    <w:rsid w:val="00CB73FE"/>
    <w:rsid w:val="00CB7741"/>
    <w:rsid w:val="00CB7B8A"/>
    <w:rsid w:val="00CB7D44"/>
    <w:rsid w:val="00CBE6C1"/>
    <w:rsid w:val="00CC0F99"/>
    <w:rsid w:val="00CC1B33"/>
    <w:rsid w:val="00CC1DB6"/>
    <w:rsid w:val="00CC1F86"/>
    <w:rsid w:val="00CC250D"/>
    <w:rsid w:val="00CC2657"/>
    <w:rsid w:val="00CC2FA9"/>
    <w:rsid w:val="00CC3035"/>
    <w:rsid w:val="00CC3ACA"/>
    <w:rsid w:val="00CC3AEF"/>
    <w:rsid w:val="00CC4123"/>
    <w:rsid w:val="00CC4BAA"/>
    <w:rsid w:val="00CC5FC2"/>
    <w:rsid w:val="00CC665A"/>
    <w:rsid w:val="00CC7A43"/>
    <w:rsid w:val="00CD0256"/>
    <w:rsid w:val="00CD0463"/>
    <w:rsid w:val="00CD099B"/>
    <w:rsid w:val="00CD1FE2"/>
    <w:rsid w:val="00CD2C61"/>
    <w:rsid w:val="00CD3B30"/>
    <w:rsid w:val="00CD3BD6"/>
    <w:rsid w:val="00CD6E34"/>
    <w:rsid w:val="00CE02BB"/>
    <w:rsid w:val="00CE0A8E"/>
    <w:rsid w:val="00CE11CA"/>
    <w:rsid w:val="00CE14CF"/>
    <w:rsid w:val="00CE1ABC"/>
    <w:rsid w:val="00CE247B"/>
    <w:rsid w:val="00CE2CC3"/>
    <w:rsid w:val="00CE3EB3"/>
    <w:rsid w:val="00CE4560"/>
    <w:rsid w:val="00CE5061"/>
    <w:rsid w:val="00CE57D0"/>
    <w:rsid w:val="00CE58E8"/>
    <w:rsid w:val="00CE58F2"/>
    <w:rsid w:val="00CE6C4F"/>
    <w:rsid w:val="00CE6F3A"/>
    <w:rsid w:val="00CE7CA1"/>
    <w:rsid w:val="00CF0C24"/>
    <w:rsid w:val="00CF1747"/>
    <w:rsid w:val="00CF1B42"/>
    <w:rsid w:val="00CF249B"/>
    <w:rsid w:val="00CF2684"/>
    <w:rsid w:val="00CF323A"/>
    <w:rsid w:val="00CF33BF"/>
    <w:rsid w:val="00CF33DA"/>
    <w:rsid w:val="00CF4905"/>
    <w:rsid w:val="00CF4B1F"/>
    <w:rsid w:val="00CF5771"/>
    <w:rsid w:val="00CF6548"/>
    <w:rsid w:val="00CF66D5"/>
    <w:rsid w:val="00CF6E3C"/>
    <w:rsid w:val="00CF785D"/>
    <w:rsid w:val="00D00112"/>
    <w:rsid w:val="00D00B4F"/>
    <w:rsid w:val="00D00FFE"/>
    <w:rsid w:val="00D01145"/>
    <w:rsid w:val="00D01C42"/>
    <w:rsid w:val="00D01D58"/>
    <w:rsid w:val="00D022DC"/>
    <w:rsid w:val="00D03378"/>
    <w:rsid w:val="00D03F7C"/>
    <w:rsid w:val="00D04069"/>
    <w:rsid w:val="00D040FA"/>
    <w:rsid w:val="00D04102"/>
    <w:rsid w:val="00D046D1"/>
    <w:rsid w:val="00D04F32"/>
    <w:rsid w:val="00D05C46"/>
    <w:rsid w:val="00D061E1"/>
    <w:rsid w:val="00D076F1"/>
    <w:rsid w:val="00D1077D"/>
    <w:rsid w:val="00D10EE0"/>
    <w:rsid w:val="00D10F9E"/>
    <w:rsid w:val="00D11D11"/>
    <w:rsid w:val="00D12E24"/>
    <w:rsid w:val="00D1315F"/>
    <w:rsid w:val="00D1317A"/>
    <w:rsid w:val="00D13C77"/>
    <w:rsid w:val="00D14985"/>
    <w:rsid w:val="00D14CD4"/>
    <w:rsid w:val="00D158F2"/>
    <w:rsid w:val="00D165AE"/>
    <w:rsid w:val="00D1667F"/>
    <w:rsid w:val="00D16A7F"/>
    <w:rsid w:val="00D16B6C"/>
    <w:rsid w:val="00D17434"/>
    <w:rsid w:val="00D1790A"/>
    <w:rsid w:val="00D20939"/>
    <w:rsid w:val="00D2164A"/>
    <w:rsid w:val="00D21D29"/>
    <w:rsid w:val="00D220FD"/>
    <w:rsid w:val="00D226DB"/>
    <w:rsid w:val="00D233AC"/>
    <w:rsid w:val="00D233F1"/>
    <w:rsid w:val="00D234D4"/>
    <w:rsid w:val="00D23B32"/>
    <w:rsid w:val="00D24E60"/>
    <w:rsid w:val="00D25B1F"/>
    <w:rsid w:val="00D26B9B"/>
    <w:rsid w:val="00D270EB"/>
    <w:rsid w:val="00D273A5"/>
    <w:rsid w:val="00D30B5B"/>
    <w:rsid w:val="00D31BB4"/>
    <w:rsid w:val="00D31D19"/>
    <w:rsid w:val="00D31E03"/>
    <w:rsid w:val="00D338BD"/>
    <w:rsid w:val="00D3425C"/>
    <w:rsid w:val="00D34DB7"/>
    <w:rsid w:val="00D36FC9"/>
    <w:rsid w:val="00D37438"/>
    <w:rsid w:val="00D37B4E"/>
    <w:rsid w:val="00D37BF8"/>
    <w:rsid w:val="00D415E6"/>
    <w:rsid w:val="00D41D7E"/>
    <w:rsid w:val="00D42B99"/>
    <w:rsid w:val="00D4344C"/>
    <w:rsid w:val="00D43D99"/>
    <w:rsid w:val="00D44107"/>
    <w:rsid w:val="00D4434E"/>
    <w:rsid w:val="00D4543F"/>
    <w:rsid w:val="00D454DA"/>
    <w:rsid w:val="00D45C05"/>
    <w:rsid w:val="00D45D1D"/>
    <w:rsid w:val="00D462E8"/>
    <w:rsid w:val="00D4639A"/>
    <w:rsid w:val="00D47412"/>
    <w:rsid w:val="00D47EDE"/>
    <w:rsid w:val="00D50AE5"/>
    <w:rsid w:val="00D52106"/>
    <w:rsid w:val="00D52156"/>
    <w:rsid w:val="00D5497C"/>
    <w:rsid w:val="00D54C58"/>
    <w:rsid w:val="00D54F07"/>
    <w:rsid w:val="00D54F71"/>
    <w:rsid w:val="00D553F2"/>
    <w:rsid w:val="00D55F10"/>
    <w:rsid w:val="00D579DF"/>
    <w:rsid w:val="00D60651"/>
    <w:rsid w:val="00D606B2"/>
    <w:rsid w:val="00D6086C"/>
    <w:rsid w:val="00D61494"/>
    <w:rsid w:val="00D62183"/>
    <w:rsid w:val="00D623C6"/>
    <w:rsid w:val="00D62A0D"/>
    <w:rsid w:val="00D62E74"/>
    <w:rsid w:val="00D63E2A"/>
    <w:rsid w:val="00D64366"/>
    <w:rsid w:val="00D64C20"/>
    <w:rsid w:val="00D66AF2"/>
    <w:rsid w:val="00D675B1"/>
    <w:rsid w:val="00D67AD4"/>
    <w:rsid w:val="00D67D86"/>
    <w:rsid w:val="00D67D91"/>
    <w:rsid w:val="00D67EFD"/>
    <w:rsid w:val="00D702BA"/>
    <w:rsid w:val="00D71581"/>
    <w:rsid w:val="00D71EA8"/>
    <w:rsid w:val="00D7289F"/>
    <w:rsid w:val="00D72A20"/>
    <w:rsid w:val="00D72D8D"/>
    <w:rsid w:val="00D731D1"/>
    <w:rsid w:val="00D733CE"/>
    <w:rsid w:val="00D73714"/>
    <w:rsid w:val="00D74520"/>
    <w:rsid w:val="00D74670"/>
    <w:rsid w:val="00D761F0"/>
    <w:rsid w:val="00D768B9"/>
    <w:rsid w:val="00D76948"/>
    <w:rsid w:val="00D76A9F"/>
    <w:rsid w:val="00D76DCA"/>
    <w:rsid w:val="00D7701C"/>
    <w:rsid w:val="00D771A5"/>
    <w:rsid w:val="00D77B9F"/>
    <w:rsid w:val="00D77DAC"/>
    <w:rsid w:val="00D805A6"/>
    <w:rsid w:val="00D80A7A"/>
    <w:rsid w:val="00D80EAC"/>
    <w:rsid w:val="00D80EDB"/>
    <w:rsid w:val="00D81375"/>
    <w:rsid w:val="00D81F2C"/>
    <w:rsid w:val="00D83B15"/>
    <w:rsid w:val="00D83EC6"/>
    <w:rsid w:val="00D86107"/>
    <w:rsid w:val="00D86142"/>
    <w:rsid w:val="00D87034"/>
    <w:rsid w:val="00D876DA"/>
    <w:rsid w:val="00D87ACB"/>
    <w:rsid w:val="00D87FC4"/>
    <w:rsid w:val="00D90928"/>
    <w:rsid w:val="00D922D0"/>
    <w:rsid w:val="00D92EFF"/>
    <w:rsid w:val="00D94246"/>
    <w:rsid w:val="00D94A67"/>
    <w:rsid w:val="00D94B4A"/>
    <w:rsid w:val="00D94F2C"/>
    <w:rsid w:val="00D966C3"/>
    <w:rsid w:val="00D96C2F"/>
    <w:rsid w:val="00D96E3C"/>
    <w:rsid w:val="00D970A6"/>
    <w:rsid w:val="00D97203"/>
    <w:rsid w:val="00D97B01"/>
    <w:rsid w:val="00DA0DDE"/>
    <w:rsid w:val="00DA156A"/>
    <w:rsid w:val="00DA1837"/>
    <w:rsid w:val="00DA1A2E"/>
    <w:rsid w:val="00DA1B83"/>
    <w:rsid w:val="00DA1C86"/>
    <w:rsid w:val="00DA22C0"/>
    <w:rsid w:val="00DA251F"/>
    <w:rsid w:val="00DA3095"/>
    <w:rsid w:val="00DA3E86"/>
    <w:rsid w:val="00DA4255"/>
    <w:rsid w:val="00DA5E4A"/>
    <w:rsid w:val="00DA7B92"/>
    <w:rsid w:val="00DA7E8E"/>
    <w:rsid w:val="00DB022E"/>
    <w:rsid w:val="00DB1280"/>
    <w:rsid w:val="00DB19D6"/>
    <w:rsid w:val="00DB1AB9"/>
    <w:rsid w:val="00DB1C0E"/>
    <w:rsid w:val="00DB1E3B"/>
    <w:rsid w:val="00DB315E"/>
    <w:rsid w:val="00DB37C8"/>
    <w:rsid w:val="00DB3B86"/>
    <w:rsid w:val="00DB3BBA"/>
    <w:rsid w:val="00DB4D9E"/>
    <w:rsid w:val="00DB4ED0"/>
    <w:rsid w:val="00DB507A"/>
    <w:rsid w:val="00DB5275"/>
    <w:rsid w:val="00DB592A"/>
    <w:rsid w:val="00DB5B0B"/>
    <w:rsid w:val="00DB5FB9"/>
    <w:rsid w:val="00DB6CA9"/>
    <w:rsid w:val="00DB72E6"/>
    <w:rsid w:val="00DB7827"/>
    <w:rsid w:val="00DB7933"/>
    <w:rsid w:val="00DB7FED"/>
    <w:rsid w:val="00DC2119"/>
    <w:rsid w:val="00DC2C0D"/>
    <w:rsid w:val="00DC361A"/>
    <w:rsid w:val="00DC37D5"/>
    <w:rsid w:val="00DC4778"/>
    <w:rsid w:val="00DC51CA"/>
    <w:rsid w:val="00DC542C"/>
    <w:rsid w:val="00DC5D43"/>
    <w:rsid w:val="00DD0007"/>
    <w:rsid w:val="00DD05DD"/>
    <w:rsid w:val="00DD07C1"/>
    <w:rsid w:val="00DD0CB1"/>
    <w:rsid w:val="00DD0D48"/>
    <w:rsid w:val="00DD1007"/>
    <w:rsid w:val="00DD11EE"/>
    <w:rsid w:val="00DD1C35"/>
    <w:rsid w:val="00DD2141"/>
    <w:rsid w:val="00DD2200"/>
    <w:rsid w:val="00DD2225"/>
    <w:rsid w:val="00DD225C"/>
    <w:rsid w:val="00DD25F1"/>
    <w:rsid w:val="00DD2B73"/>
    <w:rsid w:val="00DD2CB9"/>
    <w:rsid w:val="00DD2D9A"/>
    <w:rsid w:val="00DD321E"/>
    <w:rsid w:val="00DD3FE5"/>
    <w:rsid w:val="00DE0029"/>
    <w:rsid w:val="00DE031A"/>
    <w:rsid w:val="00DE0E63"/>
    <w:rsid w:val="00DE14CE"/>
    <w:rsid w:val="00DE1FBB"/>
    <w:rsid w:val="00DE1FEA"/>
    <w:rsid w:val="00DE28BD"/>
    <w:rsid w:val="00DE2F1D"/>
    <w:rsid w:val="00DE2F7D"/>
    <w:rsid w:val="00DE3DD6"/>
    <w:rsid w:val="00DE3EE9"/>
    <w:rsid w:val="00DE6ED7"/>
    <w:rsid w:val="00DE6EE4"/>
    <w:rsid w:val="00DE6EF0"/>
    <w:rsid w:val="00DE7047"/>
    <w:rsid w:val="00DE75D6"/>
    <w:rsid w:val="00DE794D"/>
    <w:rsid w:val="00DF027D"/>
    <w:rsid w:val="00DF09E6"/>
    <w:rsid w:val="00DF0ECC"/>
    <w:rsid w:val="00DF1877"/>
    <w:rsid w:val="00DF1A65"/>
    <w:rsid w:val="00DF4155"/>
    <w:rsid w:val="00DF54FE"/>
    <w:rsid w:val="00DF5522"/>
    <w:rsid w:val="00DF5869"/>
    <w:rsid w:val="00DF5B76"/>
    <w:rsid w:val="00DF5E09"/>
    <w:rsid w:val="00DF7010"/>
    <w:rsid w:val="00DF7BE0"/>
    <w:rsid w:val="00E006B5"/>
    <w:rsid w:val="00E00973"/>
    <w:rsid w:val="00E00C3A"/>
    <w:rsid w:val="00E0133A"/>
    <w:rsid w:val="00E01A78"/>
    <w:rsid w:val="00E01ADD"/>
    <w:rsid w:val="00E022E7"/>
    <w:rsid w:val="00E033EC"/>
    <w:rsid w:val="00E03556"/>
    <w:rsid w:val="00E0393A"/>
    <w:rsid w:val="00E0440F"/>
    <w:rsid w:val="00E05B54"/>
    <w:rsid w:val="00E05FE2"/>
    <w:rsid w:val="00E06254"/>
    <w:rsid w:val="00E06C02"/>
    <w:rsid w:val="00E07739"/>
    <w:rsid w:val="00E0778C"/>
    <w:rsid w:val="00E07B7C"/>
    <w:rsid w:val="00E10F0C"/>
    <w:rsid w:val="00E11305"/>
    <w:rsid w:val="00E11385"/>
    <w:rsid w:val="00E1138E"/>
    <w:rsid w:val="00E11CCF"/>
    <w:rsid w:val="00E1288E"/>
    <w:rsid w:val="00E1580B"/>
    <w:rsid w:val="00E15F41"/>
    <w:rsid w:val="00E160D6"/>
    <w:rsid w:val="00E167E8"/>
    <w:rsid w:val="00E16A5B"/>
    <w:rsid w:val="00E1710D"/>
    <w:rsid w:val="00E17331"/>
    <w:rsid w:val="00E1777D"/>
    <w:rsid w:val="00E17890"/>
    <w:rsid w:val="00E17B16"/>
    <w:rsid w:val="00E17B8C"/>
    <w:rsid w:val="00E208F4"/>
    <w:rsid w:val="00E2099F"/>
    <w:rsid w:val="00E21063"/>
    <w:rsid w:val="00E22326"/>
    <w:rsid w:val="00E22DD4"/>
    <w:rsid w:val="00E230FA"/>
    <w:rsid w:val="00E23449"/>
    <w:rsid w:val="00E23585"/>
    <w:rsid w:val="00E23CF8"/>
    <w:rsid w:val="00E2543D"/>
    <w:rsid w:val="00E25A9E"/>
    <w:rsid w:val="00E26742"/>
    <w:rsid w:val="00E268C8"/>
    <w:rsid w:val="00E26F3D"/>
    <w:rsid w:val="00E2779A"/>
    <w:rsid w:val="00E277F3"/>
    <w:rsid w:val="00E27ADB"/>
    <w:rsid w:val="00E30B56"/>
    <w:rsid w:val="00E31139"/>
    <w:rsid w:val="00E3114A"/>
    <w:rsid w:val="00E3127A"/>
    <w:rsid w:val="00E31377"/>
    <w:rsid w:val="00E31629"/>
    <w:rsid w:val="00E31646"/>
    <w:rsid w:val="00E31C5D"/>
    <w:rsid w:val="00E32405"/>
    <w:rsid w:val="00E32DB3"/>
    <w:rsid w:val="00E33312"/>
    <w:rsid w:val="00E346E7"/>
    <w:rsid w:val="00E34D90"/>
    <w:rsid w:val="00E35158"/>
    <w:rsid w:val="00E351C0"/>
    <w:rsid w:val="00E3547A"/>
    <w:rsid w:val="00E3656E"/>
    <w:rsid w:val="00E367E0"/>
    <w:rsid w:val="00E36E83"/>
    <w:rsid w:val="00E37C62"/>
    <w:rsid w:val="00E37E27"/>
    <w:rsid w:val="00E421C9"/>
    <w:rsid w:val="00E4260F"/>
    <w:rsid w:val="00E426DD"/>
    <w:rsid w:val="00E42A97"/>
    <w:rsid w:val="00E42BE0"/>
    <w:rsid w:val="00E43836"/>
    <w:rsid w:val="00E454C8"/>
    <w:rsid w:val="00E457C4"/>
    <w:rsid w:val="00E46635"/>
    <w:rsid w:val="00E46807"/>
    <w:rsid w:val="00E5049E"/>
    <w:rsid w:val="00E50DD9"/>
    <w:rsid w:val="00E519BB"/>
    <w:rsid w:val="00E522A3"/>
    <w:rsid w:val="00E52917"/>
    <w:rsid w:val="00E52D40"/>
    <w:rsid w:val="00E52E3B"/>
    <w:rsid w:val="00E52F24"/>
    <w:rsid w:val="00E5330C"/>
    <w:rsid w:val="00E53A17"/>
    <w:rsid w:val="00E53DB5"/>
    <w:rsid w:val="00E53FA3"/>
    <w:rsid w:val="00E55254"/>
    <w:rsid w:val="00E55EA6"/>
    <w:rsid w:val="00E56210"/>
    <w:rsid w:val="00E56D3D"/>
    <w:rsid w:val="00E57383"/>
    <w:rsid w:val="00E57F14"/>
    <w:rsid w:val="00E606A4"/>
    <w:rsid w:val="00E616BD"/>
    <w:rsid w:val="00E6176A"/>
    <w:rsid w:val="00E617BB"/>
    <w:rsid w:val="00E64214"/>
    <w:rsid w:val="00E6509D"/>
    <w:rsid w:val="00E6537B"/>
    <w:rsid w:val="00E660A4"/>
    <w:rsid w:val="00E669D5"/>
    <w:rsid w:val="00E66FED"/>
    <w:rsid w:val="00E67DCF"/>
    <w:rsid w:val="00E67EE7"/>
    <w:rsid w:val="00E70629"/>
    <w:rsid w:val="00E712C2"/>
    <w:rsid w:val="00E713F8"/>
    <w:rsid w:val="00E715FF"/>
    <w:rsid w:val="00E71639"/>
    <w:rsid w:val="00E71B33"/>
    <w:rsid w:val="00E720A4"/>
    <w:rsid w:val="00E72365"/>
    <w:rsid w:val="00E72CBA"/>
    <w:rsid w:val="00E7376C"/>
    <w:rsid w:val="00E737F7"/>
    <w:rsid w:val="00E73A6E"/>
    <w:rsid w:val="00E73A91"/>
    <w:rsid w:val="00E73B98"/>
    <w:rsid w:val="00E73D91"/>
    <w:rsid w:val="00E74A9A"/>
    <w:rsid w:val="00E74ADF"/>
    <w:rsid w:val="00E7504E"/>
    <w:rsid w:val="00E75631"/>
    <w:rsid w:val="00E757CE"/>
    <w:rsid w:val="00E75FA3"/>
    <w:rsid w:val="00E76119"/>
    <w:rsid w:val="00E7699A"/>
    <w:rsid w:val="00E76B37"/>
    <w:rsid w:val="00E770CC"/>
    <w:rsid w:val="00E771D1"/>
    <w:rsid w:val="00E77204"/>
    <w:rsid w:val="00E77306"/>
    <w:rsid w:val="00E82985"/>
    <w:rsid w:val="00E830B8"/>
    <w:rsid w:val="00E83531"/>
    <w:rsid w:val="00E84100"/>
    <w:rsid w:val="00E84F62"/>
    <w:rsid w:val="00E857FF"/>
    <w:rsid w:val="00E8593C"/>
    <w:rsid w:val="00E869A6"/>
    <w:rsid w:val="00E86D0A"/>
    <w:rsid w:val="00E86F2E"/>
    <w:rsid w:val="00E9057E"/>
    <w:rsid w:val="00E90718"/>
    <w:rsid w:val="00E91E9D"/>
    <w:rsid w:val="00E9202C"/>
    <w:rsid w:val="00E9382D"/>
    <w:rsid w:val="00E9432E"/>
    <w:rsid w:val="00E94624"/>
    <w:rsid w:val="00E94B1F"/>
    <w:rsid w:val="00E95A8F"/>
    <w:rsid w:val="00E95B97"/>
    <w:rsid w:val="00E97448"/>
    <w:rsid w:val="00E97A6D"/>
    <w:rsid w:val="00EA1B6D"/>
    <w:rsid w:val="00EA1D33"/>
    <w:rsid w:val="00EA2109"/>
    <w:rsid w:val="00EA2958"/>
    <w:rsid w:val="00EA2D0B"/>
    <w:rsid w:val="00EA31C0"/>
    <w:rsid w:val="00EA3990"/>
    <w:rsid w:val="00EA44B1"/>
    <w:rsid w:val="00EA4593"/>
    <w:rsid w:val="00EA4A1F"/>
    <w:rsid w:val="00EA4D09"/>
    <w:rsid w:val="00EA5017"/>
    <w:rsid w:val="00EA518A"/>
    <w:rsid w:val="00EA52C5"/>
    <w:rsid w:val="00EA5590"/>
    <w:rsid w:val="00EA5C7E"/>
    <w:rsid w:val="00EA65A4"/>
    <w:rsid w:val="00EA78AD"/>
    <w:rsid w:val="00EA7D14"/>
    <w:rsid w:val="00EB179C"/>
    <w:rsid w:val="00EB2315"/>
    <w:rsid w:val="00EB39B2"/>
    <w:rsid w:val="00EB3F66"/>
    <w:rsid w:val="00EB41BC"/>
    <w:rsid w:val="00EB498B"/>
    <w:rsid w:val="00EB4AC9"/>
    <w:rsid w:val="00EB515E"/>
    <w:rsid w:val="00EB563B"/>
    <w:rsid w:val="00EB56D3"/>
    <w:rsid w:val="00EB5937"/>
    <w:rsid w:val="00EB5AAB"/>
    <w:rsid w:val="00EB5C2F"/>
    <w:rsid w:val="00EB6D8D"/>
    <w:rsid w:val="00EC0707"/>
    <w:rsid w:val="00EC07D5"/>
    <w:rsid w:val="00EC1223"/>
    <w:rsid w:val="00EC1904"/>
    <w:rsid w:val="00EC332B"/>
    <w:rsid w:val="00EC3378"/>
    <w:rsid w:val="00EC39F2"/>
    <w:rsid w:val="00EC44CB"/>
    <w:rsid w:val="00EC47E9"/>
    <w:rsid w:val="00EC4D93"/>
    <w:rsid w:val="00EC4E82"/>
    <w:rsid w:val="00EC5334"/>
    <w:rsid w:val="00EC5D22"/>
    <w:rsid w:val="00EC6477"/>
    <w:rsid w:val="00EC685E"/>
    <w:rsid w:val="00EC6BC8"/>
    <w:rsid w:val="00EC6EAC"/>
    <w:rsid w:val="00EC729C"/>
    <w:rsid w:val="00EC7D52"/>
    <w:rsid w:val="00ED077A"/>
    <w:rsid w:val="00ED0CAA"/>
    <w:rsid w:val="00ED16D5"/>
    <w:rsid w:val="00ED183D"/>
    <w:rsid w:val="00ED1D45"/>
    <w:rsid w:val="00ED2EFE"/>
    <w:rsid w:val="00ED3C7E"/>
    <w:rsid w:val="00ED3F2A"/>
    <w:rsid w:val="00ED4B4E"/>
    <w:rsid w:val="00ED4D2D"/>
    <w:rsid w:val="00ED56A7"/>
    <w:rsid w:val="00ED6421"/>
    <w:rsid w:val="00ED6790"/>
    <w:rsid w:val="00ED76AC"/>
    <w:rsid w:val="00ED7AE1"/>
    <w:rsid w:val="00ED7B28"/>
    <w:rsid w:val="00EE0028"/>
    <w:rsid w:val="00EE0A27"/>
    <w:rsid w:val="00EE0C7A"/>
    <w:rsid w:val="00EE0CFF"/>
    <w:rsid w:val="00EE0D8F"/>
    <w:rsid w:val="00EE1263"/>
    <w:rsid w:val="00EE1886"/>
    <w:rsid w:val="00EE1D8E"/>
    <w:rsid w:val="00EE1D99"/>
    <w:rsid w:val="00EE219A"/>
    <w:rsid w:val="00EE273F"/>
    <w:rsid w:val="00EE3125"/>
    <w:rsid w:val="00EE4109"/>
    <w:rsid w:val="00EE4E3C"/>
    <w:rsid w:val="00EE604E"/>
    <w:rsid w:val="00EE63CF"/>
    <w:rsid w:val="00EE6903"/>
    <w:rsid w:val="00EE6929"/>
    <w:rsid w:val="00EE6BF1"/>
    <w:rsid w:val="00EE71BC"/>
    <w:rsid w:val="00EE745F"/>
    <w:rsid w:val="00EE7609"/>
    <w:rsid w:val="00EE77E2"/>
    <w:rsid w:val="00EE7C5D"/>
    <w:rsid w:val="00EE7DCF"/>
    <w:rsid w:val="00EF0219"/>
    <w:rsid w:val="00EF0380"/>
    <w:rsid w:val="00EF135D"/>
    <w:rsid w:val="00EF2027"/>
    <w:rsid w:val="00EF26F6"/>
    <w:rsid w:val="00EF3632"/>
    <w:rsid w:val="00EF3989"/>
    <w:rsid w:val="00EF4E4D"/>
    <w:rsid w:val="00EF5F16"/>
    <w:rsid w:val="00EF6653"/>
    <w:rsid w:val="00EF69D9"/>
    <w:rsid w:val="00EF717D"/>
    <w:rsid w:val="00EF7E24"/>
    <w:rsid w:val="00F00A64"/>
    <w:rsid w:val="00F01142"/>
    <w:rsid w:val="00F012B8"/>
    <w:rsid w:val="00F02117"/>
    <w:rsid w:val="00F02256"/>
    <w:rsid w:val="00F0304A"/>
    <w:rsid w:val="00F03204"/>
    <w:rsid w:val="00F03BB7"/>
    <w:rsid w:val="00F03FE8"/>
    <w:rsid w:val="00F056EF"/>
    <w:rsid w:val="00F05ACD"/>
    <w:rsid w:val="00F05ECD"/>
    <w:rsid w:val="00F0711F"/>
    <w:rsid w:val="00F0787B"/>
    <w:rsid w:val="00F104E0"/>
    <w:rsid w:val="00F115E7"/>
    <w:rsid w:val="00F11943"/>
    <w:rsid w:val="00F11A58"/>
    <w:rsid w:val="00F12A24"/>
    <w:rsid w:val="00F136D1"/>
    <w:rsid w:val="00F138CF"/>
    <w:rsid w:val="00F13C50"/>
    <w:rsid w:val="00F1533D"/>
    <w:rsid w:val="00F15B30"/>
    <w:rsid w:val="00F16273"/>
    <w:rsid w:val="00F1700C"/>
    <w:rsid w:val="00F20029"/>
    <w:rsid w:val="00F20AA9"/>
    <w:rsid w:val="00F20FCD"/>
    <w:rsid w:val="00F2271A"/>
    <w:rsid w:val="00F22E75"/>
    <w:rsid w:val="00F2348E"/>
    <w:rsid w:val="00F236C5"/>
    <w:rsid w:val="00F2456A"/>
    <w:rsid w:val="00F2530F"/>
    <w:rsid w:val="00F26438"/>
    <w:rsid w:val="00F26AF7"/>
    <w:rsid w:val="00F26E3D"/>
    <w:rsid w:val="00F26EBC"/>
    <w:rsid w:val="00F27522"/>
    <w:rsid w:val="00F3008D"/>
    <w:rsid w:val="00F3073A"/>
    <w:rsid w:val="00F31AA5"/>
    <w:rsid w:val="00F32AE1"/>
    <w:rsid w:val="00F331BD"/>
    <w:rsid w:val="00F33C9D"/>
    <w:rsid w:val="00F34B5C"/>
    <w:rsid w:val="00F34DA0"/>
    <w:rsid w:val="00F34FA9"/>
    <w:rsid w:val="00F35620"/>
    <w:rsid w:val="00F3586F"/>
    <w:rsid w:val="00F35B56"/>
    <w:rsid w:val="00F36DC8"/>
    <w:rsid w:val="00F40100"/>
    <w:rsid w:val="00F4257B"/>
    <w:rsid w:val="00F4299B"/>
    <w:rsid w:val="00F42CA9"/>
    <w:rsid w:val="00F441DC"/>
    <w:rsid w:val="00F44B6F"/>
    <w:rsid w:val="00F44C9C"/>
    <w:rsid w:val="00F44DDB"/>
    <w:rsid w:val="00F44E62"/>
    <w:rsid w:val="00F45408"/>
    <w:rsid w:val="00F4598D"/>
    <w:rsid w:val="00F46639"/>
    <w:rsid w:val="00F46A64"/>
    <w:rsid w:val="00F47709"/>
    <w:rsid w:val="00F47DD2"/>
    <w:rsid w:val="00F47F46"/>
    <w:rsid w:val="00F51F80"/>
    <w:rsid w:val="00F52053"/>
    <w:rsid w:val="00F556A2"/>
    <w:rsid w:val="00F560F8"/>
    <w:rsid w:val="00F5651A"/>
    <w:rsid w:val="00F56722"/>
    <w:rsid w:val="00F56980"/>
    <w:rsid w:val="00F5789C"/>
    <w:rsid w:val="00F5793A"/>
    <w:rsid w:val="00F57DA7"/>
    <w:rsid w:val="00F60F26"/>
    <w:rsid w:val="00F61340"/>
    <w:rsid w:val="00F620B9"/>
    <w:rsid w:val="00F621C2"/>
    <w:rsid w:val="00F631BC"/>
    <w:rsid w:val="00F631C8"/>
    <w:rsid w:val="00F639EC"/>
    <w:rsid w:val="00F63CC6"/>
    <w:rsid w:val="00F65A33"/>
    <w:rsid w:val="00F65C79"/>
    <w:rsid w:val="00F65F18"/>
    <w:rsid w:val="00F6622D"/>
    <w:rsid w:val="00F66837"/>
    <w:rsid w:val="00F668B2"/>
    <w:rsid w:val="00F66BA8"/>
    <w:rsid w:val="00F66D1B"/>
    <w:rsid w:val="00F66D82"/>
    <w:rsid w:val="00F6725B"/>
    <w:rsid w:val="00F67CAA"/>
    <w:rsid w:val="00F67DE5"/>
    <w:rsid w:val="00F70E2C"/>
    <w:rsid w:val="00F710AC"/>
    <w:rsid w:val="00F7117E"/>
    <w:rsid w:val="00F71329"/>
    <w:rsid w:val="00F713D2"/>
    <w:rsid w:val="00F71537"/>
    <w:rsid w:val="00F716A3"/>
    <w:rsid w:val="00F71945"/>
    <w:rsid w:val="00F71C7C"/>
    <w:rsid w:val="00F720C3"/>
    <w:rsid w:val="00F721E2"/>
    <w:rsid w:val="00F72442"/>
    <w:rsid w:val="00F7251F"/>
    <w:rsid w:val="00F7304C"/>
    <w:rsid w:val="00F73058"/>
    <w:rsid w:val="00F739FD"/>
    <w:rsid w:val="00F74B53"/>
    <w:rsid w:val="00F74D2E"/>
    <w:rsid w:val="00F75E8A"/>
    <w:rsid w:val="00F7675E"/>
    <w:rsid w:val="00F77D01"/>
    <w:rsid w:val="00F8131E"/>
    <w:rsid w:val="00F82C4A"/>
    <w:rsid w:val="00F832A0"/>
    <w:rsid w:val="00F836F1"/>
    <w:rsid w:val="00F84170"/>
    <w:rsid w:val="00F8452A"/>
    <w:rsid w:val="00F84A1F"/>
    <w:rsid w:val="00F84AAB"/>
    <w:rsid w:val="00F84E33"/>
    <w:rsid w:val="00F85692"/>
    <w:rsid w:val="00F85B6D"/>
    <w:rsid w:val="00F8675C"/>
    <w:rsid w:val="00F86786"/>
    <w:rsid w:val="00F869FB"/>
    <w:rsid w:val="00F86EAD"/>
    <w:rsid w:val="00F87366"/>
    <w:rsid w:val="00F900E6"/>
    <w:rsid w:val="00F90C1F"/>
    <w:rsid w:val="00F91344"/>
    <w:rsid w:val="00F91691"/>
    <w:rsid w:val="00F91897"/>
    <w:rsid w:val="00F92168"/>
    <w:rsid w:val="00F922E9"/>
    <w:rsid w:val="00F9263B"/>
    <w:rsid w:val="00F928FE"/>
    <w:rsid w:val="00F92978"/>
    <w:rsid w:val="00F93535"/>
    <w:rsid w:val="00F940EA"/>
    <w:rsid w:val="00F95B97"/>
    <w:rsid w:val="00F964B8"/>
    <w:rsid w:val="00F96D9C"/>
    <w:rsid w:val="00F97FA7"/>
    <w:rsid w:val="00FA0147"/>
    <w:rsid w:val="00FA0906"/>
    <w:rsid w:val="00FA0FF2"/>
    <w:rsid w:val="00FA182E"/>
    <w:rsid w:val="00FA2450"/>
    <w:rsid w:val="00FA24FF"/>
    <w:rsid w:val="00FA31DD"/>
    <w:rsid w:val="00FA3640"/>
    <w:rsid w:val="00FA37F4"/>
    <w:rsid w:val="00FA4754"/>
    <w:rsid w:val="00FA4E55"/>
    <w:rsid w:val="00FA620D"/>
    <w:rsid w:val="00FA6DC4"/>
    <w:rsid w:val="00FA7478"/>
    <w:rsid w:val="00FA7C51"/>
    <w:rsid w:val="00FB03D5"/>
    <w:rsid w:val="00FB0BFA"/>
    <w:rsid w:val="00FB13EC"/>
    <w:rsid w:val="00FB15BF"/>
    <w:rsid w:val="00FB18AB"/>
    <w:rsid w:val="00FB2BD5"/>
    <w:rsid w:val="00FB3AFF"/>
    <w:rsid w:val="00FB4681"/>
    <w:rsid w:val="00FB4A8A"/>
    <w:rsid w:val="00FB4B2C"/>
    <w:rsid w:val="00FB6741"/>
    <w:rsid w:val="00FB751B"/>
    <w:rsid w:val="00FB7A5B"/>
    <w:rsid w:val="00FB7EE2"/>
    <w:rsid w:val="00FC070A"/>
    <w:rsid w:val="00FC0F0C"/>
    <w:rsid w:val="00FC1156"/>
    <w:rsid w:val="00FC387D"/>
    <w:rsid w:val="00FC3E35"/>
    <w:rsid w:val="00FC3EEC"/>
    <w:rsid w:val="00FC5A85"/>
    <w:rsid w:val="00FC6008"/>
    <w:rsid w:val="00FC7603"/>
    <w:rsid w:val="00FC7A6C"/>
    <w:rsid w:val="00FC7BB7"/>
    <w:rsid w:val="00FD00F0"/>
    <w:rsid w:val="00FD0630"/>
    <w:rsid w:val="00FD08D2"/>
    <w:rsid w:val="00FD0D55"/>
    <w:rsid w:val="00FD122C"/>
    <w:rsid w:val="00FD150B"/>
    <w:rsid w:val="00FD1EB3"/>
    <w:rsid w:val="00FD2270"/>
    <w:rsid w:val="00FD3591"/>
    <w:rsid w:val="00FD367B"/>
    <w:rsid w:val="00FD3D1C"/>
    <w:rsid w:val="00FD48F1"/>
    <w:rsid w:val="00FD546E"/>
    <w:rsid w:val="00FD7DEB"/>
    <w:rsid w:val="00FDB427"/>
    <w:rsid w:val="00FE016B"/>
    <w:rsid w:val="00FE0BFE"/>
    <w:rsid w:val="00FE1033"/>
    <w:rsid w:val="00FE11A8"/>
    <w:rsid w:val="00FE142D"/>
    <w:rsid w:val="00FE189B"/>
    <w:rsid w:val="00FE1C91"/>
    <w:rsid w:val="00FE2209"/>
    <w:rsid w:val="00FE2293"/>
    <w:rsid w:val="00FE23BF"/>
    <w:rsid w:val="00FE2BEA"/>
    <w:rsid w:val="00FE3889"/>
    <w:rsid w:val="00FE3D32"/>
    <w:rsid w:val="00FE4311"/>
    <w:rsid w:val="00FE5259"/>
    <w:rsid w:val="00FE5513"/>
    <w:rsid w:val="00FE5C38"/>
    <w:rsid w:val="00FE5D49"/>
    <w:rsid w:val="00FE630A"/>
    <w:rsid w:val="00FE661A"/>
    <w:rsid w:val="00FE6BF7"/>
    <w:rsid w:val="00FE6EE7"/>
    <w:rsid w:val="00FE6F74"/>
    <w:rsid w:val="00FE76DC"/>
    <w:rsid w:val="00FE79C8"/>
    <w:rsid w:val="00FE7F0C"/>
    <w:rsid w:val="00FF003A"/>
    <w:rsid w:val="00FF07F0"/>
    <w:rsid w:val="00FF0D83"/>
    <w:rsid w:val="00FF157A"/>
    <w:rsid w:val="00FF1FE2"/>
    <w:rsid w:val="00FF2634"/>
    <w:rsid w:val="00FF4DC5"/>
    <w:rsid w:val="00FF55C4"/>
    <w:rsid w:val="00FF58FB"/>
    <w:rsid w:val="00FF5B6F"/>
    <w:rsid w:val="00FF6557"/>
    <w:rsid w:val="00FF71B8"/>
    <w:rsid w:val="00FF7213"/>
    <w:rsid w:val="00FF751F"/>
    <w:rsid w:val="00FF75A2"/>
    <w:rsid w:val="00FF793D"/>
    <w:rsid w:val="00FF79EB"/>
    <w:rsid w:val="00FF7A29"/>
    <w:rsid w:val="012A60E5"/>
    <w:rsid w:val="01B27202"/>
    <w:rsid w:val="01D4A228"/>
    <w:rsid w:val="02316671"/>
    <w:rsid w:val="02533BF8"/>
    <w:rsid w:val="02667144"/>
    <w:rsid w:val="0266EF2D"/>
    <w:rsid w:val="027160A4"/>
    <w:rsid w:val="0276EC5B"/>
    <w:rsid w:val="02B4A4B6"/>
    <w:rsid w:val="02C4C85A"/>
    <w:rsid w:val="02D78B0B"/>
    <w:rsid w:val="030BCB3E"/>
    <w:rsid w:val="03348BCC"/>
    <w:rsid w:val="0379715E"/>
    <w:rsid w:val="0389CB3F"/>
    <w:rsid w:val="03AD6BE8"/>
    <w:rsid w:val="03B0B2D7"/>
    <w:rsid w:val="03BDBBA5"/>
    <w:rsid w:val="03C1EA93"/>
    <w:rsid w:val="03C3A9C4"/>
    <w:rsid w:val="04140FE6"/>
    <w:rsid w:val="0420645E"/>
    <w:rsid w:val="0421CE43"/>
    <w:rsid w:val="04296D3B"/>
    <w:rsid w:val="0430FBD6"/>
    <w:rsid w:val="044B10E5"/>
    <w:rsid w:val="045A032C"/>
    <w:rsid w:val="04618920"/>
    <w:rsid w:val="0465A1D5"/>
    <w:rsid w:val="0495A102"/>
    <w:rsid w:val="04C2691B"/>
    <w:rsid w:val="04CDA765"/>
    <w:rsid w:val="051234A5"/>
    <w:rsid w:val="05153CF8"/>
    <w:rsid w:val="05288C17"/>
    <w:rsid w:val="054789B1"/>
    <w:rsid w:val="05579688"/>
    <w:rsid w:val="0595BC32"/>
    <w:rsid w:val="05B4098E"/>
    <w:rsid w:val="05CBB0D1"/>
    <w:rsid w:val="05D3869B"/>
    <w:rsid w:val="05EF6FBB"/>
    <w:rsid w:val="05FFDE9F"/>
    <w:rsid w:val="06008E44"/>
    <w:rsid w:val="0602CDF9"/>
    <w:rsid w:val="06160602"/>
    <w:rsid w:val="06227C10"/>
    <w:rsid w:val="0635EF1B"/>
    <w:rsid w:val="06829C18"/>
    <w:rsid w:val="06B51550"/>
    <w:rsid w:val="06D2C918"/>
    <w:rsid w:val="06DAA17C"/>
    <w:rsid w:val="06EA2B0D"/>
    <w:rsid w:val="06F6F901"/>
    <w:rsid w:val="06FA37EF"/>
    <w:rsid w:val="0713B63F"/>
    <w:rsid w:val="074800AF"/>
    <w:rsid w:val="0793BCFA"/>
    <w:rsid w:val="07992643"/>
    <w:rsid w:val="07A2D734"/>
    <w:rsid w:val="07B6B5DB"/>
    <w:rsid w:val="07BC2C70"/>
    <w:rsid w:val="07DFD143"/>
    <w:rsid w:val="080CE69D"/>
    <w:rsid w:val="086A21BA"/>
    <w:rsid w:val="087DFF76"/>
    <w:rsid w:val="089C1137"/>
    <w:rsid w:val="08A34407"/>
    <w:rsid w:val="08C4B5C9"/>
    <w:rsid w:val="0907A4B4"/>
    <w:rsid w:val="0923E4F1"/>
    <w:rsid w:val="0936B3CB"/>
    <w:rsid w:val="09586668"/>
    <w:rsid w:val="0965A0F7"/>
    <w:rsid w:val="09904AFE"/>
    <w:rsid w:val="099A57A6"/>
    <w:rsid w:val="09BF19F4"/>
    <w:rsid w:val="0A0BCB9B"/>
    <w:rsid w:val="0A35F74C"/>
    <w:rsid w:val="0A450997"/>
    <w:rsid w:val="0A7E9BDA"/>
    <w:rsid w:val="0AAC3006"/>
    <w:rsid w:val="0AB49C8E"/>
    <w:rsid w:val="0ABA5269"/>
    <w:rsid w:val="0AC9CD7C"/>
    <w:rsid w:val="0B385688"/>
    <w:rsid w:val="0B5740CE"/>
    <w:rsid w:val="0B6A790E"/>
    <w:rsid w:val="0B7453CD"/>
    <w:rsid w:val="0BE42BB2"/>
    <w:rsid w:val="0BE467FC"/>
    <w:rsid w:val="0BF9BCC4"/>
    <w:rsid w:val="0C0D0530"/>
    <w:rsid w:val="0C0F0826"/>
    <w:rsid w:val="0C154112"/>
    <w:rsid w:val="0C1C9C41"/>
    <w:rsid w:val="0C354824"/>
    <w:rsid w:val="0C755D5A"/>
    <w:rsid w:val="0C79DFE1"/>
    <w:rsid w:val="0C7E1FA4"/>
    <w:rsid w:val="0C83ACD2"/>
    <w:rsid w:val="0C90B6CF"/>
    <w:rsid w:val="0CA38A4F"/>
    <w:rsid w:val="0CE44747"/>
    <w:rsid w:val="0CF6490B"/>
    <w:rsid w:val="0D16A0B1"/>
    <w:rsid w:val="0D1773BA"/>
    <w:rsid w:val="0D238665"/>
    <w:rsid w:val="0D3DC145"/>
    <w:rsid w:val="0D6E3096"/>
    <w:rsid w:val="0D7852F3"/>
    <w:rsid w:val="0D80385D"/>
    <w:rsid w:val="0D80F917"/>
    <w:rsid w:val="0DA0AECE"/>
    <w:rsid w:val="0DA9BAD7"/>
    <w:rsid w:val="0DC81795"/>
    <w:rsid w:val="0DCFB720"/>
    <w:rsid w:val="0DD221A2"/>
    <w:rsid w:val="0DE61AC7"/>
    <w:rsid w:val="0E145FD2"/>
    <w:rsid w:val="0E2B6DF4"/>
    <w:rsid w:val="0E313B00"/>
    <w:rsid w:val="0E8E5D35"/>
    <w:rsid w:val="0E961EEB"/>
    <w:rsid w:val="0EB2982F"/>
    <w:rsid w:val="0F188781"/>
    <w:rsid w:val="0F4053A2"/>
    <w:rsid w:val="0F8F84BB"/>
    <w:rsid w:val="0F95F54A"/>
    <w:rsid w:val="0FA78822"/>
    <w:rsid w:val="0FAA6F9B"/>
    <w:rsid w:val="0FCC1E12"/>
    <w:rsid w:val="0FCF1AA3"/>
    <w:rsid w:val="0FDF6FAE"/>
    <w:rsid w:val="10061962"/>
    <w:rsid w:val="10109297"/>
    <w:rsid w:val="103132AE"/>
    <w:rsid w:val="1054DD57"/>
    <w:rsid w:val="105602E3"/>
    <w:rsid w:val="10951B48"/>
    <w:rsid w:val="109F795F"/>
    <w:rsid w:val="10BE653C"/>
    <w:rsid w:val="10CB44E6"/>
    <w:rsid w:val="10CE902B"/>
    <w:rsid w:val="111A8811"/>
    <w:rsid w:val="112A0F8F"/>
    <w:rsid w:val="113715AC"/>
    <w:rsid w:val="114700D9"/>
    <w:rsid w:val="11C0647F"/>
    <w:rsid w:val="11C0ABBA"/>
    <w:rsid w:val="11CEE0EF"/>
    <w:rsid w:val="12033240"/>
    <w:rsid w:val="120D2F78"/>
    <w:rsid w:val="12B71634"/>
    <w:rsid w:val="12C6C834"/>
    <w:rsid w:val="12D35886"/>
    <w:rsid w:val="1317AF15"/>
    <w:rsid w:val="134E1362"/>
    <w:rsid w:val="135AB5B3"/>
    <w:rsid w:val="13AB0FD2"/>
    <w:rsid w:val="13C74D4F"/>
    <w:rsid w:val="13D4FE37"/>
    <w:rsid w:val="13DFDE34"/>
    <w:rsid w:val="13EE7404"/>
    <w:rsid w:val="13FBFD17"/>
    <w:rsid w:val="1402D6EE"/>
    <w:rsid w:val="14067461"/>
    <w:rsid w:val="142D6AAF"/>
    <w:rsid w:val="14363738"/>
    <w:rsid w:val="144EAA89"/>
    <w:rsid w:val="1456A75B"/>
    <w:rsid w:val="1459027C"/>
    <w:rsid w:val="145FF1EF"/>
    <w:rsid w:val="1498AF40"/>
    <w:rsid w:val="14FB45A2"/>
    <w:rsid w:val="15094AC0"/>
    <w:rsid w:val="158C7A48"/>
    <w:rsid w:val="15E6BFEE"/>
    <w:rsid w:val="15E96841"/>
    <w:rsid w:val="15F86EBE"/>
    <w:rsid w:val="1613C0D3"/>
    <w:rsid w:val="167CBAE8"/>
    <w:rsid w:val="16978174"/>
    <w:rsid w:val="16AE405E"/>
    <w:rsid w:val="16B0B7F5"/>
    <w:rsid w:val="16D02DAA"/>
    <w:rsid w:val="16D3AAB7"/>
    <w:rsid w:val="16D5978E"/>
    <w:rsid w:val="1704BEE0"/>
    <w:rsid w:val="17379F9D"/>
    <w:rsid w:val="17665AAE"/>
    <w:rsid w:val="17667973"/>
    <w:rsid w:val="177FE340"/>
    <w:rsid w:val="1790A3A9"/>
    <w:rsid w:val="179B972C"/>
    <w:rsid w:val="17A96004"/>
    <w:rsid w:val="17AB1342"/>
    <w:rsid w:val="181D7104"/>
    <w:rsid w:val="18223C5E"/>
    <w:rsid w:val="184AD070"/>
    <w:rsid w:val="184C8309"/>
    <w:rsid w:val="18756A99"/>
    <w:rsid w:val="18A198F3"/>
    <w:rsid w:val="18AA3A81"/>
    <w:rsid w:val="18B0A97B"/>
    <w:rsid w:val="18BF8EE2"/>
    <w:rsid w:val="1903215D"/>
    <w:rsid w:val="1934C862"/>
    <w:rsid w:val="193BD0DC"/>
    <w:rsid w:val="193DD3B2"/>
    <w:rsid w:val="193F9F7E"/>
    <w:rsid w:val="196A227C"/>
    <w:rsid w:val="197E0BF7"/>
    <w:rsid w:val="198B6EA3"/>
    <w:rsid w:val="19DC6AAD"/>
    <w:rsid w:val="1A05E95F"/>
    <w:rsid w:val="1A45C288"/>
    <w:rsid w:val="1A463764"/>
    <w:rsid w:val="1A50D2BB"/>
    <w:rsid w:val="1A74869C"/>
    <w:rsid w:val="1A7FE4CC"/>
    <w:rsid w:val="1A821187"/>
    <w:rsid w:val="1A89AA15"/>
    <w:rsid w:val="1A9D1A56"/>
    <w:rsid w:val="1AAADC09"/>
    <w:rsid w:val="1ACC1346"/>
    <w:rsid w:val="1AD185CE"/>
    <w:rsid w:val="1AFF6449"/>
    <w:rsid w:val="1B182BE3"/>
    <w:rsid w:val="1B19B592"/>
    <w:rsid w:val="1B2D1352"/>
    <w:rsid w:val="1B81D9BA"/>
    <w:rsid w:val="1C601852"/>
    <w:rsid w:val="1C6248D5"/>
    <w:rsid w:val="1C83FAAB"/>
    <w:rsid w:val="1CB3D9EC"/>
    <w:rsid w:val="1CB57DCD"/>
    <w:rsid w:val="1CDB247D"/>
    <w:rsid w:val="1CF482A0"/>
    <w:rsid w:val="1D034942"/>
    <w:rsid w:val="1D57C927"/>
    <w:rsid w:val="1D75BDFC"/>
    <w:rsid w:val="1D9BE0CB"/>
    <w:rsid w:val="1DB7D967"/>
    <w:rsid w:val="1DEF6AE2"/>
    <w:rsid w:val="1DF233BE"/>
    <w:rsid w:val="1DFFFDB1"/>
    <w:rsid w:val="1E1BFB23"/>
    <w:rsid w:val="1E38599D"/>
    <w:rsid w:val="1E4AB54A"/>
    <w:rsid w:val="1E74551E"/>
    <w:rsid w:val="1E7CB10B"/>
    <w:rsid w:val="1EC832F1"/>
    <w:rsid w:val="1EE2B18B"/>
    <w:rsid w:val="1EFD3DEB"/>
    <w:rsid w:val="1F175397"/>
    <w:rsid w:val="1F194809"/>
    <w:rsid w:val="1F1FCA49"/>
    <w:rsid w:val="1F421229"/>
    <w:rsid w:val="1F4E2781"/>
    <w:rsid w:val="1F9602D0"/>
    <w:rsid w:val="1FAF073C"/>
    <w:rsid w:val="1FCD8434"/>
    <w:rsid w:val="1FD0577F"/>
    <w:rsid w:val="1FD062E6"/>
    <w:rsid w:val="1FE825FF"/>
    <w:rsid w:val="20213F4E"/>
    <w:rsid w:val="20375FEE"/>
    <w:rsid w:val="204DA887"/>
    <w:rsid w:val="206B0DA8"/>
    <w:rsid w:val="20DD3F82"/>
    <w:rsid w:val="21014C43"/>
    <w:rsid w:val="21048620"/>
    <w:rsid w:val="2108C184"/>
    <w:rsid w:val="2138F002"/>
    <w:rsid w:val="2148DA08"/>
    <w:rsid w:val="214F66C4"/>
    <w:rsid w:val="215DB7D3"/>
    <w:rsid w:val="218FD8AA"/>
    <w:rsid w:val="21AB7233"/>
    <w:rsid w:val="21C08A89"/>
    <w:rsid w:val="21D3304F"/>
    <w:rsid w:val="2209B1E6"/>
    <w:rsid w:val="2212B707"/>
    <w:rsid w:val="22288C38"/>
    <w:rsid w:val="22557C07"/>
    <w:rsid w:val="22630A5B"/>
    <w:rsid w:val="227EB50B"/>
    <w:rsid w:val="2296CACC"/>
    <w:rsid w:val="22A41987"/>
    <w:rsid w:val="22BBA319"/>
    <w:rsid w:val="22D26C33"/>
    <w:rsid w:val="22E50C2D"/>
    <w:rsid w:val="22FD2C8A"/>
    <w:rsid w:val="230056C8"/>
    <w:rsid w:val="230D1010"/>
    <w:rsid w:val="230FD0C2"/>
    <w:rsid w:val="23366935"/>
    <w:rsid w:val="2336BE39"/>
    <w:rsid w:val="234F53DE"/>
    <w:rsid w:val="23EF63A7"/>
    <w:rsid w:val="2404F632"/>
    <w:rsid w:val="241E642C"/>
    <w:rsid w:val="243048E0"/>
    <w:rsid w:val="244FCA2E"/>
    <w:rsid w:val="2456A1D5"/>
    <w:rsid w:val="24625284"/>
    <w:rsid w:val="2463F4AE"/>
    <w:rsid w:val="2465260F"/>
    <w:rsid w:val="247508AD"/>
    <w:rsid w:val="247F09E2"/>
    <w:rsid w:val="24B871C5"/>
    <w:rsid w:val="24BD15EB"/>
    <w:rsid w:val="24D7F0C6"/>
    <w:rsid w:val="24D85749"/>
    <w:rsid w:val="255392C0"/>
    <w:rsid w:val="25574FE4"/>
    <w:rsid w:val="25664A9F"/>
    <w:rsid w:val="256826C9"/>
    <w:rsid w:val="256A3D2C"/>
    <w:rsid w:val="256E71A5"/>
    <w:rsid w:val="25769712"/>
    <w:rsid w:val="2595F980"/>
    <w:rsid w:val="25B797FC"/>
    <w:rsid w:val="25DDCD87"/>
    <w:rsid w:val="25E54A74"/>
    <w:rsid w:val="25ED314A"/>
    <w:rsid w:val="2600680B"/>
    <w:rsid w:val="2614D604"/>
    <w:rsid w:val="2622D40D"/>
    <w:rsid w:val="2623F9C8"/>
    <w:rsid w:val="269094E3"/>
    <w:rsid w:val="2696DD89"/>
    <w:rsid w:val="26A17A66"/>
    <w:rsid w:val="26A94D3A"/>
    <w:rsid w:val="26C8F7AC"/>
    <w:rsid w:val="26D2C2D1"/>
    <w:rsid w:val="26E104A3"/>
    <w:rsid w:val="27028A82"/>
    <w:rsid w:val="27177660"/>
    <w:rsid w:val="271C7483"/>
    <w:rsid w:val="271F1BB2"/>
    <w:rsid w:val="2731DD41"/>
    <w:rsid w:val="273C7324"/>
    <w:rsid w:val="2797F803"/>
    <w:rsid w:val="279B628F"/>
    <w:rsid w:val="279BF63A"/>
    <w:rsid w:val="27A3C516"/>
    <w:rsid w:val="27A58B7E"/>
    <w:rsid w:val="27AB3145"/>
    <w:rsid w:val="27B370F6"/>
    <w:rsid w:val="27B93A87"/>
    <w:rsid w:val="27BD3092"/>
    <w:rsid w:val="27CBF04D"/>
    <w:rsid w:val="27D51773"/>
    <w:rsid w:val="27F3607F"/>
    <w:rsid w:val="280377F6"/>
    <w:rsid w:val="282725D5"/>
    <w:rsid w:val="282830D9"/>
    <w:rsid w:val="28380862"/>
    <w:rsid w:val="284B587B"/>
    <w:rsid w:val="28578957"/>
    <w:rsid w:val="285C89B0"/>
    <w:rsid w:val="285F4A50"/>
    <w:rsid w:val="288ABD87"/>
    <w:rsid w:val="290DD614"/>
    <w:rsid w:val="293C5B8F"/>
    <w:rsid w:val="2944F086"/>
    <w:rsid w:val="29581AC9"/>
    <w:rsid w:val="297E071A"/>
    <w:rsid w:val="29D54F45"/>
    <w:rsid w:val="2A069D36"/>
    <w:rsid w:val="2A370E7E"/>
    <w:rsid w:val="2A3DF80F"/>
    <w:rsid w:val="2A3F46C3"/>
    <w:rsid w:val="2A47AD82"/>
    <w:rsid w:val="2A5A0553"/>
    <w:rsid w:val="2A85DF05"/>
    <w:rsid w:val="2A86A8A5"/>
    <w:rsid w:val="2B2C4302"/>
    <w:rsid w:val="2B4C41D0"/>
    <w:rsid w:val="2B583DE4"/>
    <w:rsid w:val="2B648214"/>
    <w:rsid w:val="2B84FCD9"/>
    <w:rsid w:val="2B8C08FF"/>
    <w:rsid w:val="2BC05653"/>
    <w:rsid w:val="2BD4915A"/>
    <w:rsid w:val="2BEA557C"/>
    <w:rsid w:val="2BF73A46"/>
    <w:rsid w:val="2C286866"/>
    <w:rsid w:val="2C553740"/>
    <w:rsid w:val="2C6D9C2F"/>
    <w:rsid w:val="2CA7FFAA"/>
    <w:rsid w:val="2D1B1B19"/>
    <w:rsid w:val="2D3C7A54"/>
    <w:rsid w:val="2D43DC97"/>
    <w:rsid w:val="2D442648"/>
    <w:rsid w:val="2D7D24E2"/>
    <w:rsid w:val="2D7D5760"/>
    <w:rsid w:val="2DD9EDAD"/>
    <w:rsid w:val="2DF25E3A"/>
    <w:rsid w:val="2E000C98"/>
    <w:rsid w:val="2E0AE73E"/>
    <w:rsid w:val="2E2B301E"/>
    <w:rsid w:val="2E616984"/>
    <w:rsid w:val="2E68FAF7"/>
    <w:rsid w:val="2E75EDE6"/>
    <w:rsid w:val="2EB9F1CD"/>
    <w:rsid w:val="2EC03F3B"/>
    <w:rsid w:val="2EC4AF7D"/>
    <w:rsid w:val="2EFE8C7A"/>
    <w:rsid w:val="2F1927C1"/>
    <w:rsid w:val="2F6CFCA2"/>
    <w:rsid w:val="2F6FCC3E"/>
    <w:rsid w:val="2F79F31A"/>
    <w:rsid w:val="2FC6EB18"/>
    <w:rsid w:val="2FFC9A5A"/>
    <w:rsid w:val="30411178"/>
    <w:rsid w:val="3086B920"/>
    <w:rsid w:val="30947AB2"/>
    <w:rsid w:val="31158FB2"/>
    <w:rsid w:val="311B91A7"/>
    <w:rsid w:val="312BBC90"/>
    <w:rsid w:val="313E7877"/>
    <w:rsid w:val="3155164F"/>
    <w:rsid w:val="3156A204"/>
    <w:rsid w:val="3159E9F5"/>
    <w:rsid w:val="317A06A7"/>
    <w:rsid w:val="317CF277"/>
    <w:rsid w:val="318227C9"/>
    <w:rsid w:val="31990C08"/>
    <w:rsid w:val="31F1889B"/>
    <w:rsid w:val="31F72202"/>
    <w:rsid w:val="31FA3CAE"/>
    <w:rsid w:val="320541AE"/>
    <w:rsid w:val="32304B13"/>
    <w:rsid w:val="32348A0B"/>
    <w:rsid w:val="3234A714"/>
    <w:rsid w:val="32382D06"/>
    <w:rsid w:val="3265BA8E"/>
    <w:rsid w:val="32942BE3"/>
    <w:rsid w:val="32D80C07"/>
    <w:rsid w:val="33051421"/>
    <w:rsid w:val="33245243"/>
    <w:rsid w:val="333B72FD"/>
    <w:rsid w:val="333E3D1A"/>
    <w:rsid w:val="3367D9EB"/>
    <w:rsid w:val="338BC321"/>
    <w:rsid w:val="33BFA869"/>
    <w:rsid w:val="33DC01F4"/>
    <w:rsid w:val="341557FC"/>
    <w:rsid w:val="341C7A88"/>
    <w:rsid w:val="3440785D"/>
    <w:rsid w:val="34553C1D"/>
    <w:rsid w:val="345CE015"/>
    <w:rsid w:val="346F8273"/>
    <w:rsid w:val="34778A1E"/>
    <w:rsid w:val="348649DC"/>
    <w:rsid w:val="34968F9E"/>
    <w:rsid w:val="34AF97E2"/>
    <w:rsid w:val="34BE727F"/>
    <w:rsid w:val="34C815F0"/>
    <w:rsid w:val="34EA39F1"/>
    <w:rsid w:val="35129749"/>
    <w:rsid w:val="3567EBD5"/>
    <w:rsid w:val="35688B32"/>
    <w:rsid w:val="3573A23D"/>
    <w:rsid w:val="35868F26"/>
    <w:rsid w:val="358C2EA9"/>
    <w:rsid w:val="359920F7"/>
    <w:rsid w:val="35A7194E"/>
    <w:rsid w:val="35CCDFF0"/>
    <w:rsid w:val="35D11F50"/>
    <w:rsid w:val="366C387E"/>
    <w:rsid w:val="368789A8"/>
    <w:rsid w:val="368F2068"/>
    <w:rsid w:val="36B517B7"/>
    <w:rsid w:val="36B7AD9D"/>
    <w:rsid w:val="36B9985C"/>
    <w:rsid w:val="36F890D6"/>
    <w:rsid w:val="3705B4C2"/>
    <w:rsid w:val="372439A6"/>
    <w:rsid w:val="3732FD34"/>
    <w:rsid w:val="374B7ECD"/>
    <w:rsid w:val="37607A35"/>
    <w:rsid w:val="378E787F"/>
    <w:rsid w:val="37DBEF4F"/>
    <w:rsid w:val="37E83CDD"/>
    <w:rsid w:val="38014C56"/>
    <w:rsid w:val="38430CE3"/>
    <w:rsid w:val="38481D61"/>
    <w:rsid w:val="38608323"/>
    <w:rsid w:val="38A623EF"/>
    <w:rsid w:val="38B62DF4"/>
    <w:rsid w:val="38DAFA51"/>
    <w:rsid w:val="3919CB61"/>
    <w:rsid w:val="39684D84"/>
    <w:rsid w:val="39693BF4"/>
    <w:rsid w:val="3973DCB1"/>
    <w:rsid w:val="3981FA0F"/>
    <w:rsid w:val="398D9E57"/>
    <w:rsid w:val="39E02B37"/>
    <w:rsid w:val="3A37E5A3"/>
    <w:rsid w:val="3A3899AD"/>
    <w:rsid w:val="3A88103F"/>
    <w:rsid w:val="3AA65D23"/>
    <w:rsid w:val="3AC0588F"/>
    <w:rsid w:val="3AD5D577"/>
    <w:rsid w:val="3AE09365"/>
    <w:rsid w:val="3AEAFDDA"/>
    <w:rsid w:val="3B69C2E0"/>
    <w:rsid w:val="3B7EAE5D"/>
    <w:rsid w:val="3BA17903"/>
    <w:rsid w:val="3BD10783"/>
    <w:rsid w:val="3C1CCF23"/>
    <w:rsid w:val="3C2D0510"/>
    <w:rsid w:val="3C379885"/>
    <w:rsid w:val="3C526BED"/>
    <w:rsid w:val="3C70B5A7"/>
    <w:rsid w:val="3C738F5A"/>
    <w:rsid w:val="3D095B76"/>
    <w:rsid w:val="3D102F3C"/>
    <w:rsid w:val="3D39D7A5"/>
    <w:rsid w:val="3D3E7854"/>
    <w:rsid w:val="3D51C194"/>
    <w:rsid w:val="3DA2BF9E"/>
    <w:rsid w:val="3DD0A940"/>
    <w:rsid w:val="3DD5D8D4"/>
    <w:rsid w:val="3DE191C7"/>
    <w:rsid w:val="3DF78523"/>
    <w:rsid w:val="3DFABF58"/>
    <w:rsid w:val="3E2EE195"/>
    <w:rsid w:val="3E873E1D"/>
    <w:rsid w:val="3E877002"/>
    <w:rsid w:val="3E8C4E78"/>
    <w:rsid w:val="3EB08D72"/>
    <w:rsid w:val="3EE07A68"/>
    <w:rsid w:val="3EED8B57"/>
    <w:rsid w:val="3F0ECE1B"/>
    <w:rsid w:val="3F14826B"/>
    <w:rsid w:val="3F32FA27"/>
    <w:rsid w:val="3F42FA6D"/>
    <w:rsid w:val="3F690783"/>
    <w:rsid w:val="3FFC2C87"/>
    <w:rsid w:val="40144794"/>
    <w:rsid w:val="4027125E"/>
    <w:rsid w:val="403C9E4D"/>
    <w:rsid w:val="406E8938"/>
    <w:rsid w:val="408486CE"/>
    <w:rsid w:val="4095B366"/>
    <w:rsid w:val="40E10A77"/>
    <w:rsid w:val="41007CBA"/>
    <w:rsid w:val="4129D828"/>
    <w:rsid w:val="418A1C10"/>
    <w:rsid w:val="418A2C6B"/>
    <w:rsid w:val="418A6FA4"/>
    <w:rsid w:val="41B3E25A"/>
    <w:rsid w:val="41B4E2AE"/>
    <w:rsid w:val="41B577B6"/>
    <w:rsid w:val="41BE7A38"/>
    <w:rsid w:val="41C8ECE1"/>
    <w:rsid w:val="41CA4F00"/>
    <w:rsid w:val="41CB6907"/>
    <w:rsid w:val="41F400A3"/>
    <w:rsid w:val="4202B26E"/>
    <w:rsid w:val="4211E00E"/>
    <w:rsid w:val="4268EC02"/>
    <w:rsid w:val="428E6282"/>
    <w:rsid w:val="4294A726"/>
    <w:rsid w:val="42AFEE49"/>
    <w:rsid w:val="42BAE13E"/>
    <w:rsid w:val="42E71E8F"/>
    <w:rsid w:val="43302075"/>
    <w:rsid w:val="434DDFB7"/>
    <w:rsid w:val="436BC8D9"/>
    <w:rsid w:val="43914C02"/>
    <w:rsid w:val="43AD62A1"/>
    <w:rsid w:val="43D427BB"/>
    <w:rsid w:val="43DD4011"/>
    <w:rsid w:val="43F73C8C"/>
    <w:rsid w:val="4417679C"/>
    <w:rsid w:val="442045C1"/>
    <w:rsid w:val="44517BEA"/>
    <w:rsid w:val="44635C9F"/>
    <w:rsid w:val="4465C17C"/>
    <w:rsid w:val="446CBB7D"/>
    <w:rsid w:val="44AC6E97"/>
    <w:rsid w:val="44B84748"/>
    <w:rsid w:val="44F4C4C9"/>
    <w:rsid w:val="451DC707"/>
    <w:rsid w:val="45291F33"/>
    <w:rsid w:val="452AAAF8"/>
    <w:rsid w:val="4557BE1C"/>
    <w:rsid w:val="4558BBE6"/>
    <w:rsid w:val="45644860"/>
    <w:rsid w:val="45728B94"/>
    <w:rsid w:val="4579F10E"/>
    <w:rsid w:val="45C49BDC"/>
    <w:rsid w:val="4614F6FC"/>
    <w:rsid w:val="4616FC59"/>
    <w:rsid w:val="46273D5A"/>
    <w:rsid w:val="4662A7AB"/>
    <w:rsid w:val="467A4FEF"/>
    <w:rsid w:val="46CEC9C1"/>
    <w:rsid w:val="46D73E74"/>
    <w:rsid w:val="46E4507A"/>
    <w:rsid w:val="4729A068"/>
    <w:rsid w:val="472D6DE5"/>
    <w:rsid w:val="472DDE67"/>
    <w:rsid w:val="4793D780"/>
    <w:rsid w:val="479C737C"/>
    <w:rsid w:val="47A1E035"/>
    <w:rsid w:val="47A3FF8B"/>
    <w:rsid w:val="47D15840"/>
    <w:rsid w:val="47D9B505"/>
    <w:rsid w:val="47DA879A"/>
    <w:rsid w:val="47EE51D4"/>
    <w:rsid w:val="47FCF401"/>
    <w:rsid w:val="47FFF3F1"/>
    <w:rsid w:val="488E5578"/>
    <w:rsid w:val="48989788"/>
    <w:rsid w:val="48BD9DE7"/>
    <w:rsid w:val="48D108B9"/>
    <w:rsid w:val="48EE746A"/>
    <w:rsid w:val="490E9711"/>
    <w:rsid w:val="492E8DA8"/>
    <w:rsid w:val="494B4D36"/>
    <w:rsid w:val="495CA6C2"/>
    <w:rsid w:val="498E1335"/>
    <w:rsid w:val="49A79A17"/>
    <w:rsid w:val="49BD540C"/>
    <w:rsid w:val="49CD5624"/>
    <w:rsid w:val="4A2AAA5E"/>
    <w:rsid w:val="4A305138"/>
    <w:rsid w:val="4A3746DF"/>
    <w:rsid w:val="4A4DAA5E"/>
    <w:rsid w:val="4AB2B622"/>
    <w:rsid w:val="4B0973AE"/>
    <w:rsid w:val="4B2A87CF"/>
    <w:rsid w:val="4B3AC2D9"/>
    <w:rsid w:val="4B5B5FE1"/>
    <w:rsid w:val="4B6ED91E"/>
    <w:rsid w:val="4B7A7EBA"/>
    <w:rsid w:val="4B8DD20C"/>
    <w:rsid w:val="4BA40511"/>
    <w:rsid w:val="4BA5393A"/>
    <w:rsid w:val="4BDD7A26"/>
    <w:rsid w:val="4BFAC100"/>
    <w:rsid w:val="4BFC3354"/>
    <w:rsid w:val="4C03B0BC"/>
    <w:rsid w:val="4C14BFFA"/>
    <w:rsid w:val="4C23DA5A"/>
    <w:rsid w:val="4C3DB5BA"/>
    <w:rsid w:val="4C558301"/>
    <w:rsid w:val="4C59E131"/>
    <w:rsid w:val="4C5E4975"/>
    <w:rsid w:val="4C759C8F"/>
    <w:rsid w:val="4C92BB3A"/>
    <w:rsid w:val="4CB56B53"/>
    <w:rsid w:val="4CE2E383"/>
    <w:rsid w:val="4CFB0AA7"/>
    <w:rsid w:val="4D573767"/>
    <w:rsid w:val="4D6A76F6"/>
    <w:rsid w:val="4D99EDCC"/>
    <w:rsid w:val="4DE07A13"/>
    <w:rsid w:val="4DE1C52F"/>
    <w:rsid w:val="4DEA64B3"/>
    <w:rsid w:val="4DEAAFFF"/>
    <w:rsid w:val="4DEF204C"/>
    <w:rsid w:val="4E13CE18"/>
    <w:rsid w:val="4E43BCC0"/>
    <w:rsid w:val="4E4FC0E3"/>
    <w:rsid w:val="4E506B3A"/>
    <w:rsid w:val="4E67E16B"/>
    <w:rsid w:val="4E6BD4A4"/>
    <w:rsid w:val="4EA3A892"/>
    <w:rsid w:val="4EBFFB55"/>
    <w:rsid w:val="4ED2D735"/>
    <w:rsid w:val="4FC0E966"/>
    <w:rsid w:val="4FD15C21"/>
    <w:rsid w:val="500DCF4C"/>
    <w:rsid w:val="501EBE2E"/>
    <w:rsid w:val="50264936"/>
    <w:rsid w:val="5039848D"/>
    <w:rsid w:val="505BE55F"/>
    <w:rsid w:val="5073E154"/>
    <w:rsid w:val="50845055"/>
    <w:rsid w:val="5094F3B4"/>
    <w:rsid w:val="50A0ED98"/>
    <w:rsid w:val="50CE650B"/>
    <w:rsid w:val="50DA7116"/>
    <w:rsid w:val="50DBACE2"/>
    <w:rsid w:val="50E5D33D"/>
    <w:rsid w:val="51208EF4"/>
    <w:rsid w:val="513AB5D6"/>
    <w:rsid w:val="51479766"/>
    <w:rsid w:val="514D785A"/>
    <w:rsid w:val="518F216C"/>
    <w:rsid w:val="51BEA866"/>
    <w:rsid w:val="51C1CE6C"/>
    <w:rsid w:val="51CC82D7"/>
    <w:rsid w:val="51EDDB8F"/>
    <w:rsid w:val="51F825F7"/>
    <w:rsid w:val="520466AB"/>
    <w:rsid w:val="523435FB"/>
    <w:rsid w:val="525FDCAA"/>
    <w:rsid w:val="528F1FCF"/>
    <w:rsid w:val="52B3DBBE"/>
    <w:rsid w:val="52BC684F"/>
    <w:rsid w:val="52C19421"/>
    <w:rsid w:val="52DCE2CF"/>
    <w:rsid w:val="52E5D842"/>
    <w:rsid w:val="52E693F7"/>
    <w:rsid w:val="52FBBE44"/>
    <w:rsid w:val="530BD5E3"/>
    <w:rsid w:val="531378AD"/>
    <w:rsid w:val="533AE30A"/>
    <w:rsid w:val="5389DFE0"/>
    <w:rsid w:val="539B75A9"/>
    <w:rsid w:val="53BAE57D"/>
    <w:rsid w:val="53D7DC52"/>
    <w:rsid w:val="53E04414"/>
    <w:rsid w:val="53E93E66"/>
    <w:rsid w:val="54232556"/>
    <w:rsid w:val="542AF030"/>
    <w:rsid w:val="5488B85E"/>
    <w:rsid w:val="54ABF489"/>
    <w:rsid w:val="54C64C5E"/>
    <w:rsid w:val="55031A67"/>
    <w:rsid w:val="5529F5D3"/>
    <w:rsid w:val="55347D4B"/>
    <w:rsid w:val="5573157B"/>
    <w:rsid w:val="55770C1E"/>
    <w:rsid w:val="557AD896"/>
    <w:rsid w:val="55AB7412"/>
    <w:rsid w:val="56071CFA"/>
    <w:rsid w:val="5613A82A"/>
    <w:rsid w:val="5617D8BD"/>
    <w:rsid w:val="5633FA3D"/>
    <w:rsid w:val="564ABDD6"/>
    <w:rsid w:val="56723136"/>
    <w:rsid w:val="567256F5"/>
    <w:rsid w:val="56892FE4"/>
    <w:rsid w:val="568A7B65"/>
    <w:rsid w:val="56A06C9D"/>
    <w:rsid w:val="56B9AD56"/>
    <w:rsid w:val="56BDE6F8"/>
    <w:rsid w:val="56C203BB"/>
    <w:rsid w:val="56DD80EC"/>
    <w:rsid w:val="571398C0"/>
    <w:rsid w:val="571623EA"/>
    <w:rsid w:val="574FCF11"/>
    <w:rsid w:val="575693F4"/>
    <w:rsid w:val="575832D9"/>
    <w:rsid w:val="578741FD"/>
    <w:rsid w:val="57D00B04"/>
    <w:rsid w:val="57FEE4BD"/>
    <w:rsid w:val="582E5929"/>
    <w:rsid w:val="58310AAC"/>
    <w:rsid w:val="58330956"/>
    <w:rsid w:val="585BD8F3"/>
    <w:rsid w:val="5890E4CC"/>
    <w:rsid w:val="589714F5"/>
    <w:rsid w:val="58D2DBCB"/>
    <w:rsid w:val="58F09666"/>
    <w:rsid w:val="58FDAE17"/>
    <w:rsid w:val="597005DD"/>
    <w:rsid w:val="59F8FBCF"/>
    <w:rsid w:val="5A303086"/>
    <w:rsid w:val="5A498F94"/>
    <w:rsid w:val="5A694356"/>
    <w:rsid w:val="5A6BE7F3"/>
    <w:rsid w:val="5A770543"/>
    <w:rsid w:val="5AC74E96"/>
    <w:rsid w:val="5AEB3976"/>
    <w:rsid w:val="5AFBE0D2"/>
    <w:rsid w:val="5B093AA1"/>
    <w:rsid w:val="5B129C21"/>
    <w:rsid w:val="5B2E0556"/>
    <w:rsid w:val="5B6C656E"/>
    <w:rsid w:val="5B8A8E2E"/>
    <w:rsid w:val="5B8E3219"/>
    <w:rsid w:val="5B8E3F34"/>
    <w:rsid w:val="5B8FFB7C"/>
    <w:rsid w:val="5BACCBE2"/>
    <w:rsid w:val="5BB7CAFB"/>
    <w:rsid w:val="5BE7C86D"/>
    <w:rsid w:val="5C354879"/>
    <w:rsid w:val="5C71873A"/>
    <w:rsid w:val="5C7F0205"/>
    <w:rsid w:val="5CA66FB8"/>
    <w:rsid w:val="5CA6AC1C"/>
    <w:rsid w:val="5CA7DA3C"/>
    <w:rsid w:val="5CB20388"/>
    <w:rsid w:val="5CB290CF"/>
    <w:rsid w:val="5CB3577A"/>
    <w:rsid w:val="5CBBD981"/>
    <w:rsid w:val="5D21819D"/>
    <w:rsid w:val="5D27906A"/>
    <w:rsid w:val="5D5F9EDA"/>
    <w:rsid w:val="5D87F992"/>
    <w:rsid w:val="5DAB9E1F"/>
    <w:rsid w:val="5DBB9F71"/>
    <w:rsid w:val="5DED6EDB"/>
    <w:rsid w:val="5E0EA62F"/>
    <w:rsid w:val="5E27F1FE"/>
    <w:rsid w:val="5E375E09"/>
    <w:rsid w:val="5E43DF14"/>
    <w:rsid w:val="5E866984"/>
    <w:rsid w:val="5E8D0B30"/>
    <w:rsid w:val="5EA5E726"/>
    <w:rsid w:val="5EAC0002"/>
    <w:rsid w:val="5EC62CBB"/>
    <w:rsid w:val="5EF0F0E2"/>
    <w:rsid w:val="5F0C9026"/>
    <w:rsid w:val="5F15C1F6"/>
    <w:rsid w:val="5F20F537"/>
    <w:rsid w:val="5F6E9EF6"/>
    <w:rsid w:val="5F826AEE"/>
    <w:rsid w:val="5F857503"/>
    <w:rsid w:val="5F8E473C"/>
    <w:rsid w:val="5FF43597"/>
    <w:rsid w:val="6016EAC5"/>
    <w:rsid w:val="605EB4AF"/>
    <w:rsid w:val="60624543"/>
    <w:rsid w:val="60652DAE"/>
    <w:rsid w:val="60730146"/>
    <w:rsid w:val="608CA6B8"/>
    <w:rsid w:val="60979A28"/>
    <w:rsid w:val="60E1425A"/>
    <w:rsid w:val="60EEE2D4"/>
    <w:rsid w:val="6106427B"/>
    <w:rsid w:val="610F7318"/>
    <w:rsid w:val="611E5392"/>
    <w:rsid w:val="6125E616"/>
    <w:rsid w:val="617B8313"/>
    <w:rsid w:val="6182D18C"/>
    <w:rsid w:val="61A3AA66"/>
    <w:rsid w:val="61CA23C3"/>
    <w:rsid w:val="61CCF5DE"/>
    <w:rsid w:val="62117E87"/>
    <w:rsid w:val="627D8F8F"/>
    <w:rsid w:val="6287B105"/>
    <w:rsid w:val="62D2CA5B"/>
    <w:rsid w:val="62D362FC"/>
    <w:rsid w:val="62EAA1F1"/>
    <w:rsid w:val="62FFDEBF"/>
    <w:rsid w:val="63038F16"/>
    <w:rsid w:val="63040028"/>
    <w:rsid w:val="63111AFF"/>
    <w:rsid w:val="6311F411"/>
    <w:rsid w:val="631383B0"/>
    <w:rsid w:val="634CEC60"/>
    <w:rsid w:val="635085CA"/>
    <w:rsid w:val="63648FB3"/>
    <w:rsid w:val="637E6288"/>
    <w:rsid w:val="638BA890"/>
    <w:rsid w:val="639A2F87"/>
    <w:rsid w:val="63B75DBC"/>
    <w:rsid w:val="63D04C3A"/>
    <w:rsid w:val="64079261"/>
    <w:rsid w:val="6420A9A3"/>
    <w:rsid w:val="6469BAD1"/>
    <w:rsid w:val="647D666A"/>
    <w:rsid w:val="64C9A505"/>
    <w:rsid w:val="6554C875"/>
    <w:rsid w:val="6566BFA8"/>
    <w:rsid w:val="65B1BFFF"/>
    <w:rsid w:val="65C031C5"/>
    <w:rsid w:val="65DB4998"/>
    <w:rsid w:val="65F8EBCD"/>
    <w:rsid w:val="667F8165"/>
    <w:rsid w:val="66C3525B"/>
    <w:rsid w:val="66C84D54"/>
    <w:rsid w:val="66DBC63E"/>
    <w:rsid w:val="66EC855E"/>
    <w:rsid w:val="670B21A0"/>
    <w:rsid w:val="671304F8"/>
    <w:rsid w:val="673A883A"/>
    <w:rsid w:val="67412FF6"/>
    <w:rsid w:val="675C866B"/>
    <w:rsid w:val="675FDAE6"/>
    <w:rsid w:val="676694FA"/>
    <w:rsid w:val="67780EE3"/>
    <w:rsid w:val="67EC9D91"/>
    <w:rsid w:val="680F8753"/>
    <w:rsid w:val="680FF78D"/>
    <w:rsid w:val="683FA829"/>
    <w:rsid w:val="68660E9F"/>
    <w:rsid w:val="688CF51F"/>
    <w:rsid w:val="68AB91BA"/>
    <w:rsid w:val="68AF1C51"/>
    <w:rsid w:val="68B336E7"/>
    <w:rsid w:val="68C7643A"/>
    <w:rsid w:val="69189BA5"/>
    <w:rsid w:val="696D74A7"/>
    <w:rsid w:val="69B2386C"/>
    <w:rsid w:val="6A4C265D"/>
    <w:rsid w:val="6A4E98C6"/>
    <w:rsid w:val="6A8EA78F"/>
    <w:rsid w:val="6AA3ADD2"/>
    <w:rsid w:val="6AC4AE5E"/>
    <w:rsid w:val="6ACE5570"/>
    <w:rsid w:val="6B00A08C"/>
    <w:rsid w:val="6B0EEBA9"/>
    <w:rsid w:val="6B7651EE"/>
    <w:rsid w:val="6BBA1748"/>
    <w:rsid w:val="6BCFF0B0"/>
    <w:rsid w:val="6C4936A2"/>
    <w:rsid w:val="6C7AD43D"/>
    <w:rsid w:val="6C927E8F"/>
    <w:rsid w:val="6CA2BED2"/>
    <w:rsid w:val="6CBCB753"/>
    <w:rsid w:val="6CEB50EF"/>
    <w:rsid w:val="6CEFD83B"/>
    <w:rsid w:val="6CF117B2"/>
    <w:rsid w:val="6D0BAE6A"/>
    <w:rsid w:val="6D4CAE6A"/>
    <w:rsid w:val="6D4D7096"/>
    <w:rsid w:val="6D6B5F86"/>
    <w:rsid w:val="6D6CE9B5"/>
    <w:rsid w:val="6DC26FB4"/>
    <w:rsid w:val="6DD49EAD"/>
    <w:rsid w:val="6E2E4EF0"/>
    <w:rsid w:val="6E3C025B"/>
    <w:rsid w:val="6E52FD10"/>
    <w:rsid w:val="6E5984BC"/>
    <w:rsid w:val="6E795676"/>
    <w:rsid w:val="6EA76816"/>
    <w:rsid w:val="6EF0EB4D"/>
    <w:rsid w:val="6EF5A22C"/>
    <w:rsid w:val="6EFB17C8"/>
    <w:rsid w:val="6F1A19C5"/>
    <w:rsid w:val="6F2C2CBD"/>
    <w:rsid w:val="6F3A8A0D"/>
    <w:rsid w:val="6F49CC87"/>
    <w:rsid w:val="6F4E9E97"/>
    <w:rsid w:val="6F69714B"/>
    <w:rsid w:val="6F6AEE37"/>
    <w:rsid w:val="6F81427E"/>
    <w:rsid w:val="6F929FCD"/>
    <w:rsid w:val="6FA3709B"/>
    <w:rsid w:val="6FBFACC3"/>
    <w:rsid w:val="6FCCB4B6"/>
    <w:rsid w:val="6FCE0388"/>
    <w:rsid w:val="6FF0BA4E"/>
    <w:rsid w:val="6FF6D476"/>
    <w:rsid w:val="701960B9"/>
    <w:rsid w:val="704C2B54"/>
    <w:rsid w:val="7050D6B5"/>
    <w:rsid w:val="705E1021"/>
    <w:rsid w:val="705EA9EA"/>
    <w:rsid w:val="710DD960"/>
    <w:rsid w:val="711CB8EB"/>
    <w:rsid w:val="713792DD"/>
    <w:rsid w:val="713E4372"/>
    <w:rsid w:val="713F92AA"/>
    <w:rsid w:val="7142FCA6"/>
    <w:rsid w:val="714801F8"/>
    <w:rsid w:val="7148912B"/>
    <w:rsid w:val="714CC755"/>
    <w:rsid w:val="7152F3A0"/>
    <w:rsid w:val="71549A37"/>
    <w:rsid w:val="7171C2C1"/>
    <w:rsid w:val="7176528E"/>
    <w:rsid w:val="71929E01"/>
    <w:rsid w:val="71AC401E"/>
    <w:rsid w:val="71D26166"/>
    <w:rsid w:val="721F8DDC"/>
    <w:rsid w:val="727B4904"/>
    <w:rsid w:val="7282AB3F"/>
    <w:rsid w:val="7299DA57"/>
    <w:rsid w:val="72CBD512"/>
    <w:rsid w:val="73792519"/>
    <w:rsid w:val="7386A68B"/>
    <w:rsid w:val="738912A8"/>
    <w:rsid w:val="7390490F"/>
    <w:rsid w:val="73AD8A1C"/>
    <w:rsid w:val="73B55C09"/>
    <w:rsid w:val="73BE41DF"/>
    <w:rsid w:val="740AA365"/>
    <w:rsid w:val="7413C430"/>
    <w:rsid w:val="7429BAAC"/>
    <w:rsid w:val="746C6637"/>
    <w:rsid w:val="7484F43C"/>
    <w:rsid w:val="748D44AD"/>
    <w:rsid w:val="74AF28BD"/>
    <w:rsid w:val="74CF53BE"/>
    <w:rsid w:val="75067AD6"/>
    <w:rsid w:val="75192D12"/>
    <w:rsid w:val="7523A16C"/>
    <w:rsid w:val="7546BBCD"/>
    <w:rsid w:val="75479697"/>
    <w:rsid w:val="755A9406"/>
    <w:rsid w:val="75818FC7"/>
    <w:rsid w:val="7592F196"/>
    <w:rsid w:val="75975235"/>
    <w:rsid w:val="75B0496D"/>
    <w:rsid w:val="75E3564D"/>
    <w:rsid w:val="76024ABE"/>
    <w:rsid w:val="7629E791"/>
    <w:rsid w:val="76539879"/>
    <w:rsid w:val="76F07203"/>
    <w:rsid w:val="76F6E385"/>
    <w:rsid w:val="773171C1"/>
    <w:rsid w:val="77468AC3"/>
    <w:rsid w:val="7758626E"/>
    <w:rsid w:val="776909D1"/>
    <w:rsid w:val="777C5C41"/>
    <w:rsid w:val="778A180F"/>
    <w:rsid w:val="7791B63C"/>
    <w:rsid w:val="779FAC9E"/>
    <w:rsid w:val="77B40FE0"/>
    <w:rsid w:val="77C70D7C"/>
    <w:rsid w:val="78024A5D"/>
    <w:rsid w:val="7843E638"/>
    <w:rsid w:val="7852E9E4"/>
    <w:rsid w:val="785325FA"/>
    <w:rsid w:val="78683549"/>
    <w:rsid w:val="78A67424"/>
    <w:rsid w:val="78AEF097"/>
    <w:rsid w:val="78BDE5C6"/>
    <w:rsid w:val="78E4459B"/>
    <w:rsid w:val="7922007B"/>
    <w:rsid w:val="795103F7"/>
    <w:rsid w:val="7955D92F"/>
    <w:rsid w:val="797E1154"/>
    <w:rsid w:val="79CA6523"/>
    <w:rsid w:val="7A39C9F0"/>
    <w:rsid w:val="7A7F37E2"/>
    <w:rsid w:val="7AA609CD"/>
    <w:rsid w:val="7AF64F57"/>
    <w:rsid w:val="7AF85334"/>
    <w:rsid w:val="7B53BDC8"/>
    <w:rsid w:val="7B7B0EB7"/>
    <w:rsid w:val="7B826DC5"/>
    <w:rsid w:val="7B9FC8EA"/>
    <w:rsid w:val="7BAFEE57"/>
    <w:rsid w:val="7BB33D83"/>
    <w:rsid w:val="7BFB9B86"/>
    <w:rsid w:val="7BFDC7DA"/>
    <w:rsid w:val="7C0E69F2"/>
    <w:rsid w:val="7C210156"/>
    <w:rsid w:val="7C23A7B6"/>
    <w:rsid w:val="7C4E07CC"/>
    <w:rsid w:val="7C8E24A1"/>
    <w:rsid w:val="7CAFD567"/>
    <w:rsid w:val="7CE630BA"/>
    <w:rsid w:val="7CEB3B6B"/>
    <w:rsid w:val="7D1EF333"/>
    <w:rsid w:val="7D4C679F"/>
    <w:rsid w:val="7D6F2ECE"/>
    <w:rsid w:val="7D7699BD"/>
    <w:rsid w:val="7DADE0DD"/>
    <w:rsid w:val="7DC20CC0"/>
    <w:rsid w:val="7DC5F49C"/>
    <w:rsid w:val="7DE985D3"/>
    <w:rsid w:val="7E086A58"/>
    <w:rsid w:val="7E3211C3"/>
    <w:rsid w:val="7E623572"/>
    <w:rsid w:val="7EA85686"/>
    <w:rsid w:val="7EB47F26"/>
    <w:rsid w:val="7EB7683C"/>
    <w:rsid w:val="7EBA4C2E"/>
    <w:rsid w:val="7EDFC8FC"/>
    <w:rsid w:val="7EE66794"/>
    <w:rsid w:val="7EF890C7"/>
    <w:rsid w:val="7EFDDCCB"/>
    <w:rsid w:val="7F65AFBE"/>
    <w:rsid w:val="7F812B49"/>
    <w:rsid w:val="7F9CCC09"/>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2AA0B033-565E-2C42-98DE-BE7C7483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2A"/>
    <w:rPr>
      <w:rFonts w:eastAsia="Times New Roman"/>
      <w:sz w:val="24"/>
      <w:szCs w:val="24"/>
      <w:lang w:eastAsia="zh-CN"/>
    </w:rPr>
  </w:style>
  <w:style w:type="paragraph" w:styleId="Heading1">
    <w:name w:val="heading 1"/>
    <w:basedOn w:val="Normal"/>
    <w:next w:val="Normal"/>
    <w:link w:val="Heading1Char"/>
    <w:uiPriority w:val="9"/>
    <w:qFormat/>
    <w:rsid w:val="00707B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7B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7B8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9382D"/>
    <w:pPr>
      <w:tabs>
        <w:tab w:val="left" w:pos="500"/>
      </w:tabs>
      <w:spacing w:after="240"/>
      <w:ind w:left="504" w:hanging="504"/>
    </w:pPr>
  </w:style>
  <w:style w:type="character" w:customStyle="1" w:styleId="Heading1Char">
    <w:name w:val="Heading 1 Char"/>
    <w:basedOn w:val="DefaultParagraphFont"/>
    <w:link w:val="Heading1"/>
    <w:uiPriority w:val="9"/>
    <w:rsid w:val="00707B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7B8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7B8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B515E"/>
    <w:pPr>
      <w:spacing w:before="100" w:beforeAutospacing="1" w:after="100" w:afterAutospacing="1"/>
    </w:pPr>
  </w:style>
  <w:style w:type="character" w:styleId="Mention">
    <w:name w:val="Mention"/>
    <w:basedOn w:val="DefaultParagraphFont"/>
    <w:uiPriority w:val="99"/>
    <w:unhideWhenUsed/>
    <w:rsid w:val="00415A6B"/>
    <w:rPr>
      <w:color w:val="2B579A"/>
      <w:shd w:val="clear" w:color="auto" w:fill="E1DFDD"/>
    </w:rPr>
  </w:style>
  <w:style w:type="character" w:customStyle="1" w:styleId="gshlt">
    <w:name w:val="gs_hlt"/>
    <w:basedOn w:val="DefaultParagraphFont"/>
    <w:rsid w:val="00DD25F1"/>
  </w:style>
  <w:style w:type="paragraph" w:styleId="NormalWeb">
    <w:name w:val="Normal (Web)"/>
    <w:basedOn w:val="Normal"/>
    <w:uiPriority w:val="99"/>
    <w:unhideWhenUsed/>
    <w:rsid w:val="00041D01"/>
    <w:pPr>
      <w:spacing w:before="100" w:beforeAutospacing="1" w:after="100" w:afterAutospacing="1"/>
    </w:pPr>
  </w:style>
  <w:style w:type="paragraph" w:styleId="Revision">
    <w:name w:val="Revision"/>
    <w:hidden/>
    <w:uiPriority w:val="71"/>
    <w:rsid w:val="00D3425C"/>
  </w:style>
  <w:style w:type="character" w:customStyle="1" w:styleId="c-timestamplabel">
    <w:name w:val="c-timestamp__label"/>
    <w:basedOn w:val="DefaultParagraphFont"/>
    <w:rsid w:val="00EA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97">
      <w:bodyDiv w:val="1"/>
      <w:marLeft w:val="0"/>
      <w:marRight w:val="0"/>
      <w:marTop w:val="0"/>
      <w:marBottom w:val="0"/>
      <w:divBdr>
        <w:top w:val="none" w:sz="0" w:space="0" w:color="auto"/>
        <w:left w:val="none" w:sz="0" w:space="0" w:color="auto"/>
        <w:bottom w:val="none" w:sz="0" w:space="0" w:color="auto"/>
        <w:right w:val="none" w:sz="0" w:space="0" w:color="auto"/>
      </w:divBdr>
      <w:divsChild>
        <w:div w:id="261452574">
          <w:marLeft w:val="0"/>
          <w:marRight w:val="0"/>
          <w:marTop w:val="0"/>
          <w:marBottom w:val="0"/>
          <w:divBdr>
            <w:top w:val="none" w:sz="0" w:space="0" w:color="auto"/>
            <w:left w:val="none" w:sz="0" w:space="0" w:color="auto"/>
            <w:bottom w:val="none" w:sz="0" w:space="0" w:color="auto"/>
            <w:right w:val="none" w:sz="0" w:space="0" w:color="auto"/>
          </w:divBdr>
          <w:divsChild>
            <w:div w:id="1593397931">
              <w:marLeft w:val="0"/>
              <w:marRight w:val="0"/>
              <w:marTop w:val="0"/>
              <w:marBottom w:val="0"/>
              <w:divBdr>
                <w:top w:val="none" w:sz="0" w:space="0" w:color="auto"/>
                <w:left w:val="none" w:sz="0" w:space="0" w:color="auto"/>
                <w:bottom w:val="none" w:sz="0" w:space="0" w:color="auto"/>
                <w:right w:val="none" w:sz="0" w:space="0" w:color="auto"/>
              </w:divBdr>
              <w:divsChild>
                <w:div w:id="2140298956">
                  <w:marLeft w:val="0"/>
                  <w:marRight w:val="0"/>
                  <w:marTop w:val="0"/>
                  <w:marBottom w:val="0"/>
                  <w:divBdr>
                    <w:top w:val="none" w:sz="0" w:space="0" w:color="auto"/>
                    <w:left w:val="none" w:sz="0" w:space="0" w:color="auto"/>
                    <w:bottom w:val="none" w:sz="0" w:space="0" w:color="auto"/>
                    <w:right w:val="none" w:sz="0" w:space="0" w:color="auto"/>
                  </w:divBdr>
                  <w:divsChild>
                    <w:div w:id="11943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3601">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97649318">
      <w:bodyDiv w:val="1"/>
      <w:marLeft w:val="0"/>
      <w:marRight w:val="0"/>
      <w:marTop w:val="0"/>
      <w:marBottom w:val="0"/>
      <w:divBdr>
        <w:top w:val="none" w:sz="0" w:space="0" w:color="auto"/>
        <w:left w:val="none" w:sz="0" w:space="0" w:color="auto"/>
        <w:bottom w:val="none" w:sz="0" w:space="0" w:color="auto"/>
        <w:right w:val="none" w:sz="0" w:space="0" w:color="auto"/>
      </w:divBdr>
    </w:div>
    <w:div w:id="104035886">
      <w:bodyDiv w:val="1"/>
      <w:marLeft w:val="0"/>
      <w:marRight w:val="0"/>
      <w:marTop w:val="0"/>
      <w:marBottom w:val="0"/>
      <w:divBdr>
        <w:top w:val="none" w:sz="0" w:space="0" w:color="auto"/>
        <w:left w:val="none" w:sz="0" w:space="0" w:color="auto"/>
        <w:bottom w:val="none" w:sz="0" w:space="0" w:color="auto"/>
        <w:right w:val="none" w:sz="0" w:space="0" w:color="auto"/>
      </w:divBdr>
    </w:div>
    <w:div w:id="159784176">
      <w:bodyDiv w:val="1"/>
      <w:marLeft w:val="0"/>
      <w:marRight w:val="0"/>
      <w:marTop w:val="0"/>
      <w:marBottom w:val="0"/>
      <w:divBdr>
        <w:top w:val="none" w:sz="0" w:space="0" w:color="auto"/>
        <w:left w:val="none" w:sz="0" w:space="0" w:color="auto"/>
        <w:bottom w:val="none" w:sz="0" w:space="0" w:color="auto"/>
        <w:right w:val="none" w:sz="0" w:space="0" w:color="auto"/>
      </w:divBdr>
    </w:div>
    <w:div w:id="17465875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85358403">
      <w:bodyDiv w:val="1"/>
      <w:marLeft w:val="0"/>
      <w:marRight w:val="0"/>
      <w:marTop w:val="0"/>
      <w:marBottom w:val="0"/>
      <w:divBdr>
        <w:top w:val="none" w:sz="0" w:space="0" w:color="auto"/>
        <w:left w:val="none" w:sz="0" w:space="0" w:color="auto"/>
        <w:bottom w:val="none" w:sz="0" w:space="0" w:color="auto"/>
        <w:right w:val="none" w:sz="0" w:space="0" w:color="auto"/>
      </w:divBdr>
    </w:div>
    <w:div w:id="338657256">
      <w:bodyDiv w:val="1"/>
      <w:marLeft w:val="0"/>
      <w:marRight w:val="0"/>
      <w:marTop w:val="0"/>
      <w:marBottom w:val="0"/>
      <w:divBdr>
        <w:top w:val="none" w:sz="0" w:space="0" w:color="auto"/>
        <w:left w:val="none" w:sz="0" w:space="0" w:color="auto"/>
        <w:bottom w:val="none" w:sz="0" w:space="0" w:color="auto"/>
        <w:right w:val="none" w:sz="0" w:space="0" w:color="auto"/>
      </w:divBdr>
    </w:div>
    <w:div w:id="341785204">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16556351">
      <w:bodyDiv w:val="1"/>
      <w:marLeft w:val="0"/>
      <w:marRight w:val="0"/>
      <w:marTop w:val="0"/>
      <w:marBottom w:val="0"/>
      <w:divBdr>
        <w:top w:val="none" w:sz="0" w:space="0" w:color="auto"/>
        <w:left w:val="none" w:sz="0" w:space="0" w:color="auto"/>
        <w:bottom w:val="none" w:sz="0" w:space="0" w:color="auto"/>
        <w:right w:val="none" w:sz="0" w:space="0" w:color="auto"/>
      </w:divBdr>
    </w:div>
    <w:div w:id="443185517">
      <w:bodyDiv w:val="1"/>
      <w:marLeft w:val="0"/>
      <w:marRight w:val="0"/>
      <w:marTop w:val="0"/>
      <w:marBottom w:val="0"/>
      <w:divBdr>
        <w:top w:val="none" w:sz="0" w:space="0" w:color="auto"/>
        <w:left w:val="none" w:sz="0" w:space="0" w:color="auto"/>
        <w:bottom w:val="none" w:sz="0" w:space="0" w:color="auto"/>
        <w:right w:val="none" w:sz="0" w:space="0" w:color="auto"/>
      </w:divBdr>
    </w:div>
    <w:div w:id="571087667">
      <w:bodyDiv w:val="1"/>
      <w:marLeft w:val="0"/>
      <w:marRight w:val="0"/>
      <w:marTop w:val="0"/>
      <w:marBottom w:val="0"/>
      <w:divBdr>
        <w:top w:val="none" w:sz="0" w:space="0" w:color="auto"/>
        <w:left w:val="none" w:sz="0" w:space="0" w:color="auto"/>
        <w:bottom w:val="none" w:sz="0" w:space="0" w:color="auto"/>
        <w:right w:val="none" w:sz="0" w:space="0" w:color="auto"/>
      </w:divBdr>
    </w:div>
    <w:div w:id="611010308">
      <w:bodyDiv w:val="1"/>
      <w:marLeft w:val="0"/>
      <w:marRight w:val="0"/>
      <w:marTop w:val="0"/>
      <w:marBottom w:val="0"/>
      <w:divBdr>
        <w:top w:val="none" w:sz="0" w:space="0" w:color="auto"/>
        <w:left w:val="none" w:sz="0" w:space="0" w:color="auto"/>
        <w:bottom w:val="none" w:sz="0" w:space="0" w:color="auto"/>
        <w:right w:val="none" w:sz="0" w:space="0" w:color="auto"/>
      </w:divBdr>
    </w:div>
    <w:div w:id="617873454">
      <w:bodyDiv w:val="1"/>
      <w:marLeft w:val="0"/>
      <w:marRight w:val="0"/>
      <w:marTop w:val="0"/>
      <w:marBottom w:val="0"/>
      <w:divBdr>
        <w:top w:val="none" w:sz="0" w:space="0" w:color="auto"/>
        <w:left w:val="none" w:sz="0" w:space="0" w:color="auto"/>
        <w:bottom w:val="none" w:sz="0" w:space="0" w:color="auto"/>
        <w:right w:val="none" w:sz="0" w:space="0" w:color="auto"/>
      </w:divBdr>
    </w:div>
    <w:div w:id="666134658">
      <w:bodyDiv w:val="1"/>
      <w:marLeft w:val="0"/>
      <w:marRight w:val="0"/>
      <w:marTop w:val="0"/>
      <w:marBottom w:val="0"/>
      <w:divBdr>
        <w:top w:val="none" w:sz="0" w:space="0" w:color="auto"/>
        <w:left w:val="none" w:sz="0" w:space="0" w:color="auto"/>
        <w:bottom w:val="none" w:sz="0" w:space="0" w:color="auto"/>
        <w:right w:val="none" w:sz="0" w:space="0" w:color="auto"/>
      </w:divBdr>
    </w:div>
    <w:div w:id="84352080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744569441">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1634678285">
          <w:marLeft w:val="0"/>
          <w:marRight w:val="0"/>
          <w:marTop w:val="0"/>
          <w:marBottom w:val="0"/>
          <w:divBdr>
            <w:top w:val="none" w:sz="0" w:space="0" w:color="auto"/>
            <w:left w:val="none" w:sz="0" w:space="0" w:color="auto"/>
            <w:bottom w:val="none" w:sz="0" w:space="0" w:color="auto"/>
            <w:right w:val="none" w:sz="0" w:space="0" w:color="auto"/>
          </w:divBdr>
        </w:div>
      </w:divsChild>
    </w:div>
    <w:div w:id="996958404">
      <w:bodyDiv w:val="1"/>
      <w:marLeft w:val="0"/>
      <w:marRight w:val="0"/>
      <w:marTop w:val="0"/>
      <w:marBottom w:val="0"/>
      <w:divBdr>
        <w:top w:val="none" w:sz="0" w:space="0" w:color="auto"/>
        <w:left w:val="none" w:sz="0" w:space="0" w:color="auto"/>
        <w:bottom w:val="none" w:sz="0" w:space="0" w:color="auto"/>
        <w:right w:val="none" w:sz="0" w:space="0" w:color="auto"/>
      </w:divBdr>
    </w:div>
    <w:div w:id="1021978837">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246572978">
          <w:marLeft w:val="0"/>
          <w:marRight w:val="0"/>
          <w:marTop w:val="0"/>
          <w:marBottom w:val="0"/>
          <w:divBdr>
            <w:top w:val="none" w:sz="0" w:space="0" w:color="auto"/>
            <w:left w:val="none" w:sz="0" w:space="0" w:color="auto"/>
            <w:bottom w:val="none" w:sz="0" w:space="0" w:color="auto"/>
            <w:right w:val="none" w:sz="0" w:space="0" w:color="auto"/>
          </w:divBdr>
        </w:div>
        <w:div w:id="471404528">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
    <w:div w:id="1373730304">
      <w:bodyDiv w:val="1"/>
      <w:marLeft w:val="0"/>
      <w:marRight w:val="0"/>
      <w:marTop w:val="0"/>
      <w:marBottom w:val="0"/>
      <w:divBdr>
        <w:top w:val="none" w:sz="0" w:space="0" w:color="auto"/>
        <w:left w:val="none" w:sz="0" w:space="0" w:color="auto"/>
        <w:bottom w:val="none" w:sz="0" w:space="0" w:color="auto"/>
        <w:right w:val="none" w:sz="0" w:space="0" w:color="auto"/>
      </w:divBdr>
    </w:div>
    <w:div w:id="1403486203">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27068329">
      <w:bodyDiv w:val="1"/>
      <w:marLeft w:val="0"/>
      <w:marRight w:val="0"/>
      <w:marTop w:val="0"/>
      <w:marBottom w:val="0"/>
      <w:divBdr>
        <w:top w:val="none" w:sz="0" w:space="0" w:color="auto"/>
        <w:left w:val="none" w:sz="0" w:space="0" w:color="auto"/>
        <w:bottom w:val="none" w:sz="0" w:space="0" w:color="auto"/>
        <w:right w:val="none" w:sz="0" w:space="0" w:color="auto"/>
      </w:divBdr>
      <w:divsChild>
        <w:div w:id="2046715747">
          <w:marLeft w:val="480"/>
          <w:marRight w:val="0"/>
          <w:marTop w:val="0"/>
          <w:marBottom w:val="0"/>
          <w:divBdr>
            <w:top w:val="none" w:sz="0" w:space="0" w:color="auto"/>
            <w:left w:val="none" w:sz="0" w:space="0" w:color="auto"/>
            <w:bottom w:val="none" w:sz="0" w:space="0" w:color="auto"/>
            <w:right w:val="none" w:sz="0" w:space="0" w:color="auto"/>
          </w:divBdr>
          <w:divsChild>
            <w:div w:id="6697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1891">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16457329">
      <w:bodyDiv w:val="1"/>
      <w:marLeft w:val="0"/>
      <w:marRight w:val="0"/>
      <w:marTop w:val="0"/>
      <w:marBottom w:val="0"/>
      <w:divBdr>
        <w:top w:val="none" w:sz="0" w:space="0" w:color="auto"/>
        <w:left w:val="none" w:sz="0" w:space="0" w:color="auto"/>
        <w:bottom w:val="none" w:sz="0" w:space="0" w:color="auto"/>
        <w:right w:val="none" w:sz="0" w:space="0" w:color="auto"/>
      </w:divBdr>
    </w:div>
    <w:div w:id="1626618527">
      <w:bodyDiv w:val="1"/>
      <w:marLeft w:val="0"/>
      <w:marRight w:val="0"/>
      <w:marTop w:val="0"/>
      <w:marBottom w:val="0"/>
      <w:divBdr>
        <w:top w:val="none" w:sz="0" w:space="0" w:color="auto"/>
        <w:left w:val="none" w:sz="0" w:space="0" w:color="auto"/>
        <w:bottom w:val="none" w:sz="0" w:space="0" w:color="auto"/>
        <w:right w:val="none" w:sz="0" w:space="0" w:color="auto"/>
      </w:divBdr>
      <w:divsChild>
        <w:div w:id="1704865794">
          <w:marLeft w:val="0"/>
          <w:marRight w:val="0"/>
          <w:marTop w:val="0"/>
          <w:marBottom w:val="0"/>
          <w:divBdr>
            <w:top w:val="none" w:sz="0" w:space="0" w:color="auto"/>
            <w:left w:val="none" w:sz="0" w:space="0" w:color="auto"/>
            <w:bottom w:val="none" w:sz="0" w:space="0" w:color="auto"/>
            <w:right w:val="none" w:sz="0" w:space="0" w:color="auto"/>
          </w:divBdr>
          <w:divsChild>
            <w:div w:id="1755663822">
              <w:marLeft w:val="0"/>
              <w:marRight w:val="0"/>
              <w:marTop w:val="0"/>
              <w:marBottom w:val="360"/>
              <w:divBdr>
                <w:top w:val="none" w:sz="0" w:space="0" w:color="auto"/>
                <w:left w:val="none" w:sz="0" w:space="0" w:color="auto"/>
                <w:bottom w:val="none" w:sz="0" w:space="0" w:color="auto"/>
                <w:right w:val="none" w:sz="0" w:space="0" w:color="auto"/>
              </w:divBdr>
              <w:divsChild>
                <w:div w:id="1455101950">
                  <w:marLeft w:val="0"/>
                  <w:marRight w:val="0"/>
                  <w:marTop w:val="0"/>
                  <w:marBottom w:val="0"/>
                  <w:divBdr>
                    <w:top w:val="none" w:sz="0" w:space="0" w:color="auto"/>
                    <w:left w:val="none" w:sz="0" w:space="0" w:color="auto"/>
                    <w:bottom w:val="none" w:sz="0" w:space="0" w:color="auto"/>
                    <w:right w:val="none" w:sz="0" w:space="0" w:color="auto"/>
                  </w:divBdr>
                  <w:divsChild>
                    <w:div w:id="434063414">
                      <w:marLeft w:val="0"/>
                      <w:marRight w:val="0"/>
                      <w:marTop w:val="0"/>
                      <w:marBottom w:val="0"/>
                      <w:divBdr>
                        <w:top w:val="none" w:sz="0" w:space="0" w:color="auto"/>
                        <w:left w:val="none" w:sz="0" w:space="0" w:color="auto"/>
                        <w:bottom w:val="none" w:sz="0" w:space="0" w:color="auto"/>
                        <w:right w:val="none" w:sz="0" w:space="0" w:color="auto"/>
                      </w:divBdr>
                      <w:divsChild>
                        <w:div w:id="1067920554">
                          <w:marLeft w:val="0"/>
                          <w:marRight w:val="0"/>
                          <w:marTop w:val="0"/>
                          <w:marBottom w:val="0"/>
                          <w:divBdr>
                            <w:top w:val="none" w:sz="0" w:space="0" w:color="auto"/>
                            <w:left w:val="none" w:sz="0" w:space="0" w:color="auto"/>
                            <w:bottom w:val="none" w:sz="0" w:space="0" w:color="auto"/>
                            <w:right w:val="none" w:sz="0" w:space="0" w:color="auto"/>
                          </w:divBdr>
                          <w:divsChild>
                            <w:div w:id="993073415">
                              <w:marLeft w:val="-240"/>
                              <w:marRight w:val="-120"/>
                              <w:marTop w:val="0"/>
                              <w:marBottom w:val="0"/>
                              <w:divBdr>
                                <w:top w:val="none" w:sz="0" w:space="0" w:color="auto"/>
                                <w:left w:val="none" w:sz="0" w:space="0" w:color="auto"/>
                                <w:bottom w:val="none" w:sz="0" w:space="0" w:color="auto"/>
                                <w:right w:val="none" w:sz="0" w:space="0" w:color="auto"/>
                              </w:divBdr>
                              <w:divsChild>
                                <w:div w:id="1612129230">
                                  <w:marLeft w:val="0"/>
                                  <w:marRight w:val="0"/>
                                  <w:marTop w:val="0"/>
                                  <w:marBottom w:val="60"/>
                                  <w:divBdr>
                                    <w:top w:val="none" w:sz="0" w:space="0" w:color="auto"/>
                                    <w:left w:val="none" w:sz="0" w:space="0" w:color="auto"/>
                                    <w:bottom w:val="none" w:sz="0" w:space="0" w:color="auto"/>
                                    <w:right w:val="none" w:sz="0" w:space="0" w:color="auto"/>
                                  </w:divBdr>
                                  <w:divsChild>
                                    <w:div w:id="348946256">
                                      <w:marLeft w:val="0"/>
                                      <w:marRight w:val="0"/>
                                      <w:marTop w:val="0"/>
                                      <w:marBottom w:val="0"/>
                                      <w:divBdr>
                                        <w:top w:val="none" w:sz="0" w:space="0" w:color="auto"/>
                                        <w:left w:val="none" w:sz="0" w:space="0" w:color="auto"/>
                                        <w:bottom w:val="none" w:sz="0" w:space="0" w:color="auto"/>
                                        <w:right w:val="none" w:sz="0" w:space="0" w:color="auto"/>
                                      </w:divBdr>
                                      <w:divsChild>
                                        <w:div w:id="99881726">
                                          <w:marLeft w:val="0"/>
                                          <w:marRight w:val="0"/>
                                          <w:marTop w:val="0"/>
                                          <w:marBottom w:val="0"/>
                                          <w:divBdr>
                                            <w:top w:val="none" w:sz="0" w:space="0" w:color="auto"/>
                                            <w:left w:val="none" w:sz="0" w:space="0" w:color="auto"/>
                                            <w:bottom w:val="none" w:sz="0" w:space="0" w:color="auto"/>
                                            <w:right w:val="none" w:sz="0" w:space="0" w:color="auto"/>
                                          </w:divBdr>
                                          <w:divsChild>
                                            <w:div w:id="2135783049">
                                              <w:marLeft w:val="0"/>
                                              <w:marRight w:val="0"/>
                                              <w:marTop w:val="0"/>
                                              <w:marBottom w:val="0"/>
                                              <w:divBdr>
                                                <w:top w:val="none" w:sz="0" w:space="0" w:color="auto"/>
                                                <w:left w:val="none" w:sz="0" w:space="0" w:color="auto"/>
                                                <w:bottom w:val="none" w:sz="0" w:space="0" w:color="auto"/>
                                                <w:right w:val="none" w:sz="0" w:space="0" w:color="auto"/>
                                              </w:divBdr>
                                              <w:divsChild>
                                                <w:div w:id="19307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97660">
                              <w:marLeft w:val="0"/>
                              <w:marRight w:val="120"/>
                              <w:marTop w:val="0"/>
                              <w:marBottom w:val="0"/>
                              <w:divBdr>
                                <w:top w:val="none" w:sz="0" w:space="0" w:color="auto"/>
                                <w:left w:val="none" w:sz="0" w:space="0" w:color="auto"/>
                                <w:bottom w:val="none" w:sz="0" w:space="0" w:color="auto"/>
                                <w:right w:val="none" w:sz="0" w:space="0" w:color="auto"/>
                              </w:divBdr>
                              <w:divsChild>
                                <w:div w:id="8291732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5620">
          <w:marLeft w:val="0"/>
          <w:marRight w:val="0"/>
          <w:marTop w:val="0"/>
          <w:marBottom w:val="0"/>
          <w:divBdr>
            <w:top w:val="none" w:sz="0" w:space="0" w:color="auto"/>
            <w:left w:val="none" w:sz="0" w:space="0" w:color="auto"/>
            <w:bottom w:val="none" w:sz="0" w:space="0" w:color="auto"/>
            <w:right w:val="none" w:sz="0" w:space="0" w:color="auto"/>
          </w:divBdr>
          <w:divsChild>
            <w:div w:id="2085565590">
              <w:marLeft w:val="0"/>
              <w:marRight w:val="0"/>
              <w:marTop w:val="0"/>
              <w:marBottom w:val="0"/>
              <w:divBdr>
                <w:top w:val="none" w:sz="0" w:space="0" w:color="auto"/>
                <w:left w:val="none" w:sz="0" w:space="0" w:color="auto"/>
                <w:bottom w:val="none" w:sz="0" w:space="0" w:color="auto"/>
                <w:right w:val="none" w:sz="0" w:space="0" w:color="auto"/>
              </w:divBdr>
              <w:divsChild>
                <w:div w:id="431558557">
                  <w:marLeft w:val="0"/>
                  <w:marRight w:val="0"/>
                  <w:marTop w:val="0"/>
                  <w:marBottom w:val="0"/>
                  <w:divBdr>
                    <w:top w:val="none" w:sz="0" w:space="0" w:color="auto"/>
                    <w:left w:val="none" w:sz="0" w:space="0" w:color="auto"/>
                    <w:bottom w:val="none" w:sz="0" w:space="0" w:color="auto"/>
                    <w:right w:val="none" w:sz="0" w:space="0" w:color="auto"/>
                  </w:divBdr>
                  <w:divsChild>
                    <w:div w:id="1603295245">
                      <w:marLeft w:val="0"/>
                      <w:marRight w:val="0"/>
                      <w:marTop w:val="0"/>
                      <w:marBottom w:val="0"/>
                      <w:divBdr>
                        <w:top w:val="none" w:sz="0" w:space="0" w:color="auto"/>
                        <w:left w:val="none" w:sz="0" w:space="0" w:color="auto"/>
                        <w:bottom w:val="none" w:sz="0" w:space="0" w:color="auto"/>
                        <w:right w:val="none" w:sz="0" w:space="0" w:color="auto"/>
                      </w:divBdr>
                      <w:divsChild>
                        <w:div w:id="12192998">
                          <w:marLeft w:val="0"/>
                          <w:marRight w:val="0"/>
                          <w:marTop w:val="0"/>
                          <w:marBottom w:val="0"/>
                          <w:divBdr>
                            <w:top w:val="none" w:sz="0" w:space="0" w:color="auto"/>
                            <w:left w:val="none" w:sz="0" w:space="0" w:color="auto"/>
                            <w:bottom w:val="none" w:sz="0" w:space="0" w:color="auto"/>
                            <w:right w:val="none" w:sz="0" w:space="0" w:color="auto"/>
                          </w:divBdr>
                          <w:divsChild>
                            <w:div w:id="567154763">
                              <w:marLeft w:val="-240"/>
                              <w:marRight w:val="-120"/>
                              <w:marTop w:val="0"/>
                              <w:marBottom w:val="0"/>
                              <w:divBdr>
                                <w:top w:val="none" w:sz="0" w:space="0" w:color="auto"/>
                                <w:left w:val="none" w:sz="0" w:space="0" w:color="auto"/>
                                <w:bottom w:val="none" w:sz="0" w:space="0" w:color="auto"/>
                                <w:right w:val="none" w:sz="0" w:space="0" w:color="auto"/>
                              </w:divBdr>
                              <w:divsChild>
                                <w:div w:id="1240752259">
                                  <w:marLeft w:val="0"/>
                                  <w:marRight w:val="0"/>
                                  <w:marTop w:val="0"/>
                                  <w:marBottom w:val="60"/>
                                  <w:divBdr>
                                    <w:top w:val="none" w:sz="0" w:space="0" w:color="auto"/>
                                    <w:left w:val="none" w:sz="0" w:space="0" w:color="auto"/>
                                    <w:bottom w:val="none" w:sz="0" w:space="0" w:color="auto"/>
                                    <w:right w:val="none" w:sz="0" w:space="0" w:color="auto"/>
                                  </w:divBdr>
                                  <w:divsChild>
                                    <w:div w:id="2101951204">
                                      <w:marLeft w:val="0"/>
                                      <w:marRight w:val="0"/>
                                      <w:marTop w:val="0"/>
                                      <w:marBottom w:val="0"/>
                                      <w:divBdr>
                                        <w:top w:val="none" w:sz="0" w:space="0" w:color="auto"/>
                                        <w:left w:val="none" w:sz="0" w:space="0" w:color="auto"/>
                                        <w:bottom w:val="none" w:sz="0" w:space="0" w:color="auto"/>
                                        <w:right w:val="none" w:sz="0" w:space="0" w:color="auto"/>
                                      </w:divBdr>
                                      <w:divsChild>
                                        <w:div w:id="869491398">
                                          <w:marLeft w:val="0"/>
                                          <w:marRight w:val="0"/>
                                          <w:marTop w:val="0"/>
                                          <w:marBottom w:val="0"/>
                                          <w:divBdr>
                                            <w:top w:val="none" w:sz="0" w:space="0" w:color="auto"/>
                                            <w:left w:val="none" w:sz="0" w:space="0" w:color="auto"/>
                                            <w:bottom w:val="none" w:sz="0" w:space="0" w:color="auto"/>
                                            <w:right w:val="none" w:sz="0" w:space="0" w:color="auto"/>
                                          </w:divBdr>
                                          <w:divsChild>
                                            <w:div w:id="378090531">
                                              <w:marLeft w:val="0"/>
                                              <w:marRight w:val="0"/>
                                              <w:marTop w:val="0"/>
                                              <w:marBottom w:val="0"/>
                                              <w:divBdr>
                                                <w:top w:val="none" w:sz="0" w:space="0" w:color="auto"/>
                                                <w:left w:val="none" w:sz="0" w:space="0" w:color="auto"/>
                                                <w:bottom w:val="none" w:sz="0" w:space="0" w:color="auto"/>
                                                <w:right w:val="none" w:sz="0" w:space="0" w:color="auto"/>
                                              </w:divBdr>
                                              <w:divsChild>
                                                <w:div w:id="18107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289894987">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 w:id="1039404183">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93358282">
      <w:bodyDiv w:val="1"/>
      <w:marLeft w:val="0"/>
      <w:marRight w:val="0"/>
      <w:marTop w:val="0"/>
      <w:marBottom w:val="0"/>
      <w:divBdr>
        <w:top w:val="none" w:sz="0" w:space="0" w:color="auto"/>
        <w:left w:val="none" w:sz="0" w:space="0" w:color="auto"/>
        <w:bottom w:val="none" w:sz="0" w:space="0" w:color="auto"/>
        <w:right w:val="none" w:sz="0" w:space="0" w:color="auto"/>
      </w:divBdr>
    </w:div>
    <w:div w:id="1796555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knights-lab/Food_Tre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eledj@mskcc.org" TargetMode="External"/><Relationship Id="rId24" Type="http://schemas.microsoft.com/office/2020/10/relationships/intelligence" Target="intelligence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2.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618E52-4B0C-45E8-947C-1BCF05C8E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24</Pages>
  <Words>61868</Words>
  <Characters>352648</Characters>
  <Application>Microsoft Office Word</Application>
  <DocSecurity>0</DocSecurity>
  <Lines>2938</Lines>
  <Paragraphs>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413689</CharactersWithSpaces>
  <SharedDoc>false</SharedDoc>
  <HLinks>
    <vt:vector size="12" baseType="variant">
      <vt:variant>
        <vt:i4>2752588</vt:i4>
      </vt:variant>
      <vt:variant>
        <vt:i4>150</vt:i4>
      </vt:variant>
      <vt:variant>
        <vt:i4>0</vt:i4>
      </vt:variant>
      <vt:variant>
        <vt:i4>5</vt:i4>
      </vt:variant>
      <vt:variant>
        <vt:lpwstr>https://github.com/knights-lab/Food_Tree</vt:lpwstr>
      </vt:variant>
      <vt:variant>
        <vt:lpwstr/>
      </vt:variant>
      <vt:variant>
        <vt:i4>1441834</vt:i4>
      </vt:variant>
      <vt:variant>
        <vt:i4>0</vt:i4>
      </vt:variant>
      <vt:variant>
        <vt:i4>0</vt:i4>
      </vt:variant>
      <vt:variant>
        <vt:i4>5</vt:i4>
      </vt:variant>
      <vt:variant>
        <vt:lpwstr>mailto:peledj@mskcc.org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Dai, Angel</cp:lastModifiedBy>
  <cp:revision>6</cp:revision>
  <cp:lastPrinted>2023-06-16T05:01:00Z</cp:lastPrinted>
  <dcterms:created xsi:type="dcterms:W3CDTF">2023-11-21T03:35:00Z</dcterms:created>
  <dcterms:modified xsi:type="dcterms:W3CDTF">2023-11-30T19:41:00Z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2">
    <vt:lpwstr>es" value="true"/&gt;&lt;/prefs&gt;&lt;/data&gt;</vt:lpwstr>
  </property>
  <property fmtid="{D5CDD505-2E9C-101B-9397-08002B2CF9AE}" pid="4" name="ZOTERO_PREF_1">
    <vt:lpwstr>&lt;data data-version="3" zotero-version="6.0.29"&gt;&lt;session id="DqpPTfED"/&gt;&lt;style id="http://www.zotero.org/styles/science" hasBibliography="1" bibliographyStyleHasBeenSet="1"/&gt;&lt;prefs&gt;&lt;pref name="fieldType" value="Field"/&gt;&lt;pref name="dontAskDelayCitationUpdat</vt:lpwstr>
  </property>
</Properties>
</file>